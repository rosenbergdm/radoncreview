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18"/>
          <w:szCs w:val="18"/>
        </w:rPr>
      </w:pPr>
      <w:r w:rsidDel="00000000" w:rsidR="00000000" w:rsidRPr="00000000">
        <w:rPr>
          <w:rtl w:val="0"/>
        </w:rPr>
      </w:r>
    </w:p>
    <w:tbl>
      <w:tblPr>
        <w:tblStyle w:val="Table1"/>
        <w:tblW w:w="1448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4" w:lineRule="auto"/>
              <w:jc w:val="center"/>
              <w:rPr>
                <w:sz w:val="18"/>
                <w:szCs w:val="18"/>
              </w:rPr>
            </w:pPr>
            <w:hyperlink r:id="rId7">
              <w:r w:rsidDel="00000000" w:rsidR="00000000" w:rsidRPr="00000000">
                <w:rPr>
                  <w:sz w:val="18"/>
                  <w:szCs w:val="18"/>
                  <w:rtl w:val="0"/>
                </w:rPr>
                <w:t xml:space="preserve">Brain Mets/Palliative/Oligo/Immuno</w:t>
              </w:r>
            </w:hyperlink>
            <w:r w:rsidDel="00000000" w:rsidR="00000000" w:rsidRPr="00000000">
              <w:rPr>
                <w:b w:val="1"/>
                <w:sz w:val="18"/>
                <w:szCs w:val="18"/>
                <w:rtl w:val="0"/>
              </w:rPr>
              <w:t xml:space="preserve"> </w:t>
            </w:r>
            <w:r w:rsidDel="00000000" w:rsidR="00000000" w:rsidRPr="00000000">
              <w:rPr>
                <w:sz w:val="18"/>
                <w:szCs w:val="18"/>
                <w:rtl w:val="0"/>
              </w:rPr>
              <w:t xml:space="preserve">| </w:t>
            </w:r>
            <w:hyperlink r:id="rId8">
              <w:r w:rsidDel="00000000" w:rsidR="00000000" w:rsidRPr="00000000">
                <w:rPr>
                  <w:sz w:val="18"/>
                  <w:szCs w:val="18"/>
                  <w:rtl w:val="0"/>
                </w:rPr>
                <w:t xml:space="preserve">Breast</w:t>
              </w:r>
            </w:hyperlink>
            <w:r w:rsidDel="00000000" w:rsidR="00000000" w:rsidRPr="00000000">
              <w:rPr>
                <w:sz w:val="18"/>
                <w:szCs w:val="18"/>
                <w:rtl w:val="0"/>
              </w:rPr>
              <w:t xml:space="preserve"> | </w:t>
            </w:r>
            <w:hyperlink r:id="rId9">
              <w:r w:rsidDel="00000000" w:rsidR="00000000" w:rsidRPr="00000000">
                <w:rPr>
                  <w:sz w:val="18"/>
                  <w:szCs w:val="18"/>
                  <w:rtl w:val="0"/>
                </w:rPr>
                <w:t xml:space="preserve">CNS/Peds</w:t>
              </w:r>
            </w:hyperlink>
            <w:r w:rsidDel="00000000" w:rsidR="00000000" w:rsidRPr="00000000">
              <w:rPr>
                <w:sz w:val="18"/>
                <w:szCs w:val="18"/>
                <w:rtl w:val="0"/>
              </w:rPr>
              <w:t xml:space="preserve"> | </w:t>
            </w:r>
            <w:hyperlink r:id="rId10">
              <w:r w:rsidDel="00000000" w:rsidR="00000000" w:rsidRPr="00000000">
                <w:rPr>
                  <w:b w:val="1"/>
                  <w:sz w:val="18"/>
                  <w:szCs w:val="18"/>
                  <w:rtl w:val="0"/>
                </w:rPr>
                <w:t xml:space="preserve">Constraints</w:t>
              </w:r>
            </w:hyperlink>
            <w:r w:rsidDel="00000000" w:rsidR="00000000" w:rsidRPr="00000000">
              <w:rPr>
                <w:b w:val="1"/>
                <w:sz w:val="18"/>
                <w:szCs w:val="18"/>
                <w:rtl w:val="0"/>
              </w:rPr>
              <w:t xml:space="preserve"> </w:t>
            </w:r>
            <w:r w:rsidDel="00000000" w:rsidR="00000000" w:rsidRPr="00000000">
              <w:rPr>
                <w:sz w:val="18"/>
                <w:szCs w:val="18"/>
                <w:rtl w:val="0"/>
              </w:rPr>
              <w:t xml:space="preserve">| </w:t>
            </w:r>
            <w:hyperlink r:id="rId11">
              <w:r w:rsidDel="00000000" w:rsidR="00000000" w:rsidRPr="00000000">
                <w:rPr>
                  <w:sz w:val="18"/>
                  <w:szCs w:val="18"/>
                  <w:rtl w:val="0"/>
                </w:rPr>
                <w:t xml:space="preserve">GI </w:t>
              </w:r>
            </w:hyperlink>
            <w:r w:rsidDel="00000000" w:rsidR="00000000" w:rsidRPr="00000000">
              <w:rPr>
                <w:sz w:val="18"/>
                <w:szCs w:val="18"/>
                <w:rtl w:val="0"/>
              </w:rPr>
              <w:t xml:space="preserve">| </w:t>
            </w:r>
            <w:hyperlink r:id="rId12">
              <w:r w:rsidDel="00000000" w:rsidR="00000000" w:rsidRPr="00000000">
                <w:rPr>
                  <w:sz w:val="18"/>
                  <w:szCs w:val="18"/>
                  <w:rtl w:val="0"/>
                </w:rPr>
                <w:t xml:space="preserve">GU</w:t>
              </w:r>
            </w:hyperlink>
            <w:r w:rsidDel="00000000" w:rsidR="00000000" w:rsidRPr="00000000">
              <w:rPr>
                <w:sz w:val="18"/>
                <w:szCs w:val="18"/>
                <w:rtl w:val="0"/>
              </w:rPr>
              <w:t xml:space="preserve"> | </w:t>
            </w:r>
            <w:hyperlink r:id="rId13">
              <w:r w:rsidDel="00000000" w:rsidR="00000000" w:rsidRPr="00000000">
                <w:rPr>
                  <w:sz w:val="18"/>
                  <w:szCs w:val="18"/>
                  <w:rtl w:val="0"/>
                </w:rPr>
                <w:t xml:space="preserve">Gyn</w:t>
              </w:r>
            </w:hyperlink>
            <w:r w:rsidDel="00000000" w:rsidR="00000000" w:rsidRPr="00000000">
              <w:rPr>
                <w:sz w:val="18"/>
                <w:szCs w:val="18"/>
                <w:rtl w:val="0"/>
              </w:rPr>
              <w:t xml:space="preserve"> | </w:t>
            </w:r>
            <w:hyperlink r:id="rId14">
              <w:r w:rsidDel="00000000" w:rsidR="00000000" w:rsidRPr="00000000">
                <w:rPr>
                  <w:sz w:val="18"/>
                  <w:szCs w:val="18"/>
                  <w:rtl w:val="0"/>
                </w:rPr>
                <w:t xml:space="preserve">H&amp;N/Skin</w:t>
              </w:r>
            </w:hyperlink>
            <w:r w:rsidDel="00000000" w:rsidR="00000000" w:rsidRPr="00000000">
              <w:rPr>
                <w:sz w:val="18"/>
                <w:szCs w:val="18"/>
                <w:rtl w:val="0"/>
              </w:rPr>
              <w:t xml:space="preserve"> | </w:t>
            </w:r>
            <w:hyperlink r:id="rId15">
              <w:r w:rsidDel="00000000" w:rsidR="00000000" w:rsidRPr="00000000">
                <w:rPr>
                  <w:sz w:val="18"/>
                  <w:szCs w:val="18"/>
                  <w:rtl w:val="0"/>
                </w:rPr>
                <w:t xml:space="preserve">Heme</w:t>
              </w:r>
            </w:hyperlink>
            <w:r w:rsidDel="00000000" w:rsidR="00000000" w:rsidRPr="00000000">
              <w:rPr>
                <w:sz w:val="18"/>
                <w:szCs w:val="18"/>
                <w:rtl w:val="0"/>
              </w:rPr>
              <w:t xml:space="preserve"> | </w:t>
            </w:r>
            <w:hyperlink r:id="rId16">
              <w:r w:rsidDel="00000000" w:rsidR="00000000" w:rsidRPr="00000000">
                <w:rPr>
                  <w:sz w:val="18"/>
                  <w:szCs w:val="18"/>
                  <w:rtl w:val="0"/>
                </w:rPr>
                <w:t xml:space="preserve">Sarcoma</w:t>
              </w:r>
            </w:hyperlink>
            <w:r w:rsidDel="00000000" w:rsidR="00000000" w:rsidRPr="00000000">
              <w:rPr>
                <w:sz w:val="18"/>
                <w:szCs w:val="18"/>
                <w:rtl w:val="0"/>
              </w:rPr>
              <w:t xml:space="preserve"> | </w:t>
            </w:r>
            <w:hyperlink r:id="rId17">
              <w:r w:rsidDel="00000000" w:rsidR="00000000" w:rsidRPr="00000000">
                <w:rPr>
                  <w:sz w:val="18"/>
                  <w:szCs w:val="18"/>
                  <w:rtl w:val="0"/>
                </w:rPr>
                <w:t xml:space="preserve">Thorax</w:t>
              </w:r>
            </w:hyperlink>
            <w:r w:rsidDel="00000000" w:rsidR="00000000" w:rsidRPr="00000000">
              <w:rPr>
                <w:sz w:val="18"/>
                <w:szCs w:val="18"/>
                <w:rtl w:val="0"/>
              </w:rPr>
              <w:t xml:space="preserve"> |  </w:t>
            </w:r>
            <w:hyperlink r:id="rId18">
              <w:r w:rsidDel="00000000" w:rsidR="00000000" w:rsidRPr="00000000">
                <w:rPr>
                  <w:sz w:val="18"/>
                  <w:szCs w:val="18"/>
                  <w:rtl w:val="0"/>
                </w:rPr>
                <w:t xml:space="preserve">Rad Phys/Bio</w:t>
              </w:r>
            </w:hyperlink>
            <w:r w:rsidDel="00000000" w:rsidR="00000000" w:rsidRPr="00000000">
              <w:rPr>
                <w:rtl w:val="0"/>
              </w:rPr>
            </w:r>
          </w:p>
          <w:p w:rsidR="00000000" w:rsidDel="00000000" w:rsidP="00000000" w:rsidRDefault="00000000" w:rsidRPr="00000000" w14:paraId="00000003">
            <w:pPr>
              <w:spacing w:after="4" w:line="240" w:lineRule="auto"/>
              <w:jc w:val="center"/>
              <w:rPr>
                <w:rFonts w:ascii="Times New Roman" w:cs="Times New Roman" w:eastAsia="Times New Roman" w:hAnsi="Times New Roman"/>
                <w:b w:val="1"/>
                <w:sz w:val="18"/>
                <w:szCs w:val="18"/>
              </w:rPr>
            </w:pPr>
            <w:hyperlink r:id="rId19">
              <w:r w:rsidDel="00000000" w:rsidR="00000000" w:rsidRPr="00000000">
                <w:rPr>
                  <w:rFonts w:ascii="Times New Roman" w:cs="Times New Roman" w:eastAsia="Times New Roman" w:hAnsi="Times New Roman"/>
                  <w:b w:val="1"/>
                  <w:color w:val="1155cc"/>
                  <w:sz w:val="18"/>
                  <w:szCs w:val="18"/>
                  <w:u w:val="single"/>
                  <w:rtl w:val="0"/>
                </w:rPr>
                <w:t xml:space="preserve">www.RadOncReview.org</w:t>
              </w:r>
            </w:hyperlink>
            <w:r w:rsidDel="00000000" w:rsidR="00000000" w:rsidRPr="00000000">
              <w:rPr>
                <w:rtl w:val="0"/>
              </w:rPr>
            </w:r>
          </w:p>
          <w:p w:rsidR="00000000" w:rsidDel="00000000" w:rsidP="00000000" w:rsidRDefault="00000000" w:rsidRPr="00000000" w14:paraId="00000004">
            <w:pPr>
              <w:jc w:val="center"/>
              <w:rPr>
                <w:sz w:val="18"/>
                <w:szCs w:val="18"/>
              </w:rPr>
            </w:pPr>
            <w:r w:rsidDel="00000000" w:rsidR="00000000" w:rsidRPr="00000000">
              <w:rPr>
                <w:sz w:val="18"/>
                <w:szCs w:val="18"/>
                <w:rtl w:val="0"/>
              </w:rPr>
              <w:t xml:space="preserve">For best navigation, click on the table of contents to navigate and click on a subheader or header to return to the table of contents. Otherwise, use the Document Outline feature or control-F to search for a clinical trial of interest. Best held horizontally on mobile. Type '20 to see what's new. Click on any superscript font for a direct link to references.</w:t>
            </w:r>
          </w:p>
          <w:p w:rsidR="00000000" w:rsidDel="00000000" w:rsidP="00000000" w:rsidRDefault="00000000" w:rsidRPr="00000000" w14:paraId="00000005">
            <w:pPr>
              <w:spacing w:after="4" w:line="240" w:lineRule="auto"/>
              <w:jc w:val="center"/>
              <w:rPr>
                <w:rFonts w:ascii="Times New Roman" w:cs="Times New Roman" w:eastAsia="Times New Roman" w:hAnsi="Times New Roman"/>
                <w:b w:val="1"/>
                <w:sz w:val="18"/>
                <w:szCs w:val="18"/>
                <w:highlight w:val="yellow"/>
              </w:rPr>
            </w:pPr>
            <w:r w:rsidDel="00000000" w:rsidR="00000000" w:rsidRPr="00000000">
              <w:rPr>
                <w:rFonts w:ascii="Times New Roman" w:cs="Times New Roman" w:eastAsia="Times New Roman" w:hAnsi="Times New Roman"/>
                <w:b w:val="1"/>
                <w:sz w:val="18"/>
                <w:szCs w:val="18"/>
                <w:rtl w:val="0"/>
              </w:rPr>
              <w:t xml:space="preserve">This document is a collaborative resource. All comments, corrections, and additions are welcome! Editing tips [</w:t>
            </w:r>
            <w:hyperlink r:id="rId20">
              <w:r w:rsidDel="00000000" w:rsidR="00000000" w:rsidRPr="00000000">
                <w:rPr>
                  <w:rFonts w:ascii="Times New Roman" w:cs="Times New Roman" w:eastAsia="Times New Roman" w:hAnsi="Times New Roman"/>
                  <w:b w:val="1"/>
                  <w:sz w:val="18"/>
                  <w:szCs w:val="18"/>
                  <w:rtl w:val="0"/>
                </w:rPr>
                <w:t xml:space="preserve">here</w:t>
              </w:r>
            </w:hyperlink>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tc>
      </w:tr>
    </w:tbl>
    <w:p w:rsidR="00000000" w:rsidDel="00000000" w:rsidP="00000000" w:rsidRDefault="00000000" w:rsidRPr="00000000" w14:paraId="00000006">
      <w:pPr>
        <w:pStyle w:val="Heading1"/>
        <w:spacing w:after="2" w:before="0" w:line="240" w:lineRule="auto"/>
        <w:ind w:left="0" w:firstLine="0"/>
        <w:jc w:val="left"/>
        <w:rPr>
          <w:rFonts w:ascii="Times New Roman" w:cs="Times New Roman" w:eastAsia="Times New Roman" w:hAnsi="Times New Roman"/>
          <w:b w:val="1"/>
          <w:color w:val="1d1d1d"/>
          <w:sz w:val="18"/>
          <w:szCs w:val="18"/>
        </w:rPr>
      </w:pPr>
      <w:bookmarkStart w:colFirst="0" w:colLast="0" w:name="_f5wunx8lgkgu" w:id="0"/>
      <w:bookmarkEnd w:id="0"/>
      <w:r w:rsidDel="00000000" w:rsidR="00000000" w:rsidRPr="00000000">
        <w:rPr>
          <w:rtl w:val="0"/>
        </w:rPr>
      </w:r>
    </w:p>
    <w:p w:rsidR="00000000" w:rsidDel="00000000" w:rsidP="00000000" w:rsidRDefault="00000000" w:rsidRPr="00000000" w14:paraId="00000007">
      <w:pPr>
        <w:pStyle w:val="Heading1"/>
        <w:spacing w:after="2" w:before="0" w:line="240" w:lineRule="auto"/>
        <w:ind w:left="10"/>
        <w:jc w:val="center"/>
        <w:rPr>
          <w:sz w:val="18"/>
          <w:szCs w:val="18"/>
        </w:rPr>
      </w:pPr>
      <w:bookmarkStart w:colFirst="0" w:colLast="0" w:name="_bvprouf2ng3w" w:id="1"/>
      <w:bookmarkEnd w:id="1"/>
      <w:r w:rsidDel="00000000" w:rsidR="00000000" w:rsidRPr="00000000">
        <w:rPr>
          <w:rFonts w:ascii="Times New Roman" w:cs="Times New Roman" w:eastAsia="Times New Roman" w:hAnsi="Times New Roman"/>
          <w:b w:val="1"/>
          <w:sz w:val="18"/>
          <w:szCs w:val="18"/>
          <w:rtl w:val="0"/>
        </w:rPr>
        <w:t xml:space="preserve">Constraints and Toxicity</w:t>
      </w:r>
      <w:r w:rsidDel="00000000" w:rsidR="00000000" w:rsidRPr="00000000">
        <w:rPr>
          <w:rtl w:val="0"/>
        </w:rPr>
      </w:r>
    </w:p>
    <w:tbl>
      <w:tblPr>
        <w:tblStyle w:val="Table2"/>
        <w:tblW w:w="8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680"/>
        <w:tblGridChange w:id="0">
          <w:tblGrid>
            <w:gridCol w:w="423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hyperlink w:anchor="_dmqec1o90lbc">
              <w:r w:rsidDel="00000000" w:rsidR="00000000" w:rsidRPr="00000000">
                <w:rPr>
                  <w:rtl w:val="0"/>
                </w:rPr>
                <w:t xml:space="preserve">The Basics</w:t>
              </w:r>
            </w:hyperlink>
            <w:r w:rsidDel="00000000" w:rsidR="00000000" w:rsidRPr="00000000">
              <w:rPr>
                <w:rtl w:val="0"/>
              </w:rPr>
            </w:r>
          </w:p>
          <w:p w:rsidR="00000000" w:rsidDel="00000000" w:rsidP="00000000" w:rsidRDefault="00000000" w:rsidRPr="00000000" w14:paraId="00000009">
            <w:pPr>
              <w:rPr>
                <w:b w:val="1"/>
              </w:rPr>
            </w:pPr>
            <w:hyperlink w:anchor="_hjf4rn360avr">
              <w:r w:rsidDel="00000000" w:rsidR="00000000" w:rsidRPr="00000000">
                <w:rPr>
                  <w:b w:val="1"/>
                  <w:rtl w:val="0"/>
                </w:rPr>
                <w:t xml:space="preserve">Master Constraints</w:t>
              </w:r>
            </w:hyperlink>
            <w:r w:rsidDel="00000000" w:rsidR="00000000" w:rsidRPr="00000000">
              <w:rPr>
                <w:rtl w:val="0"/>
              </w:rPr>
            </w:r>
          </w:p>
          <w:p w:rsidR="00000000" w:rsidDel="00000000" w:rsidP="00000000" w:rsidRDefault="00000000" w:rsidRPr="00000000" w14:paraId="0000000A">
            <w:pPr>
              <w:ind w:left="360" w:firstLine="0"/>
              <w:rPr/>
            </w:pPr>
            <w:hyperlink w:anchor="_z1n7n1n9ds6t">
              <w:r w:rsidDel="00000000" w:rsidR="00000000" w:rsidRPr="00000000">
                <w:rPr>
                  <w:rtl w:val="0"/>
                </w:rPr>
                <w:t xml:space="preserve">CNS</w:t>
              </w:r>
            </w:hyperlink>
            <w:r w:rsidDel="00000000" w:rsidR="00000000" w:rsidRPr="00000000">
              <w:rPr>
                <w:rtl w:val="0"/>
              </w:rPr>
            </w:r>
          </w:p>
          <w:p w:rsidR="00000000" w:rsidDel="00000000" w:rsidP="00000000" w:rsidRDefault="00000000" w:rsidRPr="00000000" w14:paraId="0000000B">
            <w:pPr>
              <w:ind w:left="360" w:firstLine="0"/>
              <w:rPr/>
            </w:pPr>
            <w:hyperlink w:anchor="_b6c4y9fe6v3v">
              <w:r w:rsidDel="00000000" w:rsidR="00000000" w:rsidRPr="00000000">
                <w:rPr>
                  <w:rtl w:val="0"/>
                </w:rPr>
                <w:t xml:space="preserve">H&amp;N</w:t>
              </w:r>
            </w:hyperlink>
            <w:r w:rsidDel="00000000" w:rsidR="00000000" w:rsidRPr="00000000">
              <w:rPr>
                <w:rtl w:val="0"/>
              </w:rPr>
            </w:r>
          </w:p>
          <w:p w:rsidR="00000000" w:rsidDel="00000000" w:rsidP="00000000" w:rsidRDefault="00000000" w:rsidRPr="00000000" w14:paraId="0000000C">
            <w:pPr>
              <w:ind w:left="360" w:firstLine="0"/>
              <w:rPr/>
            </w:pPr>
            <w:hyperlink w:anchor="_32fci3qg0zf">
              <w:r w:rsidDel="00000000" w:rsidR="00000000" w:rsidRPr="00000000">
                <w:rPr>
                  <w:rtl w:val="0"/>
                </w:rPr>
                <w:t xml:space="preserve">Thorax</w:t>
              </w:r>
            </w:hyperlink>
            <w:r w:rsidDel="00000000" w:rsidR="00000000" w:rsidRPr="00000000">
              <w:rPr>
                <w:rtl w:val="0"/>
              </w:rPr>
            </w:r>
          </w:p>
          <w:p w:rsidR="00000000" w:rsidDel="00000000" w:rsidP="00000000" w:rsidRDefault="00000000" w:rsidRPr="00000000" w14:paraId="0000000D">
            <w:pPr>
              <w:ind w:left="360" w:firstLine="0"/>
              <w:rPr/>
            </w:pPr>
            <w:hyperlink w:anchor="_8v4ceuj5tqti">
              <w:r w:rsidDel="00000000" w:rsidR="00000000" w:rsidRPr="00000000">
                <w:rPr>
                  <w:rtl w:val="0"/>
                </w:rPr>
                <w:t xml:space="preserve">Abdomen</w:t>
              </w:r>
            </w:hyperlink>
            <w:r w:rsidDel="00000000" w:rsidR="00000000" w:rsidRPr="00000000">
              <w:rPr>
                <w:rtl w:val="0"/>
              </w:rPr>
            </w:r>
          </w:p>
          <w:p w:rsidR="00000000" w:rsidDel="00000000" w:rsidP="00000000" w:rsidRDefault="00000000" w:rsidRPr="00000000" w14:paraId="0000000E">
            <w:pPr>
              <w:ind w:left="360" w:firstLine="0"/>
              <w:rPr>
                <w:b w:val="1"/>
                <w:sz w:val="18"/>
                <w:szCs w:val="18"/>
              </w:rPr>
            </w:pPr>
            <w:hyperlink w:anchor="_ab2rhzp2bs8x">
              <w:r w:rsidDel="00000000" w:rsidR="00000000" w:rsidRPr="00000000">
                <w:rPr>
                  <w:rtl w:val="0"/>
                </w:rPr>
                <w:t xml:space="preserve">Pelvis</w:t>
              </w:r>
            </w:hyperlink>
            <w:r w:rsidDel="00000000" w:rsidR="00000000" w:rsidRPr="00000000">
              <w:rPr>
                <w:rtl w:val="0"/>
              </w:rPr>
            </w:r>
          </w:p>
          <w:p w:rsidR="00000000" w:rsidDel="00000000" w:rsidP="00000000" w:rsidRDefault="00000000" w:rsidRPr="00000000" w14:paraId="0000000F">
            <w:pPr>
              <w:rPr>
                <w:b w:val="1"/>
              </w:rPr>
            </w:pPr>
            <w:hyperlink w:anchor="_qjaeawxtdvf4">
              <w:r w:rsidDel="00000000" w:rsidR="00000000" w:rsidRPr="00000000">
                <w:rPr>
                  <w:b w:val="1"/>
                  <w:rtl w:val="0"/>
                </w:rPr>
                <w:t xml:space="preserve">Conventional fractionation</w:t>
              </w:r>
            </w:hyperlink>
            <w:r w:rsidDel="00000000" w:rsidR="00000000" w:rsidRPr="00000000">
              <w:rPr>
                <w:rtl w:val="0"/>
              </w:rPr>
            </w:r>
          </w:p>
          <w:p w:rsidR="00000000" w:rsidDel="00000000" w:rsidP="00000000" w:rsidRDefault="00000000" w:rsidRPr="00000000" w14:paraId="00000010">
            <w:pPr>
              <w:ind w:left="360" w:firstLine="0"/>
              <w:rPr/>
            </w:pPr>
            <w:hyperlink w:anchor="_6pcmqjkcnat5">
              <w:r w:rsidDel="00000000" w:rsidR="00000000" w:rsidRPr="00000000">
                <w:rPr>
                  <w:rtl w:val="0"/>
                </w:rPr>
                <w:t xml:space="preserve">CNS</w:t>
              </w:r>
            </w:hyperlink>
            <w:r w:rsidDel="00000000" w:rsidR="00000000" w:rsidRPr="00000000">
              <w:rPr>
                <w:rtl w:val="0"/>
              </w:rPr>
            </w:r>
          </w:p>
          <w:p w:rsidR="00000000" w:rsidDel="00000000" w:rsidP="00000000" w:rsidRDefault="00000000" w:rsidRPr="00000000" w14:paraId="00000011">
            <w:pPr>
              <w:ind w:left="360" w:firstLine="0"/>
              <w:rPr/>
            </w:pPr>
            <w:hyperlink w:anchor="_bcgrt8p9agpw">
              <w:r w:rsidDel="00000000" w:rsidR="00000000" w:rsidRPr="00000000">
                <w:rPr>
                  <w:rtl w:val="0"/>
                </w:rPr>
                <w:t xml:space="preserve">Head and Neck</w:t>
              </w:r>
            </w:hyperlink>
            <w:r w:rsidDel="00000000" w:rsidR="00000000" w:rsidRPr="00000000">
              <w:rPr>
                <w:rtl w:val="0"/>
              </w:rPr>
            </w:r>
          </w:p>
          <w:p w:rsidR="00000000" w:rsidDel="00000000" w:rsidP="00000000" w:rsidRDefault="00000000" w:rsidRPr="00000000" w14:paraId="00000012">
            <w:pPr>
              <w:ind w:left="360" w:firstLine="0"/>
              <w:rPr/>
            </w:pPr>
            <w:hyperlink w:anchor="_99sufzarng6t">
              <w:r w:rsidDel="00000000" w:rsidR="00000000" w:rsidRPr="00000000">
                <w:rPr>
                  <w:rtl w:val="0"/>
                </w:rPr>
                <w:t xml:space="preserve">Thorax</w:t>
              </w:r>
            </w:hyperlink>
            <w:r w:rsidDel="00000000" w:rsidR="00000000" w:rsidRPr="00000000">
              <w:rPr>
                <w:rtl w:val="0"/>
              </w:rPr>
            </w:r>
          </w:p>
          <w:p w:rsidR="00000000" w:rsidDel="00000000" w:rsidP="00000000" w:rsidRDefault="00000000" w:rsidRPr="00000000" w14:paraId="00000013">
            <w:pPr>
              <w:ind w:left="360" w:firstLine="0"/>
              <w:rPr/>
            </w:pPr>
            <w:hyperlink w:anchor="_hl8qgj4yw23f">
              <w:r w:rsidDel="00000000" w:rsidR="00000000" w:rsidRPr="00000000">
                <w:rPr>
                  <w:rtl w:val="0"/>
                </w:rPr>
                <w:t xml:space="preserve">Abdomen</w:t>
              </w:r>
            </w:hyperlink>
            <w:r w:rsidDel="00000000" w:rsidR="00000000" w:rsidRPr="00000000">
              <w:rPr>
                <w:rtl w:val="0"/>
              </w:rPr>
            </w:r>
          </w:p>
          <w:p w:rsidR="00000000" w:rsidDel="00000000" w:rsidP="00000000" w:rsidRDefault="00000000" w:rsidRPr="00000000" w14:paraId="00000014">
            <w:pPr>
              <w:ind w:left="360" w:firstLine="0"/>
              <w:rPr/>
            </w:pPr>
            <w:hyperlink w:anchor="_fk6t2v2tqs8g">
              <w:r w:rsidDel="00000000" w:rsidR="00000000" w:rsidRPr="00000000">
                <w:rPr>
                  <w:rtl w:val="0"/>
                </w:rPr>
                <w:t xml:space="preserve">Pelvis</w:t>
              </w:r>
            </w:hyperlink>
            <w:r w:rsidDel="00000000" w:rsidR="00000000" w:rsidRPr="00000000">
              <w:rPr>
                <w:rtl w:val="0"/>
              </w:rPr>
            </w:r>
          </w:p>
          <w:p w:rsidR="00000000" w:rsidDel="00000000" w:rsidP="00000000" w:rsidRDefault="00000000" w:rsidRPr="00000000" w14:paraId="00000015">
            <w:pPr>
              <w:rPr>
                <w:b w:val="1"/>
              </w:rPr>
            </w:pPr>
            <w:hyperlink w:anchor="_9ik22kl34ydn">
              <w:r w:rsidDel="00000000" w:rsidR="00000000" w:rsidRPr="00000000">
                <w:rPr>
                  <w:b w:val="1"/>
                  <w:rtl w:val="0"/>
                </w:rPr>
                <w:t xml:space="preserve">SRS</w:t>
              </w:r>
            </w:hyperlink>
            <w:r w:rsidDel="00000000" w:rsidR="00000000" w:rsidRPr="00000000">
              <w:rPr>
                <w:rtl w:val="0"/>
              </w:rPr>
            </w:r>
          </w:p>
          <w:p w:rsidR="00000000" w:rsidDel="00000000" w:rsidP="00000000" w:rsidRDefault="00000000" w:rsidRPr="00000000" w14:paraId="00000016">
            <w:pPr>
              <w:ind w:left="360" w:firstLine="0"/>
              <w:rPr/>
            </w:pPr>
            <w:hyperlink w:anchor="_s1voz8905w2g">
              <w:r w:rsidDel="00000000" w:rsidR="00000000" w:rsidRPr="00000000">
                <w:rPr>
                  <w:rtl w:val="0"/>
                </w:rPr>
                <w:t xml:space="preserve">CNS</w:t>
              </w:r>
            </w:hyperlink>
            <w:r w:rsidDel="00000000" w:rsidR="00000000" w:rsidRPr="00000000">
              <w:rPr>
                <w:rtl w:val="0"/>
              </w:rPr>
            </w:r>
          </w:p>
          <w:p w:rsidR="00000000" w:rsidDel="00000000" w:rsidP="00000000" w:rsidRDefault="00000000" w:rsidRPr="00000000" w14:paraId="00000017">
            <w:pPr>
              <w:ind w:left="360" w:firstLine="0"/>
              <w:rPr/>
            </w:pPr>
            <w:hyperlink w:anchor="_645t4ixpoc4h">
              <w:r w:rsidDel="00000000" w:rsidR="00000000" w:rsidRPr="00000000">
                <w:rPr>
                  <w:rtl w:val="0"/>
                </w:rPr>
                <w:t xml:space="preserve">H&amp;N</w:t>
              </w:r>
            </w:hyperlink>
            <w:r w:rsidDel="00000000" w:rsidR="00000000" w:rsidRPr="00000000">
              <w:rPr>
                <w:rtl w:val="0"/>
              </w:rPr>
            </w:r>
          </w:p>
          <w:p w:rsidR="00000000" w:rsidDel="00000000" w:rsidP="00000000" w:rsidRDefault="00000000" w:rsidRPr="00000000" w14:paraId="00000018">
            <w:pPr>
              <w:ind w:left="360" w:firstLine="0"/>
              <w:rPr/>
            </w:pPr>
            <w:hyperlink w:anchor="_c7vq3be29g8p">
              <w:r w:rsidDel="00000000" w:rsidR="00000000" w:rsidRPr="00000000">
                <w:rPr>
                  <w:rtl w:val="0"/>
                </w:rPr>
                <w:t xml:space="preserve">Thorax</w:t>
              </w:r>
            </w:hyperlink>
            <w:r w:rsidDel="00000000" w:rsidR="00000000" w:rsidRPr="00000000">
              <w:rPr>
                <w:rtl w:val="0"/>
              </w:rPr>
            </w:r>
          </w:p>
          <w:p w:rsidR="00000000" w:rsidDel="00000000" w:rsidP="00000000" w:rsidRDefault="00000000" w:rsidRPr="00000000" w14:paraId="00000019">
            <w:pPr>
              <w:ind w:left="360" w:firstLine="0"/>
              <w:rPr/>
            </w:pPr>
            <w:hyperlink w:anchor="_idgj7ed0yr5o">
              <w:r w:rsidDel="00000000" w:rsidR="00000000" w:rsidRPr="00000000">
                <w:rPr>
                  <w:rtl w:val="0"/>
                </w:rPr>
                <w:t xml:space="preserve">Abdomen</w:t>
              </w:r>
            </w:hyperlink>
            <w:r w:rsidDel="00000000" w:rsidR="00000000" w:rsidRPr="00000000">
              <w:rPr>
                <w:rtl w:val="0"/>
              </w:rPr>
            </w:r>
          </w:p>
          <w:p w:rsidR="00000000" w:rsidDel="00000000" w:rsidP="00000000" w:rsidRDefault="00000000" w:rsidRPr="00000000" w14:paraId="0000001A">
            <w:pPr>
              <w:ind w:left="360" w:firstLine="0"/>
              <w:rPr/>
            </w:pPr>
            <w:hyperlink w:anchor="_vocho1wttpvu">
              <w:r w:rsidDel="00000000" w:rsidR="00000000" w:rsidRPr="00000000">
                <w:rPr>
                  <w:rtl w:val="0"/>
                </w:rPr>
                <w:t xml:space="preserve">Pelvis</w:t>
              </w:r>
            </w:hyperlink>
            <w:r w:rsidDel="00000000" w:rsidR="00000000" w:rsidRPr="00000000">
              <w:rPr>
                <w:rtl w:val="0"/>
              </w:rPr>
            </w:r>
          </w:p>
          <w:p w:rsidR="00000000" w:rsidDel="00000000" w:rsidP="00000000" w:rsidRDefault="00000000" w:rsidRPr="00000000" w14:paraId="0000001B">
            <w:pPr>
              <w:rPr>
                <w:b w:val="1"/>
              </w:rPr>
            </w:pPr>
            <w:hyperlink w:anchor="_qguuewqzsx54">
              <w:r w:rsidDel="00000000" w:rsidR="00000000" w:rsidRPr="00000000">
                <w:rPr>
                  <w:b w:val="1"/>
                  <w:rtl w:val="0"/>
                </w:rPr>
                <w:t xml:space="preserve">SBRT (3 and 5 fractions)</w:t>
              </w:r>
            </w:hyperlink>
            <w:r w:rsidDel="00000000" w:rsidR="00000000" w:rsidRPr="00000000">
              <w:rPr>
                <w:rtl w:val="0"/>
              </w:rPr>
            </w:r>
          </w:p>
          <w:p w:rsidR="00000000" w:rsidDel="00000000" w:rsidP="00000000" w:rsidRDefault="00000000" w:rsidRPr="00000000" w14:paraId="0000001C">
            <w:pPr>
              <w:ind w:left="360" w:firstLine="0"/>
              <w:rPr/>
            </w:pPr>
            <w:hyperlink w:anchor="_8x994kszmew">
              <w:r w:rsidDel="00000000" w:rsidR="00000000" w:rsidRPr="00000000">
                <w:rPr>
                  <w:rtl w:val="0"/>
                </w:rPr>
                <w:t xml:space="preserve">CNS</w:t>
              </w:r>
            </w:hyperlink>
            <w:r w:rsidDel="00000000" w:rsidR="00000000" w:rsidRPr="00000000">
              <w:rPr>
                <w:rtl w:val="0"/>
              </w:rPr>
            </w:r>
          </w:p>
          <w:p w:rsidR="00000000" w:rsidDel="00000000" w:rsidP="00000000" w:rsidRDefault="00000000" w:rsidRPr="00000000" w14:paraId="0000001D">
            <w:pPr>
              <w:ind w:left="360" w:firstLine="0"/>
              <w:rPr/>
            </w:pPr>
            <w:hyperlink w:anchor="_vyjl5vj9wyrt">
              <w:r w:rsidDel="00000000" w:rsidR="00000000" w:rsidRPr="00000000">
                <w:rPr>
                  <w:rtl w:val="0"/>
                </w:rPr>
                <w:t xml:space="preserve">H&amp;N</w:t>
              </w:r>
            </w:hyperlink>
            <w:r w:rsidDel="00000000" w:rsidR="00000000" w:rsidRPr="00000000">
              <w:rPr>
                <w:rtl w:val="0"/>
              </w:rPr>
            </w:r>
          </w:p>
          <w:p w:rsidR="00000000" w:rsidDel="00000000" w:rsidP="00000000" w:rsidRDefault="00000000" w:rsidRPr="00000000" w14:paraId="0000001E">
            <w:pPr>
              <w:ind w:left="360" w:firstLine="0"/>
              <w:rPr/>
            </w:pPr>
            <w:hyperlink w:anchor="_l8cy2jnhvjo5">
              <w:r w:rsidDel="00000000" w:rsidR="00000000" w:rsidRPr="00000000">
                <w:rPr>
                  <w:rtl w:val="0"/>
                </w:rPr>
                <w:t xml:space="preserve">Thorax</w:t>
              </w:r>
            </w:hyperlink>
            <w:r w:rsidDel="00000000" w:rsidR="00000000" w:rsidRPr="00000000">
              <w:rPr>
                <w:rtl w:val="0"/>
              </w:rPr>
            </w:r>
          </w:p>
          <w:p w:rsidR="00000000" w:rsidDel="00000000" w:rsidP="00000000" w:rsidRDefault="00000000" w:rsidRPr="00000000" w14:paraId="0000001F">
            <w:pPr>
              <w:ind w:left="360" w:firstLine="0"/>
              <w:rPr/>
            </w:pPr>
            <w:hyperlink w:anchor="_tc3j87b5pttr">
              <w:r w:rsidDel="00000000" w:rsidR="00000000" w:rsidRPr="00000000">
                <w:rPr>
                  <w:rtl w:val="0"/>
                </w:rPr>
                <w:t xml:space="preserve">Abdomen</w:t>
              </w:r>
            </w:hyperlink>
            <w:r w:rsidDel="00000000" w:rsidR="00000000" w:rsidRPr="00000000">
              <w:rPr>
                <w:rtl w:val="0"/>
              </w:rPr>
            </w:r>
          </w:p>
          <w:p w:rsidR="00000000" w:rsidDel="00000000" w:rsidP="00000000" w:rsidRDefault="00000000" w:rsidRPr="00000000" w14:paraId="00000020">
            <w:pPr>
              <w:ind w:left="360" w:firstLine="0"/>
              <w:rPr/>
            </w:pPr>
            <w:hyperlink w:anchor="_60c237wxszfo">
              <w:r w:rsidDel="00000000" w:rsidR="00000000" w:rsidRPr="00000000">
                <w:rPr>
                  <w:rtl w:val="0"/>
                </w:rPr>
                <w:t xml:space="preserve">Pelvis</w:t>
              </w:r>
            </w:hyperlink>
            <w:r w:rsidDel="00000000" w:rsidR="00000000" w:rsidRPr="00000000">
              <w:rPr>
                <w:rtl w:val="0"/>
              </w:rPr>
            </w:r>
          </w:p>
          <w:p w:rsidR="00000000" w:rsidDel="00000000" w:rsidP="00000000" w:rsidRDefault="00000000" w:rsidRPr="00000000" w14:paraId="00000021">
            <w:pPr>
              <w:rPr>
                <w:b w:val="1"/>
              </w:rPr>
            </w:pPr>
            <w:hyperlink w:anchor="_7wdnwdj7hwus">
              <w:r w:rsidDel="00000000" w:rsidR="00000000" w:rsidRPr="00000000">
                <w:rPr>
                  <w:b w:val="1"/>
                  <w:rtl w:val="0"/>
                </w:rPr>
                <w:t xml:space="preserve">Hypofractionation (8, 10 and 15 fractions)</w:t>
              </w:r>
            </w:hyperlink>
            <w:r w:rsidDel="00000000" w:rsidR="00000000" w:rsidRPr="00000000">
              <w:rPr>
                <w:rtl w:val="0"/>
              </w:rPr>
            </w:r>
          </w:p>
          <w:p w:rsidR="00000000" w:rsidDel="00000000" w:rsidP="00000000" w:rsidRDefault="00000000" w:rsidRPr="00000000" w14:paraId="00000022">
            <w:pPr>
              <w:ind w:left="360" w:firstLine="0"/>
              <w:rPr/>
            </w:pPr>
            <w:hyperlink w:anchor="_efk5i11qetxs">
              <w:r w:rsidDel="00000000" w:rsidR="00000000" w:rsidRPr="00000000">
                <w:rPr>
                  <w:rtl w:val="0"/>
                </w:rPr>
                <w:t xml:space="preserve">CNS</w:t>
              </w:r>
            </w:hyperlink>
            <w:r w:rsidDel="00000000" w:rsidR="00000000" w:rsidRPr="00000000">
              <w:rPr>
                <w:rtl w:val="0"/>
              </w:rPr>
            </w:r>
          </w:p>
          <w:p w:rsidR="00000000" w:rsidDel="00000000" w:rsidP="00000000" w:rsidRDefault="00000000" w:rsidRPr="00000000" w14:paraId="00000023">
            <w:pPr>
              <w:ind w:left="360" w:firstLine="0"/>
              <w:rPr/>
            </w:pPr>
            <w:hyperlink w:anchor="_wm5mn5dnqcqb">
              <w:r w:rsidDel="00000000" w:rsidR="00000000" w:rsidRPr="00000000">
                <w:rPr>
                  <w:rtl w:val="0"/>
                </w:rPr>
                <w:t xml:space="preserve">H&amp;N</w:t>
              </w:r>
            </w:hyperlink>
            <w:r w:rsidDel="00000000" w:rsidR="00000000" w:rsidRPr="00000000">
              <w:rPr>
                <w:rtl w:val="0"/>
              </w:rPr>
            </w:r>
          </w:p>
          <w:p w:rsidR="00000000" w:rsidDel="00000000" w:rsidP="00000000" w:rsidRDefault="00000000" w:rsidRPr="00000000" w14:paraId="00000024">
            <w:pPr>
              <w:ind w:left="360" w:firstLine="0"/>
              <w:rPr/>
            </w:pPr>
            <w:hyperlink w:anchor="_e0bpk65tyqu3">
              <w:r w:rsidDel="00000000" w:rsidR="00000000" w:rsidRPr="00000000">
                <w:rPr>
                  <w:rtl w:val="0"/>
                </w:rPr>
                <w:t xml:space="preserve">Thorax</w:t>
              </w:r>
            </w:hyperlink>
            <w:r w:rsidDel="00000000" w:rsidR="00000000" w:rsidRPr="00000000">
              <w:rPr>
                <w:rtl w:val="0"/>
              </w:rPr>
            </w:r>
          </w:p>
          <w:p w:rsidR="00000000" w:rsidDel="00000000" w:rsidP="00000000" w:rsidRDefault="00000000" w:rsidRPr="00000000" w14:paraId="00000025">
            <w:pPr>
              <w:ind w:left="360" w:firstLine="0"/>
              <w:rPr/>
            </w:pPr>
            <w:hyperlink w:anchor="_ugkyb8ltp2xk">
              <w:r w:rsidDel="00000000" w:rsidR="00000000" w:rsidRPr="00000000">
                <w:rPr>
                  <w:rtl w:val="0"/>
                </w:rPr>
                <w:t xml:space="preserve">Abdomen</w:t>
              </w:r>
            </w:hyperlink>
            <w:r w:rsidDel="00000000" w:rsidR="00000000" w:rsidRPr="00000000">
              <w:rPr>
                <w:rtl w:val="0"/>
              </w:rPr>
            </w:r>
          </w:p>
          <w:p w:rsidR="00000000" w:rsidDel="00000000" w:rsidP="00000000" w:rsidRDefault="00000000" w:rsidRPr="00000000" w14:paraId="00000026">
            <w:pPr>
              <w:ind w:left="360" w:firstLine="0"/>
              <w:rPr>
                <w:b w:val="1"/>
                <w:sz w:val="18"/>
                <w:szCs w:val="18"/>
              </w:rPr>
            </w:pPr>
            <w:hyperlink w:anchor="_z510y33yg38">
              <w:r w:rsidDel="00000000" w:rsidR="00000000" w:rsidRPr="00000000">
                <w:rPr>
                  <w:rtl w:val="0"/>
                </w:rPr>
                <w:t xml:space="preserve">Pelvis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hyperlink w:anchor="_yrs27vvto6ww">
              <w:r w:rsidDel="00000000" w:rsidR="00000000" w:rsidRPr="00000000">
                <w:rPr>
                  <w:b w:val="1"/>
                  <w:rtl w:val="0"/>
                </w:rPr>
                <w:t xml:space="preserve">Site Specific Constraints and Protocols</w:t>
              </w:r>
            </w:hyperlink>
            <w:r w:rsidDel="00000000" w:rsidR="00000000" w:rsidRPr="00000000">
              <w:rPr>
                <w:rtl w:val="0"/>
              </w:rPr>
            </w:r>
          </w:p>
          <w:p w:rsidR="00000000" w:rsidDel="00000000" w:rsidP="00000000" w:rsidRDefault="00000000" w:rsidRPr="00000000" w14:paraId="00000028">
            <w:pPr>
              <w:ind w:left="360" w:firstLine="0"/>
              <w:rPr>
                <w:b w:val="1"/>
              </w:rPr>
            </w:pPr>
            <w:hyperlink w:anchor="_baj2f0bgqu6o">
              <w:r w:rsidDel="00000000" w:rsidR="00000000" w:rsidRPr="00000000">
                <w:rPr>
                  <w:b w:val="1"/>
                  <w:rtl w:val="0"/>
                </w:rPr>
                <w:t xml:space="preserve">CNS</w:t>
              </w:r>
            </w:hyperlink>
            <w:r w:rsidDel="00000000" w:rsidR="00000000" w:rsidRPr="00000000">
              <w:rPr>
                <w:rtl w:val="0"/>
              </w:rPr>
            </w:r>
          </w:p>
          <w:p w:rsidR="00000000" w:rsidDel="00000000" w:rsidP="00000000" w:rsidRDefault="00000000" w:rsidRPr="00000000" w14:paraId="00000029">
            <w:pPr>
              <w:ind w:left="360" w:firstLine="0"/>
              <w:rPr>
                <w:b w:val="1"/>
              </w:rPr>
            </w:pPr>
            <w:hyperlink w:anchor="_3nmoy2ncyifu">
              <w:r w:rsidDel="00000000" w:rsidR="00000000" w:rsidRPr="00000000">
                <w:rPr>
                  <w:b w:val="1"/>
                  <w:rtl w:val="0"/>
                </w:rPr>
                <w:t xml:space="preserve">Head and Neck</w:t>
              </w:r>
            </w:hyperlink>
            <w:r w:rsidDel="00000000" w:rsidR="00000000" w:rsidRPr="00000000">
              <w:rPr>
                <w:rtl w:val="0"/>
              </w:rPr>
            </w:r>
          </w:p>
          <w:p w:rsidR="00000000" w:rsidDel="00000000" w:rsidP="00000000" w:rsidRDefault="00000000" w:rsidRPr="00000000" w14:paraId="0000002A">
            <w:pPr>
              <w:ind w:left="360" w:firstLine="0"/>
              <w:rPr>
                <w:b w:val="1"/>
              </w:rPr>
            </w:pPr>
            <w:hyperlink w:anchor="_smys2stdl3vk">
              <w:r w:rsidDel="00000000" w:rsidR="00000000" w:rsidRPr="00000000">
                <w:rPr>
                  <w:b w:val="1"/>
                  <w:rtl w:val="0"/>
                </w:rPr>
                <w:t xml:space="preserve">Breast</w:t>
              </w:r>
            </w:hyperlink>
            <w:r w:rsidDel="00000000" w:rsidR="00000000" w:rsidRPr="00000000">
              <w:rPr>
                <w:rtl w:val="0"/>
              </w:rPr>
            </w:r>
          </w:p>
          <w:p w:rsidR="00000000" w:rsidDel="00000000" w:rsidP="00000000" w:rsidRDefault="00000000" w:rsidRPr="00000000" w14:paraId="0000002B">
            <w:pPr>
              <w:ind w:left="360" w:firstLine="0"/>
              <w:rPr>
                <w:b w:val="1"/>
              </w:rPr>
            </w:pPr>
            <w:hyperlink w:anchor="_a9nbojacknw0">
              <w:r w:rsidDel="00000000" w:rsidR="00000000" w:rsidRPr="00000000">
                <w:rPr>
                  <w:b w:val="1"/>
                  <w:rtl w:val="0"/>
                </w:rPr>
                <w:t xml:space="preserve">Thoracic</w:t>
              </w:r>
            </w:hyperlink>
            <w:r w:rsidDel="00000000" w:rsidR="00000000" w:rsidRPr="00000000">
              <w:rPr>
                <w:rtl w:val="0"/>
              </w:rPr>
            </w:r>
          </w:p>
          <w:p w:rsidR="00000000" w:rsidDel="00000000" w:rsidP="00000000" w:rsidRDefault="00000000" w:rsidRPr="00000000" w14:paraId="0000002C">
            <w:pPr>
              <w:ind w:left="720" w:firstLine="0"/>
              <w:rPr/>
            </w:pPr>
            <w:hyperlink w:anchor="_ny512cy1lnpj">
              <w:r w:rsidDel="00000000" w:rsidR="00000000" w:rsidRPr="00000000">
                <w:rPr>
                  <w:rtl w:val="0"/>
                </w:rPr>
                <w:t xml:space="preserve">NSCLC</w:t>
              </w:r>
            </w:hyperlink>
            <w:r w:rsidDel="00000000" w:rsidR="00000000" w:rsidRPr="00000000">
              <w:rPr>
                <w:rtl w:val="0"/>
              </w:rPr>
            </w:r>
          </w:p>
          <w:p w:rsidR="00000000" w:rsidDel="00000000" w:rsidP="00000000" w:rsidRDefault="00000000" w:rsidRPr="00000000" w14:paraId="0000002D">
            <w:pPr>
              <w:ind w:left="720" w:firstLine="0"/>
              <w:rPr/>
            </w:pPr>
            <w:hyperlink w:anchor="_ga5xjxwv5knh">
              <w:r w:rsidDel="00000000" w:rsidR="00000000" w:rsidRPr="00000000">
                <w:rPr>
                  <w:rtl w:val="0"/>
                </w:rPr>
                <w:t xml:space="preserve">SCLC</w:t>
              </w:r>
            </w:hyperlink>
            <w:r w:rsidDel="00000000" w:rsidR="00000000" w:rsidRPr="00000000">
              <w:rPr>
                <w:rtl w:val="0"/>
              </w:rPr>
            </w:r>
          </w:p>
          <w:p w:rsidR="00000000" w:rsidDel="00000000" w:rsidP="00000000" w:rsidRDefault="00000000" w:rsidRPr="00000000" w14:paraId="0000002E">
            <w:pPr>
              <w:ind w:left="720" w:firstLine="0"/>
              <w:rPr/>
            </w:pPr>
            <w:hyperlink w:anchor="_qwi8e2db3bjo">
              <w:r w:rsidDel="00000000" w:rsidR="00000000" w:rsidRPr="00000000">
                <w:rPr>
                  <w:rtl w:val="0"/>
                </w:rPr>
                <w:t xml:space="preserve">Thymoma</w:t>
              </w:r>
            </w:hyperlink>
            <w:r w:rsidDel="00000000" w:rsidR="00000000" w:rsidRPr="00000000">
              <w:rPr>
                <w:rtl w:val="0"/>
              </w:rPr>
            </w:r>
          </w:p>
          <w:p w:rsidR="00000000" w:rsidDel="00000000" w:rsidP="00000000" w:rsidRDefault="00000000" w:rsidRPr="00000000" w14:paraId="0000002F">
            <w:pPr>
              <w:ind w:left="720" w:firstLine="0"/>
              <w:rPr/>
            </w:pPr>
            <w:hyperlink w:anchor="_c1ikqi6r7n3">
              <w:r w:rsidDel="00000000" w:rsidR="00000000" w:rsidRPr="00000000">
                <w:rPr>
                  <w:rtl w:val="0"/>
                </w:rPr>
                <w:t xml:space="preserve">Mesothelioma</w:t>
              </w:r>
            </w:hyperlink>
            <w:r w:rsidDel="00000000" w:rsidR="00000000" w:rsidRPr="00000000">
              <w:rPr>
                <w:rtl w:val="0"/>
              </w:rPr>
            </w:r>
          </w:p>
          <w:p w:rsidR="00000000" w:rsidDel="00000000" w:rsidP="00000000" w:rsidRDefault="00000000" w:rsidRPr="00000000" w14:paraId="00000030">
            <w:pPr>
              <w:ind w:left="360" w:firstLine="0"/>
              <w:rPr>
                <w:b w:val="1"/>
              </w:rPr>
            </w:pPr>
            <w:hyperlink w:anchor="_n27nn4wi9egm">
              <w:r w:rsidDel="00000000" w:rsidR="00000000" w:rsidRPr="00000000">
                <w:rPr>
                  <w:b w:val="1"/>
                  <w:rtl w:val="0"/>
                </w:rPr>
                <w:t xml:space="preserve">Gastrointestinal</w:t>
              </w:r>
            </w:hyperlink>
            <w:r w:rsidDel="00000000" w:rsidR="00000000" w:rsidRPr="00000000">
              <w:rPr>
                <w:rtl w:val="0"/>
              </w:rPr>
            </w:r>
          </w:p>
          <w:p w:rsidR="00000000" w:rsidDel="00000000" w:rsidP="00000000" w:rsidRDefault="00000000" w:rsidRPr="00000000" w14:paraId="00000031">
            <w:pPr>
              <w:ind w:left="720" w:firstLine="0"/>
              <w:rPr/>
            </w:pPr>
            <w:hyperlink w:anchor="_g27c3aefgv7u">
              <w:r w:rsidDel="00000000" w:rsidR="00000000" w:rsidRPr="00000000">
                <w:rPr>
                  <w:rtl w:val="0"/>
                </w:rPr>
                <w:t xml:space="preserve">Esophageal and Gastric</w:t>
              </w:r>
            </w:hyperlink>
            <w:r w:rsidDel="00000000" w:rsidR="00000000" w:rsidRPr="00000000">
              <w:rPr>
                <w:rtl w:val="0"/>
              </w:rPr>
            </w:r>
          </w:p>
          <w:p w:rsidR="00000000" w:rsidDel="00000000" w:rsidP="00000000" w:rsidRDefault="00000000" w:rsidRPr="00000000" w14:paraId="00000032">
            <w:pPr>
              <w:ind w:left="720" w:firstLine="0"/>
              <w:rPr/>
            </w:pPr>
            <w:hyperlink w:anchor="_of2fu5a2xnfr">
              <w:r w:rsidDel="00000000" w:rsidR="00000000" w:rsidRPr="00000000">
                <w:rPr>
                  <w:rtl w:val="0"/>
                </w:rPr>
                <w:t xml:space="preserve">Pancreas</w:t>
              </w:r>
            </w:hyperlink>
            <w:r w:rsidDel="00000000" w:rsidR="00000000" w:rsidRPr="00000000">
              <w:rPr>
                <w:rtl w:val="0"/>
              </w:rPr>
            </w:r>
          </w:p>
          <w:p w:rsidR="00000000" w:rsidDel="00000000" w:rsidP="00000000" w:rsidRDefault="00000000" w:rsidRPr="00000000" w14:paraId="00000033">
            <w:pPr>
              <w:ind w:left="720" w:firstLine="0"/>
              <w:rPr/>
            </w:pPr>
            <w:hyperlink w:anchor="_srxu8ide998x">
              <w:r w:rsidDel="00000000" w:rsidR="00000000" w:rsidRPr="00000000">
                <w:rPr>
                  <w:rtl w:val="0"/>
                </w:rPr>
                <w:t xml:space="preserve">Liver</w:t>
              </w:r>
            </w:hyperlink>
            <w:r w:rsidDel="00000000" w:rsidR="00000000" w:rsidRPr="00000000">
              <w:rPr>
                <w:rtl w:val="0"/>
              </w:rPr>
            </w:r>
          </w:p>
          <w:p w:rsidR="00000000" w:rsidDel="00000000" w:rsidP="00000000" w:rsidRDefault="00000000" w:rsidRPr="00000000" w14:paraId="00000034">
            <w:pPr>
              <w:ind w:left="720" w:firstLine="0"/>
              <w:rPr/>
            </w:pPr>
            <w:hyperlink w:anchor="_ww6hlm2rnkbr">
              <w:r w:rsidDel="00000000" w:rsidR="00000000" w:rsidRPr="00000000">
                <w:rPr>
                  <w:rtl w:val="0"/>
                </w:rPr>
                <w:t xml:space="preserve">Gallbladder / Cholangiocarcinoma</w:t>
              </w:r>
            </w:hyperlink>
            <w:r w:rsidDel="00000000" w:rsidR="00000000" w:rsidRPr="00000000">
              <w:rPr>
                <w:rtl w:val="0"/>
              </w:rPr>
            </w:r>
          </w:p>
          <w:p w:rsidR="00000000" w:rsidDel="00000000" w:rsidP="00000000" w:rsidRDefault="00000000" w:rsidRPr="00000000" w14:paraId="00000035">
            <w:pPr>
              <w:ind w:left="720" w:firstLine="0"/>
              <w:rPr/>
            </w:pPr>
            <w:hyperlink w:anchor="_igfhnfq5gpug">
              <w:r w:rsidDel="00000000" w:rsidR="00000000" w:rsidRPr="00000000">
                <w:rPr>
                  <w:rtl w:val="0"/>
                </w:rPr>
                <w:t xml:space="preserve">Rectum</w:t>
              </w:r>
            </w:hyperlink>
            <w:r w:rsidDel="00000000" w:rsidR="00000000" w:rsidRPr="00000000">
              <w:rPr>
                <w:rtl w:val="0"/>
              </w:rPr>
            </w:r>
          </w:p>
          <w:p w:rsidR="00000000" w:rsidDel="00000000" w:rsidP="00000000" w:rsidRDefault="00000000" w:rsidRPr="00000000" w14:paraId="00000036">
            <w:pPr>
              <w:ind w:left="720" w:firstLine="0"/>
              <w:rPr/>
            </w:pPr>
            <w:hyperlink w:anchor="_pvu21iybxaik">
              <w:r w:rsidDel="00000000" w:rsidR="00000000" w:rsidRPr="00000000">
                <w:rPr>
                  <w:rtl w:val="0"/>
                </w:rPr>
                <w:t xml:space="preserve">Anal</w:t>
              </w:r>
            </w:hyperlink>
            <w:r w:rsidDel="00000000" w:rsidR="00000000" w:rsidRPr="00000000">
              <w:rPr>
                <w:rtl w:val="0"/>
              </w:rPr>
            </w:r>
          </w:p>
          <w:p w:rsidR="00000000" w:rsidDel="00000000" w:rsidP="00000000" w:rsidRDefault="00000000" w:rsidRPr="00000000" w14:paraId="00000037">
            <w:pPr>
              <w:ind w:left="360" w:firstLine="0"/>
              <w:rPr>
                <w:b w:val="1"/>
              </w:rPr>
            </w:pPr>
            <w:hyperlink w:anchor="_94zmszgtb19l">
              <w:r w:rsidDel="00000000" w:rsidR="00000000" w:rsidRPr="00000000">
                <w:rPr>
                  <w:b w:val="1"/>
                  <w:rtl w:val="0"/>
                </w:rPr>
                <w:t xml:space="preserve">Genitourinary</w:t>
              </w:r>
            </w:hyperlink>
            <w:r w:rsidDel="00000000" w:rsidR="00000000" w:rsidRPr="00000000">
              <w:rPr>
                <w:rtl w:val="0"/>
              </w:rPr>
            </w:r>
          </w:p>
          <w:p w:rsidR="00000000" w:rsidDel="00000000" w:rsidP="00000000" w:rsidRDefault="00000000" w:rsidRPr="00000000" w14:paraId="00000038">
            <w:pPr>
              <w:ind w:left="720" w:firstLine="0"/>
              <w:rPr/>
            </w:pPr>
            <w:hyperlink w:anchor="_1kz4qqh7b19p">
              <w:r w:rsidDel="00000000" w:rsidR="00000000" w:rsidRPr="00000000">
                <w:rPr>
                  <w:rtl w:val="0"/>
                </w:rPr>
                <w:t xml:space="preserve">Conventional Prostate</w:t>
              </w:r>
            </w:hyperlink>
            <w:r w:rsidDel="00000000" w:rsidR="00000000" w:rsidRPr="00000000">
              <w:rPr>
                <w:rtl w:val="0"/>
              </w:rPr>
            </w:r>
          </w:p>
          <w:p w:rsidR="00000000" w:rsidDel="00000000" w:rsidP="00000000" w:rsidRDefault="00000000" w:rsidRPr="00000000" w14:paraId="00000039">
            <w:pPr>
              <w:ind w:left="720" w:firstLine="0"/>
              <w:rPr/>
            </w:pPr>
            <w:hyperlink w:anchor="_20cfbxqf5iri">
              <w:r w:rsidDel="00000000" w:rsidR="00000000" w:rsidRPr="00000000">
                <w:rPr>
                  <w:rtl w:val="0"/>
                </w:rPr>
                <w:t xml:space="preserve">Hypofrac Prostate</w:t>
              </w:r>
            </w:hyperlink>
            <w:r w:rsidDel="00000000" w:rsidR="00000000" w:rsidRPr="00000000">
              <w:rPr>
                <w:rtl w:val="0"/>
              </w:rPr>
            </w:r>
          </w:p>
          <w:p w:rsidR="00000000" w:rsidDel="00000000" w:rsidP="00000000" w:rsidRDefault="00000000" w:rsidRPr="00000000" w14:paraId="0000003A">
            <w:pPr>
              <w:ind w:left="720" w:firstLine="0"/>
              <w:rPr/>
            </w:pPr>
            <w:hyperlink w:anchor="_ggj7lkvvreel">
              <w:r w:rsidDel="00000000" w:rsidR="00000000" w:rsidRPr="00000000">
                <w:rPr>
                  <w:rtl w:val="0"/>
                </w:rPr>
                <w:t xml:space="preserve">Bladder</w:t>
              </w:r>
            </w:hyperlink>
            <w:r w:rsidDel="00000000" w:rsidR="00000000" w:rsidRPr="00000000">
              <w:rPr>
                <w:rtl w:val="0"/>
              </w:rPr>
            </w:r>
          </w:p>
          <w:p w:rsidR="00000000" w:rsidDel="00000000" w:rsidP="00000000" w:rsidRDefault="00000000" w:rsidRPr="00000000" w14:paraId="0000003B">
            <w:pPr>
              <w:ind w:left="720" w:firstLine="0"/>
              <w:rPr/>
            </w:pPr>
            <w:hyperlink w:anchor="_1lu5boo5g9i7">
              <w:r w:rsidDel="00000000" w:rsidR="00000000" w:rsidRPr="00000000">
                <w:rPr>
                  <w:rtl w:val="0"/>
                </w:rPr>
                <w:t xml:space="preserve">Renal Cell Carcinoma</w:t>
              </w:r>
            </w:hyperlink>
            <w:r w:rsidDel="00000000" w:rsidR="00000000" w:rsidRPr="00000000">
              <w:rPr>
                <w:rtl w:val="0"/>
              </w:rPr>
            </w:r>
          </w:p>
          <w:p w:rsidR="00000000" w:rsidDel="00000000" w:rsidP="00000000" w:rsidRDefault="00000000" w:rsidRPr="00000000" w14:paraId="0000003C">
            <w:pPr>
              <w:ind w:left="720" w:firstLine="0"/>
              <w:rPr/>
            </w:pPr>
            <w:hyperlink w:anchor="_3ex27ocrw1is">
              <w:r w:rsidDel="00000000" w:rsidR="00000000" w:rsidRPr="00000000">
                <w:rPr>
                  <w:rtl w:val="0"/>
                </w:rPr>
                <w:t xml:space="preserve">Seminoma</w:t>
              </w:r>
            </w:hyperlink>
            <w:r w:rsidDel="00000000" w:rsidR="00000000" w:rsidRPr="00000000">
              <w:rPr>
                <w:rtl w:val="0"/>
              </w:rPr>
            </w:r>
          </w:p>
          <w:p w:rsidR="00000000" w:rsidDel="00000000" w:rsidP="00000000" w:rsidRDefault="00000000" w:rsidRPr="00000000" w14:paraId="0000003D">
            <w:pPr>
              <w:ind w:left="360" w:firstLine="0"/>
              <w:rPr>
                <w:b w:val="1"/>
              </w:rPr>
            </w:pPr>
            <w:hyperlink w:anchor="_ybd77zimnmv7">
              <w:r w:rsidDel="00000000" w:rsidR="00000000" w:rsidRPr="00000000">
                <w:rPr>
                  <w:b w:val="1"/>
                  <w:rtl w:val="0"/>
                </w:rPr>
                <w:t xml:space="preserve">Gyn</w:t>
              </w:r>
            </w:hyperlink>
            <w:r w:rsidDel="00000000" w:rsidR="00000000" w:rsidRPr="00000000">
              <w:rPr>
                <w:rtl w:val="0"/>
              </w:rPr>
            </w:r>
          </w:p>
          <w:p w:rsidR="00000000" w:rsidDel="00000000" w:rsidP="00000000" w:rsidRDefault="00000000" w:rsidRPr="00000000" w14:paraId="0000003E">
            <w:pPr>
              <w:ind w:left="720" w:firstLine="0"/>
              <w:rPr/>
            </w:pPr>
            <w:hyperlink w:anchor="_vcaauxl2trpg">
              <w:r w:rsidDel="00000000" w:rsidR="00000000" w:rsidRPr="00000000">
                <w:rPr>
                  <w:rtl w:val="0"/>
                </w:rPr>
                <w:t xml:space="preserve">Endometrial</w:t>
              </w:r>
            </w:hyperlink>
            <w:r w:rsidDel="00000000" w:rsidR="00000000" w:rsidRPr="00000000">
              <w:rPr>
                <w:rtl w:val="0"/>
              </w:rPr>
            </w:r>
          </w:p>
          <w:p w:rsidR="00000000" w:rsidDel="00000000" w:rsidP="00000000" w:rsidRDefault="00000000" w:rsidRPr="00000000" w14:paraId="0000003F">
            <w:pPr>
              <w:ind w:left="720" w:firstLine="0"/>
              <w:rPr/>
            </w:pPr>
            <w:hyperlink w:anchor="_15vlro4pmyx">
              <w:r w:rsidDel="00000000" w:rsidR="00000000" w:rsidRPr="00000000">
                <w:rPr>
                  <w:rtl w:val="0"/>
                </w:rPr>
                <w:t xml:space="preserve">Cervical</w:t>
              </w:r>
            </w:hyperlink>
            <w:r w:rsidDel="00000000" w:rsidR="00000000" w:rsidRPr="00000000">
              <w:rPr>
                <w:rtl w:val="0"/>
              </w:rPr>
            </w:r>
          </w:p>
          <w:p w:rsidR="00000000" w:rsidDel="00000000" w:rsidP="00000000" w:rsidRDefault="00000000" w:rsidRPr="00000000" w14:paraId="00000040">
            <w:pPr>
              <w:ind w:left="720" w:firstLine="0"/>
              <w:rPr/>
            </w:pPr>
            <w:hyperlink w:anchor="_hl9bkltlahau">
              <w:r w:rsidDel="00000000" w:rsidR="00000000" w:rsidRPr="00000000">
                <w:rPr>
                  <w:rtl w:val="0"/>
                </w:rPr>
                <w:t xml:space="preserve">Vaginal/Vulvar</w:t>
              </w:r>
            </w:hyperlink>
            <w:r w:rsidDel="00000000" w:rsidR="00000000" w:rsidRPr="00000000">
              <w:rPr>
                <w:rtl w:val="0"/>
              </w:rPr>
            </w:r>
          </w:p>
          <w:p w:rsidR="00000000" w:rsidDel="00000000" w:rsidP="00000000" w:rsidRDefault="00000000" w:rsidRPr="00000000" w14:paraId="00000041">
            <w:pPr>
              <w:ind w:left="360" w:firstLine="0"/>
              <w:rPr>
                <w:b w:val="1"/>
              </w:rPr>
            </w:pPr>
            <w:hyperlink w:anchor="_op78fu5la0x0">
              <w:r w:rsidDel="00000000" w:rsidR="00000000" w:rsidRPr="00000000">
                <w:rPr>
                  <w:b w:val="1"/>
                  <w:rtl w:val="0"/>
                </w:rPr>
                <w:t xml:space="preserve">Sarcoma</w:t>
              </w:r>
            </w:hyperlink>
            <w:r w:rsidDel="00000000" w:rsidR="00000000" w:rsidRPr="00000000">
              <w:rPr>
                <w:rtl w:val="0"/>
              </w:rPr>
            </w:r>
          </w:p>
          <w:p w:rsidR="00000000" w:rsidDel="00000000" w:rsidP="00000000" w:rsidRDefault="00000000" w:rsidRPr="00000000" w14:paraId="00000042">
            <w:pPr>
              <w:ind w:left="360" w:firstLine="0"/>
              <w:rPr>
                <w:b w:val="1"/>
                <w:sz w:val="18"/>
                <w:szCs w:val="18"/>
              </w:rPr>
            </w:pPr>
            <w:hyperlink w:anchor="_a29cku6suph4">
              <w:r w:rsidDel="00000000" w:rsidR="00000000" w:rsidRPr="00000000">
                <w:rPr>
                  <w:b w:val="1"/>
                  <w:rtl w:val="0"/>
                </w:rPr>
                <w:t xml:space="preserve">Pediatrics</w:t>
              </w:r>
            </w:hyperlink>
            <w:r w:rsidDel="00000000" w:rsidR="00000000" w:rsidRPr="00000000">
              <w:rPr>
                <w:rtl w:val="0"/>
              </w:rPr>
            </w:r>
          </w:p>
          <w:p w:rsidR="00000000" w:rsidDel="00000000" w:rsidP="00000000" w:rsidRDefault="00000000" w:rsidRPr="00000000" w14:paraId="00000043">
            <w:pPr>
              <w:jc w:val="right"/>
              <w:rPr>
                <w:sz w:val="16"/>
                <w:szCs w:val="16"/>
              </w:rPr>
            </w:pPr>
            <w:commentRangeStart w:id="0"/>
            <w:hyperlink w:anchor="_xlobsme86ths">
              <w:r w:rsidDel="00000000" w:rsidR="00000000" w:rsidRPr="00000000">
                <w:rPr>
                  <w:b w:val="1"/>
                  <w:sz w:val="16"/>
                  <w:szCs w:val="16"/>
                  <w:rtl w:val="0"/>
                </w:rPr>
                <w:t xml:space="preserve">Treatment of Toxicity</w:t>
              </w:r>
            </w:hyperlink>
            <w:r w:rsidDel="00000000" w:rsidR="00000000" w:rsidRPr="00000000">
              <w:rPr>
                <w:rtl w:val="0"/>
              </w:rPr>
            </w:r>
          </w:p>
          <w:p w:rsidR="00000000" w:rsidDel="00000000" w:rsidP="00000000" w:rsidRDefault="00000000" w:rsidRPr="00000000" w14:paraId="00000044">
            <w:pPr>
              <w:jc w:val="right"/>
              <w:rPr>
                <w:b w:val="1"/>
                <w:sz w:val="16"/>
                <w:szCs w:val="16"/>
              </w:rPr>
            </w:pPr>
            <w:hyperlink w:anchor="_q73agnmmjgi">
              <w:r w:rsidDel="00000000" w:rsidR="00000000" w:rsidRPr="00000000">
                <w:rPr>
                  <w:b w:val="1"/>
                  <w:sz w:val="16"/>
                  <w:szCs w:val="16"/>
                  <w:rtl w:val="0"/>
                </w:rPr>
                <w:t xml:space="preserve">CNS Toxicity and Reirradiation</w:t>
              </w:r>
            </w:hyperlink>
            <w:r w:rsidDel="00000000" w:rsidR="00000000" w:rsidRPr="00000000">
              <w:rPr>
                <w:rtl w:val="0"/>
              </w:rPr>
            </w:r>
          </w:p>
          <w:p w:rsidR="00000000" w:rsidDel="00000000" w:rsidP="00000000" w:rsidRDefault="00000000" w:rsidRPr="00000000" w14:paraId="00000045">
            <w:pPr>
              <w:jc w:val="right"/>
              <w:rPr>
                <w:b w:val="1"/>
                <w:sz w:val="16"/>
                <w:szCs w:val="16"/>
              </w:rPr>
            </w:pPr>
            <w:hyperlink w:anchor="_g2glais3jw1t">
              <w:r w:rsidDel="00000000" w:rsidR="00000000" w:rsidRPr="00000000">
                <w:rPr>
                  <w:b w:val="1"/>
                  <w:sz w:val="16"/>
                  <w:szCs w:val="16"/>
                  <w:rtl w:val="0"/>
                </w:rPr>
                <w:t xml:space="preserve">Conventional Toxicity</w:t>
              </w:r>
            </w:hyperlink>
            <w:r w:rsidDel="00000000" w:rsidR="00000000" w:rsidRPr="00000000">
              <w:rPr>
                <w:rtl w:val="0"/>
              </w:rPr>
            </w:r>
          </w:p>
          <w:p w:rsidR="00000000" w:rsidDel="00000000" w:rsidP="00000000" w:rsidRDefault="00000000" w:rsidRPr="00000000" w14:paraId="00000046">
            <w:pPr>
              <w:jc w:val="right"/>
              <w:rPr>
                <w:b w:val="1"/>
                <w:sz w:val="16"/>
                <w:szCs w:val="16"/>
              </w:rPr>
            </w:pPr>
            <w:hyperlink w:anchor="_y1p5yi8j0m9h">
              <w:r w:rsidDel="00000000" w:rsidR="00000000" w:rsidRPr="00000000">
                <w:rPr>
                  <w:b w:val="1"/>
                  <w:sz w:val="16"/>
                  <w:szCs w:val="16"/>
                  <w:rtl w:val="0"/>
                </w:rPr>
                <w:t xml:space="preserve">SRS and SBRT Toxicity</w:t>
              </w:r>
            </w:hyperlink>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47">
      <w:pPr>
        <w:ind w:left="0" w:firstLine="0"/>
        <w:rPr>
          <w:b w:val="1"/>
          <w:sz w:val="18"/>
          <w:szCs w:val="18"/>
          <w:highlight w:val="yellow"/>
        </w:rPr>
      </w:pPr>
      <w:r w:rsidDel="00000000" w:rsidR="00000000" w:rsidRPr="00000000">
        <w:rPr>
          <w:sz w:val="18"/>
          <w:szCs w:val="18"/>
          <w:highlight w:val="yellow"/>
          <w:rtl w:val="0"/>
        </w:rPr>
        <w:t xml:space="preserve">NOTE: If you're ever pushing SRS/SBRT constraints, the best answer for boards (and most of the time in clinical practice) is conventional fractionation. If SRS or SBRT is done carelessly, then kiss that license goodbye. </w:t>
      </w:r>
      <w:r w:rsidDel="00000000" w:rsidR="00000000" w:rsidRPr="00000000">
        <w:rPr>
          <w:b w:val="1"/>
          <w:sz w:val="18"/>
          <w:szCs w:val="18"/>
          <w:highlight w:val="yellow"/>
          <w:u w:val="single"/>
          <w:rtl w:val="0"/>
        </w:rPr>
        <w:t xml:space="preserve">ALL SUPERSCRIPT FONT IS HYPERLINKED TO THE RESOURCE - CLICK IT</w:t>
      </w:r>
      <w:r w:rsidDel="00000000" w:rsidR="00000000" w:rsidRPr="00000000">
        <w:rPr>
          <w:b w:val="1"/>
          <w:sz w:val="18"/>
          <w:szCs w:val="18"/>
          <w:highlight w:val="yellow"/>
          <w:rtl w:val="0"/>
        </w:rPr>
        <w:t xml:space="preserve">!</w:t>
      </w:r>
    </w:p>
    <w:p w:rsidR="00000000" w:rsidDel="00000000" w:rsidP="00000000" w:rsidRDefault="00000000" w:rsidRPr="00000000" w14:paraId="00000048">
      <w:pPr>
        <w:ind w:left="0" w:firstLine="0"/>
        <w:rPr>
          <w:sz w:val="18"/>
          <w:szCs w:val="18"/>
          <w:highlight w:val="yellow"/>
        </w:rPr>
      </w:pPr>
      <w:r w:rsidDel="00000000" w:rsidR="00000000" w:rsidRPr="00000000">
        <w:rPr>
          <w:sz w:val="18"/>
          <w:szCs w:val="18"/>
          <w:highlight w:val="yellow"/>
          <w:rtl w:val="0"/>
        </w:rPr>
        <w:t xml:space="preserve">As they say in brachytherapy, no amount of optimization can compensate for a bad application.***</w:t>
      </w:r>
    </w:p>
    <w:p w:rsidR="00000000" w:rsidDel="00000000" w:rsidP="00000000" w:rsidRDefault="00000000" w:rsidRPr="00000000" w14:paraId="00000049">
      <w:pPr>
        <w:ind w:left="0" w:firstLine="0"/>
        <w:rPr>
          <w:sz w:val="18"/>
          <w:szCs w:val="18"/>
        </w:rPr>
      </w:pPr>
      <w:r w:rsidDel="00000000" w:rsidR="00000000" w:rsidRPr="00000000">
        <w:rPr>
          <w:sz w:val="18"/>
          <w:szCs w:val="18"/>
          <w:rtl w:val="0"/>
        </w:rPr>
        <w:t xml:space="preserve">We're not going to attempt to summarize QUANTEC data. Click on any [</w:t>
      </w:r>
      <w:hyperlink r:id="rId21">
        <w:r w:rsidDel="00000000" w:rsidR="00000000" w:rsidRPr="00000000">
          <w:rPr>
            <w:sz w:val="18"/>
            <w:szCs w:val="18"/>
            <w:rtl w:val="0"/>
          </w:rPr>
          <w:t xml:space="preserve">QUANTEC</w:t>
        </w:r>
      </w:hyperlink>
      <w:r w:rsidDel="00000000" w:rsidR="00000000" w:rsidRPr="00000000">
        <w:rPr>
          <w:sz w:val="18"/>
          <w:szCs w:val="18"/>
          <w:rtl w:val="0"/>
        </w:rPr>
        <w:t xml:space="preserve">] lettering to bring you to the paper of interest.</w:t>
      </w:r>
    </w:p>
    <w:p w:rsidR="00000000" w:rsidDel="00000000" w:rsidP="00000000" w:rsidRDefault="00000000" w:rsidRPr="00000000" w14:paraId="0000004A">
      <w:pPr>
        <w:ind w:left="0" w:firstLine="0"/>
        <w:rPr>
          <w:sz w:val="18"/>
          <w:szCs w:val="18"/>
        </w:rPr>
      </w:pPr>
      <w:r w:rsidDel="00000000" w:rsidR="00000000" w:rsidRPr="00000000">
        <w:rPr>
          <w:sz w:val="18"/>
          <w:szCs w:val="18"/>
          <w:rtl w:val="0"/>
        </w:rPr>
        <w:t xml:space="preserve">Currently, there is little discussion on management of toxicity as plenty of resources can address this in much more detail.</w:t>
      </w:r>
    </w:p>
    <w:p w:rsidR="00000000" w:rsidDel="00000000" w:rsidP="00000000" w:rsidRDefault="00000000" w:rsidRPr="00000000" w14:paraId="0000004B">
      <w:pPr>
        <w:ind w:left="0" w:firstLine="0"/>
        <w:rPr>
          <w:sz w:val="18"/>
          <w:szCs w:val="18"/>
        </w:rPr>
      </w:pPr>
      <w:r w:rsidDel="00000000" w:rsidR="00000000" w:rsidRPr="00000000">
        <w:rPr>
          <w:sz w:val="18"/>
          <w:szCs w:val="18"/>
          <w:rtl w:val="0"/>
        </w:rPr>
        <w:t xml:space="preserve">We believe a set of "master constraints" may be useful in the initial part of the treatment planning process.</w:t>
      </w:r>
    </w:p>
    <w:p w:rsidR="00000000" w:rsidDel="00000000" w:rsidP="00000000" w:rsidRDefault="00000000" w:rsidRPr="00000000" w14:paraId="0000004C">
      <w:pPr>
        <w:ind w:left="0" w:firstLine="0"/>
        <w:rPr>
          <w:sz w:val="18"/>
          <w:szCs w:val="18"/>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Dx% = Dose covering X% of the volume.</w:t>
      </w:r>
    </w:p>
    <w:p w:rsidR="00000000" w:rsidDel="00000000" w:rsidP="00000000" w:rsidRDefault="00000000" w:rsidRPr="00000000" w14:paraId="0000004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Vx = Percent volume of target receiving "X" dose. </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Key: </w:t>
      </w:r>
    </w:p>
    <w:p w:rsidR="00000000" w:rsidDel="00000000" w:rsidP="00000000" w:rsidRDefault="00000000" w:rsidRPr="00000000" w14:paraId="00000051">
      <w:pPr>
        <w:rPr>
          <w:sz w:val="18"/>
          <w:szCs w:val="18"/>
        </w:rPr>
      </w:pPr>
      <w:r w:rsidDel="00000000" w:rsidR="00000000" w:rsidRPr="00000000">
        <w:rPr>
          <w:sz w:val="18"/>
          <w:szCs w:val="18"/>
          <w:rtl w:val="0"/>
        </w:rPr>
        <w:t xml:space="preserve">HyTEC = Spinal cord dose tolerance to SBRT [</w:t>
      </w:r>
      <w:hyperlink r:id="rId22">
        <w:r w:rsidDel="00000000" w:rsidR="00000000" w:rsidRPr="00000000">
          <w:rPr>
            <w:sz w:val="18"/>
            <w:szCs w:val="18"/>
            <w:rtl w:val="0"/>
          </w:rPr>
          <w:t xml:space="preserve">Sahgal IJROBP '19</w:t>
        </w:r>
      </w:hyperlink>
      <w:r w:rsidDel="00000000" w:rsidR="00000000" w:rsidRPr="00000000">
        <w:rPr>
          <w:sz w:val="18"/>
          <w:szCs w:val="18"/>
          <w:rtl w:val="0"/>
        </w:rPr>
        <w:t xml:space="preserve">]: </w:t>
      </w:r>
    </w:p>
    <w:p w:rsidR="00000000" w:rsidDel="00000000" w:rsidP="00000000" w:rsidRDefault="00000000" w:rsidRPr="00000000" w14:paraId="00000052">
      <w:pPr>
        <w:rPr>
          <w:sz w:val="18"/>
          <w:szCs w:val="18"/>
        </w:rPr>
      </w:pPr>
      <w:r w:rsidDel="00000000" w:rsidR="00000000" w:rsidRPr="00000000">
        <w:rPr>
          <w:sz w:val="18"/>
          <w:szCs w:val="18"/>
          <w:rtl w:val="0"/>
        </w:rPr>
        <w:t xml:space="preserve">TG-101 = One/Three/Five fraction constraints per [</w:t>
      </w:r>
      <w:hyperlink r:id="rId23">
        <w:r w:rsidDel="00000000" w:rsidR="00000000" w:rsidRPr="00000000">
          <w:rPr>
            <w:sz w:val="18"/>
            <w:szCs w:val="18"/>
            <w:rtl w:val="0"/>
          </w:rPr>
          <w:t xml:space="preserve">TG 101</w:t>
        </w:r>
      </w:hyperlink>
      <w:r w:rsidDel="00000000" w:rsidR="00000000" w:rsidRPr="00000000">
        <w:rPr>
          <w:sz w:val="18"/>
          <w:szCs w:val="18"/>
          <w:rtl w:val="0"/>
        </w:rPr>
        <w:t xml:space="preserve">].</w:t>
      </w:r>
    </w:p>
    <w:p w:rsidR="00000000" w:rsidDel="00000000" w:rsidP="00000000" w:rsidRDefault="00000000" w:rsidRPr="00000000" w14:paraId="00000053">
      <w:pPr>
        <w:rPr>
          <w:sz w:val="18"/>
          <w:szCs w:val="18"/>
        </w:rPr>
      </w:pPr>
      <w:r w:rsidDel="00000000" w:rsidR="00000000" w:rsidRPr="00000000">
        <w:rPr>
          <w:sz w:val="18"/>
          <w:szCs w:val="18"/>
          <w:rtl w:val="0"/>
        </w:rPr>
        <w:t xml:space="preserve">T = Timmerman. </w:t>
      </w:r>
    </w:p>
    <w:p w:rsidR="00000000" w:rsidDel="00000000" w:rsidP="00000000" w:rsidRDefault="00000000" w:rsidRPr="00000000" w14:paraId="00000054">
      <w:pPr>
        <w:rPr>
          <w:sz w:val="18"/>
          <w:szCs w:val="18"/>
        </w:rPr>
      </w:pPr>
      <w:r w:rsidDel="00000000" w:rsidR="00000000" w:rsidRPr="00000000">
        <w:rPr>
          <w:sz w:val="18"/>
          <w:szCs w:val="18"/>
          <w:rtl w:val="0"/>
        </w:rPr>
        <w:t xml:space="preserve">UK = UK/AAPM Consensus on Normal Tissue Dose constraints for SBRT [</w:t>
      </w:r>
      <w:hyperlink r:id="rId24">
        <w:r w:rsidDel="00000000" w:rsidR="00000000" w:rsidRPr="00000000">
          <w:rPr>
            <w:sz w:val="18"/>
            <w:szCs w:val="18"/>
            <w:rtl w:val="0"/>
          </w:rPr>
          <w:t xml:space="preserve">Hanna CO '18</w:t>
        </w:r>
      </w:hyperlink>
      <w:r w:rsidDel="00000000" w:rsidR="00000000" w:rsidRPr="00000000">
        <w:rPr>
          <w:sz w:val="18"/>
          <w:szCs w:val="18"/>
          <w:rtl w:val="0"/>
        </w:rPr>
        <w:t xml:space="preserve">].</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sz w:val="18"/>
          <w:szCs w:val="18"/>
          <w:rtl w:val="0"/>
        </w:rPr>
        <w:t xml:space="preserve">Application of Critical DVH Constraints for SBRT in NRG Radiation Therapy trials [</w:t>
      </w:r>
      <w:hyperlink r:id="rId25">
        <w:r w:rsidDel="00000000" w:rsidR="00000000" w:rsidRPr="00000000">
          <w:rPr>
            <w:sz w:val="18"/>
            <w:szCs w:val="18"/>
            <w:rtl w:val="0"/>
          </w:rPr>
          <w:t xml:space="preserve">Ritter IJROBP '17</w:t>
        </w:r>
      </w:hyperlink>
      <w:r w:rsidDel="00000000" w:rsidR="00000000" w:rsidRPr="00000000">
        <w:rPr>
          <w:sz w:val="18"/>
          <w:szCs w:val="18"/>
          <w:rtl w:val="0"/>
        </w:rPr>
        <w:t xml:space="preserve">].</w:t>
      </w:r>
    </w:p>
    <w:p w:rsidR="00000000" w:rsidDel="00000000" w:rsidP="00000000" w:rsidRDefault="00000000" w:rsidRPr="00000000" w14:paraId="00000057">
      <w:pPr>
        <w:rPr>
          <w:sz w:val="18"/>
          <w:szCs w:val="18"/>
        </w:rPr>
      </w:pPr>
      <w:r w:rsidDel="00000000" w:rsidR="00000000" w:rsidRPr="00000000">
        <w:rPr>
          <w:sz w:val="18"/>
          <w:szCs w:val="18"/>
          <w:rtl w:val="0"/>
        </w:rPr>
        <w:t xml:space="preserve">A Systematic Review of Contouring Guidelines in Radiation Oncology [</w:t>
      </w:r>
      <w:hyperlink r:id="rId26">
        <w:r w:rsidDel="00000000" w:rsidR="00000000" w:rsidRPr="00000000">
          <w:rPr>
            <w:sz w:val="18"/>
            <w:szCs w:val="18"/>
            <w:rtl w:val="0"/>
          </w:rPr>
          <w:t xml:space="preserve">Lin IJROBP '20</w:t>
        </w:r>
      </w:hyperlink>
      <w:r w:rsidDel="00000000" w:rsidR="00000000" w:rsidRPr="00000000">
        <w:rPr>
          <w:sz w:val="18"/>
          <w:szCs w:val="18"/>
          <w:rtl w:val="0"/>
        </w:rPr>
        <w:t xml:space="preserve">]</w:t>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highlight w:val="yellow"/>
        </w:rPr>
      </w:pPr>
      <w:r w:rsidDel="00000000" w:rsidR="00000000" w:rsidRPr="00000000">
        <w:rPr>
          <w:sz w:val="18"/>
          <w:szCs w:val="18"/>
          <w:highlight w:val="yellow"/>
          <w:rtl w:val="0"/>
        </w:rPr>
        <w:t xml:space="preserve">Click on any superscript font to link to the paper.</w:t>
      </w:r>
    </w:p>
    <w:p w:rsidR="00000000" w:rsidDel="00000000" w:rsidP="00000000" w:rsidRDefault="00000000" w:rsidRPr="00000000" w14:paraId="0000005A">
      <w:pPr>
        <w:pStyle w:val="Heading2"/>
        <w:jc w:val="center"/>
        <w:rPr>
          <w:sz w:val="20"/>
          <w:szCs w:val="20"/>
        </w:rPr>
      </w:pPr>
      <w:bookmarkStart w:colFirst="0" w:colLast="0" w:name="_yzar5ntoozla" w:id="2"/>
      <w:bookmarkEnd w:id="2"/>
      <w:r w:rsidDel="00000000" w:rsidR="00000000" w:rsidRPr="00000000">
        <w:rPr>
          <w:rtl w:val="0"/>
        </w:rPr>
      </w:r>
    </w:p>
    <w:tbl>
      <w:tblPr>
        <w:tblStyle w:val="Table3"/>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05C">
            <w:pPr>
              <w:ind w:right="200"/>
              <w:jc w:val="center"/>
              <w:rPr>
                <w:b w:val="1"/>
              </w:rPr>
            </w:pPr>
            <w:r w:rsidDel="00000000" w:rsidR="00000000" w:rsidRPr="00000000">
              <w:rPr>
                <w:b w:val="1"/>
                <w:rtl w:val="0"/>
              </w:rPr>
              <w:t xml:space="preserve">A more comprehensive collection of resources for all disease sites may be found at </w:t>
            </w:r>
            <w:hyperlink r:id="rId27">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05D">
            <w:pPr>
              <w:pStyle w:val="Heading1"/>
              <w:keepNext w:val="0"/>
              <w:keepLines w:val="0"/>
              <w:rPr>
                <w:sz w:val="18"/>
                <w:szCs w:val="18"/>
              </w:rPr>
            </w:pPr>
            <w:bookmarkStart w:colFirst="0" w:colLast="0" w:name="_dmqec1o90lbc" w:id="3"/>
            <w:bookmarkEnd w:id="3"/>
            <w:r w:rsidDel="00000000" w:rsidR="00000000" w:rsidRPr="00000000">
              <w:rPr>
                <w:sz w:val="18"/>
                <w:szCs w:val="18"/>
                <w:rtl w:val="0"/>
              </w:rPr>
              <w:t xml:space="preserve">The Basics</w:t>
            </w:r>
          </w:p>
          <w:p w:rsidR="00000000" w:rsidDel="00000000" w:rsidP="00000000" w:rsidRDefault="00000000" w:rsidRPr="00000000" w14:paraId="0000005E">
            <w:pPr>
              <w:numPr>
                <w:ilvl w:val="0"/>
                <w:numId w:val="93"/>
              </w:numPr>
              <w:ind w:left="720" w:right="60" w:hanging="360"/>
              <w:rPr>
                <w:sz w:val="18"/>
                <w:szCs w:val="18"/>
              </w:rPr>
            </w:pPr>
            <w:r w:rsidDel="00000000" w:rsidR="00000000" w:rsidRPr="00000000">
              <w:rPr>
                <w:sz w:val="18"/>
                <w:szCs w:val="18"/>
                <w:rtl w:val="0"/>
              </w:rPr>
              <w:t xml:space="preserve">National Comprehensive Cancer Network (NCCN): </w:t>
            </w:r>
            <w:hyperlink r:id="rId28">
              <w:r w:rsidDel="00000000" w:rsidR="00000000" w:rsidRPr="00000000">
                <w:rPr>
                  <w:sz w:val="18"/>
                  <w:szCs w:val="18"/>
                  <w:rtl w:val="0"/>
                </w:rPr>
                <w:t xml:space="preserve">[NCCN]</w:t>
              </w:r>
            </w:hyperlink>
            <w:r w:rsidDel="00000000" w:rsidR="00000000" w:rsidRPr="00000000">
              <w:rPr>
                <w:sz w:val="18"/>
                <w:szCs w:val="18"/>
                <w:rtl w:val="0"/>
              </w:rPr>
              <w:t xml:space="preserve">  </w:t>
            </w:r>
          </w:p>
          <w:p w:rsidR="00000000" w:rsidDel="00000000" w:rsidP="00000000" w:rsidRDefault="00000000" w:rsidRPr="00000000" w14:paraId="0000005F">
            <w:pPr>
              <w:numPr>
                <w:ilvl w:val="0"/>
                <w:numId w:val="93"/>
              </w:numPr>
              <w:ind w:left="720" w:right="60" w:hanging="360"/>
              <w:rPr>
                <w:sz w:val="18"/>
                <w:szCs w:val="18"/>
              </w:rPr>
            </w:pPr>
            <w:r w:rsidDel="00000000" w:rsidR="00000000" w:rsidRPr="00000000">
              <w:rPr>
                <w:sz w:val="18"/>
                <w:szCs w:val="18"/>
                <w:rtl w:val="0"/>
              </w:rPr>
              <w:t xml:space="preserve">NCCN [</w:t>
            </w:r>
            <w:hyperlink r:id="rId29">
              <w:r w:rsidDel="00000000" w:rsidR="00000000" w:rsidRPr="00000000">
                <w:rPr>
                  <w:sz w:val="18"/>
                  <w:szCs w:val="18"/>
                  <w:rtl w:val="0"/>
                </w:rPr>
                <w:t xml:space="preserve">Radiation Therapy Compendium</w:t>
              </w:r>
            </w:hyperlink>
            <w:r w:rsidDel="00000000" w:rsidR="00000000" w:rsidRPr="00000000">
              <w:rPr>
                <w:sz w:val="18"/>
                <w:szCs w:val="18"/>
                <w:rtl w:val="0"/>
              </w:rPr>
              <w:t xml:space="preserve">]</w:t>
            </w:r>
          </w:p>
          <w:p w:rsidR="00000000" w:rsidDel="00000000" w:rsidP="00000000" w:rsidRDefault="00000000" w:rsidRPr="00000000" w14:paraId="00000060">
            <w:pPr>
              <w:numPr>
                <w:ilvl w:val="0"/>
                <w:numId w:val="93"/>
              </w:numPr>
              <w:ind w:left="720" w:right="60" w:hanging="360"/>
              <w:rPr>
                <w:sz w:val="18"/>
                <w:szCs w:val="18"/>
              </w:rPr>
            </w:pPr>
            <w:r w:rsidDel="00000000" w:rsidR="00000000" w:rsidRPr="00000000">
              <w:rPr>
                <w:sz w:val="18"/>
                <w:szCs w:val="18"/>
                <w:rtl w:val="0"/>
              </w:rPr>
              <w:t xml:space="preserve">Choosing Wisely ASTRO [</w:t>
            </w:r>
            <w:hyperlink r:id="rId30">
              <w:r w:rsidDel="00000000" w:rsidR="00000000" w:rsidRPr="00000000">
                <w:rPr>
                  <w:sz w:val="18"/>
                  <w:szCs w:val="18"/>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61">
            <w:pPr>
              <w:numPr>
                <w:ilvl w:val="0"/>
                <w:numId w:val="93"/>
              </w:numPr>
              <w:ind w:left="720" w:right="60" w:hanging="360"/>
              <w:rPr>
                <w:sz w:val="18"/>
                <w:szCs w:val="18"/>
              </w:rPr>
            </w:pPr>
            <w:r w:rsidDel="00000000" w:rsidR="00000000" w:rsidRPr="00000000">
              <w:rPr>
                <w:sz w:val="18"/>
                <w:szCs w:val="18"/>
                <w:rtl w:val="0"/>
              </w:rPr>
              <w:t xml:space="preserve">RCR Doses and Fractionation:</w:t>
            </w:r>
            <w:hyperlink r:id="rId31">
              <w:r w:rsidDel="00000000" w:rsidR="00000000" w:rsidRPr="00000000">
                <w:rPr>
                  <w:sz w:val="18"/>
                  <w:szCs w:val="18"/>
                  <w:rtl w:val="0"/>
                </w:rPr>
                <w:t xml:space="preserve"> </w:t>
              </w:r>
            </w:hyperlink>
            <w:r w:rsidDel="00000000" w:rsidR="00000000" w:rsidRPr="00000000">
              <w:rPr>
                <w:sz w:val="18"/>
                <w:szCs w:val="18"/>
                <w:rtl w:val="0"/>
              </w:rPr>
              <w:t xml:space="preserve">[</w:t>
            </w:r>
            <w:hyperlink r:id="rId32">
              <w:r w:rsidDel="00000000" w:rsidR="00000000" w:rsidRPr="00000000">
                <w:rPr>
                  <w:sz w:val="18"/>
                  <w:szCs w:val="18"/>
                  <w:rtl w:val="0"/>
                </w:rPr>
                <w:t xml:space="preserve">Radiotherapy dose fractionation, third edition</w:t>
              </w:r>
            </w:hyperlink>
            <w:r w:rsidDel="00000000" w:rsidR="00000000" w:rsidRPr="00000000">
              <w:rPr>
                <w:sz w:val="18"/>
                <w:szCs w:val="18"/>
                <w:rtl w:val="0"/>
              </w:rPr>
              <w:t xml:space="preserve">]</w:t>
            </w:r>
          </w:p>
          <w:p w:rsidR="00000000" w:rsidDel="00000000" w:rsidP="00000000" w:rsidRDefault="00000000" w:rsidRPr="00000000" w14:paraId="00000062">
            <w:pPr>
              <w:numPr>
                <w:ilvl w:val="0"/>
                <w:numId w:val="93"/>
              </w:numPr>
              <w:ind w:left="720" w:right="60" w:hanging="360"/>
              <w:rPr>
                <w:sz w:val="18"/>
                <w:szCs w:val="18"/>
              </w:rPr>
            </w:pPr>
            <w:r w:rsidDel="00000000" w:rsidR="00000000" w:rsidRPr="00000000">
              <w:rPr>
                <w:sz w:val="18"/>
                <w:szCs w:val="18"/>
                <w:rtl w:val="0"/>
              </w:rPr>
              <w:t xml:space="preserve">[</w:t>
            </w:r>
            <w:hyperlink r:id="rId33">
              <w:r w:rsidDel="00000000" w:rsidR="00000000" w:rsidRPr="00000000">
                <w:rPr>
                  <w:sz w:val="18"/>
                  <w:szCs w:val="18"/>
                  <w:rtl w:val="0"/>
                </w:rPr>
                <w:t xml:space="preserve">ACR Appropriateness Criteria</w:t>
              </w:r>
            </w:hyperlink>
            <w:r w:rsidDel="00000000" w:rsidR="00000000" w:rsidRPr="00000000">
              <w:rPr>
                <w:sz w:val="18"/>
                <w:szCs w:val="18"/>
                <w:rtl w:val="0"/>
              </w:rPr>
              <w:t xml:space="preserve">]</w:t>
            </w:r>
          </w:p>
          <w:p w:rsidR="00000000" w:rsidDel="00000000" w:rsidP="00000000" w:rsidRDefault="00000000" w:rsidRPr="00000000" w14:paraId="00000063">
            <w:pPr>
              <w:numPr>
                <w:ilvl w:val="0"/>
                <w:numId w:val="93"/>
              </w:numPr>
              <w:ind w:left="720" w:right="60" w:hanging="360"/>
              <w:rPr>
                <w:sz w:val="18"/>
                <w:szCs w:val="18"/>
              </w:rPr>
            </w:pPr>
            <w:r w:rsidDel="00000000" w:rsidR="00000000" w:rsidRPr="00000000">
              <w:rPr>
                <w:sz w:val="18"/>
                <w:szCs w:val="18"/>
                <w:rtl w:val="0"/>
              </w:rPr>
              <w:t xml:space="preserve">ESMO Guidelines [</w:t>
            </w:r>
            <w:hyperlink r:id="rId34">
              <w:r w:rsidDel="00000000" w:rsidR="00000000" w:rsidRPr="00000000">
                <w:rPr>
                  <w:sz w:val="18"/>
                  <w:szCs w:val="18"/>
                  <w:rtl w:val="0"/>
                </w:rPr>
                <w:t xml:space="preserve">Website</w:t>
              </w:r>
            </w:hyperlink>
            <w:r w:rsidDel="00000000" w:rsidR="00000000" w:rsidRPr="00000000">
              <w:rPr>
                <w:sz w:val="18"/>
                <w:szCs w:val="18"/>
                <w:rtl w:val="0"/>
              </w:rPr>
              <w:t xml:space="preserve">] [</w:t>
            </w:r>
            <w:hyperlink r:id="rId35">
              <w:r w:rsidDel="00000000" w:rsidR="00000000" w:rsidRPr="00000000">
                <w:rPr>
                  <w:sz w:val="18"/>
                  <w:szCs w:val="18"/>
                  <w:rtl w:val="0"/>
                </w:rPr>
                <w:t xml:space="preserve">Mobile application</w:t>
              </w:r>
            </w:hyperlink>
            <w:r w:rsidDel="00000000" w:rsidR="00000000" w:rsidRPr="00000000">
              <w:rPr>
                <w:sz w:val="18"/>
                <w:szCs w:val="18"/>
                <w:rtl w:val="0"/>
              </w:rPr>
              <w:t xml:space="preserve">]</w:t>
            </w:r>
          </w:p>
          <w:p w:rsidR="00000000" w:rsidDel="00000000" w:rsidP="00000000" w:rsidRDefault="00000000" w:rsidRPr="00000000" w14:paraId="00000064">
            <w:pPr>
              <w:numPr>
                <w:ilvl w:val="0"/>
                <w:numId w:val="93"/>
              </w:numPr>
              <w:ind w:left="720" w:right="60" w:hanging="360"/>
              <w:rPr>
                <w:sz w:val="18"/>
                <w:szCs w:val="18"/>
              </w:rPr>
            </w:pPr>
            <w:r w:rsidDel="00000000" w:rsidR="00000000" w:rsidRPr="00000000">
              <w:rPr>
                <w:sz w:val="18"/>
                <w:szCs w:val="18"/>
                <w:rtl w:val="0"/>
              </w:rPr>
              <w:t xml:space="preserve">ASCO Guidelines [</w:t>
            </w:r>
            <w:hyperlink r:id="rId36">
              <w:r w:rsidDel="00000000" w:rsidR="00000000" w:rsidRPr="00000000">
                <w:rPr>
                  <w:sz w:val="18"/>
                  <w:szCs w:val="18"/>
                  <w:rtl w:val="0"/>
                </w:rPr>
                <w:t xml:space="preserve">Website</w:t>
              </w:r>
            </w:hyperlink>
            <w:r w:rsidDel="00000000" w:rsidR="00000000" w:rsidRPr="00000000">
              <w:rPr>
                <w:sz w:val="18"/>
                <w:szCs w:val="18"/>
                <w:rtl w:val="0"/>
              </w:rPr>
              <w:t xml:space="preserve">], includes application.</w:t>
            </w:r>
          </w:p>
          <w:p w:rsidR="00000000" w:rsidDel="00000000" w:rsidP="00000000" w:rsidRDefault="00000000" w:rsidRPr="00000000" w14:paraId="00000065">
            <w:pPr>
              <w:numPr>
                <w:ilvl w:val="0"/>
                <w:numId w:val="93"/>
              </w:numPr>
              <w:ind w:left="720" w:hanging="360"/>
              <w:rPr>
                <w:sz w:val="18"/>
                <w:szCs w:val="18"/>
              </w:rPr>
            </w:pPr>
            <w:r w:rsidDel="00000000" w:rsidR="00000000" w:rsidRPr="00000000">
              <w:rPr>
                <w:sz w:val="18"/>
                <w:szCs w:val="18"/>
                <w:rtl w:val="0"/>
              </w:rPr>
              <w:t xml:space="preserve">MRI basics for Radiation Oncologists [</w:t>
            </w:r>
            <w:hyperlink r:id="rId37">
              <w:r w:rsidDel="00000000" w:rsidR="00000000" w:rsidRPr="00000000">
                <w:rPr>
                  <w:sz w:val="18"/>
                  <w:szCs w:val="18"/>
                  <w:rtl w:val="0"/>
                </w:rPr>
                <w:t xml:space="preserve">van der Heide CTRO '19</w:t>
              </w:r>
            </w:hyperlink>
            <w:r w:rsidDel="00000000" w:rsidR="00000000" w:rsidRPr="00000000">
              <w:rPr>
                <w:sz w:val="18"/>
                <w:szCs w:val="18"/>
                <w:rtl w:val="0"/>
              </w:rPr>
              <w:t xml:space="preserve">]</w:t>
            </w:r>
          </w:p>
          <w:p w:rsidR="00000000" w:rsidDel="00000000" w:rsidP="00000000" w:rsidRDefault="00000000" w:rsidRPr="00000000" w14:paraId="00000066">
            <w:pPr>
              <w:numPr>
                <w:ilvl w:val="0"/>
                <w:numId w:val="93"/>
              </w:numPr>
              <w:ind w:left="720" w:hanging="360"/>
              <w:rPr>
                <w:sz w:val="18"/>
                <w:szCs w:val="18"/>
              </w:rPr>
            </w:pPr>
            <w:r w:rsidDel="00000000" w:rsidR="00000000" w:rsidRPr="00000000">
              <w:rPr>
                <w:sz w:val="18"/>
                <w:szCs w:val="18"/>
                <w:rtl w:val="0"/>
              </w:rPr>
              <w:t xml:space="preserve">The transformation of radiation oncology using real-time magnetic resonance guidance: A review [</w:t>
            </w:r>
            <w:hyperlink r:id="rId38">
              <w:r w:rsidDel="00000000" w:rsidR="00000000" w:rsidRPr="00000000">
                <w:rPr>
                  <w:sz w:val="18"/>
                  <w:szCs w:val="18"/>
                  <w:rtl w:val="0"/>
                </w:rPr>
                <w:t xml:space="preserve">Hall EJC '19</w:t>
              </w:r>
            </w:hyperlink>
            <w:r w:rsidDel="00000000" w:rsidR="00000000" w:rsidRPr="00000000">
              <w:rPr>
                <w:sz w:val="18"/>
                <w:szCs w:val="18"/>
                <w:rtl w:val="0"/>
              </w:rPr>
              <w:t xml:space="preserve">]</w:t>
            </w:r>
          </w:p>
          <w:p w:rsidR="00000000" w:rsidDel="00000000" w:rsidP="00000000" w:rsidRDefault="00000000" w:rsidRPr="00000000" w14:paraId="00000067">
            <w:pPr>
              <w:pStyle w:val="Heading1"/>
              <w:keepNext w:val="0"/>
              <w:keepLines w:val="0"/>
              <w:rPr>
                <w:sz w:val="18"/>
                <w:szCs w:val="18"/>
              </w:rPr>
            </w:pPr>
            <w:bookmarkStart w:colFirst="0" w:colLast="0" w:name="_m8nbr9x56wk2" w:id="4"/>
            <w:bookmarkEnd w:id="4"/>
            <w:r w:rsidDel="00000000" w:rsidR="00000000" w:rsidRPr="00000000">
              <w:rPr>
                <w:rtl w:val="0"/>
              </w:rPr>
            </w:r>
          </w:p>
          <w:p w:rsidR="00000000" w:rsidDel="00000000" w:rsidP="00000000" w:rsidRDefault="00000000" w:rsidRPr="00000000" w14:paraId="00000068">
            <w:pPr>
              <w:pStyle w:val="Heading1"/>
              <w:keepNext w:val="0"/>
              <w:keepLines w:val="0"/>
              <w:rPr>
                <w:sz w:val="18"/>
                <w:szCs w:val="18"/>
              </w:rPr>
            </w:pPr>
            <w:bookmarkStart w:colFirst="0" w:colLast="0" w:name="_gfkv68m5jaw5" w:id="5"/>
            <w:bookmarkEnd w:id="5"/>
            <w:r w:rsidDel="00000000" w:rsidR="00000000" w:rsidRPr="00000000">
              <w:rPr>
                <w:sz w:val="18"/>
                <w:szCs w:val="18"/>
                <w:rtl w:val="0"/>
              </w:rPr>
              <w:t xml:space="preserve">Staying Up To Date Resources</w:t>
            </w:r>
          </w:p>
          <w:p w:rsidR="00000000" w:rsidDel="00000000" w:rsidP="00000000" w:rsidRDefault="00000000" w:rsidRPr="00000000" w14:paraId="00000069">
            <w:pPr>
              <w:numPr>
                <w:ilvl w:val="0"/>
                <w:numId w:val="40"/>
              </w:numPr>
              <w:ind w:left="720" w:right="60" w:hanging="360"/>
              <w:rPr>
                <w:sz w:val="18"/>
                <w:szCs w:val="18"/>
              </w:rPr>
            </w:pPr>
            <w:r w:rsidDel="00000000" w:rsidR="00000000" w:rsidRPr="00000000">
              <w:rPr>
                <w:sz w:val="18"/>
                <w:szCs w:val="18"/>
                <w:rtl w:val="0"/>
              </w:rPr>
              <w:t xml:space="preserve">QuadShot: </w:t>
            </w:r>
            <w:hyperlink r:id="rId39">
              <w:r w:rsidDel="00000000" w:rsidR="00000000" w:rsidRPr="00000000">
                <w:rPr>
                  <w:sz w:val="18"/>
                  <w:szCs w:val="18"/>
                  <w:rtl w:val="0"/>
                </w:rPr>
                <w:t xml:space="preserve">[QuadShotNews]</w:t>
              </w:r>
            </w:hyperlink>
            <w:r w:rsidDel="00000000" w:rsidR="00000000" w:rsidRPr="00000000">
              <w:rPr>
                <w:sz w:val="18"/>
                <w:szCs w:val="18"/>
                <w:rtl w:val="0"/>
              </w:rPr>
              <w:t xml:space="preserve">  </w:t>
            </w:r>
          </w:p>
          <w:p w:rsidR="00000000" w:rsidDel="00000000" w:rsidP="00000000" w:rsidRDefault="00000000" w:rsidRPr="00000000" w14:paraId="0000006A">
            <w:pPr>
              <w:numPr>
                <w:ilvl w:val="0"/>
                <w:numId w:val="40"/>
              </w:numPr>
              <w:ind w:left="720" w:right="60" w:hanging="360"/>
              <w:rPr>
                <w:sz w:val="18"/>
                <w:szCs w:val="18"/>
              </w:rPr>
            </w:pPr>
            <w:r w:rsidDel="00000000" w:rsidR="00000000" w:rsidRPr="00000000">
              <w:rPr>
                <w:sz w:val="18"/>
                <w:szCs w:val="18"/>
                <w:rtl w:val="0"/>
              </w:rPr>
              <w:t xml:space="preserve">ACR Journal Advisor: </w:t>
            </w:r>
            <w:hyperlink r:id="rId40">
              <w:r w:rsidDel="00000000" w:rsidR="00000000" w:rsidRPr="00000000">
                <w:rPr>
                  <w:sz w:val="18"/>
                  <w:szCs w:val="18"/>
                  <w:rtl w:val="0"/>
                </w:rPr>
                <w:t xml:space="preserve">[ACR Journal Advisor]</w:t>
              </w:r>
            </w:hyperlink>
            <w:r w:rsidDel="00000000" w:rsidR="00000000" w:rsidRPr="00000000">
              <w:rPr>
                <w:sz w:val="18"/>
                <w:szCs w:val="18"/>
                <w:rtl w:val="0"/>
              </w:rPr>
              <w:t xml:space="preserve">  </w:t>
            </w:r>
          </w:p>
          <w:p w:rsidR="00000000" w:rsidDel="00000000" w:rsidP="00000000" w:rsidRDefault="00000000" w:rsidRPr="00000000" w14:paraId="0000006B">
            <w:pPr>
              <w:numPr>
                <w:ilvl w:val="0"/>
                <w:numId w:val="40"/>
              </w:numPr>
              <w:ind w:left="720" w:right="60" w:hanging="360"/>
              <w:rPr>
                <w:sz w:val="18"/>
                <w:szCs w:val="18"/>
              </w:rPr>
            </w:pPr>
            <w:r w:rsidDel="00000000" w:rsidR="00000000" w:rsidRPr="00000000">
              <w:rPr>
                <w:sz w:val="18"/>
                <w:szCs w:val="18"/>
                <w:rtl w:val="0"/>
              </w:rPr>
              <w:t xml:space="preserve">The Mednet: </w:t>
            </w:r>
            <w:hyperlink r:id="rId41">
              <w:r w:rsidDel="00000000" w:rsidR="00000000" w:rsidRPr="00000000">
                <w:rPr>
                  <w:sz w:val="18"/>
                  <w:szCs w:val="18"/>
                  <w:rtl w:val="0"/>
                </w:rPr>
                <w:t xml:space="preserve">[theMedNet.org]</w:t>
              </w:r>
            </w:hyperlink>
            <w:r w:rsidDel="00000000" w:rsidR="00000000" w:rsidRPr="00000000">
              <w:rPr>
                <w:sz w:val="18"/>
                <w:szCs w:val="18"/>
                <w:rtl w:val="0"/>
              </w:rPr>
              <w:t xml:space="preserve">  </w:t>
            </w:r>
          </w:p>
          <w:p w:rsidR="00000000" w:rsidDel="00000000" w:rsidP="00000000" w:rsidRDefault="00000000" w:rsidRPr="00000000" w14:paraId="0000006C">
            <w:pPr>
              <w:numPr>
                <w:ilvl w:val="0"/>
                <w:numId w:val="40"/>
              </w:numPr>
              <w:ind w:left="720" w:right="60" w:hanging="360"/>
              <w:rPr>
                <w:sz w:val="18"/>
                <w:szCs w:val="18"/>
              </w:rPr>
            </w:pPr>
            <w:r w:rsidDel="00000000" w:rsidR="00000000" w:rsidRPr="00000000">
              <w:rPr>
                <w:sz w:val="18"/>
                <w:szCs w:val="18"/>
                <w:rtl w:val="0"/>
              </w:rPr>
              <w:t xml:space="preserve">ACRO YouTube Channel: </w:t>
            </w:r>
            <w:hyperlink r:id="rId42">
              <w:r w:rsidDel="00000000" w:rsidR="00000000" w:rsidRPr="00000000">
                <w:rPr>
                  <w:sz w:val="18"/>
                  <w:szCs w:val="18"/>
                  <w:rtl w:val="0"/>
                </w:rPr>
                <w:t xml:space="preserve">[ACRO YouTube Channel]</w:t>
              </w:r>
            </w:hyperlink>
            <w:r w:rsidDel="00000000" w:rsidR="00000000" w:rsidRPr="00000000">
              <w:rPr>
                <w:sz w:val="18"/>
                <w:szCs w:val="18"/>
                <w:rtl w:val="0"/>
              </w:rPr>
              <w:t xml:space="preserve">  </w:t>
            </w:r>
          </w:p>
          <w:p w:rsidR="00000000" w:rsidDel="00000000" w:rsidP="00000000" w:rsidRDefault="00000000" w:rsidRPr="00000000" w14:paraId="0000006D">
            <w:pPr>
              <w:pStyle w:val="Heading1"/>
              <w:keepNext w:val="0"/>
              <w:keepLines w:val="0"/>
              <w:rPr>
                <w:sz w:val="18"/>
                <w:szCs w:val="18"/>
              </w:rPr>
            </w:pPr>
            <w:bookmarkStart w:colFirst="0" w:colLast="0" w:name="_mlj1wijrrl25" w:id="6"/>
            <w:bookmarkEnd w:id="6"/>
            <w:r w:rsidDel="00000000" w:rsidR="00000000" w:rsidRPr="00000000">
              <w:rPr>
                <w:rtl w:val="0"/>
              </w:rPr>
            </w:r>
          </w:p>
          <w:p w:rsidR="00000000" w:rsidDel="00000000" w:rsidP="00000000" w:rsidRDefault="00000000" w:rsidRPr="00000000" w14:paraId="0000006E">
            <w:pPr>
              <w:pStyle w:val="Heading1"/>
              <w:keepNext w:val="0"/>
              <w:keepLines w:val="0"/>
              <w:rPr>
                <w:sz w:val="18"/>
                <w:szCs w:val="18"/>
              </w:rPr>
            </w:pPr>
            <w:bookmarkStart w:colFirst="0" w:colLast="0" w:name="_xfb7whdp5nk8" w:id="7"/>
            <w:bookmarkEnd w:id="7"/>
            <w:r w:rsidDel="00000000" w:rsidR="00000000" w:rsidRPr="00000000">
              <w:rPr>
                <w:sz w:val="18"/>
                <w:szCs w:val="18"/>
                <w:rtl w:val="0"/>
              </w:rPr>
              <w:t xml:space="preserve">Education Resources</w:t>
            </w:r>
          </w:p>
          <w:p w:rsidR="00000000" w:rsidDel="00000000" w:rsidP="00000000" w:rsidRDefault="00000000" w:rsidRPr="00000000" w14:paraId="0000006F">
            <w:pPr>
              <w:numPr>
                <w:ilvl w:val="0"/>
                <w:numId w:val="76"/>
              </w:numPr>
              <w:ind w:left="720" w:right="200" w:hanging="360"/>
              <w:rPr>
                <w:sz w:val="18"/>
                <w:szCs w:val="18"/>
              </w:rPr>
            </w:pPr>
            <w:r w:rsidDel="00000000" w:rsidR="00000000" w:rsidRPr="00000000">
              <w:rPr>
                <w:sz w:val="18"/>
                <w:szCs w:val="18"/>
                <w:rtl w:val="0"/>
              </w:rPr>
              <w:t xml:space="preserve">Radiation Oncology Education Collaborative Study group (ROECSG) [</w:t>
            </w:r>
            <w:hyperlink r:id="rId43">
              <w:r w:rsidDel="00000000" w:rsidR="00000000" w:rsidRPr="00000000">
                <w:rPr>
                  <w:sz w:val="18"/>
                  <w:szCs w:val="18"/>
                  <w:rtl w:val="0"/>
                </w:rPr>
                <w:t xml:space="preserve">Web resources</w:t>
              </w:r>
            </w:hyperlink>
            <w:r w:rsidDel="00000000" w:rsidR="00000000" w:rsidRPr="00000000">
              <w:rPr>
                <w:sz w:val="18"/>
                <w:szCs w:val="18"/>
                <w:rtl w:val="0"/>
              </w:rPr>
              <w:t xml:space="preserve">] </w:t>
            </w:r>
            <w:hyperlink r:id="rId44">
              <w:r w:rsidDel="00000000" w:rsidR="00000000" w:rsidRPr="00000000">
                <w:rPr>
                  <w:sz w:val="18"/>
                  <w:szCs w:val="18"/>
                  <w:rtl w:val="0"/>
                </w:rPr>
                <w:t xml:space="preserve"> </w:t>
              </w:r>
            </w:hyperlink>
            <w:r w:rsidDel="00000000" w:rsidR="00000000" w:rsidRPr="00000000">
              <w:rPr>
                <w:rtl w:val="0"/>
              </w:rPr>
            </w:r>
          </w:p>
          <w:p w:rsidR="00000000" w:rsidDel="00000000" w:rsidP="00000000" w:rsidRDefault="00000000" w:rsidRPr="00000000" w14:paraId="00000070">
            <w:pPr>
              <w:numPr>
                <w:ilvl w:val="0"/>
                <w:numId w:val="20"/>
              </w:numPr>
              <w:ind w:left="720" w:right="200" w:hanging="360"/>
              <w:rPr>
                <w:sz w:val="18"/>
                <w:szCs w:val="18"/>
              </w:rPr>
            </w:pPr>
            <w:r w:rsidDel="00000000" w:rsidR="00000000" w:rsidRPr="00000000">
              <w:rPr>
                <w:sz w:val="18"/>
                <w:szCs w:val="18"/>
                <w:rtl w:val="0"/>
              </w:rPr>
              <w:t xml:space="preserve">Estes RadOnc Tables Guides: </w:t>
            </w:r>
            <w:hyperlink r:id="rId45">
              <w:r w:rsidDel="00000000" w:rsidR="00000000" w:rsidRPr="00000000">
                <w:rPr>
                  <w:sz w:val="18"/>
                  <w:szCs w:val="18"/>
                  <w:rtl w:val="0"/>
                </w:rPr>
                <w:t xml:space="preserve">[Rad Onc Tables]</w:t>
              </w:r>
            </w:hyperlink>
            <w:r w:rsidDel="00000000" w:rsidR="00000000" w:rsidRPr="00000000">
              <w:rPr>
                <w:sz w:val="18"/>
                <w:szCs w:val="18"/>
                <w:rtl w:val="0"/>
              </w:rPr>
              <w:t xml:space="preserve">  </w:t>
            </w:r>
          </w:p>
          <w:p w:rsidR="00000000" w:rsidDel="00000000" w:rsidP="00000000" w:rsidRDefault="00000000" w:rsidRPr="00000000" w14:paraId="00000071">
            <w:pPr>
              <w:numPr>
                <w:ilvl w:val="0"/>
                <w:numId w:val="20"/>
              </w:numPr>
              <w:ind w:left="720" w:right="200" w:hanging="360"/>
              <w:rPr>
                <w:sz w:val="18"/>
                <w:szCs w:val="18"/>
              </w:rPr>
            </w:pPr>
            <w:r w:rsidDel="00000000" w:rsidR="00000000" w:rsidRPr="00000000">
              <w:rPr>
                <w:sz w:val="18"/>
                <w:szCs w:val="18"/>
                <w:rtl w:val="0"/>
              </w:rPr>
              <w:t xml:space="preserve">RadOncQuestions.com Question Bank: </w:t>
            </w:r>
            <w:hyperlink r:id="rId46">
              <w:r w:rsidDel="00000000" w:rsidR="00000000" w:rsidRPr="00000000">
                <w:rPr>
                  <w:sz w:val="18"/>
                  <w:szCs w:val="18"/>
                  <w:rtl w:val="0"/>
                </w:rPr>
                <w:t xml:space="preserve">[Rad Onc Questions]</w:t>
              </w:r>
            </w:hyperlink>
            <w:r w:rsidDel="00000000" w:rsidR="00000000" w:rsidRPr="00000000">
              <w:rPr>
                <w:sz w:val="18"/>
                <w:szCs w:val="18"/>
                <w:rtl w:val="0"/>
              </w:rPr>
              <w:t xml:space="preserve">  </w:t>
            </w:r>
          </w:p>
          <w:p w:rsidR="00000000" w:rsidDel="00000000" w:rsidP="00000000" w:rsidRDefault="00000000" w:rsidRPr="00000000" w14:paraId="00000072">
            <w:pPr>
              <w:numPr>
                <w:ilvl w:val="0"/>
                <w:numId w:val="20"/>
              </w:numPr>
              <w:ind w:left="720" w:right="200" w:hanging="360"/>
              <w:rPr>
                <w:sz w:val="18"/>
                <w:szCs w:val="18"/>
              </w:rPr>
            </w:pPr>
            <w:r w:rsidDel="00000000" w:rsidR="00000000" w:rsidRPr="00000000">
              <w:rPr>
                <w:sz w:val="18"/>
                <w:szCs w:val="18"/>
                <w:rtl w:val="0"/>
              </w:rPr>
              <w:t xml:space="preserve">Association of Residents in Radiation Oncology (ARRO) Resident Resources: </w:t>
            </w:r>
            <w:hyperlink r:id="rId47">
              <w:r w:rsidDel="00000000" w:rsidR="00000000" w:rsidRPr="00000000">
                <w:rPr>
                  <w:sz w:val="18"/>
                  <w:szCs w:val="18"/>
                  <w:rtl w:val="0"/>
                </w:rPr>
                <w:t xml:space="preserve">[ARRO Resources]</w:t>
              </w:r>
            </w:hyperlink>
            <w:r w:rsidDel="00000000" w:rsidR="00000000" w:rsidRPr="00000000">
              <w:rPr>
                <w:rtl w:val="0"/>
              </w:rPr>
            </w:r>
          </w:p>
          <w:p w:rsidR="00000000" w:rsidDel="00000000" w:rsidP="00000000" w:rsidRDefault="00000000" w:rsidRPr="00000000" w14:paraId="00000073">
            <w:pPr>
              <w:numPr>
                <w:ilvl w:val="0"/>
                <w:numId w:val="20"/>
              </w:numPr>
              <w:ind w:left="720" w:right="200" w:hanging="360"/>
              <w:rPr>
                <w:sz w:val="18"/>
                <w:szCs w:val="18"/>
              </w:rPr>
            </w:pPr>
            <w:r w:rsidDel="00000000" w:rsidR="00000000" w:rsidRPr="00000000">
              <w:rPr>
                <w:sz w:val="18"/>
                <w:szCs w:val="18"/>
                <w:rtl w:val="0"/>
              </w:rPr>
              <w:t xml:space="preserve">Rad Onc Review ;) (No obligation to put it - I don't expect anything in return for doing this!)</w:t>
            </w:r>
          </w:p>
          <w:p w:rsidR="00000000" w:rsidDel="00000000" w:rsidP="00000000" w:rsidRDefault="00000000" w:rsidRPr="00000000" w14:paraId="00000074">
            <w:pPr>
              <w:pStyle w:val="Heading1"/>
              <w:keepNext w:val="0"/>
              <w:keepLines w:val="0"/>
              <w:rPr>
                <w:sz w:val="18"/>
                <w:szCs w:val="18"/>
              </w:rPr>
            </w:pPr>
            <w:bookmarkStart w:colFirst="0" w:colLast="0" w:name="_x5d9pt5kgg3a" w:id="8"/>
            <w:bookmarkEnd w:id="8"/>
            <w:r w:rsidDel="00000000" w:rsidR="00000000" w:rsidRPr="00000000">
              <w:rPr>
                <w:rtl w:val="0"/>
              </w:rPr>
            </w:r>
          </w:p>
          <w:p w:rsidR="00000000" w:rsidDel="00000000" w:rsidP="00000000" w:rsidRDefault="00000000" w:rsidRPr="00000000" w14:paraId="00000075">
            <w:pPr>
              <w:pStyle w:val="Heading1"/>
              <w:keepNext w:val="0"/>
              <w:keepLines w:val="0"/>
              <w:rPr>
                <w:sz w:val="18"/>
                <w:szCs w:val="18"/>
              </w:rPr>
            </w:pPr>
            <w:bookmarkStart w:colFirst="0" w:colLast="0" w:name="_1z3p9poe8bp0" w:id="9"/>
            <w:bookmarkEnd w:id="9"/>
            <w:r w:rsidDel="00000000" w:rsidR="00000000" w:rsidRPr="00000000">
              <w:rPr>
                <w:sz w:val="18"/>
                <w:szCs w:val="18"/>
                <w:rtl w:val="0"/>
              </w:rPr>
              <w:t xml:space="preserve">General Contouring and Planning Resources</w:t>
            </w:r>
          </w:p>
          <w:p w:rsidR="00000000" w:rsidDel="00000000" w:rsidP="00000000" w:rsidRDefault="00000000" w:rsidRPr="00000000" w14:paraId="00000076">
            <w:pPr>
              <w:numPr>
                <w:ilvl w:val="0"/>
                <w:numId w:val="9"/>
              </w:numPr>
              <w:ind w:left="720" w:right="60" w:hanging="360"/>
              <w:rPr>
                <w:sz w:val="18"/>
                <w:szCs w:val="18"/>
              </w:rPr>
            </w:pPr>
            <w:r w:rsidDel="00000000" w:rsidR="00000000" w:rsidRPr="00000000">
              <w:rPr>
                <w:sz w:val="18"/>
                <w:szCs w:val="18"/>
                <w:rtl w:val="0"/>
              </w:rPr>
              <w:t xml:space="preserve">eContour: </w:t>
            </w:r>
            <w:hyperlink r:id="rId48">
              <w:r w:rsidDel="00000000" w:rsidR="00000000" w:rsidRPr="00000000">
                <w:rPr>
                  <w:sz w:val="18"/>
                  <w:szCs w:val="18"/>
                  <w:rtl w:val="0"/>
                </w:rPr>
                <w:t xml:space="preserve">[eContour]</w:t>
              </w:r>
            </w:hyperlink>
            <w:r w:rsidDel="00000000" w:rsidR="00000000" w:rsidRPr="00000000">
              <w:rPr>
                <w:sz w:val="18"/>
                <w:szCs w:val="18"/>
                <w:rtl w:val="0"/>
              </w:rPr>
              <w:t xml:space="preserve">  </w:t>
            </w:r>
          </w:p>
          <w:p w:rsidR="00000000" w:rsidDel="00000000" w:rsidP="00000000" w:rsidRDefault="00000000" w:rsidRPr="00000000" w14:paraId="00000077">
            <w:pPr>
              <w:numPr>
                <w:ilvl w:val="0"/>
                <w:numId w:val="9"/>
              </w:numPr>
              <w:ind w:left="720" w:right="60" w:hanging="360"/>
              <w:rPr>
                <w:sz w:val="18"/>
                <w:szCs w:val="18"/>
              </w:rPr>
            </w:pPr>
            <w:r w:rsidDel="00000000" w:rsidR="00000000" w:rsidRPr="00000000">
              <w:rPr>
                <w:sz w:val="18"/>
                <w:szCs w:val="18"/>
                <w:rtl w:val="0"/>
              </w:rPr>
              <w:t xml:space="preserve">Standardizing Normal Tissue Contouring ASTRO Consensus (Table E1 &amp; E2) </w:t>
            </w:r>
            <w:hyperlink r:id="rId49">
              <w:r w:rsidDel="00000000" w:rsidR="00000000" w:rsidRPr="00000000">
                <w:rPr>
                  <w:sz w:val="18"/>
                  <w:szCs w:val="18"/>
                  <w:rtl w:val="0"/>
                </w:rPr>
                <w:t xml:space="preserve">[Wright PRO '19]</w:t>
              </w:r>
            </w:hyperlink>
            <w:r w:rsidDel="00000000" w:rsidR="00000000" w:rsidRPr="00000000">
              <w:rPr>
                <w:rtl w:val="0"/>
              </w:rPr>
            </w:r>
          </w:p>
          <w:p w:rsidR="00000000" w:rsidDel="00000000" w:rsidP="00000000" w:rsidRDefault="00000000" w:rsidRPr="00000000" w14:paraId="00000078">
            <w:pPr>
              <w:numPr>
                <w:ilvl w:val="0"/>
                <w:numId w:val="9"/>
              </w:numPr>
              <w:ind w:left="720" w:right="60" w:hanging="360"/>
              <w:rPr>
                <w:sz w:val="18"/>
                <w:szCs w:val="18"/>
                <w:u w:val="none"/>
              </w:rPr>
            </w:pPr>
            <w:r w:rsidDel="00000000" w:rsidR="00000000" w:rsidRPr="00000000">
              <w:rPr>
                <w:sz w:val="18"/>
                <w:szCs w:val="18"/>
                <w:rtl w:val="0"/>
              </w:rPr>
              <w:t xml:space="preserve">Global Harmonization Group consensus guidelines: OAR delineation for radiation therapy clinical trials [</w:t>
            </w:r>
            <w:hyperlink r:id="rId50">
              <w:r w:rsidDel="00000000" w:rsidR="00000000" w:rsidRPr="00000000">
                <w:rPr>
                  <w:sz w:val="18"/>
                  <w:szCs w:val="18"/>
                  <w:rtl w:val="0"/>
                </w:rPr>
                <w:t xml:space="preserve">Mir RTO '20</w:t>
              </w:r>
            </w:hyperlink>
            <w:r w:rsidDel="00000000" w:rsidR="00000000" w:rsidRPr="00000000">
              <w:rPr>
                <w:sz w:val="18"/>
                <w:szCs w:val="18"/>
                <w:rtl w:val="0"/>
              </w:rPr>
              <w:t xml:space="preserve">].</w:t>
            </w:r>
          </w:p>
          <w:p w:rsidR="00000000" w:rsidDel="00000000" w:rsidP="00000000" w:rsidRDefault="00000000" w:rsidRPr="00000000" w14:paraId="00000079">
            <w:pPr>
              <w:numPr>
                <w:ilvl w:val="0"/>
                <w:numId w:val="9"/>
              </w:numPr>
              <w:ind w:left="720" w:right="60" w:hanging="360"/>
              <w:rPr>
                <w:sz w:val="18"/>
                <w:szCs w:val="18"/>
              </w:rPr>
            </w:pPr>
            <w:r w:rsidDel="00000000" w:rsidR="00000000" w:rsidRPr="00000000">
              <w:rPr>
                <w:sz w:val="18"/>
                <w:szCs w:val="18"/>
                <w:rtl w:val="0"/>
              </w:rPr>
              <w:t xml:space="preserve">How Path and Recurrence Patterns Inform CTV </w:t>
            </w:r>
            <w:hyperlink r:id="rId51">
              <w:r w:rsidDel="00000000" w:rsidR="00000000" w:rsidRPr="00000000">
                <w:rPr>
                  <w:sz w:val="18"/>
                  <w:szCs w:val="18"/>
                  <w:rtl w:val="0"/>
                </w:rPr>
                <w:t xml:space="preserve">[Chharbra Semin Rad Onc '18]</w:t>
              </w:r>
            </w:hyperlink>
            <w:r w:rsidDel="00000000" w:rsidR="00000000" w:rsidRPr="00000000">
              <w:rPr>
                <w:rtl w:val="0"/>
              </w:rPr>
            </w:r>
          </w:p>
          <w:p w:rsidR="00000000" w:rsidDel="00000000" w:rsidP="00000000" w:rsidRDefault="00000000" w:rsidRPr="00000000" w14:paraId="0000007A">
            <w:pPr>
              <w:numPr>
                <w:ilvl w:val="0"/>
                <w:numId w:val="21"/>
              </w:numPr>
              <w:ind w:left="720" w:right="60" w:hanging="360"/>
              <w:rPr>
                <w:sz w:val="18"/>
                <w:szCs w:val="18"/>
              </w:rPr>
            </w:pPr>
            <w:r w:rsidDel="00000000" w:rsidR="00000000" w:rsidRPr="00000000">
              <w:rPr>
                <w:sz w:val="18"/>
                <w:szCs w:val="18"/>
                <w:rtl w:val="0"/>
              </w:rPr>
              <w:t xml:space="preserve">CB-CHOP plan evaluation system: </w:t>
            </w:r>
            <w:hyperlink r:id="rId52">
              <w:r w:rsidDel="00000000" w:rsidR="00000000" w:rsidRPr="00000000">
                <w:rPr>
                  <w:sz w:val="18"/>
                  <w:szCs w:val="18"/>
                  <w:rtl w:val="0"/>
                </w:rPr>
                <w:t xml:space="preserve">[Dean Applied Rad Onc]</w:t>
              </w:r>
            </w:hyperlink>
            <w:r w:rsidDel="00000000" w:rsidR="00000000" w:rsidRPr="00000000">
              <w:rPr>
                <w:rtl w:val="0"/>
              </w:rPr>
            </w:r>
          </w:p>
          <w:p w:rsidR="00000000" w:rsidDel="00000000" w:rsidP="00000000" w:rsidRDefault="00000000" w:rsidRPr="00000000" w14:paraId="0000007B">
            <w:pPr>
              <w:numPr>
                <w:ilvl w:val="0"/>
                <w:numId w:val="21"/>
              </w:numPr>
              <w:ind w:left="720" w:right="60" w:hanging="360"/>
              <w:rPr>
                <w:sz w:val="18"/>
                <w:szCs w:val="18"/>
              </w:rPr>
            </w:pPr>
            <w:r w:rsidDel="00000000" w:rsidR="00000000" w:rsidRPr="00000000">
              <w:rPr>
                <w:sz w:val="18"/>
                <w:szCs w:val="18"/>
                <w:rtl w:val="0"/>
              </w:rPr>
              <w:t xml:space="preserve">Meet me in Treatment Planning: [</w:t>
            </w:r>
            <w:hyperlink r:id="rId53">
              <w:r w:rsidDel="00000000" w:rsidR="00000000" w:rsidRPr="00000000">
                <w:rPr>
                  <w:sz w:val="18"/>
                  <w:szCs w:val="18"/>
                  <w:rtl w:val="0"/>
                </w:rPr>
                <w:t xml:space="preserve">ASTRO-ARRO Meet Me in Treatment Planning</w:t>
              </w:r>
            </w:hyperlink>
            <w:r w:rsidDel="00000000" w:rsidR="00000000" w:rsidRPr="00000000">
              <w:rPr>
                <w:sz w:val="18"/>
                <w:szCs w:val="18"/>
                <w:rtl w:val="0"/>
              </w:rPr>
              <w:t xml:space="preserve">]</w:t>
            </w:r>
          </w:p>
          <w:p w:rsidR="00000000" w:rsidDel="00000000" w:rsidP="00000000" w:rsidRDefault="00000000" w:rsidRPr="00000000" w14:paraId="0000007C">
            <w:pPr>
              <w:numPr>
                <w:ilvl w:val="0"/>
                <w:numId w:val="21"/>
              </w:numPr>
              <w:ind w:left="720" w:right="60" w:hanging="360"/>
              <w:rPr>
                <w:sz w:val="18"/>
                <w:szCs w:val="18"/>
              </w:rPr>
            </w:pPr>
            <w:r w:rsidDel="00000000" w:rsidR="00000000" w:rsidRPr="00000000">
              <w:rPr>
                <w:sz w:val="18"/>
                <w:szCs w:val="18"/>
                <w:rtl w:val="0"/>
              </w:rPr>
              <w:t xml:space="preserve">Chartrounds.com:</w:t>
            </w:r>
            <w:hyperlink r:id="rId54">
              <w:r w:rsidDel="00000000" w:rsidR="00000000" w:rsidRPr="00000000">
                <w:rPr>
                  <w:sz w:val="18"/>
                  <w:szCs w:val="18"/>
                  <w:rtl w:val="0"/>
                </w:rPr>
                <w:t xml:space="preserve"> [ChartRounds.com]</w:t>
              </w:r>
            </w:hyperlink>
            <w:r w:rsidDel="00000000" w:rsidR="00000000" w:rsidRPr="00000000">
              <w:rPr>
                <w:sz w:val="18"/>
                <w:szCs w:val="18"/>
                <w:rtl w:val="0"/>
              </w:rPr>
              <w:t xml:space="preserve">  </w:t>
            </w:r>
          </w:p>
          <w:p w:rsidR="00000000" w:rsidDel="00000000" w:rsidP="00000000" w:rsidRDefault="00000000" w:rsidRPr="00000000" w14:paraId="0000007D">
            <w:pPr>
              <w:numPr>
                <w:ilvl w:val="0"/>
                <w:numId w:val="9"/>
              </w:numPr>
              <w:ind w:left="720" w:hanging="360"/>
              <w:rPr>
                <w:sz w:val="18"/>
                <w:szCs w:val="18"/>
              </w:rPr>
            </w:pPr>
            <w:r w:rsidDel="00000000" w:rsidR="00000000" w:rsidRPr="00000000">
              <w:rPr>
                <w:sz w:val="18"/>
                <w:szCs w:val="18"/>
                <w:rtl w:val="0"/>
              </w:rPr>
              <w:t xml:space="preserve">Upper Abdominal Normal Organ Contouring Consensus Guidelines [</w:t>
            </w:r>
            <w:hyperlink r:id="rId55">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56">
              <w:r w:rsidDel="00000000" w:rsidR="00000000" w:rsidRPr="00000000">
                <w:rPr>
                  <w:sz w:val="18"/>
                  <w:szCs w:val="18"/>
                  <w:rtl w:val="0"/>
                </w:rPr>
                <w:t xml:space="preserve">Jabbour PRO ‘14</w:t>
              </w:r>
            </w:hyperlink>
            <w:r w:rsidDel="00000000" w:rsidR="00000000" w:rsidRPr="00000000">
              <w:rPr>
                <w:sz w:val="18"/>
                <w:szCs w:val="18"/>
                <w:rtl w:val="0"/>
              </w:rPr>
              <w:t xml:space="preserve">]</w:t>
            </w:r>
          </w:p>
          <w:p w:rsidR="00000000" w:rsidDel="00000000" w:rsidP="00000000" w:rsidRDefault="00000000" w:rsidRPr="00000000" w14:paraId="0000007E">
            <w:pPr>
              <w:numPr>
                <w:ilvl w:val="0"/>
                <w:numId w:val="9"/>
              </w:numPr>
              <w:ind w:left="720" w:right="200" w:hanging="360"/>
              <w:rPr>
                <w:sz w:val="18"/>
                <w:szCs w:val="18"/>
              </w:rPr>
            </w:pPr>
            <w:r w:rsidDel="00000000" w:rsidR="00000000" w:rsidRPr="00000000">
              <w:rPr>
                <w:sz w:val="18"/>
                <w:szCs w:val="18"/>
                <w:rtl w:val="0"/>
              </w:rPr>
              <w:t xml:space="preserve">RTOG pelvic normal tissue contouring guidelines [</w:t>
            </w:r>
            <w:hyperlink r:id="rId57">
              <w:r w:rsidDel="00000000" w:rsidR="00000000" w:rsidRPr="00000000">
                <w:rPr>
                  <w:sz w:val="18"/>
                  <w:szCs w:val="18"/>
                  <w:rtl w:val="0"/>
                </w:rPr>
                <w:t xml:space="preserve">Male normal pelvis Atlas</w:t>
              </w:r>
            </w:hyperlink>
            <w:r w:rsidDel="00000000" w:rsidR="00000000" w:rsidRPr="00000000">
              <w:rPr>
                <w:sz w:val="18"/>
                <w:szCs w:val="18"/>
                <w:rtl w:val="0"/>
              </w:rPr>
              <w:t xml:space="preserve">, </w:t>
            </w:r>
            <w:hyperlink r:id="rId58">
              <w:r w:rsidDel="00000000" w:rsidR="00000000" w:rsidRPr="00000000">
                <w:rPr>
                  <w:sz w:val="18"/>
                  <w:szCs w:val="18"/>
                  <w:rtl w:val="0"/>
                </w:rPr>
                <w:t xml:space="preserve">Gay IJROBP '12</w:t>
              </w:r>
            </w:hyperlink>
            <w:r w:rsidDel="00000000" w:rsidR="00000000" w:rsidRPr="00000000">
              <w:rPr>
                <w:sz w:val="18"/>
                <w:szCs w:val="18"/>
                <w:rtl w:val="0"/>
              </w:rPr>
              <w:t xml:space="preserve">] </w:t>
            </w:r>
          </w:p>
          <w:p w:rsidR="00000000" w:rsidDel="00000000" w:rsidP="00000000" w:rsidRDefault="00000000" w:rsidRPr="00000000" w14:paraId="0000007F">
            <w:pPr>
              <w:numPr>
                <w:ilvl w:val="0"/>
                <w:numId w:val="9"/>
              </w:numPr>
              <w:ind w:left="720" w:hanging="360"/>
              <w:rPr>
                <w:b w:val="1"/>
                <w:sz w:val="18"/>
                <w:szCs w:val="18"/>
              </w:rPr>
            </w:pPr>
            <w:r w:rsidDel="00000000" w:rsidR="00000000" w:rsidRPr="00000000">
              <w:rPr>
                <w:sz w:val="18"/>
                <w:szCs w:val="18"/>
                <w:rtl w:val="0"/>
              </w:rPr>
              <w:t xml:space="preserve">eContour [</w:t>
            </w:r>
            <w:hyperlink r:id="rId59">
              <w:r w:rsidDel="00000000" w:rsidR="00000000" w:rsidRPr="00000000">
                <w:rPr>
                  <w:sz w:val="18"/>
                  <w:szCs w:val="18"/>
                  <w:rtl w:val="0"/>
                </w:rPr>
                <w:t xml:space="preserve">Thoracic OARs and lobar anatomy</w:t>
              </w:r>
            </w:hyperlink>
            <w:r w:rsidDel="00000000" w:rsidR="00000000" w:rsidRPr="00000000">
              <w:rPr>
                <w:sz w:val="18"/>
                <w:szCs w:val="18"/>
                <w:rtl w:val="0"/>
              </w:rPr>
              <w:t xml:space="preserve">, </w:t>
            </w:r>
            <w:hyperlink r:id="rId60">
              <w:r w:rsidDel="00000000" w:rsidR="00000000" w:rsidRPr="00000000">
                <w:rPr>
                  <w:sz w:val="18"/>
                  <w:szCs w:val="18"/>
                  <w:rtl w:val="0"/>
                </w:rPr>
                <w:t xml:space="preserve">Kong IJROBP '11</w:t>
              </w:r>
            </w:hyperlink>
            <w:r w:rsidDel="00000000" w:rsidR="00000000" w:rsidRPr="00000000">
              <w:rPr>
                <w:sz w:val="18"/>
                <w:szCs w:val="18"/>
                <w:rtl w:val="0"/>
              </w:rPr>
              <w:t xml:space="preserve">] </w:t>
            </w:r>
          </w:p>
          <w:p w:rsidR="00000000" w:rsidDel="00000000" w:rsidP="00000000" w:rsidRDefault="00000000" w:rsidRPr="00000000" w14:paraId="00000080">
            <w:pPr>
              <w:numPr>
                <w:ilvl w:val="0"/>
                <w:numId w:val="9"/>
              </w:numPr>
              <w:ind w:left="720" w:hanging="360"/>
              <w:rPr>
                <w:sz w:val="18"/>
                <w:szCs w:val="18"/>
              </w:rPr>
            </w:pPr>
            <w:r w:rsidDel="00000000" w:rsidR="00000000" w:rsidRPr="00000000">
              <w:rPr>
                <w:sz w:val="18"/>
                <w:szCs w:val="18"/>
                <w:rtl w:val="0"/>
              </w:rPr>
              <w:t xml:space="preserve">Standardized method to contour the lumbosacral plexus [</w:t>
            </w:r>
            <w:hyperlink r:id="rId61">
              <w:r w:rsidDel="00000000" w:rsidR="00000000" w:rsidRPr="00000000">
                <w:rPr>
                  <w:sz w:val="18"/>
                  <w:szCs w:val="18"/>
                  <w:rtl w:val="0"/>
                </w:rPr>
                <w:t xml:space="preserve">Yi IJROBP '11</w:t>
              </w:r>
            </w:hyperlink>
            <w:r w:rsidDel="00000000" w:rsidR="00000000" w:rsidRPr="00000000">
              <w:rPr>
                <w:sz w:val="18"/>
                <w:szCs w:val="18"/>
                <w:rtl w:val="0"/>
              </w:rPr>
              <w:t xml:space="preserve">]</w:t>
            </w:r>
          </w:p>
          <w:p w:rsidR="00000000" w:rsidDel="00000000" w:rsidP="00000000" w:rsidRDefault="00000000" w:rsidRPr="00000000" w14:paraId="00000081">
            <w:pPr>
              <w:numPr>
                <w:ilvl w:val="0"/>
                <w:numId w:val="52"/>
              </w:numPr>
              <w:ind w:left="720" w:hanging="360"/>
              <w:rPr>
                <w:sz w:val="18"/>
                <w:szCs w:val="18"/>
              </w:rPr>
            </w:pPr>
            <w:r w:rsidDel="00000000" w:rsidR="00000000" w:rsidRPr="00000000">
              <w:rPr>
                <w:sz w:val="18"/>
                <w:szCs w:val="18"/>
                <w:rtl w:val="0"/>
              </w:rPr>
              <w:t xml:space="preserve">CT-based Upper Abdominal OAR Consensus Guidelines [</w:t>
            </w:r>
            <w:hyperlink r:id="rId62">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63">
              <w:r w:rsidDel="00000000" w:rsidR="00000000" w:rsidRPr="00000000">
                <w:rPr>
                  <w:sz w:val="18"/>
                  <w:szCs w:val="18"/>
                  <w:rtl w:val="0"/>
                </w:rPr>
                <w:t xml:space="preserve">Jabbour PRO ‘14</w:t>
              </w:r>
            </w:hyperlink>
            <w:r w:rsidDel="00000000" w:rsidR="00000000" w:rsidRPr="00000000">
              <w:rPr>
                <w:sz w:val="18"/>
                <w:szCs w:val="18"/>
                <w:rtl w:val="0"/>
              </w:rPr>
              <w:t xml:space="preserve">]</w:t>
            </w:r>
          </w:p>
          <w:p w:rsidR="00000000" w:rsidDel="00000000" w:rsidP="00000000" w:rsidRDefault="00000000" w:rsidRPr="00000000" w14:paraId="00000082">
            <w:pPr>
              <w:numPr>
                <w:ilvl w:val="0"/>
                <w:numId w:val="52"/>
              </w:numPr>
              <w:ind w:left="720" w:hanging="360"/>
              <w:rPr>
                <w:sz w:val="18"/>
                <w:szCs w:val="18"/>
              </w:rPr>
            </w:pPr>
            <w:r w:rsidDel="00000000" w:rsidR="00000000" w:rsidRPr="00000000">
              <w:rPr>
                <w:sz w:val="18"/>
                <w:szCs w:val="18"/>
                <w:rtl w:val="0"/>
              </w:rPr>
              <w:t xml:space="preserve">MRI-Based Upper Abdominal Organs-at-Risk Atlas for Radiation Oncology [</w:t>
            </w:r>
            <w:hyperlink r:id="rId64">
              <w:r w:rsidDel="00000000" w:rsidR="00000000" w:rsidRPr="00000000">
                <w:rPr>
                  <w:sz w:val="18"/>
                  <w:szCs w:val="18"/>
                  <w:rtl w:val="0"/>
                </w:rPr>
                <w:t xml:space="preserve">eContour</w:t>
              </w:r>
            </w:hyperlink>
            <w:r w:rsidDel="00000000" w:rsidR="00000000" w:rsidRPr="00000000">
              <w:rPr>
                <w:sz w:val="18"/>
                <w:szCs w:val="18"/>
                <w:rtl w:val="0"/>
              </w:rPr>
              <w:t xml:space="preserve">, </w:t>
            </w:r>
            <w:hyperlink r:id="rId65">
              <w:r w:rsidDel="00000000" w:rsidR="00000000" w:rsidRPr="00000000">
                <w:rPr>
                  <w:sz w:val="18"/>
                  <w:szCs w:val="18"/>
                  <w:rtl w:val="0"/>
                </w:rPr>
                <w:t xml:space="preserve">Lukovic IJROBP '20</w:t>
              </w:r>
            </w:hyperlink>
            <w:r w:rsidDel="00000000" w:rsidR="00000000" w:rsidRPr="00000000">
              <w:rPr>
                <w:sz w:val="18"/>
                <w:szCs w:val="18"/>
                <w:rtl w:val="0"/>
              </w:rPr>
              <w:t xml:space="preserve">]</w:t>
            </w:r>
          </w:p>
          <w:p w:rsidR="00000000" w:rsidDel="00000000" w:rsidP="00000000" w:rsidRDefault="00000000" w:rsidRPr="00000000" w14:paraId="00000083">
            <w:pPr>
              <w:numPr>
                <w:ilvl w:val="0"/>
                <w:numId w:val="52"/>
              </w:numPr>
              <w:ind w:left="720" w:hanging="360"/>
              <w:rPr>
                <w:sz w:val="18"/>
                <w:szCs w:val="18"/>
              </w:rPr>
            </w:pPr>
            <w:r w:rsidDel="00000000" w:rsidR="00000000" w:rsidRPr="00000000">
              <w:rPr>
                <w:sz w:val="18"/>
                <w:szCs w:val="18"/>
                <w:rtl w:val="0"/>
              </w:rPr>
              <w:t xml:space="preserve">SIOPE brain tumor group consensus guideline on CSI target volumes [</w:t>
            </w:r>
            <w:hyperlink r:id="rId66">
              <w:r w:rsidDel="00000000" w:rsidR="00000000" w:rsidRPr="00000000">
                <w:rPr>
                  <w:sz w:val="18"/>
                  <w:szCs w:val="18"/>
                  <w:rtl w:val="0"/>
                </w:rPr>
                <w:t xml:space="preserve">Ajithkumar RTO' 18</w:t>
              </w:r>
            </w:hyperlink>
            <w:r w:rsidDel="00000000" w:rsidR="00000000" w:rsidRPr="00000000">
              <w:rPr>
                <w:sz w:val="18"/>
                <w:szCs w:val="18"/>
                <w:rtl w:val="0"/>
              </w:rPr>
              <w:t xml:space="preserve">] </w:t>
            </w:r>
            <w:hyperlink r:id="rId6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084">
            <w:pPr>
              <w:numPr>
                <w:ilvl w:val="0"/>
                <w:numId w:val="52"/>
              </w:numPr>
              <w:ind w:left="720" w:hanging="360"/>
              <w:rPr>
                <w:sz w:val="18"/>
                <w:szCs w:val="18"/>
              </w:rPr>
            </w:pPr>
            <w:r w:rsidDel="00000000" w:rsidR="00000000" w:rsidRPr="00000000">
              <w:rPr>
                <w:sz w:val="18"/>
                <w:szCs w:val="18"/>
                <w:rtl w:val="0"/>
              </w:rPr>
              <w:t xml:space="preserve">Head and Neck: Cranial Nerves IX-XII [</w:t>
            </w:r>
            <w:hyperlink r:id="rId68">
              <w:r w:rsidDel="00000000" w:rsidR="00000000" w:rsidRPr="00000000">
                <w:rPr>
                  <w:sz w:val="18"/>
                  <w:szCs w:val="18"/>
                  <w:rtl w:val="0"/>
                </w:rPr>
                <w:t xml:space="preserve">RTOG Contouring Atlases</w:t>
              </w:r>
            </w:hyperlink>
            <w:r w:rsidDel="00000000" w:rsidR="00000000" w:rsidRPr="00000000">
              <w:rPr>
                <w:sz w:val="18"/>
                <w:szCs w:val="18"/>
                <w:rtl w:val="0"/>
              </w:rPr>
              <w:t xml:space="preserve">]</w:t>
            </w:r>
          </w:p>
          <w:p w:rsidR="00000000" w:rsidDel="00000000" w:rsidP="00000000" w:rsidRDefault="00000000" w:rsidRPr="00000000" w14:paraId="00000085">
            <w:pPr>
              <w:numPr>
                <w:ilvl w:val="0"/>
                <w:numId w:val="52"/>
              </w:numPr>
              <w:ind w:left="720" w:hanging="360"/>
              <w:rPr>
                <w:sz w:val="18"/>
                <w:szCs w:val="18"/>
              </w:rPr>
            </w:pPr>
            <w:r w:rsidDel="00000000" w:rsidR="00000000" w:rsidRPr="00000000">
              <w:rPr>
                <w:sz w:val="18"/>
                <w:szCs w:val="18"/>
                <w:rtl w:val="0"/>
              </w:rPr>
              <w:t xml:space="preserve">Practical clinical guidelines for contouring the trigeminal nerve (V) and its branches [</w:t>
            </w:r>
            <w:hyperlink r:id="rId69">
              <w:r w:rsidDel="00000000" w:rsidR="00000000" w:rsidRPr="00000000">
                <w:rPr>
                  <w:sz w:val="18"/>
                  <w:szCs w:val="18"/>
                  <w:rtl w:val="0"/>
                </w:rPr>
                <w:t xml:space="preserve">Atlas (Supplement) Biau RTO '19</w:t>
              </w:r>
            </w:hyperlink>
            <w:r w:rsidDel="00000000" w:rsidR="00000000" w:rsidRPr="00000000">
              <w:rPr>
                <w:sz w:val="18"/>
                <w:szCs w:val="18"/>
                <w:rtl w:val="0"/>
              </w:rPr>
              <w:t xml:space="preserve">] </w:t>
            </w:r>
            <w:hyperlink r:id="rId7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086">
            <w:pPr>
              <w:numPr>
                <w:ilvl w:val="0"/>
                <w:numId w:val="52"/>
              </w:numPr>
              <w:ind w:left="720" w:hanging="360"/>
              <w:rPr>
                <w:sz w:val="18"/>
                <w:szCs w:val="18"/>
              </w:rPr>
            </w:pPr>
            <w:r w:rsidDel="00000000" w:rsidR="00000000" w:rsidRPr="00000000">
              <w:rPr>
                <w:sz w:val="18"/>
                <w:szCs w:val="18"/>
                <w:rtl w:val="0"/>
              </w:rPr>
              <w:t xml:space="preserve">PNI in Head and Neck Cancer [</w:t>
            </w:r>
            <w:hyperlink r:id="rId71">
              <w:r w:rsidDel="00000000" w:rsidR="00000000" w:rsidRPr="00000000">
                <w:rPr>
                  <w:sz w:val="18"/>
                  <w:szCs w:val="18"/>
                  <w:rtl w:val="0"/>
                </w:rPr>
                <w:t xml:space="preserve">Bakst IJROBP '19</w:t>
              </w:r>
            </w:hyperlink>
            <w:r w:rsidDel="00000000" w:rsidR="00000000" w:rsidRPr="00000000">
              <w:rPr>
                <w:sz w:val="18"/>
                <w:szCs w:val="18"/>
                <w:rtl w:val="0"/>
              </w:rPr>
              <w:t xml:space="preserve">]: How to chase nerves, recommended doses. </w:t>
            </w:r>
            <w:hyperlink r:id="rId7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087">
            <w:pPr>
              <w:numPr>
                <w:ilvl w:val="0"/>
                <w:numId w:val="52"/>
              </w:numPr>
              <w:ind w:left="720" w:hanging="360"/>
              <w:rPr>
                <w:sz w:val="18"/>
                <w:szCs w:val="18"/>
              </w:rPr>
            </w:pPr>
            <w:r w:rsidDel="00000000" w:rsidR="00000000" w:rsidRPr="00000000">
              <w:rPr>
                <w:sz w:val="18"/>
                <w:szCs w:val="18"/>
                <w:rtl w:val="0"/>
              </w:rPr>
              <w:t xml:space="preserve">Standardized Method for Contouring Brachial Plexus </w:t>
            </w:r>
            <w:hyperlink r:id="rId73">
              <w:r w:rsidDel="00000000" w:rsidR="00000000" w:rsidRPr="00000000">
                <w:rPr>
                  <w:sz w:val="18"/>
                  <w:szCs w:val="18"/>
                  <w:rtl w:val="0"/>
                </w:rPr>
                <w:t xml:space="preserve">[Hall IJROBP '08]</w:t>
              </w:r>
            </w:hyperlink>
            <w:r w:rsidDel="00000000" w:rsidR="00000000" w:rsidRPr="00000000">
              <w:rPr>
                <w:sz w:val="18"/>
                <w:szCs w:val="18"/>
                <w:rtl w:val="0"/>
              </w:rPr>
              <w:t xml:space="preserve">.</w:t>
            </w:r>
          </w:p>
          <w:p w:rsidR="00000000" w:rsidDel="00000000" w:rsidP="00000000" w:rsidRDefault="00000000" w:rsidRPr="00000000" w14:paraId="00000088">
            <w:pPr>
              <w:numPr>
                <w:ilvl w:val="0"/>
                <w:numId w:val="52"/>
              </w:numPr>
              <w:ind w:left="720" w:hanging="360"/>
              <w:rPr>
                <w:sz w:val="18"/>
                <w:szCs w:val="18"/>
              </w:rPr>
            </w:pPr>
            <w:r w:rsidDel="00000000" w:rsidR="00000000" w:rsidRPr="00000000">
              <w:rPr>
                <w:sz w:val="18"/>
                <w:szCs w:val="18"/>
                <w:rtl w:val="0"/>
              </w:rPr>
              <w:t xml:space="preserve">TG-101: One/Three/Five fraction constraints per [</w:t>
            </w:r>
            <w:hyperlink r:id="rId74">
              <w:r w:rsidDel="00000000" w:rsidR="00000000" w:rsidRPr="00000000">
                <w:rPr>
                  <w:sz w:val="18"/>
                  <w:szCs w:val="18"/>
                  <w:rtl w:val="0"/>
                </w:rPr>
                <w:t xml:space="preserve">TG 101 AAPM '10</w:t>
              </w:r>
            </w:hyperlink>
            <w:r w:rsidDel="00000000" w:rsidR="00000000" w:rsidRPr="00000000">
              <w:rPr>
                <w:sz w:val="18"/>
                <w:szCs w:val="18"/>
                <w:rtl w:val="0"/>
              </w:rPr>
              <w:t xml:space="preserve">]. </w:t>
            </w:r>
            <w:hyperlink w:anchor="_hjf4rn360avr">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089">
            <w:pPr>
              <w:numPr>
                <w:ilvl w:val="0"/>
                <w:numId w:val="52"/>
              </w:numPr>
              <w:ind w:left="720" w:hanging="360"/>
              <w:rPr>
                <w:sz w:val="18"/>
                <w:szCs w:val="18"/>
              </w:rPr>
            </w:pPr>
            <w:r w:rsidDel="00000000" w:rsidR="00000000" w:rsidRPr="00000000">
              <w:rPr>
                <w:sz w:val="18"/>
                <w:szCs w:val="18"/>
                <w:rtl w:val="0"/>
              </w:rPr>
              <w:t xml:space="preserve">UK: UK/AAPM Consensus on Normal Tissue Dose constraints for SBRT [</w:t>
            </w:r>
            <w:hyperlink r:id="rId75">
              <w:r w:rsidDel="00000000" w:rsidR="00000000" w:rsidRPr="00000000">
                <w:rPr>
                  <w:sz w:val="18"/>
                  <w:szCs w:val="18"/>
                  <w:rtl w:val="0"/>
                </w:rPr>
                <w:t xml:space="preserve">Hanna CO '18</w:t>
              </w:r>
            </w:hyperlink>
            <w:r w:rsidDel="00000000" w:rsidR="00000000" w:rsidRPr="00000000">
              <w:rPr>
                <w:sz w:val="18"/>
                <w:szCs w:val="18"/>
                <w:rtl w:val="0"/>
              </w:rPr>
              <w:t xml:space="preserve">]. </w:t>
            </w:r>
            <w:hyperlink w:anchor="_hjf4rn360avr">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08A">
            <w:pPr>
              <w:numPr>
                <w:ilvl w:val="0"/>
                <w:numId w:val="52"/>
              </w:numPr>
              <w:ind w:left="720" w:hanging="360"/>
              <w:rPr>
                <w:sz w:val="18"/>
                <w:szCs w:val="18"/>
              </w:rPr>
            </w:pPr>
            <w:r w:rsidDel="00000000" w:rsidR="00000000" w:rsidRPr="00000000">
              <w:rPr>
                <w:sz w:val="18"/>
                <w:szCs w:val="18"/>
                <w:rtl w:val="0"/>
              </w:rPr>
              <w:t xml:space="preserve">HyTEC: Spinal cord dose tolerance to SBRT [</w:t>
            </w:r>
            <w:hyperlink r:id="rId76">
              <w:r w:rsidDel="00000000" w:rsidR="00000000" w:rsidRPr="00000000">
                <w:rPr>
                  <w:sz w:val="18"/>
                  <w:szCs w:val="18"/>
                  <w:rtl w:val="0"/>
                </w:rPr>
                <w:t xml:space="preserve">Sahgal IJROBP '19</w:t>
              </w:r>
            </w:hyperlink>
            <w:r w:rsidDel="00000000" w:rsidR="00000000" w:rsidRPr="00000000">
              <w:rPr>
                <w:sz w:val="18"/>
                <w:szCs w:val="18"/>
                <w:rtl w:val="0"/>
              </w:rPr>
              <w:t xml:space="preserve">]. </w:t>
            </w:r>
            <w:hyperlink w:anchor="kix.klvlwgqivafe">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08B">
            <w:pPr>
              <w:numPr>
                <w:ilvl w:val="0"/>
                <w:numId w:val="52"/>
              </w:numPr>
              <w:ind w:left="720" w:hanging="360"/>
              <w:rPr>
                <w:sz w:val="18"/>
                <w:szCs w:val="18"/>
              </w:rPr>
            </w:pPr>
            <w:r w:rsidDel="00000000" w:rsidR="00000000" w:rsidRPr="00000000">
              <w:rPr>
                <w:sz w:val="18"/>
                <w:szCs w:val="18"/>
                <w:rtl w:val="0"/>
              </w:rPr>
              <w:t xml:space="preserve">NRG BR002 [</w:t>
            </w:r>
            <w:hyperlink r:id="rId77">
              <w:r w:rsidDel="00000000" w:rsidR="00000000" w:rsidRPr="00000000">
                <w:rPr>
                  <w:sz w:val="18"/>
                  <w:szCs w:val="18"/>
                  <w:rtl w:val="0"/>
                </w:rPr>
                <w:t xml:space="preserve">Pending</w:t>
              </w:r>
            </w:hyperlink>
            <w:r w:rsidDel="00000000" w:rsidR="00000000" w:rsidRPr="00000000">
              <w:rPr>
                <w:sz w:val="18"/>
                <w:szCs w:val="18"/>
                <w:rtl w:val="0"/>
              </w:rPr>
              <w:t xml:space="preserve">, </w:t>
            </w:r>
            <w:hyperlink r:id="rId78">
              <w:r w:rsidDel="00000000" w:rsidR="00000000" w:rsidRPr="00000000">
                <w:rPr>
                  <w:sz w:val="18"/>
                  <w:szCs w:val="18"/>
                  <w:rtl w:val="0"/>
                </w:rPr>
                <w:t xml:space="preserve">Protocol</w:t>
              </w:r>
            </w:hyperlink>
            <w:r w:rsidDel="00000000" w:rsidR="00000000" w:rsidRPr="00000000">
              <w:rPr>
                <w:sz w:val="18"/>
                <w:szCs w:val="18"/>
                <w:rtl w:val="0"/>
              </w:rPr>
              <w:t xml:space="preserve">]: Phase II/III. Standard of care and tx of symptomatic mets vs. LCT. </w:t>
            </w:r>
            <w:hyperlink r:id="rId7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08C">
            <w:pPr>
              <w:pStyle w:val="Heading1"/>
              <w:keepNext w:val="0"/>
              <w:keepLines w:val="0"/>
              <w:rPr>
                <w:sz w:val="18"/>
                <w:szCs w:val="18"/>
              </w:rPr>
            </w:pPr>
            <w:bookmarkStart w:colFirst="0" w:colLast="0" w:name="_m9tuwi2s8zpx" w:id="10"/>
            <w:bookmarkEnd w:id="10"/>
            <w:r w:rsidDel="00000000" w:rsidR="00000000" w:rsidRPr="00000000">
              <w:rPr>
                <w:rtl w:val="0"/>
              </w:rPr>
            </w:r>
          </w:p>
          <w:p w:rsidR="00000000" w:rsidDel="00000000" w:rsidP="00000000" w:rsidRDefault="00000000" w:rsidRPr="00000000" w14:paraId="0000008D">
            <w:pPr>
              <w:pStyle w:val="Heading1"/>
              <w:keepNext w:val="0"/>
              <w:keepLines w:val="0"/>
              <w:rPr>
                <w:sz w:val="18"/>
                <w:szCs w:val="18"/>
              </w:rPr>
            </w:pPr>
            <w:bookmarkStart w:colFirst="0" w:colLast="0" w:name="_v09i0xc2cqfn" w:id="11"/>
            <w:bookmarkEnd w:id="11"/>
            <w:r w:rsidDel="00000000" w:rsidR="00000000" w:rsidRPr="00000000">
              <w:rPr>
                <w:sz w:val="18"/>
                <w:szCs w:val="18"/>
                <w:rtl w:val="0"/>
              </w:rPr>
              <w:t xml:space="preserve">Students Resources</w:t>
            </w:r>
          </w:p>
          <w:p w:rsidR="00000000" w:rsidDel="00000000" w:rsidP="00000000" w:rsidRDefault="00000000" w:rsidRPr="00000000" w14:paraId="0000008E">
            <w:pPr>
              <w:numPr>
                <w:ilvl w:val="0"/>
                <w:numId w:val="90"/>
              </w:numPr>
              <w:ind w:left="720" w:hanging="360"/>
              <w:rPr>
                <w:sz w:val="18"/>
                <w:szCs w:val="18"/>
              </w:rPr>
            </w:pPr>
            <w:r w:rsidDel="00000000" w:rsidR="00000000" w:rsidRPr="00000000">
              <w:rPr>
                <w:sz w:val="18"/>
                <w:szCs w:val="18"/>
                <w:rtl w:val="0"/>
              </w:rPr>
              <w:t xml:space="preserve">Radiation Oncology: A Primer for Medical Students [</w:t>
            </w:r>
            <w:hyperlink r:id="rId80">
              <w:r w:rsidDel="00000000" w:rsidR="00000000" w:rsidRPr="00000000">
                <w:rPr>
                  <w:sz w:val="18"/>
                  <w:szCs w:val="18"/>
                  <w:rtl w:val="0"/>
                </w:rPr>
                <w:t xml:space="preserve">Berman J Cancer Educ '13</w:t>
              </w:r>
            </w:hyperlink>
            <w:r w:rsidDel="00000000" w:rsidR="00000000" w:rsidRPr="00000000">
              <w:rPr>
                <w:sz w:val="18"/>
                <w:szCs w:val="18"/>
                <w:rtl w:val="0"/>
              </w:rPr>
              <w:t xml:space="preserve">]</w:t>
            </w:r>
          </w:p>
          <w:p w:rsidR="00000000" w:rsidDel="00000000" w:rsidP="00000000" w:rsidRDefault="00000000" w:rsidRPr="00000000" w14:paraId="0000008F">
            <w:pPr>
              <w:numPr>
                <w:ilvl w:val="0"/>
                <w:numId w:val="90"/>
              </w:numPr>
              <w:ind w:left="720" w:hanging="360"/>
              <w:rPr>
                <w:sz w:val="18"/>
                <w:szCs w:val="18"/>
              </w:rPr>
            </w:pPr>
            <w:r w:rsidDel="00000000" w:rsidR="00000000" w:rsidRPr="00000000">
              <w:rPr>
                <w:sz w:val="18"/>
                <w:szCs w:val="18"/>
                <w:rtl w:val="0"/>
              </w:rPr>
              <w:t xml:space="preserve">ROECSG Introduction to Radiation Oncology [</w:t>
            </w:r>
            <w:hyperlink r:id="rId81">
              <w:r w:rsidDel="00000000" w:rsidR="00000000" w:rsidRPr="00000000">
                <w:rPr>
                  <w:sz w:val="18"/>
                  <w:szCs w:val="18"/>
                  <w:rtl w:val="0"/>
                </w:rPr>
                <w:t xml:space="preserve">website</w:t>
              </w:r>
            </w:hyperlink>
            <w:r w:rsidDel="00000000" w:rsidR="00000000" w:rsidRPr="00000000">
              <w:rPr>
                <w:sz w:val="18"/>
                <w:szCs w:val="18"/>
                <w:rtl w:val="0"/>
              </w:rPr>
              <w:t xml:space="preserve">].</w:t>
            </w:r>
          </w:p>
          <w:p w:rsidR="00000000" w:rsidDel="00000000" w:rsidP="00000000" w:rsidRDefault="00000000" w:rsidRPr="00000000" w14:paraId="00000090">
            <w:pPr>
              <w:numPr>
                <w:ilvl w:val="0"/>
                <w:numId w:val="90"/>
              </w:numPr>
              <w:ind w:left="720" w:hanging="360"/>
              <w:rPr>
                <w:sz w:val="18"/>
                <w:szCs w:val="18"/>
              </w:rPr>
            </w:pPr>
            <w:r w:rsidDel="00000000" w:rsidR="00000000" w:rsidRPr="00000000">
              <w:rPr>
                <w:sz w:val="18"/>
                <w:szCs w:val="18"/>
                <w:rtl w:val="0"/>
              </w:rPr>
              <w:t xml:space="preserve">Applying to Radiation Oncology: A Program Director's Perspective [</w:t>
            </w:r>
            <w:hyperlink r:id="rId82">
              <w:r w:rsidDel="00000000" w:rsidR="00000000" w:rsidRPr="00000000">
                <w:rPr>
                  <w:sz w:val="18"/>
                  <w:szCs w:val="18"/>
                  <w:rtl w:val="0"/>
                </w:rPr>
                <w:t xml:space="preserve">Neha Vapiwala YouTube</w:t>
              </w:r>
            </w:hyperlink>
            <w:r w:rsidDel="00000000" w:rsidR="00000000" w:rsidRPr="00000000">
              <w:rPr>
                <w:sz w:val="18"/>
                <w:szCs w:val="18"/>
                <w:rtl w:val="0"/>
              </w:rPr>
              <w:t xml:space="preserve">]</w:t>
            </w:r>
          </w:p>
          <w:p w:rsidR="00000000" w:rsidDel="00000000" w:rsidP="00000000" w:rsidRDefault="00000000" w:rsidRPr="00000000" w14:paraId="00000091">
            <w:pPr>
              <w:pStyle w:val="Heading1"/>
              <w:keepNext w:val="0"/>
              <w:keepLines w:val="0"/>
              <w:rPr>
                <w:sz w:val="18"/>
                <w:szCs w:val="18"/>
              </w:rPr>
            </w:pPr>
            <w:bookmarkStart w:colFirst="0" w:colLast="0" w:name="_p4kan1z07hjl" w:id="12"/>
            <w:bookmarkEnd w:id="12"/>
            <w:r w:rsidDel="00000000" w:rsidR="00000000" w:rsidRPr="00000000">
              <w:rPr>
                <w:rtl w:val="0"/>
              </w:rPr>
            </w:r>
          </w:p>
          <w:p w:rsidR="00000000" w:rsidDel="00000000" w:rsidP="00000000" w:rsidRDefault="00000000" w:rsidRPr="00000000" w14:paraId="00000092">
            <w:pPr>
              <w:pStyle w:val="Heading1"/>
              <w:keepNext w:val="0"/>
              <w:keepLines w:val="0"/>
              <w:rPr>
                <w:sz w:val="18"/>
                <w:szCs w:val="18"/>
              </w:rPr>
            </w:pPr>
            <w:bookmarkStart w:colFirst="0" w:colLast="0" w:name="_e0dlv8ghkk4" w:id="13"/>
            <w:bookmarkEnd w:id="13"/>
            <w:r w:rsidDel="00000000" w:rsidR="00000000" w:rsidRPr="00000000">
              <w:rPr>
                <w:sz w:val="18"/>
                <w:szCs w:val="18"/>
                <w:rtl w:val="0"/>
              </w:rPr>
              <w:t xml:space="preserve">Patient Education Resources</w:t>
            </w:r>
          </w:p>
          <w:p w:rsidR="00000000" w:rsidDel="00000000" w:rsidP="00000000" w:rsidRDefault="00000000" w:rsidRPr="00000000" w14:paraId="00000093">
            <w:pPr>
              <w:numPr>
                <w:ilvl w:val="0"/>
                <w:numId w:val="30"/>
              </w:numPr>
              <w:ind w:left="720" w:hanging="360"/>
              <w:rPr>
                <w:sz w:val="18"/>
                <w:szCs w:val="18"/>
              </w:rPr>
            </w:pPr>
            <w:r w:rsidDel="00000000" w:rsidR="00000000" w:rsidRPr="00000000">
              <w:rPr>
                <w:sz w:val="18"/>
                <w:szCs w:val="18"/>
                <w:rtl w:val="0"/>
              </w:rPr>
              <w:t xml:space="preserve">ASTRO Videos [</w:t>
            </w:r>
            <w:hyperlink r:id="rId83">
              <w:r w:rsidDel="00000000" w:rsidR="00000000" w:rsidRPr="00000000">
                <w:rPr>
                  <w:sz w:val="18"/>
                  <w:szCs w:val="18"/>
                  <w:rtl w:val="0"/>
                </w:rPr>
                <w:t xml:space="preserve">Patient Videos</w:t>
              </w:r>
            </w:hyperlink>
            <w:r w:rsidDel="00000000" w:rsidR="00000000" w:rsidRPr="00000000">
              <w:rPr>
                <w:sz w:val="18"/>
                <w:szCs w:val="18"/>
                <w:rtl w:val="0"/>
              </w:rPr>
              <w:t xml:space="preserve">]</w:t>
            </w:r>
          </w:p>
          <w:p w:rsidR="00000000" w:rsidDel="00000000" w:rsidP="00000000" w:rsidRDefault="00000000" w:rsidRPr="00000000" w14:paraId="00000094">
            <w:pPr>
              <w:numPr>
                <w:ilvl w:val="0"/>
                <w:numId w:val="30"/>
              </w:numPr>
              <w:ind w:left="720" w:hanging="360"/>
              <w:rPr>
                <w:sz w:val="18"/>
                <w:szCs w:val="18"/>
              </w:rPr>
            </w:pPr>
            <w:r w:rsidDel="00000000" w:rsidR="00000000" w:rsidRPr="00000000">
              <w:rPr>
                <w:sz w:val="18"/>
                <w:szCs w:val="18"/>
                <w:rtl w:val="0"/>
              </w:rPr>
              <w:t xml:space="preserve">ASTRO Brochures [</w:t>
            </w:r>
            <w:hyperlink r:id="rId84">
              <w:r w:rsidDel="00000000" w:rsidR="00000000" w:rsidRPr="00000000">
                <w:rPr>
                  <w:sz w:val="18"/>
                  <w:szCs w:val="18"/>
                  <w:rtl w:val="0"/>
                </w:rPr>
                <w:t xml:space="preserve">Patient Brochures</w:t>
              </w:r>
            </w:hyperlink>
            <w:r w:rsidDel="00000000" w:rsidR="00000000" w:rsidRPr="00000000">
              <w:rPr>
                <w:sz w:val="18"/>
                <w:szCs w:val="18"/>
                <w:rtl w:val="0"/>
              </w:rPr>
              <w:t xml:space="preserve">]</w:t>
            </w:r>
          </w:p>
          <w:p w:rsidR="00000000" w:rsidDel="00000000" w:rsidP="00000000" w:rsidRDefault="00000000" w:rsidRPr="00000000" w14:paraId="00000095">
            <w:pPr>
              <w:numPr>
                <w:ilvl w:val="0"/>
                <w:numId w:val="30"/>
              </w:numPr>
              <w:ind w:left="720" w:hanging="360"/>
              <w:rPr>
                <w:sz w:val="18"/>
                <w:szCs w:val="18"/>
              </w:rPr>
            </w:pPr>
            <w:r w:rsidDel="00000000" w:rsidR="00000000" w:rsidRPr="00000000">
              <w:rPr>
                <w:sz w:val="18"/>
                <w:szCs w:val="18"/>
                <w:rtl w:val="0"/>
              </w:rPr>
              <w:t xml:space="preserve">ACS [</w:t>
            </w:r>
            <w:hyperlink r:id="rId85">
              <w:r w:rsidDel="00000000" w:rsidR="00000000" w:rsidRPr="00000000">
                <w:rPr>
                  <w:sz w:val="18"/>
                  <w:szCs w:val="18"/>
                  <w:rtl w:val="0"/>
                </w:rPr>
                <w:t xml:space="preserve">Patient education materials</w:t>
              </w:r>
            </w:hyperlink>
            <w:r w:rsidDel="00000000" w:rsidR="00000000" w:rsidRPr="00000000">
              <w:rPr>
                <w:sz w:val="18"/>
                <w:szCs w:val="18"/>
                <w:rtl w:val="0"/>
              </w:rPr>
              <w:t xml:space="preserve">]</w:t>
            </w:r>
          </w:p>
          <w:p w:rsidR="00000000" w:rsidDel="00000000" w:rsidP="00000000" w:rsidRDefault="00000000" w:rsidRPr="00000000" w14:paraId="00000096">
            <w:pPr>
              <w:numPr>
                <w:ilvl w:val="0"/>
                <w:numId w:val="30"/>
              </w:numPr>
              <w:ind w:left="720" w:hanging="360"/>
              <w:rPr>
                <w:sz w:val="18"/>
                <w:szCs w:val="18"/>
              </w:rPr>
            </w:pPr>
            <w:r w:rsidDel="00000000" w:rsidR="00000000" w:rsidRPr="00000000">
              <w:rPr>
                <w:sz w:val="18"/>
                <w:szCs w:val="18"/>
                <w:rtl w:val="0"/>
              </w:rPr>
              <w:t xml:space="preserve">NCI [</w:t>
            </w:r>
            <w:hyperlink r:id="rId86">
              <w:r w:rsidDel="00000000" w:rsidR="00000000" w:rsidRPr="00000000">
                <w:rPr>
                  <w:sz w:val="18"/>
                  <w:szCs w:val="18"/>
                  <w:rtl w:val="0"/>
                </w:rPr>
                <w:t xml:space="preserve">Patient education</w:t>
              </w:r>
            </w:hyperlink>
            <w:r w:rsidDel="00000000" w:rsidR="00000000" w:rsidRPr="00000000">
              <w:rPr>
                <w:sz w:val="18"/>
                <w:szCs w:val="18"/>
                <w:rtl w:val="0"/>
              </w:rPr>
              <w:t xml:space="preserve">]</w:t>
            </w:r>
          </w:p>
          <w:p w:rsidR="00000000" w:rsidDel="00000000" w:rsidP="00000000" w:rsidRDefault="00000000" w:rsidRPr="00000000" w14:paraId="00000097">
            <w:pPr>
              <w:numPr>
                <w:ilvl w:val="0"/>
                <w:numId w:val="30"/>
              </w:numPr>
              <w:ind w:left="720" w:hanging="360"/>
              <w:rPr>
                <w:sz w:val="18"/>
                <w:szCs w:val="18"/>
              </w:rPr>
            </w:pPr>
            <w:r w:rsidDel="00000000" w:rsidR="00000000" w:rsidRPr="00000000">
              <w:rPr>
                <w:sz w:val="18"/>
                <w:szCs w:val="18"/>
                <w:rtl w:val="0"/>
              </w:rPr>
              <w:t xml:space="preserve">ASCO [</w:t>
            </w:r>
            <w:hyperlink r:id="rId87">
              <w:r w:rsidDel="00000000" w:rsidR="00000000" w:rsidRPr="00000000">
                <w:rPr>
                  <w:sz w:val="18"/>
                  <w:szCs w:val="18"/>
                  <w:rtl w:val="0"/>
                </w:rPr>
                <w:t xml:space="preserve">Patient Education</w:t>
              </w:r>
            </w:hyperlink>
            <w:r w:rsidDel="00000000" w:rsidR="00000000" w:rsidRPr="00000000">
              <w:rPr>
                <w:sz w:val="18"/>
                <w:szCs w:val="18"/>
                <w:rtl w:val="0"/>
              </w:rPr>
              <w:t xml:space="preserve">]</w:t>
            </w:r>
          </w:p>
          <w:p w:rsidR="00000000" w:rsidDel="00000000" w:rsidP="00000000" w:rsidRDefault="00000000" w:rsidRPr="00000000" w14:paraId="00000098">
            <w:pPr>
              <w:numPr>
                <w:ilvl w:val="0"/>
                <w:numId w:val="30"/>
              </w:numPr>
              <w:ind w:left="720" w:hanging="360"/>
              <w:rPr>
                <w:sz w:val="18"/>
                <w:szCs w:val="18"/>
              </w:rPr>
            </w:pPr>
            <w:r w:rsidDel="00000000" w:rsidR="00000000" w:rsidRPr="00000000">
              <w:rPr>
                <w:sz w:val="18"/>
                <w:szCs w:val="18"/>
                <w:rtl w:val="0"/>
              </w:rPr>
              <w:t xml:space="preserve">ESMO [</w:t>
            </w:r>
            <w:hyperlink r:id="rId88">
              <w:r w:rsidDel="00000000" w:rsidR="00000000" w:rsidRPr="00000000">
                <w:rPr>
                  <w:sz w:val="18"/>
                  <w:szCs w:val="18"/>
                  <w:rtl w:val="0"/>
                </w:rPr>
                <w:t xml:space="preserve">Patient education</w:t>
              </w:r>
            </w:hyperlink>
            <w:r w:rsidDel="00000000" w:rsidR="00000000" w:rsidRPr="00000000">
              <w:rPr>
                <w:sz w:val="18"/>
                <w:szCs w:val="18"/>
                <w:rtl w:val="0"/>
              </w:rPr>
              <w:t xml:space="preserve">]</w:t>
            </w:r>
          </w:p>
          <w:p w:rsidR="00000000" w:rsidDel="00000000" w:rsidP="00000000" w:rsidRDefault="00000000" w:rsidRPr="00000000" w14:paraId="00000099">
            <w:pPr>
              <w:numPr>
                <w:ilvl w:val="0"/>
                <w:numId w:val="30"/>
              </w:numPr>
              <w:ind w:left="720" w:hanging="360"/>
              <w:rPr>
                <w:sz w:val="18"/>
                <w:szCs w:val="18"/>
              </w:rPr>
            </w:pPr>
            <w:r w:rsidDel="00000000" w:rsidR="00000000" w:rsidRPr="00000000">
              <w:rPr>
                <w:sz w:val="18"/>
                <w:szCs w:val="18"/>
                <w:rtl w:val="0"/>
              </w:rPr>
              <w:t xml:space="preserve">JAMA: What is SBRT? [</w:t>
            </w:r>
            <w:hyperlink r:id="rId89">
              <w:r w:rsidDel="00000000" w:rsidR="00000000" w:rsidRPr="00000000">
                <w:rPr>
                  <w:sz w:val="18"/>
                  <w:szCs w:val="18"/>
                  <w:rtl w:val="0"/>
                </w:rPr>
                <w:t xml:space="preserve">Knoll JAMA Onc '19</w:t>
              </w:r>
            </w:hyperlink>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sz w:val="18"/>
          <w:szCs w:val="18"/>
          <w:rtl w:val="0"/>
        </w:rPr>
        <w:t xml:space="preserve">For resected brain metastases, hot spots in the cavity [</w:t>
      </w:r>
      <w:hyperlink r:id="rId90">
        <w:r w:rsidDel="00000000" w:rsidR="00000000" w:rsidRPr="00000000">
          <w:rPr>
            <w:sz w:val="18"/>
            <w:szCs w:val="18"/>
            <w:rtl w:val="0"/>
          </w:rPr>
          <w:t xml:space="preserve">appear not to matter</w:t>
        </w:r>
      </w:hyperlink>
      <w:r w:rsidDel="00000000" w:rsidR="00000000" w:rsidRPr="00000000">
        <w:rPr>
          <w:sz w:val="18"/>
          <w:szCs w:val="18"/>
          <w:rtl w:val="0"/>
        </w:rPr>
        <w:t xml:space="preserve">]. </w:t>
      </w:r>
    </w:p>
    <w:p w:rsidR="00000000" w:rsidDel="00000000" w:rsidP="00000000" w:rsidRDefault="00000000" w:rsidRPr="00000000" w14:paraId="0000009C">
      <w:pPr>
        <w:rPr>
          <w:sz w:val="18"/>
          <w:szCs w:val="18"/>
        </w:rPr>
      </w:pPr>
      <w:r w:rsidDel="00000000" w:rsidR="00000000" w:rsidRPr="00000000">
        <w:rPr>
          <w:sz w:val="18"/>
          <w:szCs w:val="18"/>
          <w:rtl w:val="0"/>
        </w:rPr>
        <w:t xml:space="preserve">Stereotactic Treatment of Brain Metastasis: [</w:t>
      </w:r>
      <w:hyperlink r:id="rId91">
        <w:r w:rsidDel="00000000" w:rsidR="00000000" w:rsidRPr="00000000">
          <w:rPr>
            <w:sz w:val="18"/>
            <w:szCs w:val="18"/>
            <w:rtl w:val="0"/>
          </w:rPr>
          <w:t xml:space="preserve">Tips to keep late asymptomatic radionecrosis ≤ 10%</w:t>
        </w:r>
      </w:hyperlink>
      <w:r w:rsidDel="00000000" w:rsidR="00000000" w:rsidRPr="00000000">
        <w:rPr>
          <w:sz w:val="18"/>
          <w:szCs w:val="18"/>
          <w:rtl w:val="0"/>
        </w:rPr>
        <w:t xml:space="preserve">].</w:t>
      </w:r>
    </w:p>
    <w:p w:rsidR="00000000" w:rsidDel="00000000" w:rsidP="00000000" w:rsidRDefault="00000000" w:rsidRPr="00000000" w14:paraId="0000009D">
      <w:pPr>
        <w:rPr>
          <w:sz w:val="18"/>
          <w:szCs w:val="18"/>
        </w:rPr>
      </w:pPr>
      <w:r w:rsidDel="00000000" w:rsidR="00000000" w:rsidRPr="00000000">
        <w:rPr>
          <w:sz w:val="18"/>
          <w:szCs w:val="18"/>
          <w:rtl w:val="0"/>
        </w:rPr>
        <w:t xml:space="preserve">See [</w:t>
      </w:r>
      <w:hyperlink r:id="rId92">
        <w:r w:rsidDel="00000000" w:rsidR="00000000" w:rsidRPr="00000000">
          <w:rPr>
            <w:sz w:val="18"/>
            <w:szCs w:val="18"/>
            <w:rtl w:val="0"/>
          </w:rPr>
          <w:t xml:space="preserve">Treatment of Central and Ultracentral Tumors</w:t>
        </w:r>
      </w:hyperlink>
      <w:r w:rsidDel="00000000" w:rsidR="00000000" w:rsidRPr="00000000">
        <w:rPr>
          <w:sz w:val="18"/>
          <w:szCs w:val="18"/>
          <w:rtl w:val="0"/>
        </w:rPr>
        <w:t xml:space="preserve">] section.</w:t>
      </w:r>
    </w:p>
    <w:p w:rsidR="00000000" w:rsidDel="00000000" w:rsidP="00000000" w:rsidRDefault="00000000" w:rsidRPr="00000000" w14:paraId="0000009E">
      <w:pPr>
        <w:pStyle w:val="Heading2"/>
        <w:rPr/>
      </w:pPr>
      <w:bookmarkStart w:colFirst="0" w:colLast="0" w:name="_u278xqn0n90k" w:id="14"/>
      <w:bookmarkEnd w:id="14"/>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pStyle w:val="Heading1"/>
        <w:rPr>
          <w:sz w:val="18"/>
          <w:szCs w:val="18"/>
        </w:rPr>
      </w:pPr>
      <w:bookmarkStart w:colFirst="0" w:colLast="0" w:name="_hjf4rn360avr" w:id="15"/>
      <w:bookmarkEnd w:id="15"/>
      <w:hyperlink w:anchor="_bvprouf2ng3w">
        <w:r w:rsidDel="00000000" w:rsidR="00000000" w:rsidRPr="00000000">
          <w:rPr>
            <w:sz w:val="18"/>
            <w:szCs w:val="18"/>
            <w:rtl w:val="0"/>
          </w:rPr>
          <w:t xml:space="preserve">Master Constraints</w:t>
        </w:r>
      </w:hyperlink>
      <w:r w:rsidDel="00000000" w:rsidR="00000000" w:rsidRPr="00000000">
        <w:rPr>
          <w:rtl w:val="0"/>
        </w:rPr>
      </w:r>
    </w:p>
    <w:p w:rsidR="00000000" w:rsidDel="00000000" w:rsidP="00000000" w:rsidRDefault="00000000" w:rsidRPr="00000000" w14:paraId="000000A1">
      <w:pPr>
        <w:rPr>
          <w:sz w:val="18"/>
          <w:szCs w:val="18"/>
        </w:rPr>
        <w:sectPr>
          <w:headerReference r:id="rId93" w:type="default"/>
          <w:pgSz w:h="12240" w:w="15840"/>
          <w:pgMar w:bottom="720" w:top="720" w:left="720" w:right="633.6" w:header="720" w:footer="720"/>
          <w:pgNumType w:start="1"/>
        </w:sectPr>
      </w:pPr>
      <w:r w:rsidDel="00000000" w:rsidR="00000000" w:rsidRPr="00000000">
        <w:rPr>
          <w:sz w:val="18"/>
          <w:szCs w:val="18"/>
          <w:rtl w:val="0"/>
        </w:rPr>
        <w:t xml:space="preserve">Click on any header (e.g. conventional, SRS, 3 fraction, 5 fraction etc) to see correlations with clinical outcomes for each fractionation scheme.</w:t>
      </w:r>
    </w:p>
    <w:p w:rsidR="00000000" w:rsidDel="00000000" w:rsidP="00000000" w:rsidRDefault="00000000" w:rsidRPr="00000000" w14:paraId="000000A2">
      <w:pPr>
        <w:rPr>
          <w:sz w:val="18"/>
          <w:szCs w:val="18"/>
        </w:rPr>
      </w:pPr>
      <w:r w:rsidDel="00000000" w:rsidR="00000000" w:rsidRPr="00000000">
        <w:rPr>
          <w:rtl w:val="0"/>
        </w:rPr>
      </w:r>
    </w:p>
    <w:tbl>
      <w:tblPr>
        <w:tblStyle w:val="Table4"/>
        <w:tblW w:w="19450.0" w:type="dxa"/>
        <w:jc w:val="left"/>
        <w:tblInd w:w="-19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40"/>
        <w:gridCol w:w="2130"/>
        <w:gridCol w:w="2175"/>
        <w:gridCol w:w="2445"/>
        <w:gridCol w:w="2145"/>
        <w:gridCol w:w="2070"/>
        <w:gridCol w:w="4780"/>
        <w:tblGridChange w:id="0">
          <w:tblGrid>
            <w:gridCol w:w="1065"/>
            <w:gridCol w:w="2640"/>
            <w:gridCol w:w="2130"/>
            <w:gridCol w:w="2175"/>
            <w:gridCol w:w="2445"/>
            <w:gridCol w:w="2145"/>
            <w:gridCol w:w="2070"/>
            <w:gridCol w:w="4780"/>
          </w:tblGrid>
        </w:tblGridChange>
      </w:tblGrid>
      <w:tr>
        <w:trPr>
          <w:trHeight w:val="257.59999999999997"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3">
            <w:pPr>
              <w:pStyle w:val="Heading2"/>
              <w:widowControl w:val="0"/>
              <w:jc w:val="center"/>
              <w:rPr/>
            </w:pPr>
            <w:bookmarkStart w:colFirst="0" w:colLast="0" w:name="_z1n7n1n9ds6t" w:id="16"/>
            <w:bookmarkEnd w:id="16"/>
            <w:hyperlink w:anchor="_bvprouf2ng3w">
              <w:r w:rsidDel="00000000" w:rsidR="00000000" w:rsidRPr="00000000">
                <w:rPr>
                  <w:rtl w:val="0"/>
                </w:rPr>
                <w:t xml:space="preserve">CNS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4">
            <w:pPr>
              <w:widowControl w:val="0"/>
              <w:jc w:val="center"/>
              <w:rPr>
                <w:b w:val="1"/>
                <w:sz w:val="18"/>
                <w:szCs w:val="18"/>
              </w:rPr>
            </w:pPr>
            <w:r w:rsidDel="00000000" w:rsidR="00000000" w:rsidRPr="00000000">
              <w:rPr>
                <w:sz w:val="18"/>
                <w:szCs w:val="18"/>
                <w:rtl w:val="0"/>
              </w:rPr>
              <w:t xml:space="preserve">[</w:t>
            </w:r>
            <w:hyperlink w:anchor="_6pcmqjkcnat5">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5">
            <w:pPr>
              <w:widowControl w:val="0"/>
              <w:jc w:val="center"/>
              <w:rPr>
                <w:sz w:val="18"/>
                <w:szCs w:val="18"/>
              </w:rPr>
            </w:pPr>
            <w:r w:rsidDel="00000000" w:rsidR="00000000" w:rsidRPr="00000000">
              <w:rPr>
                <w:sz w:val="18"/>
                <w:szCs w:val="18"/>
                <w:rtl w:val="0"/>
              </w:rPr>
              <w:t xml:space="preserve">[</w:t>
            </w:r>
            <w:hyperlink w:anchor="_s1voz8905w2g">
              <w:r w:rsidDel="00000000" w:rsidR="00000000" w:rsidRPr="00000000">
                <w:rPr>
                  <w:b w:val="1"/>
                  <w:sz w:val="18"/>
                  <w:szCs w:val="18"/>
                  <w:rtl w:val="0"/>
                </w:rPr>
                <w:t xml:space="preserve">SRS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6">
            <w:pPr>
              <w:widowControl w:val="0"/>
              <w:jc w:val="center"/>
              <w:rPr>
                <w:sz w:val="18"/>
                <w:szCs w:val="18"/>
              </w:rPr>
            </w:pPr>
            <w:r w:rsidDel="00000000" w:rsidR="00000000" w:rsidRPr="00000000">
              <w:rPr>
                <w:sz w:val="18"/>
                <w:szCs w:val="18"/>
                <w:rtl w:val="0"/>
              </w:rPr>
              <w:t xml:space="preserve">[</w:t>
            </w:r>
            <w:hyperlink w:anchor="_8x994kszmew">
              <w:r w:rsidDel="00000000" w:rsidR="00000000" w:rsidRPr="00000000">
                <w:rPr>
                  <w:b w:val="1"/>
                  <w:sz w:val="18"/>
                  <w:szCs w:val="18"/>
                  <w:rtl w:val="0"/>
                </w:rPr>
                <w:t xml:space="preserve">3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7">
            <w:pPr>
              <w:widowControl w:val="0"/>
              <w:jc w:val="center"/>
              <w:rPr>
                <w:sz w:val="18"/>
                <w:szCs w:val="18"/>
              </w:rPr>
            </w:pPr>
            <w:r w:rsidDel="00000000" w:rsidR="00000000" w:rsidRPr="00000000">
              <w:rPr>
                <w:sz w:val="18"/>
                <w:szCs w:val="18"/>
                <w:rtl w:val="0"/>
              </w:rPr>
              <w:t xml:space="preserve">[</w:t>
            </w:r>
            <w:hyperlink w:anchor="_8x994kszmew">
              <w:r w:rsidDel="00000000" w:rsidR="00000000" w:rsidRPr="00000000">
                <w:rPr>
                  <w:b w:val="1"/>
                  <w:sz w:val="18"/>
                  <w:szCs w:val="18"/>
                  <w:rtl w:val="0"/>
                </w:rPr>
                <w:t xml:space="preserve">5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8">
            <w:pPr>
              <w:widowControl w:val="0"/>
              <w:jc w:val="center"/>
              <w:rPr>
                <w:sz w:val="18"/>
                <w:szCs w:val="18"/>
              </w:rPr>
            </w:pPr>
            <w:r w:rsidDel="00000000" w:rsidR="00000000" w:rsidRPr="00000000">
              <w:rPr>
                <w:sz w:val="18"/>
                <w:szCs w:val="18"/>
                <w:rtl w:val="0"/>
              </w:rPr>
              <w:t xml:space="preserve">[</w:t>
            </w:r>
            <w:hyperlink w:anchor="_efk5i11qetxs">
              <w:r w:rsidDel="00000000" w:rsidR="00000000" w:rsidRPr="00000000">
                <w:rPr>
                  <w:b w:val="1"/>
                  <w:sz w:val="18"/>
                  <w:szCs w:val="18"/>
                  <w:rtl w:val="0"/>
                </w:rPr>
                <w:t xml:space="preserve">8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9">
            <w:pPr>
              <w:widowControl w:val="0"/>
              <w:jc w:val="center"/>
              <w:rPr>
                <w:sz w:val="18"/>
                <w:szCs w:val="18"/>
              </w:rPr>
            </w:pPr>
            <w:r w:rsidDel="00000000" w:rsidR="00000000" w:rsidRPr="00000000">
              <w:rPr>
                <w:sz w:val="18"/>
                <w:szCs w:val="18"/>
                <w:rtl w:val="0"/>
              </w:rPr>
              <w:t xml:space="preserve">[</w:t>
            </w:r>
            <w:hyperlink w:anchor="_efk5i11qetxs">
              <w:r w:rsidDel="00000000" w:rsidR="00000000" w:rsidRPr="00000000">
                <w:rPr>
                  <w:b w:val="1"/>
                  <w:sz w:val="18"/>
                  <w:szCs w:val="18"/>
                  <w:rtl w:val="0"/>
                </w:rPr>
                <w:t xml:space="preserve">10 fraction</w:t>
              </w:r>
            </w:hyperlink>
            <w:r w:rsidDel="00000000" w:rsidR="00000000" w:rsidRPr="00000000">
              <w:rPr>
                <w:sz w:val="18"/>
                <w:szCs w:val="18"/>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A">
            <w:pPr>
              <w:rPr>
                <w:b w:val="1"/>
                <w:sz w:val="18"/>
                <w:szCs w:val="18"/>
              </w:rPr>
            </w:pPr>
            <w:r w:rsidDel="00000000" w:rsidR="00000000" w:rsidRPr="00000000">
              <w:rPr>
                <w:b w:val="1"/>
                <w:sz w:val="18"/>
                <w:szCs w:val="18"/>
                <w:rtl w:val="0"/>
              </w:rPr>
              <w:t xml:space="preserve">Brain</w:t>
            </w:r>
          </w:p>
          <w:p w:rsidR="00000000" w:rsidDel="00000000" w:rsidP="00000000" w:rsidRDefault="00000000" w:rsidRPr="00000000" w14:paraId="000000AB">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C">
            <w:pPr>
              <w:widowControl w:val="0"/>
              <w:rPr>
                <w:sz w:val="18"/>
                <w:szCs w:val="18"/>
              </w:rPr>
            </w:pPr>
            <w:r w:rsidDel="00000000" w:rsidR="00000000" w:rsidRPr="00000000">
              <w:rPr>
                <w:sz w:val="18"/>
                <w:szCs w:val="18"/>
                <w:rtl w:val="0"/>
              </w:rPr>
              <w:t xml:space="preserve">Whole brain 50 Gy</w:t>
            </w:r>
          </w:p>
          <w:p w:rsidR="00000000" w:rsidDel="00000000" w:rsidP="00000000" w:rsidRDefault="00000000" w:rsidRPr="00000000" w14:paraId="000000AD">
            <w:pPr>
              <w:widowControl w:val="0"/>
              <w:rPr>
                <w:sz w:val="18"/>
                <w:szCs w:val="18"/>
              </w:rPr>
            </w:pPr>
            <w:r w:rsidDel="00000000" w:rsidR="00000000" w:rsidRPr="00000000">
              <w:rPr>
                <w:sz w:val="18"/>
                <w:szCs w:val="18"/>
                <w:rtl w:val="0"/>
              </w:rPr>
              <w:t xml:space="preserve">Partial brain 60 - 72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E">
            <w:pPr>
              <w:rPr>
                <w:sz w:val="18"/>
                <w:szCs w:val="18"/>
              </w:rPr>
            </w:pPr>
            <w:r w:rsidDel="00000000" w:rsidR="00000000" w:rsidRPr="00000000">
              <w:rPr>
                <w:b w:val="1"/>
                <w:sz w:val="18"/>
                <w:szCs w:val="18"/>
                <w:rtl w:val="0"/>
              </w:rPr>
              <w:t xml:space="preserve">12 Gy </w:t>
            </w:r>
            <w:r w:rsidDel="00000000" w:rsidR="00000000" w:rsidRPr="00000000">
              <w:rPr>
                <w:sz w:val="18"/>
                <w:szCs w:val="18"/>
                <w:rtl w:val="0"/>
              </w:rPr>
              <w:t xml:space="preserve">(</w:t>
            </w:r>
            <w:r w:rsidDel="00000000" w:rsidR="00000000" w:rsidRPr="00000000">
              <w:rPr>
                <w:b w:val="1"/>
                <w:sz w:val="18"/>
                <w:szCs w:val="18"/>
                <w:rtl w:val="0"/>
              </w:rPr>
              <w:t xml:space="preserve">8 - 8.5cc</w:t>
            </w:r>
            <w:r w:rsidDel="00000000" w:rsidR="00000000" w:rsidRPr="00000000">
              <w:rPr>
                <w:sz w:val="18"/>
                <w:szCs w:val="18"/>
                <w:rtl w:val="0"/>
              </w:rPr>
              <w:t xml:space="preserve">)</w:t>
            </w:r>
          </w:p>
          <w:p w:rsidR="00000000" w:rsidDel="00000000" w:rsidP="00000000" w:rsidRDefault="00000000" w:rsidRPr="00000000" w14:paraId="000000AF">
            <w:pPr>
              <w:rPr>
                <w:b w:val="1"/>
                <w:sz w:val="18"/>
                <w:szCs w:val="18"/>
              </w:rPr>
            </w:pPr>
            <w:r w:rsidDel="00000000" w:rsidR="00000000" w:rsidRPr="00000000">
              <w:rPr>
                <w:sz w:val="18"/>
                <w:szCs w:val="18"/>
                <w:rtl w:val="0"/>
              </w:rPr>
              <w:t xml:space="preserve">12 Gy (10 cc) </w:t>
            </w:r>
            <w:hyperlink r:id="rId94">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0">
            <w:pPr>
              <w:rPr>
                <w:sz w:val="18"/>
                <w:szCs w:val="18"/>
                <w:vertAlign w:val="superscript"/>
              </w:rPr>
            </w:pPr>
            <w:r w:rsidDel="00000000" w:rsidR="00000000" w:rsidRPr="00000000">
              <w:rPr>
                <w:b w:val="1"/>
                <w:sz w:val="18"/>
                <w:szCs w:val="18"/>
                <w:rtl w:val="0"/>
              </w:rPr>
              <w:t xml:space="preserve">18 Gy </w:t>
            </w:r>
            <w:r w:rsidDel="00000000" w:rsidR="00000000" w:rsidRPr="00000000">
              <w:rPr>
                <w:sz w:val="18"/>
                <w:szCs w:val="18"/>
                <w:rtl w:val="0"/>
              </w:rPr>
              <w:t xml:space="preserve">(</w:t>
            </w:r>
            <w:r w:rsidDel="00000000" w:rsidR="00000000" w:rsidRPr="00000000">
              <w:rPr>
                <w:b w:val="1"/>
                <w:sz w:val="18"/>
                <w:szCs w:val="18"/>
                <w:rtl w:val="0"/>
              </w:rPr>
              <w:t xml:space="preserve">30.2 cc</w:t>
            </w:r>
            <w:r w:rsidDel="00000000" w:rsidR="00000000" w:rsidRPr="00000000">
              <w:rPr>
                <w:sz w:val="18"/>
                <w:szCs w:val="18"/>
                <w:rtl w:val="0"/>
              </w:rPr>
              <w:t xml:space="preserve">) </w:t>
            </w:r>
            <w:hyperlink r:id="rId95">
              <w:r w:rsidDel="00000000" w:rsidR="00000000" w:rsidRPr="00000000">
                <w:rPr>
                  <w:sz w:val="18"/>
                  <w:szCs w:val="18"/>
                  <w:vertAlign w:val="superscript"/>
                  <w:rtl w:val="0"/>
                </w:rPr>
                <w:t xml:space="preserve">intact</w:t>
              </w:r>
            </w:hyperlink>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b w:val="1"/>
                <w:sz w:val="18"/>
                <w:szCs w:val="18"/>
                <w:rtl w:val="0"/>
              </w:rPr>
              <w:t xml:space="preserve">24 Gy </w:t>
            </w:r>
            <w:r w:rsidDel="00000000" w:rsidR="00000000" w:rsidRPr="00000000">
              <w:rPr>
                <w:sz w:val="18"/>
                <w:szCs w:val="18"/>
                <w:rtl w:val="0"/>
              </w:rPr>
              <w:t xml:space="preserve">(</w:t>
            </w:r>
            <w:r w:rsidDel="00000000" w:rsidR="00000000" w:rsidRPr="00000000">
              <w:rPr>
                <w:b w:val="1"/>
                <w:sz w:val="18"/>
                <w:szCs w:val="18"/>
                <w:rtl w:val="0"/>
              </w:rPr>
              <w:t xml:space="preserve">16.8 cc</w:t>
            </w:r>
            <w:r w:rsidDel="00000000" w:rsidR="00000000" w:rsidRPr="00000000">
              <w:rPr>
                <w:sz w:val="18"/>
                <w:szCs w:val="18"/>
                <w:rtl w:val="0"/>
              </w:rPr>
              <w:t xml:space="preserve">) </w:t>
            </w:r>
            <w:hyperlink r:id="rId96">
              <w:r w:rsidDel="00000000" w:rsidR="00000000" w:rsidRPr="00000000">
                <w:rPr>
                  <w:sz w:val="18"/>
                  <w:szCs w:val="18"/>
                  <w:vertAlign w:val="superscript"/>
                  <w:rtl w:val="0"/>
                </w:rPr>
                <w:t xml:space="preserve">post-op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2">
            <w:pPr>
              <w:rPr>
                <w:sz w:val="18"/>
                <w:szCs w:val="18"/>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10.5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97">
              <w:r w:rsidDel="00000000" w:rsidR="00000000" w:rsidRPr="00000000">
                <w:rPr>
                  <w:sz w:val="18"/>
                  <w:szCs w:val="18"/>
                  <w:vertAlign w:val="superscript"/>
                  <w:rtl w:val="0"/>
                </w:rPr>
                <w:t xml:space="preserve">intact</w:t>
              </w:r>
            </w:hyperlink>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b w:val="1"/>
                <w:sz w:val="18"/>
                <w:szCs w:val="18"/>
                <w:rtl w:val="0"/>
              </w:rPr>
              <w:t xml:space="preserve">33.5 Gy </w:t>
            </w:r>
            <w:r w:rsidDel="00000000" w:rsidR="00000000" w:rsidRPr="00000000">
              <w:rPr>
                <w:sz w:val="18"/>
                <w:szCs w:val="18"/>
                <w:rtl w:val="0"/>
              </w:rPr>
              <w:t xml:space="preserve">(</w:t>
            </w:r>
            <w:r w:rsidDel="00000000" w:rsidR="00000000" w:rsidRPr="00000000">
              <w:rPr>
                <w:b w:val="1"/>
                <w:sz w:val="18"/>
                <w:szCs w:val="18"/>
                <w:rtl w:val="0"/>
              </w:rPr>
              <w:t xml:space="preserve">0.05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98">
              <w:r w:rsidDel="00000000" w:rsidR="00000000" w:rsidRPr="00000000">
                <w:rPr>
                  <w:sz w:val="18"/>
                  <w:szCs w:val="18"/>
                  <w:vertAlign w:val="superscript"/>
                  <w:rtl w:val="0"/>
                </w:rPr>
                <w:t xml:space="preserve">post-op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4">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5">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6">
            <w:pPr>
              <w:rPr>
                <w:b w:val="1"/>
                <w:sz w:val="18"/>
                <w:szCs w:val="18"/>
              </w:rPr>
            </w:pPr>
            <w:r w:rsidDel="00000000" w:rsidR="00000000" w:rsidRPr="00000000">
              <w:rPr>
                <w:b w:val="1"/>
                <w:sz w:val="18"/>
                <w:szCs w:val="18"/>
                <w:rtl w:val="0"/>
              </w:rPr>
              <w:t xml:space="preserve">Brainstem</w:t>
            </w:r>
          </w:p>
          <w:p w:rsidR="00000000" w:rsidDel="00000000" w:rsidP="00000000" w:rsidRDefault="00000000" w:rsidRPr="00000000" w14:paraId="000000B7">
            <w:pPr>
              <w:rPr>
                <w:sz w:val="18"/>
                <w:szCs w:val="18"/>
              </w:rPr>
            </w:pPr>
            <w:r w:rsidDel="00000000" w:rsidR="00000000" w:rsidRPr="00000000">
              <w:rPr>
                <w:sz w:val="18"/>
                <w:szCs w:val="18"/>
                <w:rtl w:val="0"/>
              </w:rPr>
              <w:t xml:space="preserve">(not medulla)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8">
            <w:pPr>
              <w:widowControl w:val="0"/>
              <w:rPr>
                <w:b w:val="1"/>
                <w:sz w:val="18"/>
                <w:szCs w:val="18"/>
              </w:rPr>
            </w:pPr>
            <w:r w:rsidDel="00000000" w:rsidR="00000000" w:rsidRPr="00000000">
              <w:rPr>
                <w:b w:val="1"/>
                <w:sz w:val="18"/>
                <w:szCs w:val="18"/>
                <w:rtl w:val="0"/>
              </w:rPr>
              <w:t xml:space="preserve">54 - 60 Gy</w:t>
            </w:r>
            <w:r w:rsidDel="00000000" w:rsidR="00000000" w:rsidRPr="00000000">
              <w:rPr>
                <w:sz w:val="18"/>
                <w:szCs w:val="18"/>
                <w:rtl w:val="0"/>
              </w:rPr>
              <w:t xml:space="preserve">,</w:t>
            </w:r>
            <w:r w:rsidDel="00000000" w:rsidR="00000000" w:rsidRPr="00000000">
              <w:rPr>
                <w:b w:val="1"/>
                <w:sz w:val="18"/>
                <w:szCs w:val="18"/>
                <w:rtl w:val="0"/>
              </w:rPr>
              <w:t xml:space="preserve"> </w:t>
            </w:r>
            <w:r w:rsidDel="00000000" w:rsidR="00000000" w:rsidRPr="00000000">
              <w:rPr>
                <w:sz w:val="18"/>
                <w:szCs w:val="18"/>
                <w:rtl w:val="0"/>
              </w:rPr>
              <w:t xml:space="preserve">52 Gy </w:t>
            </w:r>
            <w:hyperlink r:id="rId99">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0B9">
            <w:pPr>
              <w:widowControl w:val="0"/>
              <w:rPr>
                <w:sz w:val="18"/>
                <w:szCs w:val="18"/>
              </w:rPr>
            </w:pPr>
            <w:r w:rsidDel="00000000" w:rsidR="00000000" w:rsidRPr="00000000">
              <w:rPr>
                <w:b w:val="1"/>
                <w:sz w:val="18"/>
                <w:szCs w:val="18"/>
                <w:rtl w:val="0"/>
              </w:rPr>
              <w:t xml:space="preserve">60 Gy </w:t>
            </w:r>
            <w:r w:rsidDel="00000000" w:rsidR="00000000" w:rsidRPr="00000000">
              <w:rPr>
                <w:sz w:val="18"/>
                <w:szCs w:val="18"/>
                <w:rtl w:val="0"/>
              </w:rPr>
              <w:t xml:space="preserve">to PRV (+ 3mm) </w:t>
            </w:r>
          </w:p>
          <w:p w:rsidR="00000000" w:rsidDel="00000000" w:rsidP="00000000" w:rsidRDefault="00000000" w:rsidRPr="00000000" w14:paraId="000000BA">
            <w:pPr>
              <w:widowControl w:val="0"/>
              <w:rPr>
                <w:sz w:val="18"/>
                <w:szCs w:val="18"/>
              </w:rPr>
            </w:pPr>
            <w:r w:rsidDel="00000000" w:rsidR="00000000" w:rsidRPr="00000000">
              <w:rPr>
                <w:sz w:val="18"/>
                <w:szCs w:val="18"/>
                <w:rtl w:val="0"/>
              </w:rPr>
              <w:t xml:space="preserve">59 Gy (1-10cc) </w:t>
            </w:r>
            <w:hyperlink r:id="rId100">
              <w:r w:rsidDel="00000000" w:rsidR="00000000" w:rsidRPr="00000000">
                <w:rPr>
                  <w:sz w:val="18"/>
                  <w:szCs w:val="18"/>
                  <w:vertAlign w:val="superscript"/>
                  <w:rtl w:val="0"/>
                </w:rPr>
                <w:t xml:space="preserve">QUANTEC</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B">
            <w:pPr>
              <w:rPr>
                <w:sz w:val="18"/>
                <w:szCs w:val="18"/>
              </w:rPr>
            </w:pPr>
            <w:r w:rsidDel="00000000" w:rsidR="00000000" w:rsidRPr="00000000">
              <w:rPr>
                <w:b w:val="1"/>
                <w:sz w:val="18"/>
                <w:szCs w:val="18"/>
                <w:rtl w:val="0"/>
              </w:rPr>
              <w:t xml:space="preserve">15 Gy </w:t>
            </w:r>
            <w:hyperlink r:id="rId101">
              <w:r w:rsidDel="00000000" w:rsidR="00000000" w:rsidRPr="00000000">
                <w:rPr>
                  <w:sz w:val="18"/>
                  <w:szCs w:val="18"/>
                  <w:vertAlign w:val="superscript"/>
                  <w:rtl w:val="0"/>
                </w:rPr>
                <w:t xml:space="preserve">101 </w:t>
              </w:r>
            </w:hyperlink>
            <w:r w:rsidDel="00000000" w:rsidR="00000000" w:rsidRPr="00000000">
              <w:rPr>
                <w:sz w:val="18"/>
                <w:szCs w:val="18"/>
                <w:vertAlign w:val="superscript"/>
                <w:rtl w:val="0"/>
              </w:rPr>
              <w:t xml:space="preserve">/ </w:t>
            </w:r>
            <w:hyperlink r:id="rId10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sz w:val="18"/>
                <w:szCs w:val="18"/>
                <w:rtl w:val="0"/>
              </w:rPr>
              <w:t xml:space="preserve">10 Gy (0.1 cc) </w:t>
            </w:r>
            <w:hyperlink r:id="rId103">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(0.5 cc) </w:t>
            </w:r>
            <w:hyperlink r:id="rId104">
              <w:r w:rsidDel="00000000" w:rsidR="00000000" w:rsidRPr="00000000">
                <w:rPr>
                  <w:sz w:val="18"/>
                  <w:szCs w:val="18"/>
                  <w:vertAlign w:val="superscript"/>
                  <w:rtl w:val="0"/>
                </w:rPr>
                <w:t xml:space="preserve">101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D">
            <w:pPr>
              <w:rPr>
                <w:sz w:val="18"/>
                <w:szCs w:val="18"/>
              </w:rPr>
            </w:pPr>
            <w:r w:rsidDel="00000000" w:rsidR="00000000" w:rsidRPr="00000000">
              <w:rPr>
                <w:b w:val="1"/>
                <w:sz w:val="18"/>
                <w:szCs w:val="18"/>
                <w:rtl w:val="0"/>
              </w:rPr>
              <w:t xml:space="preserve">23.1 Gy </w:t>
            </w:r>
            <w:hyperlink r:id="rId10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06">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sz w:val="18"/>
                <w:szCs w:val="18"/>
                <w:rtl w:val="0"/>
              </w:rPr>
              <w:t xml:space="preserve">18 Gy (0.1 cc) </w:t>
            </w:r>
            <w:hyperlink r:id="rId107">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(0.5 cc) </w:t>
            </w:r>
            <w:hyperlink r:id="rId108">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F">
            <w:pPr>
              <w:rPr>
                <w:sz w:val="18"/>
                <w:szCs w:val="18"/>
              </w:rPr>
            </w:pPr>
            <w:r w:rsidDel="00000000" w:rsidR="00000000" w:rsidRPr="00000000">
              <w:rPr>
                <w:b w:val="1"/>
                <w:sz w:val="18"/>
                <w:szCs w:val="18"/>
                <w:rtl w:val="0"/>
              </w:rPr>
              <w:t xml:space="preserve">31 Gy </w:t>
            </w:r>
            <w:hyperlink r:id="rId109">
              <w:r w:rsidDel="00000000" w:rsidR="00000000" w:rsidRPr="00000000">
                <w:rPr>
                  <w:sz w:val="18"/>
                  <w:szCs w:val="18"/>
                  <w:vertAlign w:val="superscript"/>
                  <w:rtl w:val="0"/>
                </w:rPr>
                <w:t xml:space="preserve">101 </w:t>
              </w:r>
            </w:hyperlink>
            <w:r w:rsidDel="00000000" w:rsidR="00000000" w:rsidRPr="00000000">
              <w:rPr>
                <w:sz w:val="18"/>
                <w:szCs w:val="18"/>
                <w:vertAlign w:val="superscript"/>
                <w:rtl w:val="0"/>
              </w:rPr>
              <w:t xml:space="preserve">/ </w:t>
            </w:r>
            <w:hyperlink r:id="rId110">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C0">
            <w:pPr>
              <w:rPr>
                <w:sz w:val="18"/>
                <w:szCs w:val="18"/>
                <w:vertAlign w:val="superscript"/>
              </w:rPr>
            </w:pPr>
            <w:r w:rsidDel="00000000" w:rsidR="00000000" w:rsidRPr="00000000">
              <w:rPr>
                <w:sz w:val="18"/>
                <w:szCs w:val="18"/>
                <w:rtl w:val="0"/>
              </w:rPr>
              <w:t xml:space="preserve">23 Gy (0.1 cc) </w:t>
            </w:r>
            <w:hyperlink r:id="rId111">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(0.5 cc) </w:t>
            </w:r>
            <w:hyperlink r:id="rId112">
              <w:r w:rsidDel="00000000" w:rsidR="00000000" w:rsidRPr="00000000">
                <w:rPr>
                  <w:sz w:val="18"/>
                  <w:szCs w:val="18"/>
                  <w:vertAlign w:val="superscript"/>
                  <w:rtl w:val="0"/>
                </w:rPr>
                <w:t xml:space="preserve">101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1">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2">
            <w:pPr>
              <w:rPr>
                <w:sz w:val="18"/>
                <w:szCs w:val="18"/>
              </w:rPr>
            </w:pPr>
            <w:r w:rsidDel="00000000" w:rsidR="00000000" w:rsidRPr="00000000">
              <w:rPr>
                <w:sz w:val="18"/>
                <w:szCs w:val="18"/>
                <w:rtl w:val="0"/>
              </w:rPr>
              <w:t xml:space="preserve">40.5 Gy</w:t>
            </w:r>
          </w:p>
          <w:p w:rsidR="00000000" w:rsidDel="00000000" w:rsidP="00000000" w:rsidRDefault="00000000" w:rsidRPr="00000000" w14:paraId="000000C3">
            <w:pPr>
              <w:rPr>
                <w:sz w:val="18"/>
                <w:szCs w:val="18"/>
              </w:rPr>
            </w:pPr>
            <w:r w:rsidDel="00000000" w:rsidR="00000000" w:rsidRPr="00000000">
              <w:rPr>
                <w:sz w:val="18"/>
                <w:szCs w:val="18"/>
                <w:rtl w:val="0"/>
              </w:rPr>
              <w:t xml:space="preserve">29.4 Gy (0.5 cc)</w:t>
            </w:r>
          </w:p>
        </w:tc>
      </w:tr>
      <w:tr>
        <w:tc>
          <w:tcPr>
            <w:shd w:fill="auto" w:val="clear"/>
            <w:tcMar>
              <w:top w:w="28.799999999999997" w:type="dxa"/>
              <w:left w:w="28.799999999999997" w:type="dxa"/>
              <w:bottom w:w="28.799999999999997" w:type="dxa"/>
              <w:right w:w="28.799999999999997" w:type="dxa"/>
            </w:tcMar>
            <w:vAlign w:val="top"/>
          </w:tcPr>
          <w:bookmarkStart w:colFirst="0" w:colLast="0" w:name="kix.wnt96tavxq3a" w:id="17"/>
          <w:bookmarkEnd w:id="17"/>
          <w:p w:rsidR="00000000" w:rsidDel="00000000" w:rsidP="00000000" w:rsidRDefault="00000000" w:rsidRPr="00000000" w14:paraId="000000C4">
            <w:pPr>
              <w:rPr>
                <w:sz w:val="18"/>
                <w:szCs w:val="18"/>
              </w:rPr>
            </w:pPr>
            <w:r w:rsidDel="00000000" w:rsidR="00000000" w:rsidRPr="00000000">
              <w:rPr>
                <w:b w:val="1"/>
                <w:sz w:val="18"/>
                <w:szCs w:val="18"/>
                <w:rtl w:val="0"/>
              </w:rPr>
              <w:t xml:space="preserve">Cord </w:t>
              <w:br w:type="textWrapping"/>
            </w:r>
            <w:r w:rsidDel="00000000" w:rsidR="00000000" w:rsidRPr="00000000">
              <w:rPr>
                <w:sz w:val="18"/>
                <w:szCs w:val="18"/>
                <w:rtl w:val="0"/>
              </w:rPr>
              <w:t xml:space="preserve">(includes medulla)</w:t>
            </w:r>
          </w:p>
          <w:p w:rsidR="00000000" w:rsidDel="00000000" w:rsidP="00000000" w:rsidRDefault="00000000" w:rsidRPr="00000000" w14:paraId="000000C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6">
            <w:pPr>
              <w:widowControl w:val="0"/>
              <w:rPr>
                <w:b w:val="1"/>
                <w:sz w:val="18"/>
                <w:szCs w:val="18"/>
              </w:rPr>
            </w:pPr>
            <w:r w:rsidDel="00000000" w:rsidR="00000000" w:rsidRPr="00000000">
              <w:rPr>
                <w:b w:val="1"/>
                <w:sz w:val="18"/>
                <w:szCs w:val="18"/>
                <w:rtl w:val="0"/>
              </w:rPr>
              <w:t xml:space="preserve">44.6 Gy EQD2 </w:t>
            </w:r>
            <w:hyperlink w:anchor="kix.klvlwgqivafe">
              <w:r w:rsidDel="00000000" w:rsidR="00000000" w:rsidRPr="00000000">
                <w:rPr>
                  <w:sz w:val="18"/>
                  <w:szCs w:val="18"/>
                  <w:vertAlign w:val="superscript"/>
                  <w:rtl w:val="0"/>
                </w:rPr>
                <w:t xml:space="preserve">HyTEC 2019</w:t>
              </w:r>
            </w:hyperlink>
            <w:r w:rsidDel="00000000" w:rsidR="00000000" w:rsidRPr="00000000">
              <w:rPr>
                <w:rtl w:val="0"/>
              </w:rPr>
            </w:r>
          </w:p>
          <w:p w:rsidR="00000000" w:rsidDel="00000000" w:rsidP="00000000" w:rsidRDefault="00000000" w:rsidRPr="00000000" w14:paraId="000000C7">
            <w:pPr>
              <w:widowControl w:val="0"/>
              <w:rPr>
                <w:sz w:val="18"/>
                <w:szCs w:val="18"/>
                <w:vertAlign w:val="superscript"/>
              </w:rPr>
            </w:pPr>
            <w:r w:rsidDel="00000000" w:rsidR="00000000" w:rsidRPr="00000000">
              <w:rPr>
                <w:b w:val="1"/>
                <w:sz w:val="18"/>
                <w:szCs w:val="18"/>
                <w:rtl w:val="0"/>
              </w:rPr>
              <w:t xml:space="preserve">45 - 50 Gy </w:t>
            </w:r>
            <w:hyperlink r:id="rId113">
              <w:r w:rsidDel="00000000" w:rsidR="00000000" w:rsidRPr="00000000">
                <w:rPr>
                  <w:sz w:val="18"/>
                  <w:szCs w:val="18"/>
                  <w:vertAlign w:val="superscript"/>
                  <w:rtl w:val="0"/>
                </w:rPr>
                <w:t xml:space="preserve">06-17</w:t>
              </w:r>
            </w:hyperlink>
            <w:r w:rsidDel="00000000" w:rsidR="00000000" w:rsidRPr="00000000">
              <w:rPr>
                <w:sz w:val="18"/>
                <w:szCs w:val="18"/>
                <w:vertAlign w:val="superscript"/>
                <w:rtl w:val="0"/>
              </w:rPr>
              <w:t xml:space="preserve">, </w:t>
            </w:r>
            <w:hyperlink r:id="rId114">
              <w:r w:rsidDel="00000000" w:rsidR="00000000" w:rsidRPr="00000000">
                <w:rPr>
                  <w:sz w:val="18"/>
                  <w:szCs w:val="18"/>
                  <w:vertAlign w:val="superscript"/>
                  <w:rtl w:val="0"/>
                </w:rPr>
                <w:t xml:space="preserve">13-08</w:t>
              </w:r>
            </w:hyperlink>
            <w:r w:rsidDel="00000000" w:rsidR="00000000" w:rsidRPr="00000000">
              <w:rPr>
                <w:rtl w:val="0"/>
              </w:rPr>
            </w:r>
          </w:p>
          <w:p w:rsidR="00000000" w:rsidDel="00000000" w:rsidP="00000000" w:rsidRDefault="00000000" w:rsidRPr="00000000" w14:paraId="000000C8">
            <w:pPr>
              <w:rPr>
                <w:sz w:val="18"/>
                <w:szCs w:val="18"/>
                <w:vertAlign w:val="superscript"/>
              </w:rPr>
            </w:pPr>
            <w:r w:rsidDel="00000000" w:rsidR="00000000" w:rsidRPr="00000000">
              <w:rPr>
                <w:sz w:val="18"/>
                <w:szCs w:val="18"/>
                <w:rtl w:val="0"/>
              </w:rPr>
              <w:t xml:space="preserve">41 Gy BID </w:t>
            </w:r>
            <w:hyperlink r:id="rId115">
              <w:r w:rsidDel="00000000" w:rsidR="00000000" w:rsidRPr="00000000">
                <w:rPr>
                  <w:sz w:val="18"/>
                  <w:szCs w:val="18"/>
                  <w:vertAlign w:val="superscript"/>
                  <w:rtl w:val="0"/>
                </w:rPr>
                <w:t xml:space="preserve">CALGB 30610 (new)</w:t>
              </w:r>
            </w:hyperlink>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sz w:val="18"/>
                <w:szCs w:val="18"/>
                <w:rtl w:val="0"/>
              </w:rPr>
              <w:t xml:space="preserve">36 Gy BID </w:t>
            </w:r>
            <w:hyperlink r:id="rId116">
              <w:r w:rsidDel="00000000" w:rsidR="00000000" w:rsidRPr="00000000">
                <w:rPr>
                  <w:sz w:val="18"/>
                  <w:szCs w:val="18"/>
                  <w:vertAlign w:val="superscript"/>
                  <w:rtl w:val="0"/>
                </w:rPr>
                <w:t xml:space="preserve">Turrisi (old)</w:t>
              </w:r>
            </w:hyperlink>
            <w:r w:rsidDel="00000000" w:rsidR="00000000" w:rsidRPr="00000000">
              <w:rPr>
                <w:rtl w:val="0"/>
              </w:rPr>
            </w:r>
          </w:p>
          <w:p w:rsidR="00000000" w:rsidDel="00000000" w:rsidP="00000000" w:rsidRDefault="00000000" w:rsidRPr="00000000" w14:paraId="000000CA">
            <w:pPr>
              <w:widowControl w:val="0"/>
              <w:rPr>
                <w:sz w:val="18"/>
                <w:szCs w:val="18"/>
              </w:rPr>
            </w:pPr>
            <w:r w:rsidDel="00000000" w:rsidR="00000000" w:rsidRPr="00000000">
              <w:rPr>
                <w:b w:val="1"/>
                <w:sz w:val="18"/>
                <w:szCs w:val="18"/>
                <w:rtl w:val="0"/>
              </w:rPr>
              <w:t xml:space="preserve">50 Gy</w:t>
            </w:r>
            <w:r w:rsidDel="00000000" w:rsidR="00000000" w:rsidRPr="00000000">
              <w:rPr>
                <w:sz w:val="18"/>
                <w:szCs w:val="18"/>
                <w:rtl w:val="0"/>
              </w:rPr>
              <w:t xml:space="preserve"> to PRV (+ 5mm)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B">
            <w:pPr>
              <w:rPr>
                <w:sz w:val="18"/>
                <w:szCs w:val="18"/>
                <w:vertAlign w:val="superscript"/>
              </w:rPr>
            </w:pPr>
            <w:r w:rsidDel="00000000" w:rsidR="00000000" w:rsidRPr="00000000">
              <w:rPr>
                <w:sz w:val="18"/>
                <w:szCs w:val="18"/>
                <w:rtl w:val="0"/>
              </w:rPr>
              <w:t xml:space="preserve">22.7 Gy </w:t>
            </w:r>
            <w:hyperlink w:anchor="kix.klvlwgqivafe">
              <w:r w:rsidDel="00000000" w:rsidR="00000000" w:rsidRPr="00000000">
                <w:rPr>
                  <w:sz w:val="18"/>
                  <w:szCs w:val="18"/>
                  <w:vertAlign w:val="superscript"/>
                  <w:rtl w:val="0"/>
                </w:rPr>
                <w:t xml:space="preserve">HyTEC</w:t>
              </w:r>
            </w:hyperlink>
            <w:r w:rsidDel="00000000" w:rsidR="00000000" w:rsidRPr="00000000">
              <w:rPr>
                <w:sz w:val="18"/>
                <w:szCs w:val="18"/>
                <w:vertAlign w:val="superscript"/>
                <w:rtl w:val="0"/>
              </w:rPr>
              <w:t xml:space="preserve">, Daly 2011</w:t>
            </w:r>
          </w:p>
          <w:p w:rsidR="00000000" w:rsidDel="00000000" w:rsidP="00000000" w:rsidRDefault="00000000" w:rsidRPr="00000000" w14:paraId="000000CC">
            <w:pPr>
              <w:rPr>
                <w:sz w:val="18"/>
                <w:szCs w:val="18"/>
              </w:rPr>
            </w:pPr>
            <w:r w:rsidDel="00000000" w:rsidR="00000000" w:rsidRPr="00000000">
              <w:rPr>
                <w:b w:val="1"/>
                <w:sz w:val="18"/>
                <w:szCs w:val="18"/>
                <w:rtl w:val="0"/>
              </w:rPr>
              <w:t xml:space="preserve">12.4 </w:t>
            </w:r>
            <w:r w:rsidDel="00000000" w:rsidR="00000000" w:rsidRPr="00000000">
              <w:rPr>
                <w:sz w:val="18"/>
                <w:szCs w:val="18"/>
                <w:rtl w:val="0"/>
              </w:rPr>
              <w:t xml:space="preserve">- </w:t>
            </w:r>
            <w:r w:rsidDel="00000000" w:rsidR="00000000" w:rsidRPr="00000000">
              <w:rPr>
                <w:b w:val="1"/>
                <w:sz w:val="18"/>
                <w:szCs w:val="18"/>
                <w:rtl w:val="0"/>
              </w:rPr>
              <w:t xml:space="preserve">14 Gy</w:t>
            </w:r>
            <w:hyperlink w:anchor="kix.klvlwgqivafe">
              <w:r w:rsidDel="00000000" w:rsidR="00000000" w:rsidRPr="00000000">
                <w:rPr>
                  <w:sz w:val="18"/>
                  <w:szCs w:val="18"/>
                  <w:vertAlign w:val="superscript"/>
                  <w:rtl w:val="0"/>
                </w:rPr>
                <w:t xml:space="preserve">HyTEC</w:t>
              </w:r>
            </w:hyperlink>
            <w:r w:rsidDel="00000000" w:rsidR="00000000" w:rsidRPr="00000000">
              <w:rPr>
                <w:sz w:val="18"/>
                <w:szCs w:val="18"/>
                <w:vertAlign w:val="superscript"/>
                <w:rtl w:val="0"/>
              </w:rPr>
              <w:t xml:space="preserve">,</w:t>
            </w:r>
            <w:hyperlink r:id="rId117">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w:t>
            </w:r>
            <w:hyperlink r:id="rId11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w:t>
            </w:r>
            <w:hyperlink r:id="rId119">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20">
              <w:r w:rsidDel="00000000" w:rsidR="00000000" w:rsidRPr="00000000">
                <w:rPr>
                  <w:sz w:val="18"/>
                  <w:szCs w:val="18"/>
                  <w:vertAlign w:val="superscript"/>
                  <w:rtl w:val="0"/>
                </w:rPr>
                <w:t xml:space="preserve">09-15</w:t>
              </w:r>
            </w:hyperlink>
            <w:r w:rsidDel="00000000" w:rsidR="00000000" w:rsidRPr="00000000">
              <w:rPr>
                <w:rtl w:val="0"/>
              </w:rPr>
            </w:r>
          </w:p>
          <w:p w:rsidR="00000000" w:rsidDel="00000000" w:rsidP="00000000" w:rsidRDefault="00000000" w:rsidRPr="00000000" w14:paraId="000000CD">
            <w:pPr>
              <w:rPr>
                <w:sz w:val="18"/>
                <w:szCs w:val="18"/>
              </w:rPr>
            </w:pPr>
            <w:r w:rsidDel="00000000" w:rsidR="00000000" w:rsidRPr="00000000">
              <w:rPr>
                <w:sz w:val="18"/>
                <w:szCs w:val="18"/>
                <w:rtl w:val="0"/>
              </w:rPr>
              <w:t xml:space="preserve">10 Gy (0.1 cc) </w:t>
            </w:r>
            <w:hyperlink r:id="rId121">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p>
          <w:p w:rsidR="00000000" w:rsidDel="00000000" w:rsidP="00000000" w:rsidRDefault="00000000" w:rsidRPr="00000000" w14:paraId="000000CE">
            <w:pPr>
              <w:rPr>
                <w:sz w:val="18"/>
                <w:szCs w:val="18"/>
              </w:rPr>
            </w:pPr>
            <w:r w:rsidDel="00000000" w:rsidR="00000000" w:rsidRPr="00000000">
              <w:rPr>
                <w:sz w:val="18"/>
                <w:szCs w:val="18"/>
                <w:rtl w:val="0"/>
              </w:rPr>
              <w:t xml:space="preserve">10 Gy (10%) </w:t>
            </w:r>
            <w:hyperlink r:id="rId122">
              <w:r w:rsidDel="00000000" w:rsidR="00000000" w:rsidRPr="00000000">
                <w:rPr>
                  <w:sz w:val="18"/>
                  <w:szCs w:val="18"/>
                  <w:vertAlign w:val="superscript"/>
                  <w:rtl w:val="0"/>
                </w:rPr>
                <w:t xml:space="preserve">06-31</w:t>
              </w:r>
            </w:hyperlink>
            <w:r w:rsidDel="00000000" w:rsidR="00000000" w:rsidRPr="00000000">
              <w:rPr>
                <w:rtl w:val="0"/>
              </w:rPr>
            </w:r>
          </w:p>
          <w:p w:rsidR="00000000" w:rsidDel="00000000" w:rsidP="00000000" w:rsidRDefault="00000000" w:rsidRPr="00000000" w14:paraId="000000CF">
            <w:pPr>
              <w:rPr>
                <w:sz w:val="18"/>
                <w:szCs w:val="18"/>
                <w:vertAlign w:val="superscript"/>
              </w:rPr>
            </w:pPr>
            <w:r w:rsidDel="00000000" w:rsidR="00000000" w:rsidRPr="00000000">
              <w:rPr>
                <w:sz w:val="18"/>
                <w:szCs w:val="18"/>
                <w:rtl w:val="0"/>
              </w:rPr>
              <w:t xml:space="preserve">10 Gy (0.35 cc) </w:t>
            </w:r>
            <w:hyperlink r:id="rId123">
              <w:r w:rsidDel="00000000" w:rsidR="00000000" w:rsidRPr="00000000">
                <w:rPr>
                  <w:sz w:val="18"/>
                  <w:szCs w:val="18"/>
                  <w:vertAlign w:val="superscript"/>
                  <w:rtl w:val="0"/>
                </w:rPr>
                <w:t xml:space="preserve">09-15</w:t>
              </w:r>
            </w:hyperlink>
            <w:r w:rsidDel="00000000" w:rsidR="00000000" w:rsidRPr="00000000">
              <w:rPr>
                <w:sz w:val="18"/>
                <w:szCs w:val="18"/>
                <w:vertAlign w:val="superscript"/>
                <w:rtl w:val="0"/>
              </w:rPr>
              <w:t xml:space="preserve">, T, </w:t>
            </w:r>
            <w:hyperlink r:id="rId12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0D0">
            <w:pPr>
              <w:rPr>
                <w:b w:val="1"/>
                <w:sz w:val="18"/>
                <w:szCs w:val="18"/>
              </w:rPr>
            </w:pPr>
            <w:r w:rsidDel="00000000" w:rsidR="00000000" w:rsidRPr="00000000">
              <w:rPr>
                <w:sz w:val="18"/>
                <w:szCs w:val="18"/>
                <w:rtl w:val="0"/>
              </w:rPr>
              <w:t xml:space="preserve">7 - 8 Gy (1.2 cc) </w:t>
            </w:r>
            <w:hyperlink r:id="rId12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6">
              <w:r w:rsidDel="00000000" w:rsidR="00000000" w:rsidRPr="00000000">
                <w:rPr>
                  <w:sz w:val="18"/>
                  <w:szCs w:val="18"/>
                  <w:vertAlign w:val="superscript"/>
                  <w:rtl w:val="0"/>
                </w:rPr>
                <w:t xml:space="preserve">09-15</w:t>
              </w:r>
            </w:hyperlink>
            <w:r w:rsidDel="00000000" w:rsidR="00000000" w:rsidRPr="00000000">
              <w:rPr>
                <w:sz w:val="18"/>
                <w:szCs w:val="18"/>
                <w:vertAlign w:val="superscript"/>
                <w:rtl w:val="0"/>
              </w:rPr>
              <w:t xml:space="preserve">, T</w:t>
            </w: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7 Gy (1 cc) </w:t>
            </w:r>
            <w:hyperlink r:id="rId127">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(5 cc) </w:t>
            </w:r>
            <w:hyperlink w:anchor="kix.klvlwgqivafe">
              <w:r w:rsidDel="00000000" w:rsidR="00000000" w:rsidRPr="00000000">
                <w:rPr>
                  <w:sz w:val="18"/>
                  <w:szCs w:val="18"/>
                  <w:vertAlign w:val="superscript"/>
                  <w:rtl w:val="0"/>
                </w:rPr>
                <w:t xml:space="preserve">HyTEC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2">
            <w:pPr>
              <w:rPr>
                <w:sz w:val="18"/>
                <w:szCs w:val="18"/>
                <w:vertAlign w:val="superscript"/>
              </w:rPr>
            </w:pPr>
            <w:r w:rsidDel="00000000" w:rsidR="00000000" w:rsidRPr="00000000">
              <w:rPr>
                <w:sz w:val="18"/>
                <w:szCs w:val="18"/>
                <w:rtl w:val="0"/>
              </w:rPr>
              <w:t xml:space="preserve">22.5 Gy </w:t>
            </w:r>
            <w:r w:rsidDel="00000000" w:rsidR="00000000" w:rsidRPr="00000000">
              <w:rPr>
                <w:sz w:val="18"/>
                <w:szCs w:val="18"/>
                <w:vertAlign w:val="superscript"/>
                <w:rtl w:val="0"/>
              </w:rPr>
              <w:t xml:space="preserve">T, </w:t>
            </w:r>
            <w:hyperlink r:id="rId12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0D3">
            <w:pPr>
              <w:rPr>
                <w:b w:val="1"/>
                <w:sz w:val="18"/>
                <w:szCs w:val="18"/>
              </w:rPr>
            </w:pPr>
            <w:r w:rsidDel="00000000" w:rsidR="00000000" w:rsidRPr="00000000">
              <w:rPr>
                <w:sz w:val="18"/>
                <w:szCs w:val="18"/>
                <w:rtl w:val="0"/>
              </w:rPr>
              <w:t xml:space="preserve">21.9 Gy </w:t>
            </w:r>
            <w:hyperlink r:id="rId129">
              <w:r w:rsidDel="00000000" w:rsidR="00000000" w:rsidRPr="00000000">
                <w:rPr>
                  <w:sz w:val="18"/>
                  <w:szCs w:val="18"/>
                  <w:vertAlign w:val="superscript"/>
                  <w:rtl w:val="0"/>
                </w:rPr>
                <w:t xml:space="preserve">101 </w:t>
              </w:r>
            </w:hyperlink>
            <w:r w:rsidDel="00000000" w:rsidR="00000000" w:rsidRPr="00000000">
              <w:rPr>
                <w:sz w:val="18"/>
                <w:szCs w:val="18"/>
                <w:vertAlign w:val="superscript"/>
                <w:rtl w:val="0"/>
              </w:rPr>
              <w:t xml:space="preserve">/ </w:t>
            </w:r>
            <w:hyperlink r:id="rId130">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D4">
            <w:pPr>
              <w:rPr>
                <w:sz w:val="18"/>
                <w:szCs w:val="18"/>
                <w:vertAlign w:val="superscript"/>
              </w:rPr>
            </w:pPr>
            <w:r w:rsidDel="00000000" w:rsidR="00000000" w:rsidRPr="00000000">
              <w:rPr>
                <w:b w:val="1"/>
                <w:sz w:val="18"/>
                <w:szCs w:val="18"/>
                <w:rtl w:val="0"/>
              </w:rPr>
              <w:t xml:space="preserve">20.3 Gy</w:t>
            </w:r>
            <w:hyperlink w:anchor="kix.klvlwgqivafe">
              <w:r w:rsidDel="00000000" w:rsidR="00000000" w:rsidRPr="00000000">
                <w:rPr>
                  <w:sz w:val="18"/>
                  <w:szCs w:val="18"/>
                  <w:vertAlign w:val="superscript"/>
                  <w:rtl w:val="0"/>
                </w:rPr>
                <w:t xml:space="preserve">HyTEC 2019</w:t>
              </w:r>
            </w:hyperlink>
            <w:r w:rsidDel="00000000" w:rsidR="00000000" w:rsidRPr="00000000">
              <w:rPr>
                <w:rtl w:val="0"/>
              </w:rPr>
            </w:r>
          </w:p>
          <w:p w:rsidR="00000000" w:rsidDel="00000000" w:rsidP="00000000" w:rsidRDefault="00000000" w:rsidRPr="00000000" w14:paraId="000000D5">
            <w:pPr>
              <w:rPr>
                <w:sz w:val="18"/>
                <w:szCs w:val="18"/>
              </w:rPr>
            </w:pPr>
            <w:r w:rsidDel="00000000" w:rsidR="00000000" w:rsidRPr="00000000">
              <w:rPr>
                <w:sz w:val="18"/>
                <w:szCs w:val="18"/>
                <w:rtl w:val="0"/>
              </w:rPr>
              <w:t xml:space="preserve">18 Gy (0.1 cc, 10%) </w:t>
            </w:r>
            <w:hyperlink r:id="rId13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D6">
            <w:pPr>
              <w:rPr>
                <w:sz w:val="18"/>
                <w:szCs w:val="18"/>
              </w:rPr>
            </w:pPr>
            <w:r w:rsidDel="00000000" w:rsidR="00000000" w:rsidRPr="00000000">
              <w:rPr>
                <w:sz w:val="18"/>
                <w:szCs w:val="18"/>
                <w:rtl w:val="0"/>
              </w:rPr>
              <w:t xml:space="preserve">18 Gy (0.35 cc) </w:t>
            </w:r>
            <w:hyperlink r:id="rId132">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sz w:val="18"/>
                <w:szCs w:val="18"/>
                <w:rtl w:val="0"/>
              </w:rPr>
              <w:t xml:space="preserve">12.3 - 13 Gy (1.2 cc)</w:t>
            </w:r>
            <w:hyperlink r:id="rId13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13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0D8">
            <w:pPr>
              <w:rPr>
                <w:i w:val="1"/>
                <w:sz w:val="18"/>
                <w:szCs w:val="18"/>
              </w:rPr>
            </w:pPr>
            <w:r w:rsidDel="00000000" w:rsidR="00000000" w:rsidRPr="00000000">
              <w:rPr>
                <w:sz w:val="18"/>
                <w:szCs w:val="18"/>
                <w:rtl w:val="0"/>
              </w:rPr>
              <w:t xml:space="preserve">12.3 Gy (1 cc) </w:t>
            </w:r>
            <w:hyperlink r:id="rId135">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9">
            <w:pPr>
              <w:rPr>
                <w:sz w:val="18"/>
                <w:szCs w:val="18"/>
                <w:vertAlign w:val="superscript"/>
              </w:rPr>
            </w:pPr>
            <w:r w:rsidDel="00000000" w:rsidR="00000000" w:rsidRPr="00000000">
              <w:rPr>
                <w:sz w:val="18"/>
                <w:szCs w:val="18"/>
                <w:rtl w:val="0"/>
              </w:rPr>
              <w:t xml:space="preserve">32 Gy (+3 mm PRV)</w:t>
            </w:r>
            <w:hyperlink r:id="rId13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0DA">
            <w:pPr>
              <w:rPr>
                <w:sz w:val="18"/>
                <w:szCs w:val="18"/>
                <w:vertAlign w:val="superscript"/>
              </w:rPr>
            </w:pPr>
            <w:r w:rsidDel="00000000" w:rsidR="00000000" w:rsidRPr="00000000">
              <w:rPr>
                <w:sz w:val="18"/>
                <w:szCs w:val="18"/>
                <w:rtl w:val="0"/>
              </w:rPr>
              <w:t xml:space="preserve">30 Gy </w:t>
            </w:r>
            <w:hyperlink r:id="rId137">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38">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39">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w:t>
            </w:r>
            <w:hyperlink r:id="rId14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0DB">
            <w:pPr>
              <w:rPr>
                <w:sz w:val="18"/>
                <w:szCs w:val="18"/>
              </w:rPr>
            </w:pPr>
            <w:r w:rsidDel="00000000" w:rsidR="00000000" w:rsidRPr="00000000">
              <w:rPr>
                <w:sz w:val="18"/>
                <w:szCs w:val="18"/>
                <w:rtl w:val="0"/>
              </w:rPr>
              <w:t xml:space="preserve">28 Gy </w:t>
            </w:r>
            <w:hyperlink r:id="rId14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0DC">
            <w:pPr>
              <w:rPr>
                <w:b w:val="1"/>
                <w:sz w:val="18"/>
                <w:szCs w:val="18"/>
              </w:rPr>
            </w:pPr>
            <w:r w:rsidDel="00000000" w:rsidR="00000000" w:rsidRPr="00000000">
              <w:rPr>
                <w:b w:val="1"/>
                <w:sz w:val="18"/>
                <w:szCs w:val="18"/>
                <w:rtl w:val="0"/>
              </w:rPr>
              <w:t xml:space="preserve">25.3 Gy </w:t>
            </w:r>
            <w:hyperlink w:anchor="kix.klvlwgqivafe">
              <w:r w:rsidDel="00000000" w:rsidR="00000000" w:rsidRPr="00000000">
                <w:rPr>
                  <w:sz w:val="18"/>
                  <w:szCs w:val="18"/>
                  <w:vertAlign w:val="superscript"/>
                  <w:rtl w:val="0"/>
                </w:rPr>
                <w:t xml:space="preserve">HyTEC '19</w:t>
              </w:r>
            </w:hyperlink>
            <w:r w:rsidDel="00000000" w:rsidR="00000000" w:rsidRPr="00000000">
              <w:rPr>
                <w:rtl w:val="0"/>
              </w:rPr>
            </w:r>
          </w:p>
          <w:p w:rsidR="00000000" w:rsidDel="00000000" w:rsidP="00000000" w:rsidRDefault="00000000" w:rsidRPr="00000000" w14:paraId="000000DD">
            <w:pPr>
              <w:rPr>
                <w:sz w:val="18"/>
                <w:szCs w:val="18"/>
              </w:rPr>
            </w:pPr>
            <w:r w:rsidDel="00000000" w:rsidR="00000000" w:rsidRPr="00000000">
              <w:rPr>
                <w:sz w:val="18"/>
                <w:szCs w:val="18"/>
                <w:rtl w:val="0"/>
              </w:rPr>
              <w:t xml:space="preserve">23 Gy (0.1 cc, 10%) </w:t>
            </w:r>
            <w:hyperlink r:id="rId14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DE">
            <w:pPr>
              <w:rPr>
                <w:sz w:val="18"/>
                <w:szCs w:val="18"/>
              </w:rPr>
            </w:pPr>
            <w:r w:rsidDel="00000000" w:rsidR="00000000" w:rsidRPr="00000000">
              <w:rPr>
                <w:sz w:val="18"/>
                <w:szCs w:val="18"/>
                <w:rtl w:val="0"/>
              </w:rPr>
              <w:t xml:space="preserve">22.5 Gy (0.25 cc) </w:t>
            </w:r>
            <w:hyperlink r:id="rId143">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0DF">
            <w:pPr>
              <w:rPr>
                <w:sz w:val="18"/>
                <w:szCs w:val="18"/>
                <w:vertAlign w:val="superscript"/>
              </w:rPr>
            </w:pPr>
            <w:r w:rsidDel="00000000" w:rsidR="00000000" w:rsidRPr="00000000">
              <w:rPr>
                <w:sz w:val="18"/>
                <w:szCs w:val="18"/>
                <w:rtl w:val="0"/>
              </w:rPr>
              <w:t xml:space="preserve">22 - 23 Gy (0.35 cc) </w:t>
            </w:r>
            <w:r w:rsidDel="00000000" w:rsidR="00000000" w:rsidRPr="00000000">
              <w:rPr>
                <w:sz w:val="18"/>
                <w:szCs w:val="18"/>
                <w:vertAlign w:val="superscript"/>
                <w:rtl w:val="0"/>
              </w:rPr>
              <w:t xml:space="preserve">T , </w:t>
            </w:r>
            <w:hyperlink r:id="rId14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45">
              <w:r w:rsidDel="00000000" w:rsidR="00000000" w:rsidRPr="00000000">
                <w:rPr>
                  <w:sz w:val="18"/>
                  <w:szCs w:val="18"/>
                  <w:vertAlign w:val="superscript"/>
                  <w:rtl w:val="0"/>
                </w:rPr>
                <w:t xml:space="preserve">BR002</w:t>
              </w:r>
            </w:hyperlink>
            <w:hyperlink r:id="rId146">
              <w:r w:rsidDel="00000000" w:rsidR="00000000" w:rsidRPr="00000000">
                <w:rPr>
                  <w:sz w:val="18"/>
                  <w:szCs w:val="18"/>
                  <w:vertAlign w:val="superscript"/>
                  <w:rtl w:val="0"/>
                </w:rPr>
                <w:t xml:space="preserve"> </w:t>
              </w:r>
            </w:hyperlink>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sz w:val="18"/>
                <w:szCs w:val="18"/>
                <w:rtl w:val="0"/>
              </w:rPr>
              <w:t xml:space="preserve">14.5 - 15.6 Gy (1.2 cc) </w:t>
            </w:r>
            <w:hyperlink r:id="rId147">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14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0E1">
            <w:pPr>
              <w:rPr>
                <w:sz w:val="18"/>
                <w:szCs w:val="18"/>
              </w:rPr>
            </w:pPr>
            <w:r w:rsidDel="00000000" w:rsidR="00000000" w:rsidRPr="00000000">
              <w:rPr>
                <w:sz w:val="18"/>
                <w:szCs w:val="18"/>
                <w:rtl w:val="0"/>
              </w:rPr>
              <w:t xml:space="preserve">14.5 Gy (1 cc) </w:t>
            </w:r>
            <w:hyperlink r:id="rId149">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sz w:val="18"/>
                <w:szCs w:val="18"/>
                <w:rtl w:val="0"/>
              </w:rPr>
              <w:t xml:space="preserve">13.5 Gy (0.5 cc) </w:t>
            </w:r>
            <w:hyperlink r:id="rId150">
              <w:r w:rsidDel="00000000" w:rsidR="00000000" w:rsidRPr="00000000">
                <w:rPr>
                  <w:sz w:val="18"/>
                  <w:szCs w:val="18"/>
                  <w:vertAlign w:val="superscript"/>
                  <w:rtl w:val="0"/>
                </w:rPr>
                <w:t xml:space="preserve">08-13</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3">
            <w:pPr>
              <w:rPr>
                <w:sz w:val="18"/>
                <w:szCs w:val="18"/>
              </w:rPr>
            </w:pPr>
            <w:r w:rsidDel="00000000" w:rsidR="00000000" w:rsidRPr="00000000">
              <w:rPr>
                <w:sz w:val="18"/>
                <w:szCs w:val="18"/>
                <w:rtl w:val="0"/>
              </w:rPr>
              <w:t xml:space="preserve">36.5 Gy </w:t>
            </w:r>
            <w:hyperlink r:id="rId151">
              <w:r w:rsidDel="00000000" w:rsidR="00000000" w:rsidRPr="00000000">
                <w:rPr>
                  <w:sz w:val="18"/>
                  <w:szCs w:val="18"/>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sz w:val="18"/>
                <w:szCs w:val="18"/>
                <w:rtl w:val="0"/>
              </w:rPr>
              <w:t xml:space="preserve">34 Gy (PTV + 3 mm) </w:t>
            </w:r>
            <w:hyperlink r:id="rId15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sz w:val="18"/>
                <w:szCs w:val="18"/>
                <w:rtl w:val="0"/>
              </w:rPr>
              <w:t xml:space="preserve">32 Gy (0.5 cc) </w:t>
            </w:r>
            <w:hyperlink r:id="rId153">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sz w:val="18"/>
                <w:szCs w:val="18"/>
                <w:rtl w:val="0"/>
              </w:rPr>
              <w:t xml:space="preserve">32 Gy (0.1 cc) </w:t>
            </w:r>
            <w:hyperlink r:id="rId154">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5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sz w:val="18"/>
                <w:szCs w:val="18"/>
                <w:rtl w:val="0"/>
              </w:rPr>
              <w:t xml:space="preserve">28 Gy </w:t>
            </w:r>
            <w:hyperlink r:id="rId156">
              <w:r w:rsidDel="00000000" w:rsidR="00000000" w:rsidRPr="00000000">
                <w:rPr>
                  <w:sz w:val="18"/>
                  <w:szCs w:val="18"/>
                  <w:vertAlign w:val="superscript"/>
                  <w:rtl w:val="0"/>
                </w:rPr>
                <w:t xml:space="preserve">VUMC</w:t>
              </w:r>
            </w:hyperlink>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sz w:val="18"/>
                <w:szCs w:val="18"/>
                <w:rtl w:val="0"/>
              </w:rPr>
              <w:t xml:space="preserve">25 Gy (0.1 cc)</w:t>
            </w:r>
          </w:p>
          <w:p w:rsidR="00000000" w:rsidDel="00000000" w:rsidP="00000000" w:rsidRDefault="00000000" w:rsidRPr="00000000" w14:paraId="000000E9">
            <w:pPr>
              <w:rPr>
                <w:sz w:val="18"/>
                <w:szCs w:val="18"/>
              </w:rPr>
            </w:pPr>
            <w:r w:rsidDel="00000000" w:rsidR="00000000" w:rsidRPr="00000000">
              <w:rPr>
                <w:sz w:val="18"/>
                <w:szCs w:val="18"/>
                <w:rtl w:val="0"/>
              </w:rPr>
              <w:t xml:space="preserve">27 Gy (0.25 cc)</w:t>
            </w:r>
            <w:hyperlink r:id="rId157">
              <w:r w:rsidDel="00000000" w:rsidR="00000000" w:rsidRPr="00000000">
                <w:rPr>
                  <w:sz w:val="18"/>
                  <w:szCs w:val="18"/>
                  <w:vertAlign w:val="superscript"/>
                  <w:rtl w:val="0"/>
                </w:rPr>
                <w:t xml:space="preserve">0813 extrapolation</w:t>
              </w:r>
            </w:hyperlink>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15.5 Gy (0.5 cc)</w:t>
            </w:r>
            <w:hyperlink r:id="rId158">
              <w:r w:rsidDel="00000000" w:rsidR="00000000" w:rsidRPr="00000000">
                <w:rPr>
                  <w:sz w:val="18"/>
                  <w:szCs w:val="18"/>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B">
            <w:pPr>
              <w:rPr>
                <w:sz w:val="18"/>
                <w:szCs w:val="18"/>
                <w:vertAlign w:val="superscript"/>
              </w:rPr>
            </w:pPr>
            <w:r w:rsidDel="00000000" w:rsidR="00000000" w:rsidRPr="00000000">
              <w:rPr>
                <w:sz w:val="18"/>
                <w:szCs w:val="18"/>
                <w:rtl w:val="0"/>
              </w:rPr>
              <w:t xml:space="preserve">40 Gy </w:t>
            </w:r>
            <w:hyperlink r:id="rId159">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60">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0EC">
            <w:pPr>
              <w:rPr>
                <w:sz w:val="18"/>
                <w:szCs w:val="18"/>
                <w:vertAlign w:val="superscript"/>
              </w:rPr>
            </w:pPr>
            <w:r w:rsidDel="00000000" w:rsidR="00000000" w:rsidRPr="00000000">
              <w:rPr>
                <w:sz w:val="18"/>
                <w:szCs w:val="18"/>
                <w:rtl w:val="0"/>
              </w:rPr>
              <w:t xml:space="preserve">35 Gy (1 cc) </w:t>
            </w:r>
            <w:hyperlink r:id="rId161">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sz w:val="18"/>
                <w:szCs w:val="18"/>
                <w:rtl w:val="0"/>
              </w:rPr>
              <w:t xml:space="preserve">34 Gy </w:t>
            </w:r>
            <w:hyperlink r:id="rId162">
              <w:r w:rsidDel="00000000" w:rsidR="00000000" w:rsidRPr="00000000">
                <w:rPr>
                  <w:sz w:val="18"/>
                  <w:szCs w:val="18"/>
                  <w:vertAlign w:val="superscript"/>
                  <w:rtl w:val="0"/>
                </w:rPr>
                <w:t xml:space="preserve">04-38</w:t>
              </w:r>
            </w:hyperlink>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sz w:val="18"/>
                <w:szCs w:val="18"/>
                <w:rtl w:val="0"/>
              </w:rPr>
              <w:t xml:space="preserve">34 Gy (PTV + 3 mm) </w:t>
            </w:r>
            <w:hyperlink r:id="rId163">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0EF">
            <w:pPr>
              <w:rPr>
                <w:sz w:val="18"/>
                <w:szCs w:val="18"/>
              </w:rPr>
            </w:pPr>
            <w:r w:rsidDel="00000000" w:rsidR="00000000" w:rsidRPr="00000000">
              <w:rPr>
                <w:sz w:val="18"/>
                <w:szCs w:val="18"/>
                <w:rtl w:val="0"/>
              </w:rPr>
              <w:t xml:space="preserve">32 Gy (0.1 cc) </w:t>
            </w:r>
            <w:hyperlink r:id="rId164">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6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0F0">
            <w:pPr>
              <w:rPr>
                <w:sz w:val="18"/>
                <w:szCs w:val="18"/>
              </w:rPr>
            </w:pPr>
            <w:r w:rsidDel="00000000" w:rsidR="00000000" w:rsidRPr="00000000">
              <w:rPr>
                <w:sz w:val="18"/>
                <w:szCs w:val="18"/>
                <w:rtl w:val="0"/>
              </w:rPr>
              <w:t xml:space="preserve">29.4 Gy (0.35 cc)</w:t>
            </w:r>
          </w:p>
          <w:p w:rsidR="00000000" w:rsidDel="00000000" w:rsidP="00000000" w:rsidRDefault="00000000" w:rsidRPr="00000000" w14:paraId="000000F1">
            <w:pPr>
              <w:rPr>
                <w:sz w:val="18"/>
                <w:szCs w:val="18"/>
              </w:rPr>
            </w:pPr>
            <w:r w:rsidDel="00000000" w:rsidR="00000000" w:rsidRPr="00000000">
              <w:rPr>
                <w:sz w:val="18"/>
                <w:szCs w:val="18"/>
                <w:rtl w:val="0"/>
              </w:rPr>
              <w:t xml:space="preserve">17.9 Gy (1.2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2">
            <w:pPr>
              <w:rPr>
                <w:b w:val="1"/>
                <w:sz w:val="18"/>
                <w:szCs w:val="18"/>
              </w:rPr>
            </w:pPr>
            <w:r w:rsidDel="00000000" w:rsidR="00000000" w:rsidRPr="00000000">
              <w:rPr>
                <w:b w:val="1"/>
                <w:sz w:val="18"/>
                <w:szCs w:val="18"/>
                <w:rtl w:val="0"/>
              </w:rPr>
              <w:t xml:space="preserve">OC/ON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3">
            <w:pPr>
              <w:widowControl w:val="0"/>
              <w:rPr>
                <w:sz w:val="18"/>
                <w:szCs w:val="18"/>
              </w:rPr>
            </w:pPr>
            <w:r w:rsidDel="00000000" w:rsidR="00000000" w:rsidRPr="00000000">
              <w:rPr>
                <w:b w:val="1"/>
                <w:sz w:val="18"/>
                <w:szCs w:val="18"/>
                <w:rtl w:val="0"/>
              </w:rPr>
              <w:t xml:space="preserve">54 - 55 Gy </w:t>
            </w:r>
            <w:r w:rsidDel="00000000" w:rsidR="00000000" w:rsidRPr="00000000">
              <w:rPr>
                <w:sz w:val="18"/>
                <w:szCs w:val="18"/>
                <w:rtl w:val="0"/>
              </w:rPr>
              <w:t xml:space="preserve">(60 Gy) </w:t>
            </w:r>
            <w:hyperlink r:id="rId166">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4">
            <w:pPr>
              <w:rPr>
                <w:b w:val="1"/>
                <w:sz w:val="18"/>
                <w:szCs w:val="18"/>
              </w:rPr>
            </w:pPr>
            <w:r w:rsidDel="00000000" w:rsidR="00000000" w:rsidRPr="00000000">
              <w:rPr>
                <w:b w:val="1"/>
                <w:sz w:val="18"/>
                <w:szCs w:val="18"/>
                <w:rtl w:val="0"/>
              </w:rPr>
              <w:t xml:space="preserve">10 Gy </w:t>
            </w:r>
            <w:hyperlink r:id="rId167">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0F5">
            <w:pPr>
              <w:rPr>
                <w:sz w:val="18"/>
                <w:szCs w:val="18"/>
              </w:rPr>
            </w:pPr>
            <w:r w:rsidDel="00000000" w:rsidR="00000000" w:rsidRPr="00000000">
              <w:rPr>
                <w:sz w:val="18"/>
                <w:szCs w:val="18"/>
                <w:rtl w:val="0"/>
              </w:rPr>
              <w:t xml:space="preserve">8 Gy (0.1 cc) </w:t>
            </w:r>
            <w:hyperlink r:id="rId168">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sz w:val="18"/>
                <w:szCs w:val="18"/>
                <w:rtl w:val="0"/>
              </w:rPr>
              <w:t xml:space="preserve">8 Gy (0.2 cc) </w:t>
            </w:r>
            <w:hyperlink r:id="rId169">
              <w:r w:rsidDel="00000000" w:rsidR="00000000" w:rsidRPr="00000000">
                <w:rPr>
                  <w:sz w:val="18"/>
                  <w:szCs w:val="18"/>
                  <w:vertAlign w:val="superscript"/>
                  <w:rtl w:val="0"/>
                </w:rPr>
                <w:t xml:space="preserve">101 </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7">
            <w:pPr>
              <w:rPr>
                <w:b w:val="1"/>
                <w:sz w:val="18"/>
                <w:szCs w:val="18"/>
              </w:rPr>
            </w:pPr>
            <w:r w:rsidDel="00000000" w:rsidR="00000000" w:rsidRPr="00000000">
              <w:rPr>
                <w:b w:val="1"/>
                <w:sz w:val="18"/>
                <w:szCs w:val="18"/>
                <w:rtl w:val="0"/>
              </w:rPr>
              <w:t xml:space="preserve">17.4 Gy </w:t>
            </w:r>
            <w:hyperlink r:id="rId170">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sz w:val="18"/>
                <w:szCs w:val="18"/>
                <w:rtl w:val="0"/>
              </w:rPr>
              <w:t xml:space="preserve">15 Gy (0.1 cc) </w:t>
            </w:r>
            <w:hyperlink r:id="rId17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F9">
            <w:pPr>
              <w:rPr>
                <w:sz w:val="18"/>
                <w:szCs w:val="18"/>
              </w:rPr>
            </w:pPr>
            <w:r w:rsidDel="00000000" w:rsidR="00000000" w:rsidRPr="00000000">
              <w:rPr>
                <w:sz w:val="18"/>
                <w:szCs w:val="18"/>
                <w:rtl w:val="0"/>
              </w:rPr>
              <w:t xml:space="preserve">15.3 Gy (0.2 cc) </w:t>
            </w:r>
            <w:hyperlink r:id="rId172">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A">
            <w:pPr>
              <w:rPr>
                <w:sz w:val="18"/>
                <w:szCs w:val="18"/>
              </w:rPr>
            </w:pPr>
            <w:r w:rsidDel="00000000" w:rsidR="00000000" w:rsidRPr="00000000">
              <w:rPr>
                <w:b w:val="1"/>
                <w:sz w:val="18"/>
                <w:szCs w:val="18"/>
                <w:rtl w:val="0"/>
              </w:rPr>
              <w:t xml:space="preserve">25 Gy </w:t>
            </w:r>
            <w:hyperlink r:id="rId173">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0FB">
            <w:pPr>
              <w:widowControl w:val="0"/>
              <w:rPr>
                <w:sz w:val="18"/>
                <w:szCs w:val="18"/>
                <w:vertAlign w:val="superscript"/>
              </w:rPr>
            </w:pPr>
            <w:r w:rsidDel="00000000" w:rsidR="00000000" w:rsidRPr="00000000">
              <w:rPr>
                <w:sz w:val="18"/>
                <w:szCs w:val="18"/>
                <w:rtl w:val="0"/>
              </w:rPr>
              <w:t xml:space="preserve">22.5 Gy (0.1 cc) </w:t>
            </w:r>
            <w:hyperlink r:id="rId17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0FC">
            <w:pPr>
              <w:widowControl w:val="0"/>
              <w:rPr>
                <w:sz w:val="18"/>
                <w:szCs w:val="18"/>
              </w:rPr>
            </w:pPr>
            <w:r w:rsidDel="00000000" w:rsidR="00000000" w:rsidRPr="00000000">
              <w:rPr>
                <w:sz w:val="18"/>
                <w:szCs w:val="18"/>
                <w:rtl w:val="0"/>
              </w:rPr>
              <w:t xml:space="preserve">23 Gy (0.2 cc) </w:t>
            </w:r>
            <w:hyperlink r:id="rId175">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D">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E">
            <w:pPr>
              <w:rPr>
                <w:sz w:val="18"/>
                <w:szCs w:val="18"/>
              </w:rPr>
            </w:pPr>
            <w:r w:rsidDel="00000000" w:rsidR="00000000" w:rsidRPr="00000000">
              <w:rPr>
                <w:sz w:val="18"/>
                <w:szCs w:val="18"/>
                <w:rtl w:val="0"/>
              </w:rPr>
              <w:t xml:space="preserve">32.2 Gy</w:t>
            </w:r>
          </w:p>
          <w:p w:rsidR="00000000" w:rsidDel="00000000" w:rsidP="00000000" w:rsidRDefault="00000000" w:rsidRPr="00000000" w14:paraId="000000FF">
            <w:pPr>
              <w:rPr>
                <w:sz w:val="18"/>
                <w:szCs w:val="18"/>
              </w:rPr>
            </w:pPr>
            <w:r w:rsidDel="00000000" w:rsidR="00000000" w:rsidRPr="00000000">
              <w:rPr>
                <w:sz w:val="18"/>
                <w:szCs w:val="18"/>
                <w:rtl w:val="0"/>
              </w:rPr>
              <w:t xml:space="preserve">29.4 (0.2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0">
            <w:pPr>
              <w:rPr>
                <w:b w:val="1"/>
                <w:sz w:val="18"/>
                <w:szCs w:val="18"/>
              </w:rPr>
            </w:pPr>
            <w:r w:rsidDel="00000000" w:rsidR="00000000" w:rsidRPr="00000000">
              <w:rPr>
                <w:b w:val="1"/>
                <w:sz w:val="18"/>
                <w:szCs w:val="18"/>
                <w:rtl w:val="0"/>
              </w:rPr>
              <w:t xml:space="preserve">Cochlea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1">
            <w:pPr>
              <w:widowControl w:val="0"/>
              <w:rPr>
                <w:sz w:val="18"/>
                <w:szCs w:val="18"/>
              </w:rPr>
            </w:pPr>
            <w:r w:rsidDel="00000000" w:rsidR="00000000" w:rsidRPr="00000000">
              <w:rPr>
                <w:b w:val="1"/>
                <w:sz w:val="18"/>
                <w:szCs w:val="18"/>
                <w:rtl w:val="0"/>
              </w:rPr>
              <w:t xml:space="preserve">55 Gy </w:t>
            </w:r>
            <w:r w:rsidDel="00000000" w:rsidR="00000000" w:rsidRPr="00000000">
              <w:rPr>
                <w:sz w:val="18"/>
                <w:szCs w:val="18"/>
                <w:rtl w:val="0"/>
              </w:rPr>
              <w:t xml:space="preserve">(</w:t>
            </w:r>
            <w:r w:rsidDel="00000000" w:rsidR="00000000" w:rsidRPr="00000000">
              <w:rPr>
                <w:b w:val="1"/>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02">
            <w:pPr>
              <w:widowControl w:val="0"/>
              <w:rPr>
                <w:sz w:val="18"/>
                <w:szCs w:val="18"/>
              </w:rPr>
            </w:pPr>
            <w:r w:rsidDel="00000000" w:rsidR="00000000" w:rsidRPr="00000000">
              <w:rPr>
                <w:sz w:val="18"/>
                <w:szCs w:val="18"/>
                <w:rtl w:val="0"/>
              </w:rPr>
              <w:t xml:space="preserve">Mean 35-40 Gy</w:t>
            </w:r>
          </w:p>
          <w:p w:rsidR="00000000" w:rsidDel="00000000" w:rsidP="00000000" w:rsidRDefault="00000000" w:rsidRPr="00000000" w14:paraId="00000103">
            <w:pPr>
              <w:widowControl w:val="0"/>
              <w:rPr>
                <w:sz w:val="18"/>
                <w:szCs w:val="18"/>
              </w:rPr>
            </w:pPr>
            <w:r w:rsidDel="00000000" w:rsidR="00000000" w:rsidRPr="00000000">
              <w:rPr>
                <w:sz w:val="18"/>
                <w:szCs w:val="18"/>
                <w:rtl w:val="0"/>
              </w:rPr>
              <w:t xml:space="preserve">Max 45-55 Gy. </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4">
            <w:pPr>
              <w:rPr>
                <w:sz w:val="18"/>
                <w:szCs w:val="18"/>
              </w:rPr>
            </w:pPr>
            <w:r w:rsidDel="00000000" w:rsidR="00000000" w:rsidRPr="00000000">
              <w:rPr>
                <w:b w:val="1"/>
                <w:sz w:val="18"/>
                <w:szCs w:val="18"/>
                <w:rtl w:val="0"/>
              </w:rPr>
              <w:t xml:space="preserve">9 Gy</w:t>
            </w:r>
            <w:r w:rsidDel="00000000" w:rsidR="00000000" w:rsidRPr="00000000">
              <w:rPr>
                <w:sz w:val="18"/>
                <w:szCs w:val="18"/>
                <w:rtl w:val="0"/>
              </w:rPr>
              <w:t xml:space="preserve"> </w:t>
            </w:r>
            <w:hyperlink r:id="rId17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7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105">
            <w:pPr>
              <w:rPr>
                <w:sz w:val="18"/>
                <w:szCs w:val="18"/>
              </w:rPr>
            </w:pPr>
            <w:r w:rsidDel="00000000" w:rsidR="00000000" w:rsidRPr="00000000">
              <w:rPr>
                <w:sz w:val="18"/>
                <w:szCs w:val="18"/>
                <w:rtl w:val="0"/>
              </w:rPr>
              <w:t xml:space="preserve">Mean </w:t>
            </w:r>
            <w:ins w:author="Daniel Alberto Gallegos" w:id="0" w:date="2020-06-11T15:17:53Z">
              <w:r w:rsidDel="00000000" w:rsidR="00000000" w:rsidRPr="00000000">
                <w:rPr>
                  <w:sz w:val="18"/>
                  <w:szCs w:val="18"/>
                  <w:rtl w:val="0"/>
                </w:rPr>
                <w:t xml:space="preserve">me</w:t>
              </w:r>
            </w:ins>
            <w:r w:rsidDel="00000000" w:rsidR="00000000" w:rsidRPr="00000000">
              <w:rPr>
                <w:sz w:val="18"/>
                <w:szCs w:val="18"/>
                <w:rtl w:val="0"/>
              </w:rPr>
              <w:t xml:space="preserve">&lt; 4 Gy </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6">
            <w:pPr>
              <w:rPr>
                <w:sz w:val="18"/>
                <w:szCs w:val="18"/>
              </w:rPr>
            </w:pPr>
            <w:r w:rsidDel="00000000" w:rsidR="00000000" w:rsidRPr="00000000">
              <w:rPr>
                <w:b w:val="1"/>
                <w:sz w:val="18"/>
                <w:szCs w:val="18"/>
                <w:rtl w:val="0"/>
              </w:rPr>
              <w:t xml:space="preserve">17.1 Gy</w:t>
            </w:r>
            <w:r w:rsidDel="00000000" w:rsidR="00000000" w:rsidRPr="00000000">
              <w:rPr>
                <w:sz w:val="18"/>
                <w:szCs w:val="18"/>
                <w:rtl w:val="0"/>
              </w:rPr>
              <w:t xml:space="preserve"> </w:t>
            </w:r>
            <w:hyperlink r:id="rId17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79">
              <w:r w:rsidDel="00000000" w:rsidR="00000000" w:rsidRPr="00000000">
                <w:rPr>
                  <w:sz w:val="18"/>
                  <w:szCs w:val="18"/>
                  <w:vertAlign w:val="superscript"/>
                  <w:rtl w:val="0"/>
                </w:rPr>
                <w:t xml:space="preserve">UK</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7">
            <w:pPr>
              <w:widowControl w:val="0"/>
              <w:rPr>
                <w:b w:val="1"/>
                <w:sz w:val="18"/>
                <w:szCs w:val="18"/>
              </w:rPr>
            </w:pPr>
            <w:r w:rsidDel="00000000" w:rsidR="00000000" w:rsidRPr="00000000">
              <w:rPr>
                <w:b w:val="1"/>
                <w:sz w:val="18"/>
                <w:szCs w:val="18"/>
                <w:rtl w:val="0"/>
              </w:rPr>
              <w:t xml:space="preserve">25 Gy </w:t>
            </w:r>
            <w:hyperlink r:id="rId18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81">
              <w:r w:rsidDel="00000000" w:rsidR="00000000" w:rsidRPr="00000000">
                <w:rPr>
                  <w:sz w:val="18"/>
                  <w:szCs w:val="18"/>
                  <w:vertAlign w:val="superscript"/>
                  <w:rtl w:val="0"/>
                </w:rPr>
                <w:t xml:space="preserve">UK</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8">
            <w:pPr>
              <w:widowControl w:val="0"/>
              <w:rPr>
                <w:b w:val="1"/>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9">
            <w:pPr>
              <w:widowControl w:val="0"/>
              <w:rPr>
                <w:sz w:val="18"/>
                <w:szCs w:val="18"/>
              </w:rPr>
            </w:pPr>
            <w:r w:rsidDel="00000000" w:rsidR="00000000" w:rsidRPr="00000000">
              <w:rPr>
                <w:sz w:val="18"/>
                <w:szCs w:val="18"/>
                <w:rtl w:val="0"/>
              </w:rPr>
              <w:t xml:space="preserve">32.2 Gy</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A">
            <w:pPr>
              <w:rPr>
                <w:sz w:val="18"/>
                <w:szCs w:val="18"/>
              </w:rPr>
            </w:pPr>
            <w:r w:rsidDel="00000000" w:rsidR="00000000" w:rsidRPr="00000000">
              <w:rPr>
                <w:sz w:val="18"/>
                <w:szCs w:val="18"/>
                <w:rtl w:val="0"/>
              </w:rPr>
              <w:t xml:space="preserve">Pituitary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B">
            <w:pPr>
              <w:widowControl w:val="0"/>
              <w:rPr>
                <w:sz w:val="18"/>
                <w:szCs w:val="18"/>
              </w:rPr>
            </w:pPr>
            <w:r w:rsidDel="00000000" w:rsidR="00000000" w:rsidRPr="00000000">
              <w:rPr>
                <w:sz w:val="18"/>
                <w:szCs w:val="18"/>
                <w:rtl w:val="0"/>
              </w:rPr>
              <w:t xml:space="preserve">45 Gy; Mean &lt; 40 Gy</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C">
            <w:pPr>
              <w:rPr>
                <w:sz w:val="18"/>
                <w:szCs w:val="18"/>
              </w:rPr>
            </w:pPr>
            <w:r w:rsidDel="00000000" w:rsidR="00000000" w:rsidRPr="00000000">
              <w:rPr>
                <w:sz w:val="18"/>
                <w:szCs w:val="18"/>
                <w:rtl w:val="0"/>
              </w:rPr>
              <w:t xml:space="preserve">13 - 19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D">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E">
            <w:pPr>
              <w:widowControl w:val="0"/>
              <w:rPr>
                <w:sz w:val="18"/>
                <w:szCs w:val="18"/>
              </w:rPr>
            </w:pPr>
            <w:r w:rsidDel="00000000" w:rsidR="00000000" w:rsidRPr="00000000">
              <w:rPr>
                <w:sz w:val="18"/>
                <w:szCs w:val="18"/>
                <w:rtl w:val="0"/>
              </w:rPr>
              <w:t xml:space="preserve">7.3 Gy (40%)</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F">
            <w:pPr>
              <w:widowControl w:val="0"/>
              <w:rPr>
                <w:b w:val="1"/>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0">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1">
            <w:pPr>
              <w:rPr>
                <w:sz w:val="18"/>
                <w:szCs w:val="18"/>
              </w:rPr>
            </w:pPr>
            <w:r w:rsidDel="00000000" w:rsidR="00000000" w:rsidRPr="00000000">
              <w:rPr>
                <w:sz w:val="18"/>
                <w:szCs w:val="18"/>
                <w:rtl w:val="0"/>
              </w:rPr>
              <w:t xml:space="preserve">Hippocampus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2">
            <w:pPr>
              <w:widowControl w:val="0"/>
              <w:rPr>
                <w:sz w:val="18"/>
                <w:szCs w:val="18"/>
                <w:vertAlign w:val="superscript"/>
              </w:rPr>
            </w:pPr>
            <w:r w:rsidDel="00000000" w:rsidR="00000000" w:rsidRPr="00000000">
              <w:rPr>
                <w:sz w:val="18"/>
                <w:szCs w:val="18"/>
                <w:rtl w:val="0"/>
              </w:rPr>
              <w:t xml:space="preserve">Dmax &lt; 16 Gy </w:t>
            </w:r>
            <w:hyperlink r:id="rId182">
              <w:r w:rsidDel="00000000" w:rsidR="00000000" w:rsidRPr="00000000">
                <w:rPr>
                  <w:sz w:val="18"/>
                  <w:szCs w:val="18"/>
                  <w:vertAlign w:val="superscript"/>
                  <w:rtl w:val="0"/>
                </w:rPr>
                <w:t xml:space="preserve">CC001</w:t>
              </w:r>
            </w:hyperlink>
            <w:r w:rsidDel="00000000" w:rsidR="00000000" w:rsidRPr="00000000">
              <w:rPr>
                <w:sz w:val="18"/>
                <w:szCs w:val="18"/>
                <w:vertAlign w:val="superscript"/>
                <w:rtl w:val="0"/>
              </w:rPr>
              <w:t xml:space="preserve">, </w:t>
            </w:r>
            <w:hyperlink r:id="rId183">
              <w:r w:rsidDel="00000000" w:rsidR="00000000" w:rsidRPr="00000000">
                <w:rPr>
                  <w:sz w:val="18"/>
                  <w:szCs w:val="18"/>
                  <w:vertAlign w:val="superscript"/>
                  <w:rtl w:val="0"/>
                </w:rPr>
                <w:t xml:space="preserve">09-33</w:t>
              </w:r>
            </w:hyperlink>
            <w:r w:rsidDel="00000000" w:rsidR="00000000" w:rsidRPr="00000000">
              <w:rPr>
                <w:rtl w:val="0"/>
              </w:rPr>
            </w:r>
          </w:p>
          <w:p w:rsidR="00000000" w:rsidDel="00000000" w:rsidP="00000000" w:rsidRDefault="00000000" w:rsidRPr="00000000" w14:paraId="00000113">
            <w:pPr>
              <w:widowControl w:val="0"/>
              <w:rPr>
                <w:sz w:val="18"/>
                <w:szCs w:val="18"/>
              </w:rPr>
            </w:pPr>
            <w:r w:rsidDel="00000000" w:rsidR="00000000" w:rsidRPr="00000000">
              <w:rPr>
                <w:sz w:val="18"/>
                <w:szCs w:val="18"/>
                <w:rtl w:val="0"/>
              </w:rPr>
              <w:t xml:space="preserve">D100 &lt; 9 Gy </w:t>
            </w:r>
            <w:hyperlink r:id="rId184">
              <w:r w:rsidDel="00000000" w:rsidR="00000000" w:rsidRPr="00000000">
                <w:rPr>
                  <w:sz w:val="18"/>
                  <w:szCs w:val="18"/>
                  <w:vertAlign w:val="superscript"/>
                  <w:rtl w:val="0"/>
                </w:rPr>
                <w:t xml:space="preserve">CC001</w:t>
              </w:r>
            </w:hyperlink>
            <w:r w:rsidDel="00000000" w:rsidR="00000000" w:rsidRPr="00000000">
              <w:rPr>
                <w:sz w:val="18"/>
                <w:szCs w:val="18"/>
                <w:vertAlign w:val="superscript"/>
                <w:rtl w:val="0"/>
              </w:rPr>
              <w:t xml:space="preserve">, </w:t>
            </w:r>
            <w:hyperlink r:id="rId185">
              <w:r w:rsidDel="00000000" w:rsidR="00000000" w:rsidRPr="00000000">
                <w:rPr>
                  <w:sz w:val="18"/>
                  <w:szCs w:val="18"/>
                  <w:vertAlign w:val="superscript"/>
                  <w:rtl w:val="0"/>
                </w:rPr>
                <w:t xml:space="preserve">09-33</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4">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6">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7">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8">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9">
            <w:pPr>
              <w:rPr>
                <w:b w:val="1"/>
                <w:sz w:val="18"/>
                <w:szCs w:val="18"/>
              </w:rPr>
            </w:pPr>
            <w:r w:rsidDel="00000000" w:rsidR="00000000" w:rsidRPr="00000000">
              <w:rPr>
                <w:b w:val="1"/>
                <w:sz w:val="18"/>
                <w:szCs w:val="18"/>
                <w:rtl w:val="0"/>
              </w:rPr>
              <w:t xml:space="preserve">Lens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A">
            <w:pPr>
              <w:widowControl w:val="0"/>
              <w:rPr>
                <w:sz w:val="18"/>
                <w:szCs w:val="18"/>
              </w:rPr>
            </w:pPr>
            <w:r w:rsidDel="00000000" w:rsidR="00000000" w:rsidRPr="00000000">
              <w:rPr>
                <w:sz w:val="18"/>
                <w:szCs w:val="18"/>
                <w:rtl w:val="0"/>
              </w:rPr>
              <w:t xml:space="preserve">7 Gy </w:t>
            </w:r>
            <w:hyperlink w:anchor="edyucegijgvn">
              <w:r w:rsidDel="00000000" w:rsidR="00000000" w:rsidRPr="00000000">
                <w:rPr>
                  <w:sz w:val="18"/>
                  <w:szCs w:val="18"/>
                  <w:vertAlign w:val="superscript"/>
                  <w:rtl w:val="0"/>
                </w:rPr>
                <w:t xml:space="preserve">08-25</w:t>
              </w:r>
            </w:hyperlink>
            <w:r w:rsidDel="00000000" w:rsidR="00000000" w:rsidRPr="00000000">
              <w:rPr>
                <w:rtl w:val="0"/>
              </w:rPr>
            </w:r>
          </w:p>
          <w:p w:rsidR="00000000" w:rsidDel="00000000" w:rsidP="00000000" w:rsidRDefault="00000000" w:rsidRPr="00000000" w14:paraId="0000011B">
            <w:pPr>
              <w:widowControl w:val="0"/>
              <w:rPr>
                <w:sz w:val="18"/>
                <w:szCs w:val="18"/>
              </w:rPr>
            </w:pPr>
            <w:r w:rsidDel="00000000" w:rsidR="00000000" w:rsidRPr="00000000">
              <w:rPr>
                <w:sz w:val="18"/>
                <w:szCs w:val="18"/>
                <w:rtl w:val="0"/>
              </w:rPr>
              <w:t xml:space="preserve">6 - 15 Gy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C">
            <w:pPr>
              <w:rPr>
                <w:sz w:val="18"/>
                <w:szCs w:val="18"/>
              </w:rPr>
            </w:pPr>
            <w:r w:rsidDel="00000000" w:rsidR="00000000" w:rsidRPr="00000000">
              <w:rPr>
                <w:sz w:val="18"/>
                <w:szCs w:val="18"/>
                <w:rtl w:val="0"/>
              </w:rPr>
              <w:t xml:space="preserve">1.5 Gy (0.1 cc) </w:t>
            </w:r>
            <w:hyperlink r:id="rId186">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D">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E">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F">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0">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1">
            <w:pPr>
              <w:rPr>
                <w:b w:val="1"/>
                <w:sz w:val="18"/>
                <w:szCs w:val="18"/>
              </w:rPr>
            </w:pPr>
            <w:r w:rsidDel="00000000" w:rsidR="00000000" w:rsidRPr="00000000">
              <w:rPr>
                <w:b w:val="1"/>
                <w:sz w:val="18"/>
                <w:szCs w:val="18"/>
                <w:rtl w:val="0"/>
              </w:rPr>
              <w:t xml:space="preserve">Orbit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2">
            <w:pPr>
              <w:widowControl w:val="0"/>
              <w:rPr>
                <w:sz w:val="18"/>
                <w:szCs w:val="18"/>
              </w:rPr>
            </w:pPr>
            <w:r w:rsidDel="00000000" w:rsidR="00000000" w:rsidRPr="00000000">
              <w:rPr>
                <w:sz w:val="18"/>
                <w:szCs w:val="18"/>
                <w:rtl w:val="0"/>
              </w:rPr>
              <w:t xml:space="preserve">55 Gy </w:t>
            </w:r>
          </w:p>
          <w:p w:rsidR="00000000" w:rsidDel="00000000" w:rsidP="00000000" w:rsidRDefault="00000000" w:rsidRPr="00000000" w14:paraId="00000123">
            <w:pPr>
              <w:widowControl w:val="0"/>
              <w:rPr>
                <w:sz w:val="18"/>
                <w:szCs w:val="18"/>
              </w:rPr>
            </w:pPr>
            <w:r w:rsidDel="00000000" w:rsidR="00000000" w:rsidRPr="00000000">
              <w:rPr>
                <w:sz w:val="18"/>
                <w:szCs w:val="18"/>
                <w:rtl w:val="0"/>
              </w:rPr>
              <w:t xml:space="preserve">Mean &lt; 35 Gy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4">
            <w:pPr>
              <w:rPr>
                <w:sz w:val="18"/>
                <w:szCs w:val="18"/>
              </w:rPr>
            </w:pPr>
            <w:r w:rsidDel="00000000" w:rsidR="00000000" w:rsidRPr="00000000">
              <w:rPr>
                <w:sz w:val="18"/>
                <w:szCs w:val="18"/>
                <w:rtl w:val="0"/>
              </w:rPr>
              <w:t xml:space="preserve">8 Gy (0.1 cc) </w:t>
            </w:r>
            <w:hyperlink r:id="rId187">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5">
            <w:pPr>
              <w:rPr>
                <w:sz w:val="18"/>
                <w:szCs w:val="18"/>
              </w:rPr>
            </w:pPr>
            <w:r w:rsidDel="00000000" w:rsidR="00000000" w:rsidRPr="00000000">
              <w:rPr>
                <w:b w:val="1"/>
                <w:sz w:val="18"/>
                <w:szCs w:val="18"/>
                <w:rtl w:val="0"/>
              </w:rPr>
              <w:t xml:space="preserve">26 Gy</w:t>
            </w:r>
            <w:r w:rsidDel="00000000" w:rsidR="00000000" w:rsidRPr="00000000">
              <w:rPr>
                <w:sz w:val="18"/>
                <w:szCs w:val="18"/>
                <w:rtl w:val="0"/>
              </w:rPr>
              <w:t xml:space="preserve"> </w:t>
            </w:r>
            <w:r w:rsidDel="00000000" w:rsidR="00000000" w:rsidRPr="00000000">
              <w:rPr>
                <w:sz w:val="18"/>
                <w:szCs w:val="18"/>
                <w:vertAlign w:val="superscript"/>
                <w:rtl w:val="0"/>
              </w:rPr>
              <w:t xml:space="preserve">T / </w:t>
            </w:r>
            <w:hyperlink r:id="rId188">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8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26">
            <w:pPr>
              <w:rPr>
                <w:sz w:val="18"/>
                <w:szCs w:val="18"/>
              </w:rPr>
            </w:pPr>
            <w:r w:rsidDel="00000000" w:rsidR="00000000" w:rsidRPr="00000000">
              <w:rPr>
                <w:sz w:val="18"/>
                <w:szCs w:val="18"/>
                <w:rtl w:val="0"/>
              </w:rPr>
              <w:t xml:space="preserve">24 Gy </w:t>
            </w:r>
            <w:hyperlink r:id="rId19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9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127">
            <w:pPr>
              <w:rPr>
                <w:sz w:val="18"/>
                <w:szCs w:val="18"/>
                <w:vertAlign w:val="superscript"/>
              </w:rPr>
            </w:pPr>
            <w:r w:rsidDel="00000000" w:rsidR="00000000" w:rsidRPr="00000000">
              <w:rPr>
                <w:sz w:val="18"/>
                <w:szCs w:val="18"/>
                <w:rtl w:val="0"/>
              </w:rPr>
              <w:t xml:space="preserve">20.4 - </w:t>
            </w:r>
            <w:r w:rsidDel="00000000" w:rsidR="00000000" w:rsidRPr="00000000">
              <w:rPr>
                <w:b w:val="1"/>
                <w:sz w:val="18"/>
                <w:szCs w:val="18"/>
                <w:rtl w:val="0"/>
              </w:rPr>
              <w:t xml:space="preserve">22 Gy </w:t>
            </w:r>
            <w:r w:rsidDel="00000000" w:rsidR="00000000" w:rsidRPr="00000000">
              <w:rPr>
                <w:sz w:val="18"/>
                <w:szCs w:val="18"/>
                <w:rtl w:val="0"/>
              </w:rPr>
              <w:t xml:space="preserve">(</w:t>
            </w:r>
            <w:r w:rsidDel="00000000" w:rsidR="00000000" w:rsidRPr="00000000">
              <w:rPr>
                <w:b w:val="1"/>
                <w:sz w:val="18"/>
                <w:szCs w:val="18"/>
                <w:rtl w:val="0"/>
              </w:rPr>
              <w:t xml:space="preserve">3 cc</w:t>
            </w:r>
            <w:r w:rsidDel="00000000" w:rsidR="00000000" w:rsidRPr="00000000">
              <w:rPr>
                <w:sz w:val="18"/>
                <w:szCs w:val="18"/>
                <w:rtl w:val="0"/>
              </w:rPr>
              <w:t xml:space="preserve">)</w:t>
            </w:r>
            <w:hyperlink r:id="rId19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,T,</w:t>
            </w:r>
            <w:hyperlink r:id="rId19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28">
            <w:pPr>
              <w:rPr>
                <w:sz w:val="18"/>
                <w:szCs w:val="18"/>
              </w:rPr>
            </w:pPr>
            <w:r w:rsidDel="00000000" w:rsidR="00000000" w:rsidRPr="00000000">
              <w:rPr>
                <w:sz w:val="18"/>
                <w:szCs w:val="18"/>
                <w:rtl w:val="0"/>
              </w:rPr>
              <w:t xml:space="preserve">24 - 26 Gy (0.5 cc) </w:t>
            </w:r>
            <w:r w:rsidDel="00000000" w:rsidR="00000000" w:rsidRPr="00000000">
              <w:rPr>
                <w:sz w:val="18"/>
                <w:szCs w:val="18"/>
                <w:vertAlign w:val="superscript"/>
                <w:rtl w:val="0"/>
              </w:rPr>
              <w:t xml:space="preserve">UK</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9">
            <w:pPr>
              <w:rPr>
                <w:sz w:val="18"/>
                <w:szCs w:val="18"/>
                <w:vertAlign w:val="superscript"/>
              </w:rPr>
            </w:pPr>
            <w:r w:rsidDel="00000000" w:rsidR="00000000" w:rsidRPr="00000000">
              <w:rPr>
                <w:b w:val="1"/>
                <w:sz w:val="18"/>
                <w:szCs w:val="18"/>
                <w:rtl w:val="0"/>
              </w:rPr>
              <w:t xml:space="preserve">32 Gy</w:t>
            </w:r>
            <w:r w:rsidDel="00000000" w:rsidR="00000000" w:rsidRPr="00000000">
              <w:rPr>
                <w:sz w:val="18"/>
                <w:szCs w:val="18"/>
                <w:rtl w:val="0"/>
              </w:rPr>
              <w:t xml:space="preserve"> </w:t>
            </w:r>
            <w:hyperlink r:id="rId194">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95">
              <w:r w:rsidDel="00000000" w:rsidR="00000000" w:rsidRPr="00000000">
                <w:rPr>
                  <w:sz w:val="18"/>
                  <w:szCs w:val="18"/>
                  <w:vertAlign w:val="superscript"/>
                  <w:rtl w:val="0"/>
                </w:rPr>
                <w:t xml:space="preserve">BR002</w:t>
              </w:r>
            </w:hyperlink>
            <w:r w:rsidDel="00000000" w:rsidR="00000000" w:rsidRPr="00000000">
              <w:rPr>
                <w:sz w:val="18"/>
                <w:szCs w:val="18"/>
                <w:vertAlign w:val="superscript"/>
                <w:rtl w:val="0"/>
              </w:rPr>
              <w:t xml:space="preserve">, </w:t>
            </w:r>
            <w:hyperlink r:id="rId19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12A">
            <w:pPr>
              <w:widowControl w:val="0"/>
              <w:rPr>
                <w:sz w:val="18"/>
                <w:szCs w:val="18"/>
                <w:vertAlign w:val="superscript"/>
              </w:rPr>
            </w:pPr>
            <w:r w:rsidDel="00000000" w:rsidR="00000000" w:rsidRPr="00000000">
              <w:rPr>
                <w:sz w:val="18"/>
                <w:szCs w:val="18"/>
                <w:rtl w:val="0"/>
              </w:rPr>
              <w:t xml:space="preserve">30.5 Gy </w:t>
            </w:r>
            <w:hyperlink r:id="rId197">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19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12B">
            <w:pPr>
              <w:widowControl w:val="0"/>
              <w:rPr>
                <w:sz w:val="18"/>
                <w:szCs w:val="18"/>
                <w:vertAlign w:val="superscript"/>
              </w:rPr>
            </w:pPr>
            <w:r w:rsidDel="00000000" w:rsidR="00000000" w:rsidRPr="00000000">
              <w:rPr>
                <w:sz w:val="18"/>
                <w:szCs w:val="18"/>
                <w:rtl w:val="0"/>
              </w:rPr>
              <w:t xml:space="preserve">27 -</w:t>
            </w:r>
            <w:r w:rsidDel="00000000" w:rsidR="00000000" w:rsidRPr="00000000">
              <w:rPr>
                <w:b w:val="1"/>
                <w:sz w:val="18"/>
                <w:szCs w:val="18"/>
                <w:rtl w:val="0"/>
              </w:rPr>
              <w:t xml:space="preserve"> 30 Gy </w:t>
            </w:r>
            <w:r w:rsidDel="00000000" w:rsidR="00000000" w:rsidRPr="00000000">
              <w:rPr>
                <w:sz w:val="18"/>
                <w:szCs w:val="18"/>
                <w:rtl w:val="0"/>
              </w:rPr>
              <w:t xml:space="preserve">(</w:t>
            </w:r>
            <w:r w:rsidDel="00000000" w:rsidR="00000000" w:rsidRPr="00000000">
              <w:rPr>
                <w:b w:val="1"/>
                <w:sz w:val="18"/>
                <w:szCs w:val="18"/>
                <w:rtl w:val="0"/>
              </w:rPr>
              <w:t xml:space="preserve">3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9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200">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20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2C">
            <w:pPr>
              <w:widowControl w:val="0"/>
              <w:rPr>
                <w:sz w:val="18"/>
                <w:szCs w:val="18"/>
                <w:vertAlign w:val="superscript"/>
              </w:rPr>
            </w:pPr>
            <w:r w:rsidDel="00000000" w:rsidR="00000000" w:rsidRPr="00000000">
              <w:rPr>
                <w:sz w:val="18"/>
                <w:szCs w:val="18"/>
                <w:rtl w:val="0"/>
              </w:rPr>
              <w:t xml:space="preserve">27 - 29 Gy (0.5 cc) </w:t>
            </w:r>
            <w:hyperlink r:id="rId202">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D">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E">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F">
            <w:pPr>
              <w:rPr>
                <w:sz w:val="18"/>
                <w:szCs w:val="18"/>
              </w:rPr>
            </w:pPr>
            <w:r w:rsidDel="00000000" w:rsidR="00000000" w:rsidRPr="00000000">
              <w:rPr>
                <w:sz w:val="18"/>
                <w:szCs w:val="18"/>
                <w:rtl w:val="0"/>
              </w:rPr>
              <w:t xml:space="preserve">Retina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0">
            <w:pPr>
              <w:widowControl w:val="0"/>
              <w:rPr>
                <w:sz w:val="18"/>
                <w:szCs w:val="18"/>
              </w:rPr>
            </w:pPr>
            <w:r w:rsidDel="00000000" w:rsidR="00000000" w:rsidRPr="00000000">
              <w:rPr>
                <w:b w:val="1"/>
                <w:sz w:val="18"/>
                <w:szCs w:val="18"/>
                <w:rtl w:val="0"/>
              </w:rPr>
              <w:t xml:space="preserve">45 - 50 Gy</w:t>
            </w:r>
            <w:r w:rsidDel="00000000" w:rsidR="00000000" w:rsidRPr="00000000">
              <w:rPr>
                <w:sz w:val="18"/>
                <w:szCs w:val="18"/>
                <w:rtl w:val="0"/>
              </w:rPr>
              <w:t xml:space="preserve">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1">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2">
            <w:pPr>
              <w:rPr>
                <w:sz w:val="18"/>
                <w:szCs w:val="18"/>
                <w:vertAlign w:val="superscript"/>
              </w:rPr>
            </w:pPr>
            <w:r w:rsidDel="00000000" w:rsidR="00000000" w:rsidRPr="00000000">
              <w:rPr>
                <w:b w:val="1"/>
                <w:sz w:val="18"/>
                <w:szCs w:val="18"/>
                <w:rtl w:val="0"/>
              </w:rPr>
              <w:t xml:space="preserve">25.5 Gy </w:t>
            </w:r>
            <w:r w:rsidDel="00000000" w:rsidR="00000000" w:rsidRPr="00000000">
              <w:rPr>
                <w:sz w:val="18"/>
                <w:szCs w:val="18"/>
                <w:vertAlign w:val="superscript"/>
                <w:rtl w:val="0"/>
              </w:rPr>
              <w:t xml:space="preserve">T, </w:t>
            </w:r>
            <w:hyperlink r:id="rId20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33">
            <w:pPr>
              <w:rPr>
                <w:sz w:val="18"/>
                <w:szCs w:val="18"/>
                <w:vertAlign w:val="superscript"/>
              </w:rPr>
            </w:pPr>
            <w:r w:rsidDel="00000000" w:rsidR="00000000" w:rsidRPr="00000000">
              <w:rPr>
                <w:sz w:val="18"/>
                <w:szCs w:val="18"/>
                <w:rtl w:val="0"/>
              </w:rPr>
              <w:t xml:space="preserve">24 Gy </w:t>
            </w:r>
            <w:hyperlink r:id="rId20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0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134">
            <w:pPr>
              <w:rPr>
                <w:sz w:val="18"/>
                <w:szCs w:val="18"/>
                <w:vertAlign w:val="superscript"/>
              </w:rPr>
            </w:pPr>
            <w:r w:rsidDel="00000000" w:rsidR="00000000" w:rsidRPr="00000000">
              <w:rPr>
                <w:sz w:val="18"/>
                <w:szCs w:val="18"/>
                <w:rtl w:val="0"/>
              </w:rPr>
              <w:t xml:space="preserve">21.9 Gy (5 cc) </w:t>
            </w:r>
            <w:hyperlink r:id="rId20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207">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5">
            <w:pPr>
              <w:widowControl w:val="0"/>
              <w:rPr>
                <w:b w:val="1"/>
                <w:sz w:val="18"/>
                <w:szCs w:val="18"/>
              </w:rPr>
            </w:pPr>
            <w:r w:rsidDel="00000000" w:rsidR="00000000" w:rsidRPr="00000000">
              <w:rPr>
                <w:rtl w:val="0"/>
              </w:rPr>
            </w:r>
          </w:p>
          <w:p w:rsidR="00000000" w:rsidDel="00000000" w:rsidP="00000000" w:rsidRDefault="00000000" w:rsidRPr="00000000" w14:paraId="00000136">
            <w:pPr>
              <w:widowControl w:val="0"/>
              <w:rPr>
                <w:b w:val="1"/>
                <w:sz w:val="18"/>
                <w:szCs w:val="18"/>
              </w:rPr>
            </w:pPr>
            <w:r w:rsidDel="00000000" w:rsidR="00000000" w:rsidRPr="00000000">
              <w:rPr>
                <w:b w:val="1"/>
                <w:sz w:val="18"/>
                <w:szCs w:val="18"/>
                <w:rtl w:val="0"/>
              </w:rPr>
              <w:t xml:space="preserve">32 Gy </w:t>
            </w:r>
            <w:hyperlink r:id="rId20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09">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 </w:t>
            </w:r>
            <w:hyperlink r:id="rId21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37">
            <w:pPr>
              <w:widowControl w:val="0"/>
              <w:rPr>
                <w:sz w:val="18"/>
                <w:szCs w:val="18"/>
                <w:vertAlign w:val="superscript"/>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 cc</w:t>
            </w:r>
            <w:r w:rsidDel="00000000" w:rsidR="00000000" w:rsidRPr="00000000">
              <w:rPr>
                <w:sz w:val="18"/>
                <w:szCs w:val="18"/>
                <w:rtl w:val="0"/>
              </w:rPr>
              <w:t xml:space="preserve">) </w:t>
            </w:r>
            <w:hyperlink r:id="rId21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212">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8">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9">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A">
            <w:pPr>
              <w:rPr>
                <w:b w:val="1"/>
                <w:sz w:val="18"/>
                <w:szCs w:val="18"/>
              </w:rPr>
            </w:pPr>
            <w:r w:rsidDel="00000000" w:rsidR="00000000" w:rsidRPr="00000000">
              <w:rPr>
                <w:b w:val="1"/>
                <w:sz w:val="18"/>
                <w:szCs w:val="18"/>
                <w:rtl w:val="0"/>
              </w:rPr>
              <w:t xml:space="preserve">Brachial Plexus</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B">
            <w:pPr>
              <w:widowControl w:val="0"/>
              <w:rPr>
                <w:b w:val="1"/>
                <w:sz w:val="18"/>
                <w:szCs w:val="18"/>
              </w:rPr>
            </w:pPr>
            <w:r w:rsidDel="00000000" w:rsidR="00000000" w:rsidRPr="00000000">
              <w:rPr>
                <w:b w:val="1"/>
                <w:sz w:val="18"/>
                <w:szCs w:val="18"/>
                <w:rtl w:val="0"/>
              </w:rPr>
              <w:t xml:space="preserve">Mean &lt; 69 Gy </w:t>
            </w:r>
          </w:p>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75 Gy (0.1 cc)</w:t>
            </w:r>
          </w:p>
          <w:p w:rsidR="00000000" w:rsidDel="00000000" w:rsidP="00000000" w:rsidRDefault="00000000" w:rsidRPr="00000000" w14:paraId="0000013D">
            <w:pPr>
              <w:widowControl w:val="0"/>
              <w:rPr>
                <w:sz w:val="18"/>
                <w:szCs w:val="18"/>
              </w:rPr>
            </w:pPr>
            <w:r w:rsidDel="00000000" w:rsidR="00000000" w:rsidRPr="00000000">
              <w:rPr>
                <w:sz w:val="18"/>
                <w:szCs w:val="18"/>
                <w:rtl w:val="0"/>
              </w:rPr>
              <w:t xml:space="preserve">74 Gy (0.5 cc)</w:t>
            </w:r>
          </w:p>
          <w:p w:rsidR="00000000" w:rsidDel="00000000" w:rsidP="00000000" w:rsidRDefault="00000000" w:rsidRPr="00000000" w14:paraId="0000013E">
            <w:pPr>
              <w:widowControl w:val="0"/>
              <w:rPr>
                <w:sz w:val="18"/>
                <w:szCs w:val="18"/>
              </w:rPr>
            </w:pPr>
            <w:r w:rsidDel="00000000" w:rsidR="00000000" w:rsidRPr="00000000">
              <w:rPr>
                <w:sz w:val="18"/>
                <w:szCs w:val="18"/>
                <w:rtl w:val="0"/>
              </w:rPr>
              <w:t xml:space="preserve">70 Gy (1 cc)</w:t>
            </w:r>
          </w:p>
          <w:p w:rsidR="00000000" w:rsidDel="00000000" w:rsidP="00000000" w:rsidRDefault="00000000" w:rsidRPr="00000000" w14:paraId="0000013F">
            <w:pPr>
              <w:widowControl w:val="0"/>
              <w:rPr>
                <w:sz w:val="18"/>
                <w:szCs w:val="18"/>
              </w:rPr>
            </w:pPr>
            <w:r w:rsidDel="00000000" w:rsidR="00000000" w:rsidRPr="00000000">
              <w:rPr>
                <w:b w:val="1"/>
                <w:sz w:val="18"/>
                <w:szCs w:val="18"/>
                <w:rtl w:val="0"/>
              </w:rPr>
              <w:t xml:space="preserve">66</w:t>
            </w:r>
            <w:r w:rsidDel="00000000" w:rsidR="00000000" w:rsidRPr="00000000">
              <w:rPr>
                <w:sz w:val="18"/>
                <w:szCs w:val="18"/>
                <w:rtl w:val="0"/>
              </w:rPr>
              <w:t xml:space="preserve"> </w:t>
            </w:r>
            <w:r w:rsidDel="00000000" w:rsidR="00000000" w:rsidRPr="00000000">
              <w:rPr>
                <w:b w:val="1"/>
                <w:sz w:val="18"/>
                <w:szCs w:val="18"/>
                <w:rtl w:val="0"/>
              </w:rPr>
              <w:t xml:space="preserve">Gy</w:t>
            </w:r>
            <w:r w:rsidDel="00000000" w:rsidR="00000000" w:rsidRPr="00000000">
              <w:rPr>
                <w:sz w:val="18"/>
                <w:szCs w:val="18"/>
                <w:rtl w:val="0"/>
              </w:rPr>
              <w:t xml:space="preserve"> (2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0">
            <w:pPr>
              <w:rPr>
                <w:b w:val="1"/>
                <w:sz w:val="18"/>
                <w:szCs w:val="18"/>
                <w:vertAlign w:val="superscript"/>
              </w:rPr>
            </w:pPr>
            <w:r w:rsidDel="00000000" w:rsidR="00000000" w:rsidRPr="00000000">
              <w:rPr>
                <w:b w:val="1"/>
                <w:sz w:val="18"/>
                <w:szCs w:val="18"/>
                <w:rtl w:val="0"/>
              </w:rPr>
              <w:t xml:space="preserve">17.5 Gy </w:t>
            </w:r>
            <w:hyperlink r:id="rId213">
              <w:r w:rsidDel="00000000" w:rsidR="00000000" w:rsidRPr="00000000">
                <w:rPr>
                  <w:sz w:val="18"/>
                  <w:szCs w:val="18"/>
                  <w:vertAlign w:val="superscript"/>
                  <w:rtl w:val="0"/>
                </w:rPr>
                <w:t xml:space="preserve">09-15 </w:t>
              </w:r>
            </w:hyperlink>
            <w:r w:rsidDel="00000000" w:rsidR="00000000" w:rsidRPr="00000000">
              <w:rPr>
                <w:sz w:val="18"/>
                <w:szCs w:val="18"/>
                <w:vertAlign w:val="superscript"/>
                <w:rtl w:val="0"/>
              </w:rPr>
              <w:t xml:space="preserve">/ </w:t>
            </w:r>
            <w:hyperlink r:id="rId214">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215">
              <w:r w:rsidDel="00000000" w:rsidR="00000000" w:rsidRPr="00000000">
                <w:rPr>
                  <w:sz w:val="18"/>
                  <w:szCs w:val="18"/>
                  <w:vertAlign w:val="superscript"/>
                  <w:rtl w:val="0"/>
                </w:rPr>
                <w:t xml:space="preserve">101</w:t>
              </w:r>
            </w:hyperlink>
            <w:r w:rsidDel="00000000" w:rsidR="00000000" w:rsidRPr="00000000">
              <w:rPr>
                <w:b w:val="1"/>
                <w:sz w:val="18"/>
                <w:szCs w:val="18"/>
                <w:rtl w:val="0"/>
              </w:rPr>
              <w:t xml:space="preserve"> </w:t>
            </w:r>
            <w:r w:rsidDel="00000000" w:rsidR="00000000" w:rsidRPr="00000000">
              <w:rPr>
                <w:b w:val="1"/>
                <w:sz w:val="18"/>
                <w:szCs w:val="18"/>
                <w:vertAlign w:val="superscript"/>
                <w:rtl w:val="0"/>
              </w:rPr>
              <w:t xml:space="preserve">/ </w:t>
            </w:r>
            <w:hyperlink r:id="rId21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41">
            <w:pPr>
              <w:rPr>
                <w:sz w:val="18"/>
                <w:szCs w:val="18"/>
              </w:rPr>
            </w:pPr>
            <w:r w:rsidDel="00000000" w:rsidR="00000000" w:rsidRPr="00000000">
              <w:rPr>
                <w:sz w:val="18"/>
                <w:szCs w:val="18"/>
                <w:rtl w:val="0"/>
              </w:rPr>
              <w:t xml:space="preserve">14 Gy (3 cc) </w:t>
            </w:r>
            <w:hyperlink r:id="rId217">
              <w:r w:rsidDel="00000000" w:rsidR="00000000" w:rsidRPr="00000000">
                <w:rPr>
                  <w:sz w:val="18"/>
                  <w:szCs w:val="18"/>
                  <w:vertAlign w:val="superscript"/>
                  <w:rtl w:val="0"/>
                </w:rPr>
                <w:t xml:space="preserve">09-15 </w:t>
              </w:r>
            </w:hyperlink>
            <w:r w:rsidDel="00000000" w:rsidR="00000000" w:rsidRPr="00000000">
              <w:rPr>
                <w:sz w:val="18"/>
                <w:szCs w:val="18"/>
                <w:vertAlign w:val="superscript"/>
                <w:rtl w:val="0"/>
              </w:rPr>
              <w:t xml:space="preserve">/ T / </w:t>
            </w:r>
            <w:hyperlink r:id="rId218">
              <w:r w:rsidDel="00000000" w:rsidR="00000000" w:rsidRPr="00000000">
                <w:rPr>
                  <w:sz w:val="18"/>
                  <w:szCs w:val="18"/>
                  <w:vertAlign w:val="superscript"/>
                  <w:rtl w:val="0"/>
                </w:rPr>
                <w:t xml:space="preserve">101 </w:t>
              </w:r>
            </w:hyperlink>
            <w:r w:rsidDel="00000000" w:rsidR="00000000" w:rsidRPr="00000000">
              <w:rPr>
                <w:b w:val="1"/>
                <w:sz w:val="18"/>
                <w:szCs w:val="18"/>
                <w:vertAlign w:val="superscript"/>
                <w:rtl w:val="0"/>
              </w:rPr>
              <w:t xml:space="preserve">/ </w:t>
            </w:r>
            <w:hyperlink r:id="rId219">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2">
            <w:pPr>
              <w:rPr>
                <w:b w:val="1"/>
                <w:sz w:val="18"/>
                <w:szCs w:val="18"/>
                <w:vertAlign w:val="superscript"/>
              </w:rPr>
            </w:pPr>
            <w:r w:rsidDel="00000000" w:rsidR="00000000" w:rsidRPr="00000000">
              <w:rPr>
                <w:b w:val="1"/>
                <w:sz w:val="18"/>
                <w:szCs w:val="18"/>
                <w:rtl w:val="0"/>
              </w:rPr>
              <w:t xml:space="preserve">24 Gy </w:t>
            </w:r>
            <w:hyperlink r:id="rId22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21">
              <w:r w:rsidDel="00000000" w:rsidR="00000000" w:rsidRPr="00000000">
                <w:rPr>
                  <w:sz w:val="18"/>
                  <w:szCs w:val="18"/>
                  <w:vertAlign w:val="superscript"/>
                  <w:rtl w:val="0"/>
                </w:rPr>
                <w:t xml:space="preserve">UK</w:t>
              </w:r>
            </w:hyperlink>
            <w:r w:rsidDel="00000000" w:rsidR="00000000" w:rsidRPr="00000000">
              <w:rPr>
                <w:b w:val="1"/>
                <w:sz w:val="18"/>
                <w:szCs w:val="18"/>
                <w:vertAlign w:val="superscript"/>
                <w:rtl w:val="0"/>
              </w:rPr>
              <w:t xml:space="preserve"> / </w:t>
            </w:r>
            <w:hyperlink r:id="rId22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43">
            <w:pPr>
              <w:rPr>
                <w:sz w:val="18"/>
                <w:szCs w:val="18"/>
                <w:vertAlign w:val="superscript"/>
              </w:rPr>
            </w:pPr>
            <w:r w:rsidDel="00000000" w:rsidR="00000000" w:rsidRPr="00000000">
              <w:rPr>
                <w:sz w:val="18"/>
                <w:szCs w:val="18"/>
                <w:rtl w:val="0"/>
              </w:rPr>
              <w:t xml:space="preserve">22.5 Gy (5 cc) </w:t>
            </w:r>
            <w:hyperlink r:id="rId22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24">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4">
            <w:pPr>
              <w:rPr>
                <w:sz w:val="18"/>
                <w:szCs w:val="18"/>
              </w:rPr>
            </w:pPr>
            <w:r w:rsidDel="00000000" w:rsidR="00000000" w:rsidRPr="00000000">
              <w:rPr>
                <w:sz w:val="18"/>
                <w:szCs w:val="18"/>
                <w:rtl w:val="0"/>
              </w:rPr>
              <w:t xml:space="preserve">35 Gy </w:t>
            </w:r>
            <w:hyperlink r:id="rId225">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145">
            <w:pPr>
              <w:rPr>
                <w:sz w:val="18"/>
                <w:szCs w:val="18"/>
                <w:vertAlign w:val="superscript"/>
              </w:rPr>
            </w:pPr>
            <w:r w:rsidDel="00000000" w:rsidR="00000000" w:rsidRPr="00000000">
              <w:rPr>
                <w:b w:val="1"/>
                <w:sz w:val="18"/>
                <w:szCs w:val="18"/>
                <w:rtl w:val="0"/>
              </w:rPr>
              <w:t xml:space="preserve">32 Gy</w:t>
            </w:r>
            <w:r w:rsidDel="00000000" w:rsidR="00000000" w:rsidRPr="00000000">
              <w:rPr>
                <w:sz w:val="18"/>
                <w:szCs w:val="18"/>
                <w:rtl w:val="0"/>
              </w:rPr>
              <w:t xml:space="preserve"> </w:t>
            </w:r>
            <w:hyperlink r:id="rId226">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227">
              <w:r w:rsidDel="00000000" w:rsidR="00000000" w:rsidRPr="00000000">
                <w:rPr>
                  <w:sz w:val="18"/>
                  <w:szCs w:val="18"/>
                  <w:vertAlign w:val="superscript"/>
                  <w:rtl w:val="0"/>
                </w:rPr>
                <w:t xml:space="preserve">BR002</w:t>
              </w:r>
            </w:hyperlink>
            <w:r w:rsidDel="00000000" w:rsidR="00000000" w:rsidRPr="00000000">
              <w:rPr>
                <w:sz w:val="18"/>
                <w:szCs w:val="18"/>
                <w:vertAlign w:val="superscript"/>
                <w:rtl w:val="0"/>
              </w:rPr>
              <w:t xml:space="preserve">, </w:t>
            </w:r>
            <w:hyperlink r:id="rId228">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146">
            <w:pPr>
              <w:widowControl w:val="0"/>
              <w:rPr>
                <w:sz w:val="18"/>
                <w:szCs w:val="18"/>
                <w:vertAlign w:val="superscript"/>
              </w:rPr>
            </w:pPr>
            <w:r w:rsidDel="00000000" w:rsidR="00000000" w:rsidRPr="00000000">
              <w:rPr>
                <w:sz w:val="18"/>
                <w:szCs w:val="18"/>
                <w:rtl w:val="0"/>
              </w:rPr>
              <w:t xml:space="preserve">30.5 Gy </w:t>
            </w:r>
            <w:hyperlink r:id="rId229">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230">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147">
            <w:pPr>
              <w:widowControl w:val="0"/>
              <w:rPr>
                <w:sz w:val="18"/>
                <w:szCs w:val="18"/>
                <w:vertAlign w:val="superscript"/>
              </w:rPr>
            </w:pPr>
            <w:r w:rsidDel="00000000" w:rsidR="00000000" w:rsidRPr="00000000">
              <w:rPr>
                <w:sz w:val="18"/>
                <w:szCs w:val="18"/>
                <w:rtl w:val="0"/>
              </w:rPr>
              <w:t xml:space="preserve">27 -</w:t>
            </w:r>
            <w:r w:rsidDel="00000000" w:rsidR="00000000" w:rsidRPr="00000000">
              <w:rPr>
                <w:b w:val="1"/>
                <w:sz w:val="18"/>
                <w:szCs w:val="18"/>
                <w:rtl w:val="0"/>
              </w:rPr>
              <w:t xml:space="preserve"> 30 Gy </w:t>
            </w:r>
            <w:r w:rsidDel="00000000" w:rsidR="00000000" w:rsidRPr="00000000">
              <w:rPr>
                <w:sz w:val="18"/>
                <w:szCs w:val="18"/>
                <w:rtl w:val="0"/>
              </w:rPr>
              <w:t xml:space="preserve">(</w:t>
            </w:r>
            <w:r w:rsidDel="00000000" w:rsidR="00000000" w:rsidRPr="00000000">
              <w:rPr>
                <w:b w:val="1"/>
                <w:sz w:val="18"/>
                <w:szCs w:val="18"/>
                <w:rtl w:val="0"/>
              </w:rPr>
              <w:t xml:space="preserve">3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23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232">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23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48">
            <w:pPr>
              <w:widowControl w:val="0"/>
              <w:rPr>
                <w:b w:val="1"/>
                <w:sz w:val="18"/>
                <w:szCs w:val="18"/>
              </w:rPr>
            </w:pPr>
            <w:r w:rsidDel="00000000" w:rsidR="00000000" w:rsidRPr="00000000">
              <w:rPr>
                <w:sz w:val="18"/>
                <w:szCs w:val="18"/>
                <w:rtl w:val="0"/>
              </w:rPr>
              <w:t xml:space="preserve">27 - 29 Gy (0.5 cc) </w:t>
            </w:r>
            <w:hyperlink r:id="rId234">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9">
            <w:pPr>
              <w:widowControl w:val="0"/>
              <w:rPr>
                <w:sz w:val="18"/>
                <w:szCs w:val="18"/>
              </w:rPr>
            </w:pPr>
            <w:r w:rsidDel="00000000" w:rsidR="00000000" w:rsidRPr="00000000">
              <w:rPr>
                <w:sz w:val="18"/>
                <w:szCs w:val="18"/>
                <w:rtl w:val="0"/>
              </w:rPr>
              <w:t xml:space="preserve">38 Gy (0.5 cc) </w:t>
            </w:r>
            <w:hyperlink r:id="rId235">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14A">
            <w:pPr>
              <w:widowControl w:val="0"/>
              <w:rPr>
                <w:sz w:val="18"/>
                <w:szCs w:val="18"/>
              </w:rPr>
            </w:pPr>
            <w:r w:rsidDel="00000000" w:rsidR="00000000" w:rsidRPr="00000000">
              <w:rPr>
                <w:sz w:val="18"/>
                <w:szCs w:val="18"/>
                <w:rtl w:val="0"/>
              </w:rPr>
              <w:t xml:space="preserve">41.36 Gy (0.5 cc) </w:t>
            </w:r>
            <w:hyperlink r:id="rId236">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14B">
            <w:pPr>
              <w:widowControl w:val="0"/>
              <w:rPr>
                <w:sz w:val="18"/>
                <w:szCs w:val="18"/>
              </w:rPr>
            </w:pPr>
            <w:r w:rsidDel="00000000" w:rsidR="00000000" w:rsidRPr="00000000">
              <w:rPr>
                <w:sz w:val="18"/>
                <w:szCs w:val="18"/>
                <w:rtl w:val="0"/>
              </w:rPr>
              <w:t xml:space="preserve">39 Gy </w:t>
            </w:r>
            <w:hyperlink r:id="rId23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14C">
            <w:pPr>
              <w:widowControl w:val="0"/>
              <w:rPr>
                <w:sz w:val="18"/>
                <w:szCs w:val="18"/>
              </w:rPr>
            </w:pPr>
            <w:r w:rsidDel="00000000" w:rsidR="00000000" w:rsidRPr="00000000">
              <w:rPr>
                <w:sz w:val="18"/>
                <w:szCs w:val="18"/>
                <w:rtl w:val="0"/>
              </w:rPr>
              <w:t xml:space="preserve">27-38 Gy (0.5 cc) </w:t>
            </w:r>
            <w:hyperlink r:id="rId238">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D">
            <w:pPr>
              <w:widowControl w:val="0"/>
              <w:rPr>
                <w:sz w:val="18"/>
                <w:szCs w:val="18"/>
                <w:vertAlign w:val="superscript"/>
              </w:rPr>
            </w:pPr>
            <w:r w:rsidDel="00000000" w:rsidR="00000000" w:rsidRPr="00000000">
              <w:rPr>
                <w:sz w:val="18"/>
                <w:szCs w:val="18"/>
                <w:rtl w:val="0"/>
              </w:rPr>
              <w:t xml:space="preserve">55 Gy </w:t>
            </w:r>
            <w:hyperlink r:id="rId239">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240">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14E">
            <w:pPr>
              <w:widowControl w:val="0"/>
              <w:rPr>
                <w:sz w:val="18"/>
                <w:szCs w:val="18"/>
                <w:vertAlign w:val="superscript"/>
              </w:rPr>
            </w:pPr>
            <w:r w:rsidDel="00000000" w:rsidR="00000000" w:rsidRPr="00000000">
              <w:rPr>
                <w:sz w:val="18"/>
                <w:szCs w:val="18"/>
                <w:rtl w:val="0"/>
              </w:rPr>
              <w:t xml:space="preserve">50 Gy (0.2 cc) </w:t>
            </w:r>
            <w:hyperlink r:id="rId241">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14F">
            <w:pPr>
              <w:widowControl w:val="0"/>
              <w:rPr>
                <w:sz w:val="18"/>
                <w:szCs w:val="18"/>
              </w:rPr>
            </w:pPr>
            <w:r w:rsidDel="00000000" w:rsidR="00000000" w:rsidRPr="00000000">
              <w:rPr>
                <w:sz w:val="18"/>
                <w:szCs w:val="18"/>
                <w:rtl w:val="0"/>
              </w:rPr>
              <w:t xml:space="preserve">39 Gy </w:t>
            </w:r>
            <w:hyperlink r:id="rId24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150">
            <w:pPr>
              <w:widowControl w:val="0"/>
              <w:rPr>
                <w:sz w:val="18"/>
                <w:szCs w:val="18"/>
              </w:rPr>
            </w:pPr>
            <w:r w:rsidDel="00000000" w:rsidR="00000000" w:rsidRPr="00000000">
              <w:rPr>
                <w:sz w:val="18"/>
                <w:szCs w:val="18"/>
                <w:rtl w:val="0"/>
              </w:rPr>
              <w:t xml:space="preserve">34.9 Gy (3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1">
            <w:pPr>
              <w:rPr>
                <w:b w:val="1"/>
                <w:color w:val="cccccc"/>
                <w:sz w:val="18"/>
                <w:szCs w:val="18"/>
              </w:rPr>
            </w:pPr>
            <w:r w:rsidDel="00000000" w:rsidR="00000000" w:rsidRPr="00000000">
              <w:rPr>
                <w:b w:val="1"/>
                <w:sz w:val="18"/>
                <w:szCs w:val="18"/>
                <w:rtl w:val="0"/>
              </w:rPr>
              <w:t xml:space="preserve">Cauda Equina</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2">
            <w:pPr>
              <w:widowControl w:val="0"/>
              <w:rPr>
                <w:sz w:val="18"/>
                <w:szCs w:val="18"/>
              </w:rPr>
            </w:pPr>
            <w:r w:rsidDel="00000000" w:rsidR="00000000" w:rsidRPr="00000000">
              <w:rPr>
                <w:sz w:val="18"/>
                <w:szCs w:val="18"/>
                <w:rtl w:val="0"/>
              </w:rPr>
              <w:t xml:space="preserve">66 - 70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3">
            <w:pPr>
              <w:rPr>
                <w:b w:val="1"/>
                <w:sz w:val="18"/>
                <w:szCs w:val="18"/>
              </w:rPr>
            </w:pPr>
            <w:r w:rsidDel="00000000" w:rsidR="00000000" w:rsidRPr="00000000">
              <w:rPr>
                <w:b w:val="1"/>
                <w:sz w:val="18"/>
                <w:szCs w:val="18"/>
                <w:rtl w:val="0"/>
              </w:rPr>
              <w:t xml:space="preserve">16 Gy </w:t>
            </w:r>
            <w:hyperlink r:id="rId243">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 T/ 101 / </w:t>
            </w:r>
            <w:hyperlink r:id="rId244">
              <w:r w:rsidDel="00000000" w:rsidR="00000000" w:rsidRPr="00000000">
                <w:rPr>
                  <w:sz w:val="18"/>
                  <w:szCs w:val="18"/>
                  <w:vertAlign w:val="superscript"/>
                  <w:rtl w:val="0"/>
                </w:rPr>
                <w:t xml:space="preserve">UK</w:t>
              </w:r>
            </w:hyperlink>
            <w:r w:rsidDel="00000000" w:rsidR="00000000" w:rsidRPr="00000000">
              <w:rPr>
                <w:b w:val="1"/>
                <w:sz w:val="18"/>
                <w:szCs w:val="18"/>
                <w:vertAlign w:val="superscript"/>
                <w:rtl w:val="0"/>
              </w:rPr>
              <w:t xml:space="preserve">/ </w:t>
            </w:r>
            <w:hyperlink r:id="rId24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54">
            <w:pPr>
              <w:rPr>
                <w:sz w:val="18"/>
                <w:szCs w:val="18"/>
              </w:rPr>
            </w:pPr>
            <w:r w:rsidDel="00000000" w:rsidR="00000000" w:rsidRPr="00000000">
              <w:rPr>
                <w:sz w:val="18"/>
                <w:szCs w:val="18"/>
                <w:rtl w:val="0"/>
              </w:rPr>
              <w:t xml:space="preserve">14 Gy (5 cc) </w:t>
            </w:r>
            <w:hyperlink r:id="rId246">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 T / </w:t>
            </w:r>
            <w:hyperlink r:id="rId247">
              <w:r w:rsidDel="00000000" w:rsidR="00000000" w:rsidRPr="00000000">
                <w:rPr>
                  <w:sz w:val="18"/>
                  <w:szCs w:val="18"/>
                  <w:vertAlign w:val="superscript"/>
                  <w:rtl w:val="0"/>
                </w:rPr>
                <w:t xml:space="preserve">101 </w:t>
              </w:r>
            </w:hyperlink>
            <w:r w:rsidDel="00000000" w:rsidR="00000000" w:rsidRPr="00000000">
              <w:rPr>
                <w:b w:val="1"/>
                <w:sz w:val="18"/>
                <w:szCs w:val="18"/>
                <w:vertAlign w:val="superscript"/>
                <w:rtl w:val="0"/>
              </w:rPr>
              <w:t xml:space="preserve">/ </w:t>
            </w:r>
            <w:hyperlink r:id="rId248">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5">
            <w:pPr>
              <w:rPr>
                <w:sz w:val="18"/>
                <w:szCs w:val="18"/>
                <w:vertAlign w:val="superscript"/>
              </w:rPr>
            </w:pPr>
            <w:r w:rsidDel="00000000" w:rsidR="00000000" w:rsidRPr="00000000">
              <w:rPr>
                <w:b w:val="1"/>
                <w:sz w:val="18"/>
                <w:szCs w:val="18"/>
                <w:rtl w:val="0"/>
              </w:rPr>
              <w:t xml:space="preserve">18 Gy </w:t>
            </w:r>
            <w:r w:rsidDel="00000000" w:rsidR="00000000" w:rsidRPr="00000000">
              <w:rPr>
                <w:sz w:val="18"/>
                <w:szCs w:val="18"/>
                <w:rtl w:val="0"/>
              </w:rPr>
              <w:t xml:space="preserve">(</w:t>
            </w:r>
            <w:r w:rsidDel="00000000" w:rsidR="00000000" w:rsidRPr="00000000">
              <w:rPr>
                <w:b w:val="1"/>
                <w:sz w:val="18"/>
                <w:szCs w:val="18"/>
                <w:rtl w:val="0"/>
              </w:rPr>
              <w:t xml:space="preserve">30.2 cc</w:t>
            </w:r>
            <w:r w:rsidDel="00000000" w:rsidR="00000000" w:rsidRPr="00000000">
              <w:rPr>
                <w:sz w:val="18"/>
                <w:szCs w:val="18"/>
                <w:rtl w:val="0"/>
              </w:rPr>
              <w:t xml:space="preserve">) </w:t>
            </w:r>
            <w:hyperlink r:id="rId249">
              <w:r w:rsidDel="00000000" w:rsidR="00000000" w:rsidRPr="00000000">
                <w:rPr>
                  <w:sz w:val="18"/>
                  <w:szCs w:val="18"/>
                  <w:vertAlign w:val="superscript"/>
                  <w:rtl w:val="0"/>
                </w:rPr>
                <w:t xml:space="preserve">intact</w:t>
              </w:r>
            </w:hyperlink>
            <w:r w:rsidDel="00000000" w:rsidR="00000000" w:rsidRPr="00000000">
              <w:rPr>
                <w:rtl w:val="0"/>
              </w:rPr>
            </w:r>
          </w:p>
          <w:p w:rsidR="00000000" w:rsidDel="00000000" w:rsidP="00000000" w:rsidRDefault="00000000" w:rsidRPr="00000000" w14:paraId="00000156">
            <w:pPr>
              <w:rPr>
                <w:sz w:val="18"/>
                <w:szCs w:val="18"/>
              </w:rPr>
            </w:pPr>
            <w:r w:rsidDel="00000000" w:rsidR="00000000" w:rsidRPr="00000000">
              <w:rPr>
                <w:b w:val="1"/>
                <w:sz w:val="18"/>
                <w:szCs w:val="18"/>
                <w:rtl w:val="0"/>
              </w:rPr>
              <w:t xml:space="preserve">24 Gy </w:t>
            </w:r>
            <w:r w:rsidDel="00000000" w:rsidR="00000000" w:rsidRPr="00000000">
              <w:rPr>
                <w:sz w:val="18"/>
                <w:szCs w:val="18"/>
                <w:rtl w:val="0"/>
              </w:rPr>
              <w:t xml:space="preserve">(</w:t>
            </w:r>
            <w:r w:rsidDel="00000000" w:rsidR="00000000" w:rsidRPr="00000000">
              <w:rPr>
                <w:b w:val="1"/>
                <w:sz w:val="18"/>
                <w:szCs w:val="18"/>
                <w:rtl w:val="0"/>
              </w:rPr>
              <w:t xml:space="preserve">16.8 cc</w:t>
            </w:r>
            <w:r w:rsidDel="00000000" w:rsidR="00000000" w:rsidRPr="00000000">
              <w:rPr>
                <w:sz w:val="18"/>
                <w:szCs w:val="18"/>
                <w:rtl w:val="0"/>
              </w:rPr>
              <w:t xml:space="preserve">) </w:t>
            </w:r>
            <w:hyperlink r:id="rId250">
              <w:r w:rsidDel="00000000" w:rsidR="00000000" w:rsidRPr="00000000">
                <w:rPr>
                  <w:sz w:val="18"/>
                  <w:szCs w:val="18"/>
                  <w:vertAlign w:val="superscript"/>
                  <w:rtl w:val="0"/>
                </w:rPr>
                <w:t xml:space="preserve">post-op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7">
            <w:pPr>
              <w:rPr>
                <w:sz w:val="18"/>
                <w:szCs w:val="18"/>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10.5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251">
              <w:r w:rsidDel="00000000" w:rsidR="00000000" w:rsidRPr="00000000">
                <w:rPr>
                  <w:sz w:val="18"/>
                  <w:szCs w:val="18"/>
                  <w:vertAlign w:val="superscript"/>
                  <w:rtl w:val="0"/>
                </w:rPr>
                <w:t xml:space="preserve">intact</w:t>
              </w:r>
            </w:hyperlink>
            <w:r w:rsidDel="00000000" w:rsidR="00000000" w:rsidRPr="00000000">
              <w:rPr>
                <w:rtl w:val="0"/>
              </w:rPr>
            </w:r>
          </w:p>
          <w:p w:rsidR="00000000" w:rsidDel="00000000" w:rsidP="00000000" w:rsidRDefault="00000000" w:rsidRPr="00000000" w14:paraId="00000158">
            <w:pPr>
              <w:rPr>
                <w:sz w:val="18"/>
                <w:szCs w:val="18"/>
              </w:rPr>
            </w:pPr>
            <w:r w:rsidDel="00000000" w:rsidR="00000000" w:rsidRPr="00000000">
              <w:rPr>
                <w:b w:val="1"/>
                <w:sz w:val="18"/>
                <w:szCs w:val="18"/>
                <w:rtl w:val="0"/>
              </w:rPr>
              <w:t xml:space="preserve">33.5 Gy </w:t>
            </w:r>
            <w:r w:rsidDel="00000000" w:rsidR="00000000" w:rsidRPr="00000000">
              <w:rPr>
                <w:sz w:val="18"/>
                <w:szCs w:val="18"/>
                <w:rtl w:val="0"/>
              </w:rPr>
              <w:t xml:space="preserve">(</w:t>
            </w:r>
            <w:r w:rsidDel="00000000" w:rsidR="00000000" w:rsidRPr="00000000">
              <w:rPr>
                <w:b w:val="1"/>
                <w:sz w:val="18"/>
                <w:szCs w:val="18"/>
                <w:rtl w:val="0"/>
              </w:rPr>
              <w:t xml:space="preserve">0.05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252">
              <w:r w:rsidDel="00000000" w:rsidR="00000000" w:rsidRPr="00000000">
                <w:rPr>
                  <w:sz w:val="18"/>
                  <w:szCs w:val="18"/>
                  <w:vertAlign w:val="superscript"/>
                  <w:rtl w:val="0"/>
                </w:rPr>
                <w:t xml:space="preserve">post-op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9">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A">
            <w:pPr>
              <w:rPr>
                <w:sz w:val="18"/>
                <w:szCs w:val="18"/>
              </w:rPr>
            </w:pPr>
            <w:r w:rsidDel="00000000" w:rsidR="00000000" w:rsidRPr="00000000">
              <w:rPr>
                <w:sz w:val="18"/>
                <w:szCs w:val="18"/>
                <w:rtl w:val="0"/>
              </w:rPr>
              <w:t xml:space="preserve">41.9 Gy</w:t>
            </w:r>
          </w:p>
          <w:p w:rsidR="00000000" w:rsidDel="00000000" w:rsidP="00000000" w:rsidRDefault="00000000" w:rsidRPr="00000000" w14:paraId="0000015B">
            <w:pPr>
              <w:rPr>
                <w:sz w:val="18"/>
                <w:szCs w:val="18"/>
              </w:rPr>
            </w:pPr>
            <w:r w:rsidDel="00000000" w:rsidR="00000000" w:rsidRPr="00000000">
              <w:rPr>
                <w:sz w:val="18"/>
                <w:szCs w:val="18"/>
                <w:rtl w:val="0"/>
              </w:rPr>
              <w:t xml:space="preserve">39.1 Gy (5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C">
            <w:pPr>
              <w:rPr>
                <w:b w:val="1"/>
                <w:sz w:val="18"/>
                <w:szCs w:val="18"/>
              </w:rPr>
            </w:pPr>
            <w:r w:rsidDel="00000000" w:rsidR="00000000" w:rsidRPr="00000000">
              <w:rPr>
                <w:b w:val="1"/>
                <w:sz w:val="18"/>
                <w:szCs w:val="18"/>
                <w:rtl w:val="0"/>
              </w:rPr>
              <w:t xml:space="preserve">Sacral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D">
            <w:pPr>
              <w:widowControl w:val="0"/>
              <w:rPr>
                <w:sz w:val="18"/>
                <w:szCs w:val="18"/>
              </w:rPr>
            </w:pPr>
            <w:r w:rsidDel="00000000" w:rsidR="00000000" w:rsidRPr="00000000">
              <w:rPr>
                <w:sz w:val="18"/>
                <w:szCs w:val="18"/>
                <w:rtl w:val="0"/>
              </w:rPr>
              <w:t xml:space="preserve">66 - 70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E">
            <w:pPr>
              <w:rPr>
                <w:b w:val="1"/>
                <w:sz w:val="18"/>
                <w:szCs w:val="18"/>
              </w:rPr>
            </w:pPr>
            <w:r w:rsidDel="00000000" w:rsidR="00000000" w:rsidRPr="00000000">
              <w:rPr>
                <w:b w:val="1"/>
                <w:sz w:val="18"/>
                <w:szCs w:val="18"/>
                <w:rtl w:val="0"/>
              </w:rPr>
              <w:t xml:space="preserve">18 Gy </w:t>
            </w:r>
            <w:hyperlink r:id="rId253">
              <w:r w:rsidDel="00000000" w:rsidR="00000000" w:rsidRPr="00000000">
                <w:rPr>
                  <w:sz w:val="18"/>
                  <w:szCs w:val="18"/>
                  <w:vertAlign w:val="superscript"/>
                  <w:rtl w:val="0"/>
                </w:rPr>
                <w:t xml:space="preserve">06-31</w:t>
              </w:r>
            </w:hyperlink>
            <w:r w:rsidDel="00000000" w:rsidR="00000000" w:rsidRPr="00000000">
              <w:rPr>
                <w:b w:val="1"/>
                <w:sz w:val="18"/>
                <w:szCs w:val="18"/>
                <w:vertAlign w:val="superscript"/>
                <w:rtl w:val="0"/>
              </w:rPr>
              <w:t xml:space="preserve">/ </w:t>
            </w:r>
            <w:hyperlink r:id="rId25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5F">
            <w:pPr>
              <w:rPr>
                <w:sz w:val="18"/>
                <w:szCs w:val="18"/>
              </w:rPr>
            </w:pPr>
            <w:r w:rsidDel="00000000" w:rsidR="00000000" w:rsidRPr="00000000">
              <w:rPr>
                <w:sz w:val="18"/>
                <w:szCs w:val="18"/>
                <w:rtl w:val="0"/>
              </w:rPr>
              <w:t xml:space="preserve">16 Gy </w:t>
            </w:r>
            <w:hyperlink r:id="rId25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56">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sz w:val="18"/>
                <w:szCs w:val="18"/>
                <w:rtl w:val="0"/>
              </w:rPr>
              <w:t xml:space="preserve">14.4 Gy (5 cc) </w:t>
            </w:r>
            <w:hyperlink r:id="rId257">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T, </w:t>
            </w:r>
            <w:hyperlink r:id="rId258">
              <w:r w:rsidDel="00000000" w:rsidR="00000000" w:rsidRPr="00000000">
                <w:rPr>
                  <w:sz w:val="18"/>
                  <w:szCs w:val="18"/>
                  <w:vertAlign w:val="superscript"/>
                  <w:rtl w:val="0"/>
                </w:rPr>
                <w:t xml:space="preserve">101</w:t>
              </w:r>
            </w:hyperlink>
            <w:r w:rsidDel="00000000" w:rsidR="00000000" w:rsidRPr="00000000">
              <w:rPr>
                <w:b w:val="1"/>
                <w:sz w:val="18"/>
                <w:szCs w:val="18"/>
                <w:vertAlign w:val="superscript"/>
                <w:rtl w:val="0"/>
              </w:rPr>
              <w:t xml:space="preserve">, </w:t>
            </w:r>
            <w:hyperlink r:id="rId259">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1">
            <w:pPr>
              <w:rPr>
                <w:sz w:val="18"/>
                <w:szCs w:val="18"/>
              </w:rPr>
            </w:pPr>
            <w:r w:rsidDel="00000000" w:rsidR="00000000" w:rsidRPr="00000000">
              <w:rPr>
                <w:b w:val="1"/>
                <w:sz w:val="18"/>
                <w:szCs w:val="18"/>
                <w:rtl w:val="0"/>
              </w:rPr>
              <w:t xml:space="preserve">23.1 Gy </w:t>
            </w:r>
            <w:hyperlink r:id="rId26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6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162">
            <w:pPr>
              <w:rPr>
                <w:sz w:val="18"/>
                <w:szCs w:val="18"/>
              </w:rPr>
            </w:pPr>
            <w:r w:rsidDel="00000000" w:rsidR="00000000" w:rsidRPr="00000000">
              <w:rPr>
                <w:sz w:val="18"/>
                <w:szCs w:val="18"/>
                <w:rtl w:val="0"/>
              </w:rPr>
              <w:t xml:space="preserve">18 Gy (0.1cc) </w:t>
            </w:r>
            <w:hyperlink r:id="rId262">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(0.5cc) </w:t>
            </w:r>
            <w:hyperlink r:id="rId263">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3">
            <w:pPr>
              <w:rPr>
                <w:sz w:val="18"/>
                <w:szCs w:val="18"/>
              </w:rPr>
            </w:pPr>
            <w:r w:rsidDel="00000000" w:rsidR="00000000" w:rsidRPr="00000000">
              <w:rPr>
                <w:b w:val="1"/>
                <w:sz w:val="18"/>
                <w:szCs w:val="18"/>
                <w:rtl w:val="0"/>
              </w:rPr>
              <w:t xml:space="preserve">31 Gy </w:t>
            </w:r>
            <w:hyperlink r:id="rId264">
              <w:r w:rsidDel="00000000" w:rsidR="00000000" w:rsidRPr="00000000">
                <w:rPr>
                  <w:sz w:val="18"/>
                  <w:szCs w:val="18"/>
                  <w:vertAlign w:val="superscript"/>
                  <w:rtl w:val="0"/>
                </w:rPr>
                <w:t xml:space="preserve">101 </w:t>
              </w:r>
            </w:hyperlink>
            <w:r w:rsidDel="00000000" w:rsidR="00000000" w:rsidRPr="00000000">
              <w:rPr>
                <w:sz w:val="18"/>
                <w:szCs w:val="18"/>
                <w:vertAlign w:val="superscript"/>
                <w:rtl w:val="0"/>
              </w:rPr>
              <w:t xml:space="preserve">/ </w:t>
            </w:r>
            <w:hyperlink r:id="rId26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164">
            <w:pPr>
              <w:rPr>
                <w:sz w:val="18"/>
                <w:szCs w:val="18"/>
                <w:vertAlign w:val="superscript"/>
              </w:rPr>
            </w:pPr>
            <w:r w:rsidDel="00000000" w:rsidR="00000000" w:rsidRPr="00000000">
              <w:rPr>
                <w:sz w:val="18"/>
                <w:szCs w:val="18"/>
                <w:rtl w:val="0"/>
              </w:rPr>
              <w:t xml:space="preserve">23 Gy (0.1 cc) </w:t>
            </w:r>
            <w:hyperlink r:id="rId266">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(0.5 cc) </w:t>
            </w:r>
            <w:hyperlink r:id="rId267">
              <w:r w:rsidDel="00000000" w:rsidR="00000000" w:rsidRPr="00000000">
                <w:rPr>
                  <w:sz w:val="18"/>
                  <w:szCs w:val="18"/>
                  <w:vertAlign w:val="superscript"/>
                  <w:rtl w:val="0"/>
                </w:rPr>
                <w:t xml:space="preserve">101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6">
            <w:pPr>
              <w:rPr>
                <w:sz w:val="18"/>
                <w:szCs w:val="18"/>
              </w:rPr>
            </w:pPr>
            <w:r w:rsidDel="00000000" w:rsidR="00000000" w:rsidRPr="00000000">
              <w:rPr>
                <w:sz w:val="18"/>
                <w:szCs w:val="18"/>
                <w:rtl w:val="0"/>
              </w:rPr>
              <w:t xml:space="preserve">41.9 Gy</w:t>
            </w:r>
          </w:p>
          <w:p w:rsidR="00000000" w:rsidDel="00000000" w:rsidP="00000000" w:rsidRDefault="00000000" w:rsidRPr="00000000" w14:paraId="00000167">
            <w:pPr>
              <w:rPr>
                <w:sz w:val="18"/>
                <w:szCs w:val="18"/>
              </w:rPr>
            </w:pPr>
            <w:r w:rsidDel="00000000" w:rsidR="00000000" w:rsidRPr="00000000">
              <w:rPr>
                <w:sz w:val="18"/>
                <w:szCs w:val="18"/>
                <w:rtl w:val="0"/>
              </w:rPr>
              <w:t xml:space="preserve">39.1 Gy (5 cc)</w:t>
            </w:r>
          </w:p>
        </w:tc>
      </w:tr>
    </w:tbl>
    <w:p w:rsidR="00000000" w:rsidDel="00000000" w:rsidP="00000000" w:rsidRDefault="00000000" w:rsidRPr="00000000" w14:paraId="00000168">
      <w:pPr>
        <w:rPr>
          <w:sz w:val="18"/>
          <w:szCs w:val="18"/>
        </w:rPr>
      </w:pPr>
      <w:r w:rsidDel="00000000" w:rsidR="00000000" w:rsidRPr="00000000">
        <w:rPr>
          <w:rtl w:val="0"/>
        </w:rPr>
      </w:r>
    </w:p>
    <w:tbl>
      <w:tblPr>
        <w:tblStyle w:val="Table5"/>
        <w:tblW w:w="18445.0" w:type="dxa"/>
        <w:jc w:val="left"/>
        <w:tblInd w:w="-22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610"/>
        <w:gridCol w:w="2040"/>
        <w:gridCol w:w="2220"/>
        <w:gridCol w:w="2415"/>
        <w:gridCol w:w="2130"/>
        <w:gridCol w:w="2025"/>
        <w:gridCol w:w="3760"/>
        <w:tblGridChange w:id="0">
          <w:tblGrid>
            <w:gridCol w:w="1245"/>
            <w:gridCol w:w="2610"/>
            <w:gridCol w:w="2040"/>
            <w:gridCol w:w="2220"/>
            <w:gridCol w:w="2415"/>
            <w:gridCol w:w="2130"/>
            <w:gridCol w:w="2025"/>
            <w:gridCol w:w="3760"/>
          </w:tblGrid>
        </w:tblGridChange>
      </w:tblGrid>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9">
            <w:pPr>
              <w:pStyle w:val="Heading2"/>
              <w:jc w:val="center"/>
              <w:rPr/>
            </w:pPr>
            <w:bookmarkStart w:colFirst="0" w:colLast="0" w:name="_b6c4y9fe6v3v" w:id="18"/>
            <w:bookmarkEnd w:id="18"/>
            <w:ins w:author="RASHI KULSHRESTHA" w:id="1" w:date="2020-06-10T17:27:51Z">
              <w:r w:rsidDel="00000000" w:rsidR="00000000" w:rsidRPr="00000000">
                <w:rPr>
                  <w:rtl w:val="0"/>
                </w:rPr>
                <w:t xml:space="preserve"> </w:t>
              </w:r>
            </w:ins>
            <w:hyperlink w:anchor="_hjf4rn360avr">
              <w:r w:rsidDel="00000000" w:rsidR="00000000" w:rsidRPr="00000000">
                <w:rPr>
                  <w:rtl w:val="0"/>
                </w:rPr>
                <w:t xml:space="preserve">H&amp;N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A">
            <w:pPr>
              <w:jc w:val="center"/>
              <w:rPr>
                <w:b w:val="1"/>
                <w:sz w:val="18"/>
                <w:szCs w:val="18"/>
              </w:rPr>
            </w:pPr>
            <w:r w:rsidDel="00000000" w:rsidR="00000000" w:rsidRPr="00000000">
              <w:rPr>
                <w:sz w:val="18"/>
                <w:szCs w:val="18"/>
                <w:rtl w:val="0"/>
              </w:rPr>
              <w:t xml:space="preserve">[</w:t>
            </w:r>
            <w:hyperlink w:anchor="_bcgrt8p9agpw">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B">
            <w:pPr>
              <w:jc w:val="center"/>
              <w:rPr>
                <w:sz w:val="18"/>
                <w:szCs w:val="18"/>
              </w:rPr>
            </w:pPr>
            <w:r w:rsidDel="00000000" w:rsidR="00000000" w:rsidRPr="00000000">
              <w:rPr>
                <w:sz w:val="18"/>
                <w:szCs w:val="18"/>
                <w:rtl w:val="0"/>
              </w:rPr>
              <w:t xml:space="preserve">[</w:t>
            </w:r>
            <w:hyperlink w:anchor="_645t4ixpoc4h">
              <w:r w:rsidDel="00000000" w:rsidR="00000000" w:rsidRPr="00000000">
                <w:rPr>
                  <w:b w:val="1"/>
                  <w:sz w:val="18"/>
                  <w:szCs w:val="18"/>
                  <w:rtl w:val="0"/>
                </w:rPr>
                <w:t xml:space="preserve">SRS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C">
            <w:pPr>
              <w:jc w:val="center"/>
              <w:rPr>
                <w:sz w:val="18"/>
                <w:szCs w:val="18"/>
              </w:rPr>
            </w:pPr>
            <w:r w:rsidDel="00000000" w:rsidR="00000000" w:rsidRPr="00000000">
              <w:rPr>
                <w:sz w:val="18"/>
                <w:szCs w:val="18"/>
                <w:rtl w:val="0"/>
              </w:rPr>
              <w:t xml:space="preserve">[</w:t>
            </w:r>
            <w:hyperlink w:anchor="_vyjl5vj9wyrt">
              <w:r w:rsidDel="00000000" w:rsidR="00000000" w:rsidRPr="00000000">
                <w:rPr>
                  <w:b w:val="1"/>
                  <w:sz w:val="18"/>
                  <w:szCs w:val="18"/>
                  <w:rtl w:val="0"/>
                </w:rPr>
                <w:t xml:space="preserve">3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D">
            <w:pPr>
              <w:jc w:val="center"/>
              <w:rPr>
                <w:sz w:val="18"/>
                <w:szCs w:val="18"/>
              </w:rPr>
            </w:pPr>
            <w:r w:rsidDel="00000000" w:rsidR="00000000" w:rsidRPr="00000000">
              <w:rPr>
                <w:sz w:val="18"/>
                <w:szCs w:val="18"/>
                <w:rtl w:val="0"/>
              </w:rPr>
              <w:t xml:space="preserve">[</w:t>
            </w:r>
            <w:hyperlink w:anchor="_vyjl5vj9wyrt">
              <w:r w:rsidDel="00000000" w:rsidR="00000000" w:rsidRPr="00000000">
                <w:rPr>
                  <w:b w:val="1"/>
                  <w:sz w:val="18"/>
                  <w:szCs w:val="18"/>
                  <w:rtl w:val="0"/>
                </w:rPr>
                <w:t xml:space="preserve">5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E">
            <w:pPr>
              <w:jc w:val="center"/>
              <w:rPr>
                <w:sz w:val="18"/>
                <w:szCs w:val="18"/>
              </w:rPr>
            </w:pPr>
            <w:r w:rsidDel="00000000" w:rsidR="00000000" w:rsidRPr="00000000">
              <w:rPr>
                <w:sz w:val="18"/>
                <w:szCs w:val="18"/>
                <w:rtl w:val="0"/>
              </w:rPr>
              <w:t xml:space="preserve">[</w:t>
            </w:r>
            <w:hyperlink w:anchor="_wm5mn5dnqcqb">
              <w:r w:rsidDel="00000000" w:rsidR="00000000" w:rsidRPr="00000000">
                <w:rPr>
                  <w:b w:val="1"/>
                  <w:sz w:val="18"/>
                  <w:szCs w:val="18"/>
                  <w:rtl w:val="0"/>
                </w:rPr>
                <w:t xml:space="preserve">8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F">
            <w:pPr>
              <w:jc w:val="center"/>
              <w:rPr>
                <w:sz w:val="18"/>
                <w:szCs w:val="18"/>
              </w:rPr>
            </w:pPr>
            <w:r w:rsidDel="00000000" w:rsidR="00000000" w:rsidRPr="00000000">
              <w:rPr>
                <w:sz w:val="18"/>
                <w:szCs w:val="18"/>
                <w:rtl w:val="0"/>
              </w:rPr>
              <w:t xml:space="preserve">[</w:t>
            </w:r>
            <w:hyperlink w:anchor="_wm5mn5dnqcqb">
              <w:r w:rsidDel="00000000" w:rsidR="00000000" w:rsidRPr="00000000">
                <w:rPr>
                  <w:b w:val="1"/>
                  <w:sz w:val="18"/>
                  <w:szCs w:val="18"/>
                  <w:rtl w:val="0"/>
                </w:rPr>
                <w:t xml:space="preserve">10 fraction</w:t>
              </w:r>
            </w:hyperlink>
            <w:r w:rsidDel="00000000" w:rsidR="00000000" w:rsidRPr="00000000">
              <w:rPr>
                <w:sz w:val="18"/>
                <w:szCs w:val="18"/>
                <w:rtl w:val="0"/>
              </w:rPr>
              <w:t xml:space="preserve">]</w:t>
            </w:r>
            <w:r w:rsidDel="00000000" w:rsidR="00000000" w:rsidRPr="00000000">
              <w:rPr>
                <w:rtl w:val="0"/>
              </w:rPr>
            </w:r>
          </w:p>
        </w:tc>
      </w:tr>
      <w:tr>
        <w:trPr>
          <w:trHeight w:val="23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0">
            <w:pPr>
              <w:rPr>
                <w:b w:val="1"/>
                <w:sz w:val="18"/>
                <w:szCs w:val="18"/>
              </w:rPr>
            </w:pPr>
            <w:r w:rsidDel="00000000" w:rsidR="00000000" w:rsidRPr="00000000">
              <w:rPr>
                <w:b w:val="1"/>
                <w:sz w:val="18"/>
                <w:szCs w:val="18"/>
                <w:rtl w:val="0"/>
              </w:rPr>
              <w:t xml:space="preserve">Cartilage</w:t>
            </w:r>
          </w:p>
        </w:tc>
        <w:tc>
          <w:tcPr>
            <w:gridSpan w:val="6"/>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1">
            <w:pPr>
              <w:rPr>
                <w:sz w:val="18"/>
                <w:szCs w:val="18"/>
              </w:rPr>
            </w:pPr>
            <w:r w:rsidDel="00000000" w:rsidR="00000000" w:rsidRPr="00000000">
              <w:rPr>
                <w:sz w:val="18"/>
                <w:szCs w:val="18"/>
                <w:rtl w:val="0"/>
              </w:rPr>
              <w:t xml:space="preserve">Chondritis is rare if fraction size &lt; 3 Gy.</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7">
            <w:pPr>
              <w:rPr>
                <w:sz w:val="18"/>
                <w:szCs w:val="18"/>
              </w:rPr>
            </w:pPr>
            <w:r w:rsidDel="00000000" w:rsidR="00000000" w:rsidRPr="00000000">
              <w:rPr>
                <w:sz w:val="18"/>
                <w:szCs w:val="18"/>
                <w:rtl w:val="0"/>
              </w:rPr>
              <w:t xml:space="preserve">Skin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8">
            <w:pPr>
              <w:widowControl w:val="0"/>
              <w:rPr>
                <w:sz w:val="18"/>
                <w:szCs w:val="18"/>
              </w:rPr>
            </w:pPr>
            <w:r w:rsidDel="00000000" w:rsidR="00000000" w:rsidRPr="00000000">
              <w:rPr>
                <w:sz w:val="18"/>
                <w:szCs w:val="18"/>
                <w:rtl w:val="0"/>
              </w:rPr>
              <w:t xml:space="preserve">20 - 30 Gy</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9">
            <w:pPr>
              <w:rPr>
                <w:sz w:val="18"/>
                <w:szCs w:val="18"/>
              </w:rPr>
            </w:pPr>
            <w:r w:rsidDel="00000000" w:rsidR="00000000" w:rsidRPr="00000000">
              <w:rPr>
                <w:b w:val="1"/>
                <w:sz w:val="18"/>
                <w:szCs w:val="18"/>
                <w:rtl w:val="0"/>
              </w:rPr>
              <w:t xml:space="preserve">27.5 Gy </w:t>
            </w:r>
            <w:r w:rsidDel="00000000" w:rsidR="00000000" w:rsidRPr="00000000">
              <w:rPr>
                <w:sz w:val="18"/>
                <w:szCs w:val="18"/>
                <w:vertAlign w:val="superscript"/>
                <w:rtl w:val="0"/>
              </w:rPr>
              <w:t xml:space="preserve">T, </w:t>
            </w:r>
            <w:hyperlink r:id="rId268">
              <w:r w:rsidDel="00000000" w:rsidR="00000000" w:rsidRPr="00000000">
                <w:rPr>
                  <w:sz w:val="18"/>
                  <w:szCs w:val="18"/>
                  <w:vertAlign w:val="superscript"/>
                  <w:rtl w:val="0"/>
                </w:rPr>
                <w:t xml:space="preserve">BR002</w:t>
              </w:r>
            </w:hyperlink>
            <w:r w:rsidDel="00000000" w:rsidR="00000000" w:rsidRPr="00000000">
              <w:rPr>
                <w:sz w:val="18"/>
                <w:szCs w:val="18"/>
                <w:rtl w:val="0"/>
              </w:rPr>
              <w:t xml:space="preserve">; 26 Gy </w:t>
            </w:r>
            <w:hyperlink r:id="rId269">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17A">
            <w:pPr>
              <w:rPr>
                <w:sz w:val="18"/>
                <w:szCs w:val="18"/>
              </w:rPr>
            </w:pPr>
            <w:r w:rsidDel="00000000" w:rsidR="00000000" w:rsidRPr="00000000">
              <w:rPr>
                <w:sz w:val="18"/>
                <w:szCs w:val="18"/>
                <w:rtl w:val="0"/>
              </w:rPr>
              <w:t xml:space="preserve">25.5 Gy (10 cc) </w:t>
            </w:r>
            <w:r w:rsidDel="00000000" w:rsidR="00000000" w:rsidRPr="00000000">
              <w:rPr>
                <w:sz w:val="18"/>
                <w:szCs w:val="18"/>
                <w:vertAlign w:val="superscript"/>
                <w:rtl w:val="0"/>
              </w:rPr>
              <w:t xml:space="preserve">T, </w:t>
            </w:r>
            <w:hyperlink r:id="rId27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7B">
            <w:pPr>
              <w:rPr>
                <w:b w:val="1"/>
                <w:sz w:val="18"/>
                <w:szCs w:val="18"/>
              </w:rPr>
            </w:pPr>
            <w:r w:rsidDel="00000000" w:rsidR="00000000" w:rsidRPr="00000000">
              <w:rPr>
                <w:sz w:val="18"/>
                <w:szCs w:val="18"/>
                <w:rtl w:val="0"/>
              </w:rPr>
              <w:t xml:space="preserve">23 Gy (10 cc) </w:t>
            </w:r>
            <w:hyperlink r:id="rId271">
              <w:r w:rsidDel="00000000" w:rsidR="00000000" w:rsidRPr="00000000">
                <w:rPr>
                  <w:sz w:val="18"/>
                  <w:szCs w:val="18"/>
                  <w:vertAlign w:val="superscript"/>
                  <w:rtl w:val="0"/>
                </w:rPr>
                <w:t xml:space="preserve">101 </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C">
            <w:pPr>
              <w:rPr>
                <w:b w:val="1"/>
                <w:sz w:val="18"/>
                <w:szCs w:val="18"/>
                <w:vertAlign w:val="superscript"/>
              </w:rPr>
            </w:pPr>
            <w:r w:rsidDel="00000000" w:rsidR="00000000" w:rsidRPr="00000000">
              <w:rPr>
                <w:b w:val="1"/>
                <w:sz w:val="18"/>
                <w:szCs w:val="18"/>
                <w:rtl w:val="0"/>
              </w:rPr>
              <w:t xml:space="preserve">33 Gy </w:t>
            </w:r>
            <w:hyperlink r:id="rId27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Z4099 / </w:t>
            </w:r>
            <w:hyperlink r:id="rId273">
              <w:r w:rsidDel="00000000" w:rsidR="00000000" w:rsidRPr="00000000">
                <w:rPr>
                  <w:sz w:val="18"/>
                  <w:szCs w:val="18"/>
                  <w:vertAlign w:val="superscript"/>
                  <w:rtl w:val="0"/>
                </w:rPr>
                <w:t xml:space="preserve">UK</w:t>
              </w:r>
            </w:hyperlink>
            <w:r w:rsidDel="00000000" w:rsidR="00000000" w:rsidRPr="00000000">
              <w:rPr>
                <w:b w:val="1"/>
                <w:sz w:val="18"/>
                <w:szCs w:val="18"/>
                <w:vertAlign w:val="superscript"/>
                <w:rtl w:val="0"/>
              </w:rPr>
              <w:t xml:space="preserve"> /  </w:t>
            </w:r>
            <w:hyperlink r:id="rId27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7D">
            <w:pPr>
              <w:rPr>
                <w:sz w:val="18"/>
                <w:szCs w:val="18"/>
              </w:rPr>
            </w:pPr>
            <w:r w:rsidDel="00000000" w:rsidR="00000000" w:rsidRPr="00000000">
              <w:rPr>
                <w:sz w:val="18"/>
                <w:szCs w:val="18"/>
                <w:rtl w:val="0"/>
              </w:rPr>
              <w:t xml:space="preserve">31 Gy (10 cc) </w:t>
            </w:r>
            <w:r w:rsidDel="00000000" w:rsidR="00000000" w:rsidRPr="00000000">
              <w:rPr>
                <w:sz w:val="18"/>
                <w:szCs w:val="18"/>
                <w:vertAlign w:val="superscript"/>
                <w:rtl w:val="0"/>
              </w:rPr>
              <w:t xml:space="preserve">T / </w:t>
            </w:r>
            <w:hyperlink r:id="rId27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7E">
            <w:pPr>
              <w:rPr>
                <w:sz w:val="18"/>
                <w:szCs w:val="18"/>
              </w:rPr>
            </w:pPr>
            <w:r w:rsidDel="00000000" w:rsidR="00000000" w:rsidRPr="00000000">
              <w:rPr>
                <w:sz w:val="18"/>
                <w:szCs w:val="18"/>
                <w:rtl w:val="0"/>
              </w:rPr>
              <w:t xml:space="preserve">30 (10 cc) </w:t>
            </w:r>
            <w:hyperlink r:id="rId27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7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17F">
            <w:pPr>
              <w:rPr>
                <w:sz w:val="18"/>
                <w:szCs w:val="18"/>
                <w:vertAlign w:val="superscript"/>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0">
            <w:pPr>
              <w:widowControl w:val="0"/>
              <w:rPr>
                <w:b w:val="1"/>
                <w:sz w:val="18"/>
                <w:szCs w:val="18"/>
              </w:rPr>
            </w:pPr>
            <w:r w:rsidDel="00000000" w:rsidR="00000000" w:rsidRPr="00000000">
              <w:rPr>
                <w:sz w:val="18"/>
                <w:szCs w:val="18"/>
                <w:rtl w:val="0"/>
              </w:rPr>
              <w:t xml:space="preserve">39.5 Gy </w:t>
            </w:r>
            <w:hyperlink r:id="rId27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79">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r w:rsidDel="00000000" w:rsidR="00000000" w:rsidRPr="00000000">
              <w:rPr>
                <w:rtl w:val="0"/>
              </w:rPr>
            </w:r>
          </w:p>
          <w:p w:rsidR="00000000" w:rsidDel="00000000" w:rsidP="00000000" w:rsidRDefault="00000000" w:rsidRPr="00000000" w14:paraId="00000181">
            <w:pPr>
              <w:widowControl w:val="0"/>
              <w:rPr>
                <w:sz w:val="18"/>
                <w:szCs w:val="18"/>
              </w:rPr>
            </w:pPr>
            <w:r w:rsidDel="00000000" w:rsidR="00000000" w:rsidRPr="00000000">
              <w:rPr>
                <w:b w:val="1"/>
                <w:sz w:val="18"/>
                <w:szCs w:val="18"/>
                <w:rtl w:val="0"/>
              </w:rPr>
              <w:t xml:space="preserve">38.5 Gy </w:t>
            </w:r>
            <w:r w:rsidDel="00000000" w:rsidR="00000000" w:rsidRPr="00000000">
              <w:rPr>
                <w:sz w:val="18"/>
                <w:szCs w:val="18"/>
                <w:vertAlign w:val="superscript"/>
                <w:rtl w:val="0"/>
              </w:rPr>
              <w:t xml:space="preserve">T, </w:t>
            </w:r>
            <w:hyperlink r:id="rId28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82">
            <w:pPr>
              <w:widowControl w:val="0"/>
              <w:rPr>
                <w:sz w:val="18"/>
                <w:szCs w:val="18"/>
                <w:vertAlign w:val="superscript"/>
              </w:rPr>
            </w:pPr>
            <w:r w:rsidDel="00000000" w:rsidR="00000000" w:rsidRPr="00000000">
              <w:rPr>
                <w:sz w:val="18"/>
                <w:szCs w:val="18"/>
                <w:rtl w:val="0"/>
              </w:rPr>
              <w:t xml:space="preserve">36.5 Gy (10 cc) </w:t>
            </w:r>
            <w:r w:rsidDel="00000000" w:rsidR="00000000" w:rsidRPr="00000000">
              <w:rPr>
                <w:sz w:val="18"/>
                <w:szCs w:val="18"/>
                <w:vertAlign w:val="superscript"/>
                <w:rtl w:val="0"/>
              </w:rPr>
              <w:t xml:space="preserve">T / </w:t>
            </w:r>
            <w:hyperlink r:id="rId28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282">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28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183">
            <w:pPr>
              <w:widowControl w:val="0"/>
              <w:rPr>
                <w:sz w:val="18"/>
                <w:szCs w:val="18"/>
              </w:rPr>
            </w:pPr>
            <w:r w:rsidDel="00000000" w:rsidR="00000000" w:rsidRPr="00000000">
              <w:rPr>
                <w:sz w:val="18"/>
                <w:szCs w:val="18"/>
                <w:rtl w:val="0"/>
              </w:rPr>
              <w:t xml:space="preserve">32 Gy </w:t>
            </w:r>
            <w:hyperlink r:id="rId284">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184">
            <w:pPr>
              <w:widowControl w:val="0"/>
              <w:rPr>
                <w:sz w:val="18"/>
                <w:szCs w:val="18"/>
              </w:rPr>
            </w:pPr>
            <w:r w:rsidDel="00000000" w:rsidR="00000000" w:rsidRPr="00000000">
              <w:rPr>
                <w:sz w:val="18"/>
                <w:szCs w:val="18"/>
                <w:rtl w:val="0"/>
              </w:rPr>
              <w:t xml:space="preserve">30 Gy (10 cc) </w:t>
            </w:r>
            <w:hyperlink r:id="rId285">
              <w:r w:rsidDel="00000000" w:rsidR="00000000" w:rsidRPr="00000000">
                <w:rPr>
                  <w:sz w:val="18"/>
                  <w:szCs w:val="18"/>
                  <w:vertAlign w:val="superscript"/>
                  <w:rtl w:val="0"/>
                </w:rPr>
                <w:t xml:space="preserve">08-13</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5">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6">
            <w:pPr>
              <w:widowControl w:val="0"/>
              <w:rPr>
                <w:sz w:val="18"/>
                <w:szCs w:val="18"/>
              </w:rPr>
            </w:pPr>
            <w:r w:rsidDel="00000000" w:rsidR="00000000" w:rsidRPr="00000000">
              <w:rPr>
                <w:sz w:val="18"/>
                <w:szCs w:val="18"/>
                <w:rtl w:val="0"/>
              </w:rPr>
              <w:t xml:space="preserve">82 Gy </w:t>
            </w:r>
            <w:hyperlink r:id="rId286">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187">
            <w:pPr>
              <w:widowControl w:val="0"/>
              <w:rPr>
                <w:sz w:val="18"/>
                <w:szCs w:val="18"/>
              </w:rPr>
            </w:pPr>
            <w:r w:rsidDel="00000000" w:rsidR="00000000" w:rsidRPr="00000000">
              <w:rPr>
                <w:sz w:val="18"/>
                <w:szCs w:val="18"/>
                <w:rtl w:val="0"/>
              </w:rPr>
              <w:t xml:space="preserve">52.3 Gy</w:t>
            </w:r>
          </w:p>
          <w:p w:rsidR="00000000" w:rsidDel="00000000" w:rsidP="00000000" w:rsidRDefault="00000000" w:rsidRPr="00000000" w14:paraId="00000188">
            <w:pPr>
              <w:widowControl w:val="0"/>
              <w:rPr>
                <w:sz w:val="18"/>
                <w:szCs w:val="18"/>
              </w:rPr>
            </w:pPr>
            <w:r w:rsidDel="00000000" w:rsidR="00000000" w:rsidRPr="00000000">
              <w:rPr>
                <w:sz w:val="18"/>
                <w:szCs w:val="18"/>
                <w:rtl w:val="0"/>
              </w:rPr>
              <w:t xml:space="preserve">50 Gy (60 cc) </w:t>
            </w:r>
            <w:hyperlink r:id="rId287">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189">
            <w:pPr>
              <w:widowControl w:val="0"/>
              <w:rPr>
                <w:sz w:val="18"/>
                <w:szCs w:val="18"/>
              </w:rPr>
            </w:pPr>
            <w:r w:rsidDel="00000000" w:rsidR="00000000" w:rsidRPr="00000000">
              <w:rPr>
                <w:sz w:val="18"/>
                <w:szCs w:val="18"/>
                <w:rtl w:val="0"/>
              </w:rPr>
              <w:t xml:space="preserve">48.1 Gy (10 cc)</w:t>
            </w:r>
          </w:p>
          <w:p w:rsidR="00000000" w:rsidDel="00000000" w:rsidP="00000000" w:rsidRDefault="00000000" w:rsidRPr="00000000" w14:paraId="0000018A">
            <w:pPr>
              <w:widowControl w:val="0"/>
              <w:rPr>
                <w:sz w:val="18"/>
                <w:szCs w:val="18"/>
              </w:rPr>
            </w:pPr>
            <w:r w:rsidDel="00000000" w:rsidR="00000000" w:rsidRPr="00000000">
              <w:rPr>
                <w:sz w:val="18"/>
                <w:szCs w:val="18"/>
                <w:rtl w:val="0"/>
              </w:rPr>
              <w:t xml:space="preserve">40 Gy (120 cc) </w:t>
            </w:r>
            <w:hyperlink r:id="rId288">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18B">
            <w:pPr>
              <w:widowControl w:val="0"/>
              <w:rPr>
                <w:sz w:val="18"/>
                <w:szCs w:val="18"/>
              </w:rPr>
            </w:pPr>
            <w:r w:rsidDel="00000000" w:rsidR="00000000" w:rsidRPr="00000000">
              <w:rPr>
                <w:sz w:val="18"/>
                <w:szCs w:val="18"/>
                <w:rtl w:val="0"/>
              </w:rPr>
              <w:t xml:space="preserve">30 Gy (250 cc) </w:t>
            </w:r>
            <w:hyperlink r:id="rId289">
              <w:r w:rsidDel="00000000" w:rsidR="00000000" w:rsidRPr="00000000">
                <w:rPr>
                  <w:sz w:val="18"/>
                  <w:szCs w:val="18"/>
                  <w:vertAlign w:val="superscript"/>
                  <w:rtl w:val="0"/>
                </w:rPr>
                <w:t xml:space="preserve">MDACC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C">
            <w:pPr>
              <w:rPr>
                <w:sz w:val="18"/>
                <w:szCs w:val="18"/>
              </w:rPr>
            </w:pPr>
            <w:r w:rsidDel="00000000" w:rsidR="00000000" w:rsidRPr="00000000">
              <w:rPr>
                <w:sz w:val="18"/>
                <w:szCs w:val="18"/>
                <w:rtl w:val="0"/>
              </w:rPr>
              <w:t xml:space="preserve">Temporal lobe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D">
            <w:pPr>
              <w:widowControl w:val="0"/>
              <w:rPr>
                <w:i w:val="1"/>
                <w:sz w:val="18"/>
                <w:szCs w:val="18"/>
                <w:vertAlign w:val="superscript"/>
              </w:rPr>
            </w:pPr>
            <w:r w:rsidDel="00000000" w:rsidR="00000000" w:rsidRPr="00000000">
              <w:rPr>
                <w:sz w:val="18"/>
                <w:szCs w:val="18"/>
                <w:rtl w:val="0"/>
              </w:rPr>
              <w:t xml:space="preserve">65 - 72 Gy </w:t>
            </w:r>
            <w:r w:rsidDel="00000000" w:rsidR="00000000" w:rsidRPr="00000000">
              <w:rPr>
                <w:i w:val="1"/>
                <w:sz w:val="18"/>
                <w:szCs w:val="18"/>
                <w:rtl w:val="0"/>
              </w:rPr>
              <w:t xml:space="preserve">Early stage NPC </w:t>
            </w:r>
            <w:hyperlink r:id="rId290">
              <w:r w:rsidDel="00000000" w:rsidR="00000000" w:rsidRPr="00000000">
                <w:rPr>
                  <w:vertAlign w:val="superscript"/>
                  <w:rtl w:val="0"/>
                </w:rPr>
                <w:t xml:space="preserve">Lee '19</w:t>
              </w:r>
            </w:hyperlink>
            <w:r w:rsidDel="00000000" w:rsidR="00000000" w:rsidRPr="00000000">
              <w:rPr>
                <w:rtl w:val="0"/>
              </w:rPr>
            </w:r>
          </w:p>
          <w:p w:rsidR="00000000" w:rsidDel="00000000" w:rsidP="00000000" w:rsidRDefault="00000000" w:rsidRPr="00000000" w14:paraId="0000018E">
            <w:pPr>
              <w:widowControl w:val="0"/>
              <w:rPr>
                <w:i w:val="1"/>
                <w:sz w:val="18"/>
                <w:szCs w:val="18"/>
              </w:rPr>
            </w:pPr>
            <w:r w:rsidDel="00000000" w:rsidR="00000000" w:rsidRPr="00000000">
              <w:rPr>
                <w:sz w:val="18"/>
                <w:szCs w:val="18"/>
                <w:rtl w:val="0"/>
              </w:rPr>
              <w:t xml:space="preserve">70 - 72 Gy </w:t>
            </w:r>
            <w:r w:rsidDel="00000000" w:rsidR="00000000" w:rsidRPr="00000000">
              <w:rPr>
                <w:i w:val="1"/>
                <w:sz w:val="18"/>
                <w:szCs w:val="18"/>
                <w:rtl w:val="0"/>
              </w:rPr>
              <w:t xml:space="preserve">Late stage NPC </w:t>
            </w:r>
            <w:hyperlink r:id="rId291">
              <w:r w:rsidDel="00000000" w:rsidR="00000000" w:rsidRPr="00000000">
                <w:rPr>
                  <w:vertAlign w:val="superscript"/>
                  <w:rtl w:val="0"/>
                </w:rPr>
                <w:t xml:space="preserve">Lee '19</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F">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0">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1">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2">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3">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4">
            <w:pPr>
              <w:rPr>
                <w:sz w:val="18"/>
                <w:szCs w:val="18"/>
              </w:rPr>
            </w:pPr>
            <w:r w:rsidDel="00000000" w:rsidR="00000000" w:rsidRPr="00000000">
              <w:rPr>
                <w:sz w:val="18"/>
                <w:szCs w:val="18"/>
                <w:rtl w:val="0"/>
              </w:rPr>
              <w:t xml:space="preserve">Lips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5">
            <w:pPr>
              <w:widowControl w:val="0"/>
              <w:rPr>
                <w:sz w:val="18"/>
                <w:szCs w:val="18"/>
              </w:rPr>
            </w:pPr>
            <w:r w:rsidDel="00000000" w:rsidR="00000000" w:rsidRPr="00000000">
              <w:rPr>
                <w:sz w:val="18"/>
                <w:szCs w:val="18"/>
                <w:rtl w:val="0"/>
              </w:rPr>
              <w:t xml:space="preserve">Mean &lt; 20 Gy </w:t>
            </w:r>
            <w:hyperlink r:id="rId292">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196">
            <w:pPr>
              <w:widowControl w:val="0"/>
              <w:rPr>
                <w:sz w:val="18"/>
                <w:szCs w:val="18"/>
              </w:rPr>
            </w:pPr>
            <w:r w:rsidDel="00000000" w:rsidR="00000000" w:rsidRPr="00000000">
              <w:rPr>
                <w:sz w:val="18"/>
                <w:szCs w:val="18"/>
                <w:rtl w:val="0"/>
              </w:rPr>
              <w:t xml:space="preserve">35 Gy (50 Gy for OC)</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7">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8">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9">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A">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B">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C">
            <w:pPr>
              <w:rPr>
                <w:sz w:val="18"/>
                <w:szCs w:val="18"/>
              </w:rPr>
            </w:pPr>
            <w:r w:rsidDel="00000000" w:rsidR="00000000" w:rsidRPr="00000000">
              <w:rPr>
                <w:sz w:val="18"/>
                <w:szCs w:val="18"/>
                <w:rtl w:val="0"/>
              </w:rPr>
              <w:t xml:space="preserve">Parotid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D">
            <w:pPr>
              <w:widowControl w:val="0"/>
              <w:rPr>
                <w:sz w:val="18"/>
                <w:szCs w:val="18"/>
              </w:rPr>
            </w:pPr>
            <w:r w:rsidDel="00000000" w:rsidR="00000000" w:rsidRPr="00000000">
              <w:rPr>
                <w:b w:val="1"/>
                <w:sz w:val="18"/>
                <w:szCs w:val="18"/>
                <w:rtl w:val="0"/>
              </w:rPr>
              <w:t xml:space="preserve">Mean &lt; 24 - 26 Gy</w:t>
            </w:r>
            <w:r w:rsidDel="00000000" w:rsidR="00000000" w:rsidRPr="00000000">
              <w:rPr>
                <w:rtl w:val="0"/>
              </w:rPr>
            </w:r>
          </w:p>
          <w:p w:rsidR="00000000" w:rsidDel="00000000" w:rsidP="00000000" w:rsidRDefault="00000000" w:rsidRPr="00000000" w14:paraId="0000019E">
            <w:pPr>
              <w:widowControl w:val="0"/>
              <w:rPr>
                <w:sz w:val="18"/>
                <w:szCs w:val="18"/>
              </w:rPr>
            </w:pPr>
            <w:r w:rsidDel="00000000" w:rsidR="00000000" w:rsidRPr="00000000">
              <w:rPr>
                <w:sz w:val="18"/>
                <w:szCs w:val="18"/>
                <w:rtl w:val="0"/>
              </w:rPr>
              <w:t xml:space="preserve">Ipsi mean 26 - 33 Gy</w:t>
            </w:r>
          </w:p>
          <w:p w:rsidR="00000000" w:rsidDel="00000000" w:rsidP="00000000" w:rsidRDefault="00000000" w:rsidRPr="00000000" w14:paraId="0000019F">
            <w:pPr>
              <w:widowControl w:val="0"/>
              <w:rPr>
                <w:b w:val="1"/>
                <w:sz w:val="18"/>
                <w:szCs w:val="18"/>
              </w:rPr>
            </w:pPr>
            <w:r w:rsidDel="00000000" w:rsidR="00000000" w:rsidRPr="00000000">
              <w:rPr>
                <w:sz w:val="18"/>
                <w:szCs w:val="18"/>
                <w:rtl w:val="0"/>
              </w:rPr>
              <w:t xml:space="preserve">  OR</w:t>
            </w:r>
            <w:r w:rsidDel="00000000" w:rsidR="00000000" w:rsidRPr="00000000">
              <w:rPr>
                <w:b w:val="1"/>
                <w:sz w:val="18"/>
                <w:szCs w:val="18"/>
                <w:rtl w:val="0"/>
              </w:rPr>
              <w:t xml:space="preserve"> total 20 Gy </w:t>
            </w:r>
            <w:r w:rsidDel="00000000" w:rsidR="00000000" w:rsidRPr="00000000">
              <w:rPr>
                <w:sz w:val="18"/>
                <w:szCs w:val="18"/>
                <w:rtl w:val="0"/>
              </w:rPr>
              <w:t xml:space="preserve">(</w:t>
            </w:r>
            <w:r w:rsidDel="00000000" w:rsidR="00000000" w:rsidRPr="00000000">
              <w:rPr>
                <w:b w:val="1"/>
                <w:sz w:val="18"/>
                <w:szCs w:val="18"/>
                <w:rtl w:val="0"/>
              </w:rPr>
              <w:t xml:space="preserve">20cc)</w:t>
            </w:r>
          </w:p>
          <w:p w:rsidR="00000000" w:rsidDel="00000000" w:rsidP="00000000" w:rsidRDefault="00000000" w:rsidRPr="00000000" w14:paraId="000001A0">
            <w:pPr>
              <w:widowControl w:val="0"/>
              <w:rPr>
                <w:sz w:val="18"/>
                <w:szCs w:val="18"/>
              </w:rPr>
            </w:pPr>
            <w:r w:rsidDel="00000000" w:rsidR="00000000" w:rsidRPr="00000000">
              <w:rPr>
                <w:sz w:val="18"/>
                <w:szCs w:val="18"/>
                <w:rtl w:val="0"/>
              </w:rPr>
              <w:t xml:space="preserve">  OR</w:t>
            </w:r>
            <w:r w:rsidDel="00000000" w:rsidR="00000000" w:rsidRPr="00000000">
              <w:rPr>
                <w:b w:val="1"/>
                <w:sz w:val="18"/>
                <w:szCs w:val="18"/>
                <w:rtl w:val="0"/>
              </w:rPr>
              <w:t xml:space="preserve"> 1 gland 30 Gy (50%</w:t>
            </w:r>
            <w:r w:rsidDel="00000000" w:rsidR="00000000" w:rsidRPr="00000000">
              <w:rPr>
                <w:sz w:val="18"/>
                <w:szCs w:val="18"/>
                <w:rtl w:val="0"/>
              </w:rPr>
              <w:t xml:space="preserve">)</w:t>
            </w:r>
          </w:p>
          <w:p w:rsidR="00000000" w:rsidDel="00000000" w:rsidP="00000000" w:rsidRDefault="00000000" w:rsidRPr="00000000" w14:paraId="000001A1">
            <w:pPr>
              <w:widowControl w:val="0"/>
              <w:rPr>
                <w:sz w:val="18"/>
                <w:szCs w:val="18"/>
              </w:rPr>
            </w:pPr>
            <w:r w:rsidDel="00000000" w:rsidR="00000000" w:rsidRPr="00000000">
              <w:rPr>
                <w:sz w:val="18"/>
                <w:szCs w:val="18"/>
                <w:rtl w:val="0"/>
              </w:rPr>
              <w:t xml:space="preserve">Contra mean &lt; 20 Gy.</w:t>
            </w:r>
          </w:p>
          <w:p w:rsidR="00000000" w:rsidDel="00000000" w:rsidP="00000000" w:rsidRDefault="00000000" w:rsidRPr="00000000" w14:paraId="000001A2">
            <w:pPr>
              <w:widowControl w:val="0"/>
              <w:rPr>
                <w:sz w:val="18"/>
                <w:szCs w:val="18"/>
              </w:rPr>
            </w:pPr>
            <w:r w:rsidDel="00000000" w:rsidR="00000000" w:rsidRPr="00000000">
              <w:rPr>
                <w:sz w:val="18"/>
                <w:szCs w:val="18"/>
                <w:rtl w:val="0"/>
              </w:rPr>
              <w:t xml:space="preserve">40 Gy (33%) contra if unilateral</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3">
            <w:pPr>
              <w:rPr>
                <w:b w:val="1"/>
                <w:i w:val="1"/>
                <w:sz w:val="16"/>
                <w:szCs w:val="16"/>
              </w:rPr>
            </w:pPr>
            <w:r w:rsidDel="00000000" w:rsidR="00000000" w:rsidRPr="00000000">
              <w:rPr>
                <w:rFonts w:ascii="Cardo" w:cs="Cardo" w:eastAsia="Cardo" w:hAnsi="Cardo"/>
                <w:i w:val="1"/>
                <w:sz w:val="16"/>
                <w:szCs w:val="16"/>
                <w:rtl w:val="0"/>
              </w:rPr>
              <w:t xml:space="preserve">Unstimulated salivary production contribution from SL / Parotid / SM of 7→ 20→ 65%.</w:t>
            </w: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4">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5">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6">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7">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8">
            <w:pPr>
              <w:rPr>
                <w:sz w:val="18"/>
                <w:szCs w:val="18"/>
              </w:rPr>
            </w:pPr>
            <w:r w:rsidDel="00000000" w:rsidR="00000000" w:rsidRPr="00000000">
              <w:rPr>
                <w:sz w:val="18"/>
                <w:szCs w:val="18"/>
                <w:rtl w:val="0"/>
              </w:rPr>
              <w:t xml:space="preserve">Submandibular</w:t>
            </w:r>
          </w:p>
          <w:p w:rsidR="00000000" w:rsidDel="00000000" w:rsidP="00000000" w:rsidRDefault="00000000" w:rsidRPr="00000000" w14:paraId="000001A9">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A">
            <w:pPr>
              <w:widowControl w:val="0"/>
              <w:rPr>
                <w:b w:val="1"/>
                <w:sz w:val="18"/>
                <w:szCs w:val="18"/>
              </w:rPr>
            </w:pPr>
            <w:r w:rsidDel="00000000" w:rsidR="00000000" w:rsidRPr="00000000">
              <w:rPr>
                <w:b w:val="1"/>
                <w:sz w:val="18"/>
                <w:szCs w:val="18"/>
                <w:rtl w:val="0"/>
              </w:rPr>
              <w:t xml:space="preserve">Mean &lt; 30 - 35 Gy </w:t>
            </w:r>
          </w:p>
          <w:p w:rsidR="00000000" w:rsidDel="00000000" w:rsidP="00000000" w:rsidRDefault="00000000" w:rsidRPr="00000000" w14:paraId="000001AB">
            <w:pPr>
              <w:widowControl w:val="0"/>
              <w:rPr>
                <w:sz w:val="18"/>
                <w:szCs w:val="18"/>
              </w:rPr>
            </w:pPr>
            <w:r w:rsidDel="00000000" w:rsidR="00000000" w:rsidRPr="00000000">
              <w:rPr>
                <w:sz w:val="18"/>
                <w:szCs w:val="18"/>
                <w:rtl w:val="0"/>
              </w:rPr>
              <w:t xml:space="preserve">Contralateral mean &lt; 39 Gy </w:t>
            </w:r>
            <w:hyperlink r:id="rId293">
              <w:r w:rsidDel="00000000" w:rsidR="00000000" w:rsidRPr="00000000">
                <w:rPr>
                  <w:sz w:val="18"/>
                  <w:szCs w:val="18"/>
                  <w:vertAlign w:val="superscript"/>
                  <w:rtl w:val="0"/>
                </w:rPr>
                <w:t xml:space="preserve">10-16</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C">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D">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E">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F">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0">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1">
            <w:pPr>
              <w:rPr>
                <w:sz w:val="18"/>
                <w:szCs w:val="18"/>
              </w:rPr>
            </w:pPr>
            <w:r w:rsidDel="00000000" w:rsidR="00000000" w:rsidRPr="00000000">
              <w:rPr>
                <w:sz w:val="18"/>
                <w:szCs w:val="18"/>
                <w:rtl w:val="0"/>
              </w:rPr>
              <w:t xml:space="preserve">Uninvolved salivary glands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2">
            <w:pPr>
              <w:widowControl w:val="0"/>
              <w:rPr>
                <w:sz w:val="18"/>
                <w:szCs w:val="18"/>
              </w:rPr>
            </w:pPr>
            <w:r w:rsidDel="00000000" w:rsidR="00000000" w:rsidRPr="00000000">
              <w:rPr>
                <w:sz w:val="18"/>
                <w:szCs w:val="18"/>
                <w:rtl w:val="0"/>
              </w:rPr>
              <w:t xml:space="preserve">Mean &lt;  24 Gy</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3">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4">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5">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6">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7">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8">
            <w:pPr>
              <w:rPr>
                <w:sz w:val="18"/>
                <w:szCs w:val="18"/>
              </w:rPr>
            </w:pPr>
            <w:r w:rsidDel="00000000" w:rsidR="00000000" w:rsidRPr="00000000">
              <w:rPr>
                <w:sz w:val="18"/>
                <w:szCs w:val="18"/>
                <w:rtl w:val="0"/>
              </w:rPr>
              <w:t xml:space="preserve">Thyroid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9">
            <w:pPr>
              <w:widowControl w:val="0"/>
              <w:rPr>
                <w:sz w:val="18"/>
                <w:szCs w:val="18"/>
              </w:rPr>
            </w:pPr>
            <w:r w:rsidDel="00000000" w:rsidR="00000000" w:rsidRPr="00000000">
              <w:rPr>
                <w:sz w:val="18"/>
                <w:szCs w:val="18"/>
                <w:rtl w:val="0"/>
              </w:rPr>
              <w:t xml:space="preserve">45 Gy</w:t>
            </w:r>
          </w:p>
          <w:p w:rsidR="00000000" w:rsidDel="00000000" w:rsidP="00000000" w:rsidRDefault="00000000" w:rsidRPr="00000000" w14:paraId="000001BA">
            <w:pPr>
              <w:widowControl w:val="0"/>
              <w:rPr>
                <w:sz w:val="18"/>
                <w:szCs w:val="18"/>
              </w:rPr>
            </w:pPr>
            <w:r w:rsidDel="00000000" w:rsidR="00000000" w:rsidRPr="00000000">
              <w:rPr>
                <w:sz w:val="18"/>
                <w:szCs w:val="18"/>
                <w:rtl w:val="0"/>
              </w:rPr>
              <w:t xml:space="preserve">Mean &lt; 37 Gy </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B">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C">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D">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E">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F">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0">
            <w:pPr>
              <w:rPr>
                <w:sz w:val="18"/>
                <w:szCs w:val="18"/>
              </w:rPr>
            </w:pPr>
            <w:r w:rsidDel="00000000" w:rsidR="00000000" w:rsidRPr="00000000">
              <w:rPr>
                <w:sz w:val="18"/>
                <w:szCs w:val="18"/>
                <w:rtl w:val="0"/>
              </w:rPr>
              <w:t xml:space="preserve">Pharyngeal constrictors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1">
            <w:pPr>
              <w:widowControl w:val="0"/>
              <w:rPr>
                <w:sz w:val="18"/>
                <w:szCs w:val="18"/>
              </w:rPr>
            </w:pPr>
            <w:r w:rsidDel="00000000" w:rsidR="00000000" w:rsidRPr="00000000">
              <w:rPr>
                <w:sz w:val="18"/>
                <w:szCs w:val="18"/>
                <w:rtl w:val="0"/>
              </w:rPr>
              <w:t xml:space="preserve">Mean &lt; 50 Gy (superior)</w:t>
            </w:r>
          </w:p>
          <w:p w:rsidR="00000000" w:rsidDel="00000000" w:rsidP="00000000" w:rsidRDefault="00000000" w:rsidRPr="00000000" w14:paraId="000001C2">
            <w:pPr>
              <w:widowControl w:val="0"/>
              <w:rPr>
                <w:sz w:val="18"/>
                <w:szCs w:val="18"/>
              </w:rPr>
            </w:pPr>
            <w:r w:rsidDel="00000000" w:rsidR="00000000" w:rsidRPr="00000000">
              <w:rPr>
                <w:sz w:val="18"/>
                <w:szCs w:val="18"/>
                <w:rtl w:val="0"/>
              </w:rPr>
              <w:t xml:space="preserve">Mean &lt; 20 Gy (inferior)</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3">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4">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5">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6">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7">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8">
            <w:pPr>
              <w:rPr>
                <w:sz w:val="18"/>
                <w:szCs w:val="18"/>
              </w:rPr>
            </w:pPr>
            <w:r w:rsidDel="00000000" w:rsidR="00000000" w:rsidRPr="00000000">
              <w:rPr>
                <w:sz w:val="18"/>
                <w:szCs w:val="18"/>
                <w:rtl w:val="0"/>
              </w:rPr>
              <w:t xml:space="preserve">Larynx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9">
            <w:pPr>
              <w:widowControl w:val="0"/>
              <w:rPr>
                <w:b w:val="1"/>
                <w:sz w:val="18"/>
                <w:szCs w:val="18"/>
              </w:rPr>
            </w:pPr>
            <w:r w:rsidDel="00000000" w:rsidR="00000000" w:rsidRPr="00000000">
              <w:rPr>
                <w:b w:val="1"/>
                <w:sz w:val="18"/>
                <w:szCs w:val="18"/>
                <w:rtl w:val="0"/>
              </w:rPr>
              <w:t xml:space="preserve">63-66 Gy </w:t>
            </w:r>
            <w:hyperlink r:id="rId294">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1CA">
            <w:pPr>
              <w:widowControl w:val="0"/>
              <w:rPr>
                <w:b w:val="1"/>
                <w:sz w:val="18"/>
                <w:szCs w:val="18"/>
              </w:rPr>
            </w:pPr>
            <w:r w:rsidDel="00000000" w:rsidR="00000000" w:rsidRPr="00000000">
              <w:rPr>
                <w:b w:val="1"/>
                <w:sz w:val="18"/>
                <w:szCs w:val="18"/>
                <w:rtl w:val="0"/>
              </w:rPr>
              <w:t xml:space="preserve">Mean &lt; 45 Gy </w:t>
            </w:r>
            <w:hyperlink r:id="rId295">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1CB">
            <w:pPr>
              <w:widowControl w:val="0"/>
              <w:rPr>
                <w:sz w:val="18"/>
                <w:szCs w:val="18"/>
              </w:rPr>
            </w:pPr>
            <w:r w:rsidDel="00000000" w:rsidR="00000000" w:rsidRPr="00000000">
              <w:rPr>
                <w:sz w:val="18"/>
                <w:szCs w:val="18"/>
                <w:rtl w:val="0"/>
              </w:rPr>
              <w:t xml:space="preserve">Mean &lt; 40 Gy (NP) &lt; 20 Gy (OP)</w:t>
            </w:r>
          </w:p>
          <w:p w:rsidR="00000000" w:rsidDel="00000000" w:rsidP="00000000" w:rsidRDefault="00000000" w:rsidRPr="00000000" w14:paraId="000001CC">
            <w:pPr>
              <w:widowControl w:val="0"/>
              <w:rPr>
                <w:sz w:val="18"/>
                <w:szCs w:val="18"/>
              </w:rPr>
            </w:pPr>
            <w:r w:rsidDel="00000000" w:rsidR="00000000" w:rsidRPr="00000000">
              <w:rPr>
                <w:sz w:val="18"/>
                <w:szCs w:val="18"/>
                <w:rtl w:val="0"/>
              </w:rPr>
              <w:t xml:space="preserve">60 Gy (15%) </w:t>
            </w:r>
            <w:hyperlink r:id="rId296">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1CD">
            <w:pPr>
              <w:widowControl w:val="0"/>
              <w:rPr>
                <w:sz w:val="18"/>
                <w:szCs w:val="18"/>
              </w:rPr>
            </w:pPr>
            <w:r w:rsidDel="00000000" w:rsidR="00000000" w:rsidRPr="00000000">
              <w:rPr>
                <w:sz w:val="18"/>
                <w:szCs w:val="18"/>
                <w:rtl w:val="0"/>
              </w:rPr>
              <w:t xml:space="preserve">50 Gy (33%) </w:t>
            </w:r>
            <w:hyperlink r:id="rId297">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1CE">
            <w:pPr>
              <w:widowControl w:val="0"/>
              <w:rPr>
                <w:sz w:val="18"/>
                <w:szCs w:val="18"/>
              </w:rPr>
            </w:pPr>
            <w:r w:rsidDel="00000000" w:rsidR="00000000" w:rsidRPr="00000000">
              <w:rPr>
                <w:sz w:val="18"/>
                <w:szCs w:val="18"/>
                <w:rtl w:val="0"/>
              </w:rPr>
              <w:t xml:space="preserve">50 Gy (66%)</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F">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0">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1">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2">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3">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4">
            <w:pPr>
              <w:rPr>
                <w:sz w:val="18"/>
                <w:szCs w:val="18"/>
              </w:rPr>
            </w:pPr>
            <w:r w:rsidDel="00000000" w:rsidR="00000000" w:rsidRPr="00000000">
              <w:rPr>
                <w:sz w:val="18"/>
                <w:szCs w:val="18"/>
                <w:rtl w:val="0"/>
              </w:rPr>
              <w:t xml:space="preserve">Glottic larynx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5">
            <w:pPr>
              <w:widowControl w:val="0"/>
              <w:rPr>
                <w:sz w:val="18"/>
                <w:szCs w:val="18"/>
              </w:rPr>
            </w:pPr>
            <w:r w:rsidDel="00000000" w:rsidR="00000000" w:rsidRPr="00000000">
              <w:rPr>
                <w:rFonts w:ascii="Gungsuh" w:cs="Gungsuh" w:eastAsia="Gungsuh" w:hAnsi="Gungsuh"/>
                <w:sz w:val="18"/>
                <w:szCs w:val="18"/>
                <w:rtl w:val="0"/>
              </w:rPr>
              <w:t xml:space="preserve">Mean ≤ 35 Gy </w:t>
            </w:r>
            <w:hyperlink r:id="rId298">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1D6">
            <w:pPr>
              <w:widowControl w:val="0"/>
              <w:rPr>
                <w:sz w:val="18"/>
                <w:szCs w:val="18"/>
              </w:rPr>
            </w:pPr>
            <w:r w:rsidDel="00000000" w:rsidR="00000000" w:rsidRPr="00000000">
              <w:rPr>
                <w:rFonts w:ascii="Gungsuh" w:cs="Gungsuh" w:eastAsia="Gungsuh" w:hAnsi="Gungsuh"/>
                <w:sz w:val="18"/>
                <w:szCs w:val="18"/>
                <w:rtl w:val="0"/>
              </w:rPr>
              <w:t xml:space="preserve">D2% ≤ 50%</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7">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8">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9">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A">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B">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C">
            <w:pPr>
              <w:rPr>
                <w:sz w:val="18"/>
                <w:szCs w:val="18"/>
              </w:rPr>
            </w:pPr>
            <w:r w:rsidDel="00000000" w:rsidR="00000000" w:rsidRPr="00000000">
              <w:rPr>
                <w:sz w:val="18"/>
                <w:szCs w:val="18"/>
                <w:rtl w:val="0"/>
              </w:rPr>
              <w:t xml:space="preserve">Post-cricoid pharynx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D">
            <w:pPr>
              <w:widowControl w:val="0"/>
              <w:rPr>
                <w:sz w:val="18"/>
                <w:szCs w:val="18"/>
              </w:rPr>
            </w:pPr>
            <w:r w:rsidDel="00000000" w:rsidR="00000000" w:rsidRPr="00000000">
              <w:rPr>
                <w:sz w:val="18"/>
                <w:szCs w:val="18"/>
                <w:rtl w:val="0"/>
              </w:rPr>
              <w:t xml:space="preserve">Mean &lt; 45 Gy (55 Gy)</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E">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F">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0">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1">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2">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3">
            <w:pPr>
              <w:rPr>
                <w:sz w:val="18"/>
                <w:szCs w:val="18"/>
              </w:rPr>
            </w:pPr>
            <w:r w:rsidDel="00000000" w:rsidR="00000000" w:rsidRPr="00000000">
              <w:rPr>
                <w:sz w:val="18"/>
                <w:szCs w:val="18"/>
                <w:rtl w:val="0"/>
              </w:rPr>
              <w:t xml:space="preserve">Cervical esophagus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4">
            <w:pPr>
              <w:widowControl w:val="0"/>
              <w:rPr>
                <w:sz w:val="18"/>
                <w:szCs w:val="18"/>
              </w:rPr>
            </w:pPr>
            <w:r w:rsidDel="00000000" w:rsidR="00000000" w:rsidRPr="00000000">
              <w:rPr>
                <w:b w:val="1"/>
                <w:sz w:val="18"/>
                <w:szCs w:val="18"/>
                <w:rtl w:val="0"/>
              </w:rPr>
              <w:t xml:space="preserve">Mean &lt; 30 Gy </w:t>
            </w:r>
            <w:hyperlink r:id="rId299">
              <w:r w:rsidDel="00000000" w:rsidR="00000000" w:rsidRPr="00000000">
                <w:rPr>
                  <w:sz w:val="18"/>
                  <w:szCs w:val="18"/>
                  <w:vertAlign w:val="superscript"/>
                  <w:rtl w:val="0"/>
                </w:rPr>
                <w:t xml:space="preserve">10-16 </w:t>
              </w:r>
            </w:hyperlink>
            <w:r w:rsidDel="00000000" w:rsidR="00000000" w:rsidRPr="00000000">
              <w:rPr>
                <w:sz w:val="18"/>
                <w:szCs w:val="18"/>
                <w:rtl w:val="0"/>
              </w:rPr>
              <w:t xml:space="preserve">; 50 Gy</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5">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6">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7">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8">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9">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A">
            <w:pPr>
              <w:rPr>
                <w:sz w:val="18"/>
                <w:szCs w:val="18"/>
              </w:rPr>
            </w:pPr>
            <w:r w:rsidDel="00000000" w:rsidR="00000000" w:rsidRPr="00000000">
              <w:rPr>
                <w:sz w:val="18"/>
                <w:szCs w:val="18"/>
                <w:rtl w:val="0"/>
              </w:rPr>
              <w:t xml:space="preserve">OC - PTV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B">
            <w:pPr>
              <w:widowControl w:val="0"/>
              <w:rPr>
                <w:b w:val="1"/>
                <w:sz w:val="18"/>
                <w:szCs w:val="18"/>
              </w:rPr>
            </w:pPr>
            <w:r w:rsidDel="00000000" w:rsidR="00000000" w:rsidRPr="00000000">
              <w:rPr>
                <w:b w:val="1"/>
                <w:sz w:val="18"/>
                <w:szCs w:val="18"/>
                <w:rtl w:val="0"/>
              </w:rPr>
              <w:t xml:space="preserve">55 Gy</w:t>
            </w:r>
          </w:p>
          <w:p w:rsidR="00000000" w:rsidDel="00000000" w:rsidP="00000000" w:rsidRDefault="00000000" w:rsidRPr="00000000" w14:paraId="000001EC">
            <w:pPr>
              <w:widowControl w:val="0"/>
              <w:rPr>
                <w:sz w:val="18"/>
                <w:szCs w:val="18"/>
              </w:rPr>
            </w:pPr>
            <w:r w:rsidDel="00000000" w:rsidR="00000000" w:rsidRPr="00000000">
              <w:rPr>
                <w:sz w:val="18"/>
                <w:szCs w:val="18"/>
                <w:rtl w:val="0"/>
              </w:rPr>
              <w:t xml:space="preserve">Mean 40 - 50 Gy </w:t>
            </w:r>
          </w:p>
          <w:p w:rsidR="00000000" w:rsidDel="00000000" w:rsidP="00000000" w:rsidRDefault="00000000" w:rsidRPr="00000000" w14:paraId="000001ED">
            <w:pPr>
              <w:widowControl w:val="0"/>
              <w:rPr>
                <w:sz w:val="18"/>
                <w:szCs w:val="18"/>
              </w:rPr>
            </w:pPr>
            <w:r w:rsidDel="00000000" w:rsidR="00000000" w:rsidRPr="00000000">
              <w:rPr>
                <w:sz w:val="18"/>
                <w:szCs w:val="18"/>
                <w:rtl w:val="0"/>
              </w:rPr>
              <w:t xml:space="preserve">Mean 30 Gy for uninvolved </w:t>
            </w:r>
            <w:hyperlink r:id="rId300">
              <w:r w:rsidDel="00000000" w:rsidR="00000000" w:rsidRPr="00000000">
                <w:rPr>
                  <w:sz w:val="18"/>
                  <w:szCs w:val="18"/>
                  <w:vertAlign w:val="superscript"/>
                  <w:rtl w:val="0"/>
                </w:rPr>
                <w:t xml:space="preserve">10-16</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E">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F">
            <w:pPr>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0">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1">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2">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3">
            <w:pPr>
              <w:rPr>
                <w:sz w:val="18"/>
                <w:szCs w:val="18"/>
              </w:rPr>
            </w:pPr>
            <w:r w:rsidDel="00000000" w:rsidR="00000000" w:rsidRPr="00000000">
              <w:rPr>
                <w:sz w:val="18"/>
                <w:szCs w:val="18"/>
                <w:rtl w:val="0"/>
              </w:rPr>
              <w:t xml:space="preserve">Mandible, TMJ</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4">
            <w:pPr>
              <w:widowControl w:val="0"/>
              <w:rPr>
                <w:sz w:val="18"/>
                <w:szCs w:val="18"/>
                <w:vertAlign w:val="superscript"/>
              </w:rPr>
            </w:pPr>
            <w:r w:rsidDel="00000000" w:rsidR="00000000" w:rsidRPr="00000000">
              <w:rPr>
                <w:sz w:val="18"/>
                <w:szCs w:val="18"/>
                <w:rtl w:val="0"/>
              </w:rPr>
              <w:t xml:space="preserve">70 - 75 Gy</w:t>
            </w:r>
            <w:r w:rsidDel="00000000" w:rsidR="00000000" w:rsidRPr="00000000">
              <w:rPr>
                <w:b w:val="1"/>
                <w:sz w:val="18"/>
                <w:szCs w:val="18"/>
                <w:rtl w:val="0"/>
              </w:rPr>
              <w:t xml:space="preserve"> </w:t>
            </w:r>
            <w:r w:rsidDel="00000000" w:rsidR="00000000" w:rsidRPr="00000000">
              <w:rPr>
                <w:sz w:val="18"/>
                <w:szCs w:val="18"/>
                <w:rtl w:val="0"/>
              </w:rPr>
              <w:t xml:space="preserve">(1-2%) </w:t>
            </w:r>
            <w:hyperlink r:id="rId301">
              <w:r w:rsidDel="00000000" w:rsidR="00000000" w:rsidRPr="00000000">
                <w:rPr>
                  <w:sz w:val="18"/>
                  <w:szCs w:val="18"/>
                  <w:vertAlign w:val="superscript"/>
                  <w:rtl w:val="0"/>
                </w:rPr>
                <w:t xml:space="preserve">02-25</w:t>
              </w:r>
            </w:hyperlink>
            <w:r w:rsidDel="00000000" w:rsidR="00000000" w:rsidRPr="00000000">
              <w:rPr>
                <w:rtl w:val="0"/>
              </w:rPr>
            </w:r>
          </w:p>
          <w:p w:rsidR="00000000" w:rsidDel="00000000" w:rsidP="00000000" w:rsidRDefault="00000000" w:rsidRPr="00000000" w14:paraId="000001F5">
            <w:pPr>
              <w:widowControl w:val="0"/>
              <w:rPr>
                <w:b w:val="1"/>
                <w:sz w:val="18"/>
                <w:szCs w:val="18"/>
              </w:rPr>
            </w:pPr>
            <w:r w:rsidDel="00000000" w:rsidR="00000000" w:rsidRPr="00000000">
              <w:rPr>
                <w:sz w:val="18"/>
                <w:szCs w:val="18"/>
                <w:rtl w:val="0"/>
              </w:rPr>
              <w:t xml:space="preserve">66 Gy </w:t>
            </w:r>
            <w:hyperlink r:id="rId302">
              <w:r w:rsidDel="00000000" w:rsidR="00000000" w:rsidRPr="00000000">
                <w:rPr>
                  <w:sz w:val="18"/>
                  <w:szCs w:val="18"/>
                  <w:vertAlign w:val="superscript"/>
                  <w:rtl w:val="0"/>
                </w:rPr>
                <w:t xml:space="preserve">10-16</w:t>
              </w:r>
            </w:hyperlink>
            <w:hyperlink r:id="rId303">
              <w:r w:rsidDel="00000000" w:rsidR="00000000" w:rsidRPr="00000000">
                <w:rPr>
                  <w:b w:val="1"/>
                  <w:sz w:val="18"/>
                  <w:szCs w:val="18"/>
                  <w:rtl w:val="0"/>
                </w:rPr>
                <w:t xml:space="preserve">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6">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7">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8">
            <w:pPr>
              <w:widowControl w:val="0"/>
              <w:rPr>
                <w:b w:val="1"/>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9">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A">
            <w:pPr>
              <w:widowControl w:val="0"/>
              <w:rPr>
                <w:sz w:val="18"/>
                <w:szCs w:val="18"/>
              </w:rPr>
            </w:pPr>
            <w:r w:rsidDel="00000000" w:rsidR="00000000" w:rsidRPr="00000000">
              <w:rPr>
                <w:rtl w:val="0"/>
              </w:rPr>
            </w:r>
          </w:p>
        </w:tc>
      </w:tr>
    </w:tbl>
    <w:p w:rsidR="00000000" w:rsidDel="00000000" w:rsidP="00000000" w:rsidRDefault="00000000" w:rsidRPr="00000000" w14:paraId="000001FB">
      <w:pPr>
        <w:rPr>
          <w:sz w:val="18"/>
          <w:szCs w:val="18"/>
        </w:rPr>
      </w:pPr>
      <w:r w:rsidDel="00000000" w:rsidR="00000000" w:rsidRPr="00000000">
        <w:rPr>
          <w:rtl w:val="0"/>
        </w:rPr>
      </w:r>
    </w:p>
    <w:tbl>
      <w:tblPr>
        <w:tblStyle w:val="Table6"/>
        <w:tblW w:w="18430.0" w:type="dxa"/>
        <w:jc w:val="left"/>
        <w:tblInd w:w="-22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20"/>
        <w:gridCol w:w="2100"/>
        <w:gridCol w:w="2235"/>
        <w:gridCol w:w="2460"/>
        <w:gridCol w:w="2340"/>
        <w:gridCol w:w="1770"/>
        <w:gridCol w:w="3760"/>
        <w:tblGridChange w:id="0">
          <w:tblGrid>
            <w:gridCol w:w="1245"/>
            <w:gridCol w:w="2520"/>
            <w:gridCol w:w="2100"/>
            <w:gridCol w:w="2235"/>
            <w:gridCol w:w="2460"/>
            <w:gridCol w:w="2340"/>
            <w:gridCol w:w="1770"/>
            <w:gridCol w:w="3760"/>
          </w:tblGrid>
        </w:tblGridChange>
      </w:tblGrid>
      <w:tr>
        <w:trPr>
          <w:trHeight w:val="285"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C">
            <w:pPr>
              <w:pStyle w:val="Heading2"/>
              <w:jc w:val="center"/>
              <w:rPr/>
            </w:pPr>
            <w:bookmarkStart w:colFirst="0" w:colLast="0" w:name="_32fci3qg0zf" w:id="19"/>
            <w:bookmarkEnd w:id="19"/>
            <w:hyperlink w:anchor="_hjf4rn360avr">
              <w:r w:rsidDel="00000000" w:rsidR="00000000" w:rsidRPr="00000000">
                <w:rPr>
                  <w:rtl w:val="0"/>
                </w:rPr>
                <w:t xml:space="preserve">Thorax</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D">
            <w:pPr>
              <w:jc w:val="center"/>
              <w:rPr>
                <w:b w:val="1"/>
                <w:sz w:val="18"/>
                <w:szCs w:val="18"/>
              </w:rPr>
            </w:pPr>
            <w:r w:rsidDel="00000000" w:rsidR="00000000" w:rsidRPr="00000000">
              <w:rPr>
                <w:sz w:val="18"/>
                <w:szCs w:val="18"/>
                <w:rtl w:val="0"/>
              </w:rPr>
              <w:t xml:space="preserve">[</w:t>
            </w:r>
            <w:hyperlink w:anchor="_99sufzarng6t">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E">
            <w:pPr>
              <w:jc w:val="center"/>
              <w:rPr>
                <w:sz w:val="18"/>
                <w:szCs w:val="18"/>
              </w:rPr>
            </w:pPr>
            <w:r w:rsidDel="00000000" w:rsidR="00000000" w:rsidRPr="00000000">
              <w:rPr>
                <w:sz w:val="18"/>
                <w:szCs w:val="18"/>
                <w:rtl w:val="0"/>
              </w:rPr>
              <w:t xml:space="preserve">[</w:t>
            </w:r>
            <w:hyperlink w:anchor="_c7vq3be29g8p">
              <w:r w:rsidDel="00000000" w:rsidR="00000000" w:rsidRPr="00000000">
                <w:rPr>
                  <w:b w:val="1"/>
                  <w:sz w:val="18"/>
                  <w:szCs w:val="18"/>
                  <w:rtl w:val="0"/>
                </w:rPr>
                <w:t xml:space="preserve">SRS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F">
            <w:pPr>
              <w:jc w:val="center"/>
              <w:rPr>
                <w:sz w:val="18"/>
                <w:szCs w:val="18"/>
              </w:rPr>
            </w:pPr>
            <w:r w:rsidDel="00000000" w:rsidR="00000000" w:rsidRPr="00000000">
              <w:rPr>
                <w:sz w:val="18"/>
                <w:szCs w:val="18"/>
                <w:rtl w:val="0"/>
              </w:rPr>
              <w:t xml:space="preserve">[</w:t>
            </w:r>
            <w:hyperlink w:anchor="_l8cy2jnhvjo5">
              <w:r w:rsidDel="00000000" w:rsidR="00000000" w:rsidRPr="00000000">
                <w:rPr>
                  <w:b w:val="1"/>
                  <w:sz w:val="18"/>
                  <w:szCs w:val="18"/>
                  <w:rtl w:val="0"/>
                </w:rPr>
                <w:t xml:space="preserve">3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0">
            <w:pPr>
              <w:jc w:val="center"/>
              <w:rPr>
                <w:sz w:val="18"/>
                <w:szCs w:val="18"/>
              </w:rPr>
            </w:pPr>
            <w:r w:rsidDel="00000000" w:rsidR="00000000" w:rsidRPr="00000000">
              <w:rPr>
                <w:sz w:val="18"/>
                <w:szCs w:val="18"/>
                <w:rtl w:val="0"/>
              </w:rPr>
              <w:t xml:space="preserve">[</w:t>
            </w:r>
            <w:hyperlink w:anchor="_l8cy2jnhvjo5">
              <w:r w:rsidDel="00000000" w:rsidR="00000000" w:rsidRPr="00000000">
                <w:rPr>
                  <w:b w:val="1"/>
                  <w:sz w:val="18"/>
                  <w:szCs w:val="18"/>
                  <w:rtl w:val="0"/>
                </w:rPr>
                <w:t xml:space="preserve">5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1">
            <w:pPr>
              <w:jc w:val="center"/>
              <w:rPr>
                <w:sz w:val="18"/>
                <w:szCs w:val="18"/>
              </w:rPr>
            </w:pPr>
            <w:r w:rsidDel="00000000" w:rsidR="00000000" w:rsidRPr="00000000">
              <w:rPr>
                <w:sz w:val="18"/>
                <w:szCs w:val="18"/>
                <w:rtl w:val="0"/>
              </w:rPr>
              <w:t xml:space="preserve">[</w:t>
            </w:r>
            <w:hyperlink w:anchor="_e0bpk65tyqu3">
              <w:r w:rsidDel="00000000" w:rsidR="00000000" w:rsidRPr="00000000">
                <w:rPr>
                  <w:b w:val="1"/>
                  <w:sz w:val="18"/>
                  <w:szCs w:val="18"/>
                  <w:rtl w:val="0"/>
                </w:rPr>
                <w:t xml:space="preserve">8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2">
            <w:pPr>
              <w:jc w:val="center"/>
              <w:rPr>
                <w:sz w:val="18"/>
                <w:szCs w:val="18"/>
              </w:rPr>
            </w:pPr>
            <w:r w:rsidDel="00000000" w:rsidR="00000000" w:rsidRPr="00000000">
              <w:rPr>
                <w:sz w:val="18"/>
                <w:szCs w:val="18"/>
                <w:rtl w:val="0"/>
              </w:rPr>
              <w:t xml:space="preserve">[</w:t>
            </w:r>
            <w:hyperlink w:anchor="_e0bpk65tyqu3">
              <w:r w:rsidDel="00000000" w:rsidR="00000000" w:rsidRPr="00000000">
                <w:rPr>
                  <w:b w:val="1"/>
                  <w:sz w:val="18"/>
                  <w:szCs w:val="18"/>
                  <w:rtl w:val="0"/>
                </w:rPr>
                <w:t xml:space="preserve">10 fraction</w:t>
              </w:r>
            </w:hyperlink>
            <w:r w:rsidDel="00000000" w:rsidR="00000000" w:rsidRPr="00000000">
              <w:rPr>
                <w:sz w:val="18"/>
                <w:szCs w:val="18"/>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3">
            <w:pPr>
              <w:rPr>
                <w:b w:val="1"/>
                <w:sz w:val="18"/>
                <w:szCs w:val="18"/>
              </w:rPr>
            </w:pPr>
            <w:r w:rsidDel="00000000" w:rsidR="00000000" w:rsidRPr="00000000">
              <w:rPr>
                <w:b w:val="1"/>
                <w:sz w:val="18"/>
                <w:szCs w:val="18"/>
                <w:rtl w:val="0"/>
              </w:rPr>
              <w:t xml:space="preserve">Heart / pericardium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4">
            <w:pPr>
              <w:widowControl w:val="0"/>
              <w:rPr>
                <w:sz w:val="17"/>
                <w:szCs w:val="17"/>
              </w:rPr>
            </w:pPr>
            <w:r w:rsidDel="00000000" w:rsidR="00000000" w:rsidRPr="00000000">
              <w:rPr>
                <w:sz w:val="17"/>
                <w:szCs w:val="17"/>
                <w:rtl w:val="0"/>
              </w:rPr>
              <w:t xml:space="preserve">Mean &lt; 26 - 35 Gy</w:t>
            </w:r>
          </w:p>
          <w:p w:rsidR="00000000" w:rsidDel="00000000" w:rsidP="00000000" w:rsidRDefault="00000000" w:rsidRPr="00000000" w14:paraId="00000205">
            <w:pPr>
              <w:widowControl w:val="0"/>
              <w:rPr>
                <w:b w:val="1"/>
                <w:sz w:val="17"/>
                <w:szCs w:val="17"/>
              </w:rPr>
            </w:pPr>
            <w:r w:rsidDel="00000000" w:rsidR="00000000" w:rsidRPr="00000000">
              <w:rPr>
                <w:b w:val="1"/>
                <w:sz w:val="17"/>
                <w:szCs w:val="17"/>
                <w:rtl w:val="0"/>
              </w:rPr>
              <w:t xml:space="preserve">Mean &lt; 20 Gy</w:t>
            </w: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206">
            <w:pPr>
              <w:widowControl w:val="0"/>
              <w:rPr>
                <w:sz w:val="17"/>
                <w:szCs w:val="17"/>
              </w:rPr>
            </w:pPr>
            <w:r w:rsidDel="00000000" w:rsidR="00000000" w:rsidRPr="00000000">
              <w:rPr>
                <w:sz w:val="17"/>
                <w:szCs w:val="17"/>
                <w:rtl w:val="0"/>
              </w:rPr>
              <w:t xml:space="preserve">70 Gy, 60 Gy (33%)</w:t>
            </w:r>
            <w:r w:rsidDel="00000000" w:rsidR="00000000" w:rsidRPr="00000000">
              <w:rPr>
                <w:sz w:val="17"/>
                <w:szCs w:val="17"/>
                <w:vertAlign w:val="superscript"/>
                <w:rtl w:val="0"/>
              </w:rPr>
              <w:t xml:space="preserve"> </w:t>
            </w:r>
            <w:hyperlink r:id="rId304">
              <w:r w:rsidDel="00000000" w:rsidR="00000000" w:rsidRPr="00000000">
                <w:rPr>
                  <w:sz w:val="17"/>
                  <w:szCs w:val="17"/>
                  <w:vertAlign w:val="superscript"/>
                  <w:rtl w:val="0"/>
                </w:rPr>
                <w:t xml:space="preserve">06-17</w:t>
              </w:r>
            </w:hyperlink>
            <w:r w:rsidDel="00000000" w:rsidR="00000000" w:rsidRPr="00000000">
              <w:rPr>
                <w:rtl w:val="0"/>
              </w:rPr>
            </w:r>
          </w:p>
          <w:p w:rsidR="00000000" w:rsidDel="00000000" w:rsidP="00000000" w:rsidRDefault="00000000" w:rsidRPr="00000000" w14:paraId="00000207">
            <w:pPr>
              <w:widowControl w:val="0"/>
              <w:rPr>
                <w:sz w:val="17"/>
                <w:szCs w:val="17"/>
                <w:vertAlign w:val="superscript"/>
              </w:rPr>
            </w:pPr>
            <w:r w:rsidDel="00000000" w:rsidR="00000000" w:rsidRPr="00000000">
              <w:rPr>
                <w:b w:val="1"/>
                <w:sz w:val="17"/>
                <w:szCs w:val="17"/>
                <w:rtl w:val="0"/>
              </w:rPr>
              <w:t xml:space="preserve">50 Gy </w:t>
            </w:r>
            <w:r w:rsidDel="00000000" w:rsidR="00000000" w:rsidRPr="00000000">
              <w:rPr>
                <w:sz w:val="17"/>
                <w:szCs w:val="17"/>
                <w:rtl w:val="0"/>
              </w:rPr>
              <w:t xml:space="preserve">(</w:t>
            </w:r>
            <w:r w:rsidDel="00000000" w:rsidR="00000000" w:rsidRPr="00000000">
              <w:rPr>
                <w:b w:val="1"/>
                <w:sz w:val="17"/>
                <w:szCs w:val="17"/>
                <w:rtl w:val="0"/>
              </w:rPr>
              <w:t xml:space="preserve">25%</w:t>
            </w:r>
            <w:hyperlink r:id="rId305">
              <w:r w:rsidDel="00000000" w:rsidR="00000000" w:rsidRPr="00000000">
                <w:rPr>
                  <w:sz w:val="17"/>
                  <w:szCs w:val="17"/>
                  <w:vertAlign w:val="superscript"/>
                  <w:rtl w:val="0"/>
                </w:rPr>
                <w:t xml:space="preserve">Speirs</w:t>
              </w:r>
            </w:hyperlink>
            <w:r w:rsidDel="00000000" w:rsidR="00000000" w:rsidRPr="00000000">
              <w:rPr>
                <w:sz w:val="17"/>
                <w:szCs w:val="17"/>
                <w:rtl w:val="0"/>
              </w:rPr>
              <w:t xml:space="preserve">- 33%)</w:t>
            </w:r>
            <w:r w:rsidDel="00000000" w:rsidR="00000000" w:rsidRPr="00000000">
              <w:rPr>
                <w:b w:val="1"/>
                <w:sz w:val="17"/>
                <w:szCs w:val="17"/>
                <w:rtl w:val="0"/>
              </w:rPr>
              <w:t xml:space="preserve"> </w:t>
            </w:r>
            <w:r w:rsidDel="00000000" w:rsidR="00000000" w:rsidRPr="00000000">
              <w:rPr>
                <w:rtl w:val="0"/>
              </w:rPr>
            </w:r>
          </w:p>
          <w:p w:rsidR="00000000" w:rsidDel="00000000" w:rsidP="00000000" w:rsidRDefault="00000000" w:rsidRPr="00000000" w14:paraId="00000208">
            <w:pPr>
              <w:widowControl w:val="0"/>
              <w:rPr>
                <w:sz w:val="17"/>
                <w:szCs w:val="17"/>
              </w:rPr>
            </w:pPr>
            <w:r w:rsidDel="00000000" w:rsidR="00000000" w:rsidRPr="00000000">
              <w:rPr>
                <w:sz w:val="17"/>
                <w:szCs w:val="17"/>
                <w:rtl w:val="0"/>
              </w:rPr>
              <w:t xml:space="preserve">45 Gy (35</w:t>
            </w:r>
            <w:hyperlink r:id="rId306">
              <w:r w:rsidDel="00000000" w:rsidR="00000000" w:rsidRPr="00000000">
                <w:rPr>
                  <w:sz w:val="17"/>
                  <w:szCs w:val="17"/>
                  <w:vertAlign w:val="superscript"/>
                  <w:rtl w:val="0"/>
                </w:rPr>
                <w:t xml:space="preserve">13-08</w:t>
              </w:r>
            </w:hyperlink>
            <w:r w:rsidDel="00000000" w:rsidR="00000000" w:rsidRPr="00000000">
              <w:rPr>
                <w:sz w:val="17"/>
                <w:szCs w:val="17"/>
                <w:rtl w:val="0"/>
              </w:rPr>
              <w:t xml:space="preserve">- 66%</w:t>
            </w:r>
            <w:hyperlink r:id="rId307">
              <w:r w:rsidDel="00000000" w:rsidR="00000000" w:rsidRPr="00000000">
                <w:rPr>
                  <w:sz w:val="17"/>
                  <w:szCs w:val="17"/>
                  <w:vertAlign w:val="superscript"/>
                  <w:rtl w:val="0"/>
                </w:rPr>
                <w:t xml:space="preserve"> 06-17</w:t>
              </w:r>
            </w:hyperlink>
            <w:r w:rsidDel="00000000" w:rsidR="00000000" w:rsidRPr="00000000">
              <w:rPr>
                <w:sz w:val="17"/>
                <w:szCs w:val="17"/>
                <w:rtl w:val="0"/>
              </w:rPr>
              <w:t xml:space="preserve">)</w:t>
            </w:r>
          </w:p>
          <w:p w:rsidR="00000000" w:rsidDel="00000000" w:rsidP="00000000" w:rsidRDefault="00000000" w:rsidRPr="00000000" w14:paraId="00000209">
            <w:pPr>
              <w:widowControl w:val="0"/>
              <w:rPr>
                <w:sz w:val="17"/>
                <w:szCs w:val="17"/>
              </w:rPr>
            </w:pPr>
            <w:r w:rsidDel="00000000" w:rsidR="00000000" w:rsidRPr="00000000">
              <w:rPr>
                <w:sz w:val="17"/>
                <w:szCs w:val="17"/>
                <w:rtl w:val="0"/>
              </w:rPr>
              <w:t xml:space="preserve">40 Gy (80-100%</w:t>
            </w:r>
            <w:hyperlink r:id="rId308">
              <w:r w:rsidDel="00000000" w:rsidR="00000000" w:rsidRPr="00000000">
                <w:rPr>
                  <w:sz w:val="17"/>
                  <w:szCs w:val="17"/>
                  <w:vertAlign w:val="superscript"/>
                  <w:rtl w:val="0"/>
                </w:rPr>
                <w:t xml:space="preserve"> 06-17</w:t>
              </w:r>
            </w:hyperlink>
            <w:r w:rsidDel="00000000" w:rsidR="00000000" w:rsidRPr="00000000">
              <w:rPr>
                <w:sz w:val="17"/>
                <w:szCs w:val="17"/>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A">
            <w:pPr>
              <w:rPr>
                <w:sz w:val="17"/>
                <w:szCs w:val="17"/>
              </w:rPr>
            </w:pPr>
            <w:r w:rsidDel="00000000" w:rsidR="00000000" w:rsidRPr="00000000">
              <w:rPr>
                <w:b w:val="1"/>
                <w:sz w:val="17"/>
                <w:szCs w:val="17"/>
                <w:rtl w:val="0"/>
              </w:rPr>
              <w:t xml:space="preserve">22 Gy</w:t>
            </w:r>
            <w:r w:rsidDel="00000000" w:rsidR="00000000" w:rsidRPr="00000000">
              <w:rPr>
                <w:sz w:val="17"/>
                <w:szCs w:val="17"/>
                <w:rtl w:val="0"/>
              </w:rPr>
              <w:t xml:space="preserve"> </w:t>
            </w:r>
            <w:hyperlink r:id="rId309">
              <w:r w:rsidDel="00000000" w:rsidR="00000000" w:rsidRPr="00000000">
                <w:rPr>
                  <w:sz w:val="17"/>
                  <w:szCs w:val="17"/>
                  <w:vertAlign w:val="superscript"/>
                  <w:rtl w:val="0"/>
                </w:rPr>
                <w:t xml:space="preserve">06-31 </w:t>
              </w:r>
            </w:hyperlink>
            <w:r w:rsidDel="00000000" w:rsidR="00000000" w:rsidRPr="00000000">
              <w:rPr>
                <w:sz w:val="17"/>
                <w:szCs w:val="17"/>
                <w:vertAlign w:val="superscript"/>
                <w:rtl w:val="0"/>
              </w:rPr>
              <w:t xml:space="preserve">/ </w:t>
            </w:r>
            <w:hyperlink r:id="rId310">
              <w:r w:rsidDel="00000000" w:rsidR="00000000" w:rsidRPr="00000000">
                <w:rPr>
                  <w:sz w:val="17"/>
                  <w:szCs w:val="17"/>
                  <w:vertAlign w:val="superscript"/>
                  <w:rtl w:val="0"/>
                </w:rPr>
                <w:t xml:space="preserve">T</w:t>
              </w:r>
            </w:hyperlink>
            <w:r w:rsidDel="00000000" w:rsidR="00000000" w:rsidRPr="00000000">
              <w:rPr>
                <w:sz w:val="17"/>
                <w:szCs w:val="17"/>
                <w:vertAlign w:val="superscript"/>
                <w:rtl w:val="0"/>
              </w:rPr>
              <w:t xml:space="preserve"> / </w:t>
            </w:r>
            <w:hyperlink r:id="rId311">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20B">
            <w:pPr>
              <w:rPr>
                <w:sz w:val="17"/>
                <w:szCs w:val="17"/>
              </w:rPr>
            </w:pPr>
            <w:r w:rsidDel="00000000" w:rsidR="00000000" w:rsidRPr="00000000">
              <w:rPr>
                <w:sz w:val="17"/>
                <w:szCs w:val="17"/>
                <w:rtl w:val="0"/>
              </w:rPr>
              <w:t xml:space="preserve">16 Gy (15 cc) </w:t>
            </w:r>
            <w:hyperlink r:id="rId312">
              <w:r w:rsidDel="00000000" w:rsidR="00000000" w:rsidRPr="00000000">
                <w:rPr>
                  <w:sz w:val="17"/>
                  <w:szCs w:val="17"/>
                  <w:vertAlign w:val="superscript"/>
                  <w:rtl w:val="0"/>
                </w:rPr>
                <w:t xml:space="preserve">06-31</w:t>
              </w:r>
            </w:hyperlink>
            <w:r w:rsidDel="00000000" w:rsidR="00000000" w:rsidRPr="00000000">
              <w:rPr>
                <w:sz w:val="17"/>
                <w:szCs w:val="17"/>
                <w:vertAlign w:val="superscript"/>
                <w:rtl w:val="0"/>
              </w:rPr>
              <w:t xml:space="preserve"> / T / </w:t>
            </w:r>
            <w:hyperlink r:id="rId313">
              <w:r w:rsidDel="00000000" w:rsidR="00000000" w:rsidRPr="00000000">
                <w:rPr>
                  <w:sz w:val="17"/>
                  <w:szCs w:val="17"/>
                  <w:vertAlign w:val="superscript"/>
                  <w:rtl w:val="0"/>
                </w:rPr>
                <w:t xml:space="preserve">101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C">
            <w:pPr>
              <w:rPr>
                <w:sz w:val="17"/>
                <w:szCs w:val="17"/>
                <w:vertAlign w:val="superscript"/>
              </w:rPr>
            </w:pPr>
            <w:r w:rsidDel="00000000" w:rsidR="00000000" w:rsidRPr="00000000">
              <w:rPr>
                <w:b w:val="1"/>
                <w:sz w:val="17"/>
                <w:szCs w:val="17"/>
                <w:rtl w:val="0"/>
              </w:rPr>
              <w:t xml:space="preserve">36 Gy</w:t>
            </w: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20D">
            <w:pPr>
              <w:rPr>
                <w:sz w:val="17"/>
                <w:szCs w:val="17"/>
                <w:vertAlign w:val="superscript"/>
              </w:rPr>
            </w:pPr>
            <w:r w:rsidDel="00000000" w:rsidR="00000000" w:rsidRPr="00000000">
              <w:rPr>
                <w:sz w:val="17"/>
                <w:szCs w:val="17"/>
                <w:rtl w:val="0"/>
              </w:rPr>
              <w:t xml:space="preserve">30 Gy </w:t>
            </w:r>
            <w:hyperlink r:id="rId314">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315">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0E">
            <w:pPr>
              <w:rPr>
                <w:sz w:val="17"/>
                <w:szCs w:val="17"/>
              </w:rPr>
            </w:pPr>
            <w:r w:rsidDel="00000000" w:rsidR="00000000" w:rsidRPr="00000000">
              <w:rPr>
                <w:sz w:val="17"/>
                <w:szCs w:val="17"/>
                <w:rtl w:val="0"/>
              </w:rPr>
              <w:t xml:space="preserve">24 - 26 Gy (0.5 cc) </w:t>
            </w:r>
            <w:hyperlink r:id="rId316">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0F">
            <w:pPr>
              <w:rPr>
                <w:sz w:val="17"/>
                <w:szCs w:val="17"/>
                <w:vertAlign w:val="superscript"/>
              </w:rPr>
            </w:pPr>
            <w:r w:rsidDel="00000000" w:rsidR="00000000" w:rsidRPr="00000000">
              <w:rPr>
                <w:sz w:val="17"/>
                <w:szCs w:val="17"/>
                <w:rtl w:val="0"/>
              </w:rPr>
              <w:t xml:space="preserve">24 Gy (15 cc) </w:t>
            </w:r>
            <w:hyperlink r:id="rId317">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318">
              <w:r w:rsidDel="00000000" w:rsidR="00000000" w:rsidRPr="00000000">
                <w:rPr>
                  <w:sz w:val="17"/>
                  <w:szCs w:val="17"/>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0">
            <w:pPr>
              <w:widowControl w:val="0"/>
              <w:rPr>
                <w:sz w:val="17"/>
                <w:szCs w:val="17"/>
              </w:rPr>
            </w:pPr>
            <w:r w:rsidDel="00000000" w:rsidR="00000000" w:rsidRPr="00000000">
              <w:rPr>
                <w:sz w:val="17"/>
                <w:szCs w:val="17"/>
                <w:rtl w:val="0"/>
              </w:rPr>
              <w:t xml:space="preserve">62 Gy </w:t>
            </w:r>
            <w:hyperlink r:id="rId319">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11">
            <w:pPr>
              <w:widowControl w:val="0"/>
              <w:rPr>
                <w:sz w:val="17"/>
                <w:szCs w:val="17"/>
              </w:rPr>
            </w:pPr>
            <w:r w:rsidDel="00000000" w:rsidR="00000000" w:rsidRPr="00000000">
              <w:rPr>
                <w:sz w:val="17"/>
                <w:szCs w:val="17"/>
                <w:rtl w:val="0"/>
              </w:rPr>
              <w:t xml:space="preserve">52.5 - 63 Gy (0.05 cc)</w:t>
            </w:r>
            <w:r w:rsidDel="00000000" w:rsidR="00000000" w:rsidRPr="00000000">
              <w:rPr>
                <w:sz w:val="17"/>
                <w:szCs w:val="17"/>
                <w:vertAlign w:val="superscript"/>
                <w:rtl w:val="0"/>
              </w:rPr>
              <w:t xml:space="preserve"> </w:t>
            </w:r>
            <w:hyperlink r:id="rId320">
              <w:r w:rsidDel="00000000" w:rsidR="00000000" w:rsidRPr="00000000">
                <w:rPr>
                  <w:sz w:val="17"/>
                  <w:szCs w:val="17"/>
                  <w:vertAlign w:val="superscript"/>
                  <w:rtl w:val="0"/>
                </w:rPr>
                <w:t xml:space="preserve">08-13</w:t>
              </w:r>
            </w:hyperlink>
            <w:r w:rsidDel="00000000" w:rsidR="00000000" w:rsidRPr="00000000">
              <w:rPr>
                <w:rtl w:val="0"/>
              </w:rPr>
            </w:r>
          </w:p>
          <w:p w:rsidR="00000000" w:rsidDel="00000000" w:rsidP="00000000" w:rsidRDefault="00000000" w:rsidRPr="00000000" w14:paraId="00000212">
            <w:pPr>
              <w:widowControl w:val="0"/>
              <w:rPr>
                <w:sz w:val="17"/>
                <w:szCs w:val="17"/>
              </w:rPr>
            </w:pPr>
            <w:r w:rsidDel="00000000" w:rsidR="00000000" w:rsidRPr="00000000">
              <w:rPr>
                <w:sz w:val="17"/>
                <w:szCs w:val="17"/>
                <w:rtl w:val="0"/>
              </w:rPr>
              <w:t xml:space="preserve">50 Gy (10 cc) </w:t>
            </w:r>
            <w:hyperlink r:id="rId321">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13">
            <w:pPr>
              <w:widowControl w:val="0"/>
              <w:rPr>
                <w:sz w:val="17"/>
                <w:szCs w:val="17"/>
              </w:rPr>
            </w:pPr>
            <w:r w:rsidDel="00000000" w:rsidR="00000000" w:rsidRPr="00000000">
              <w:rPr>
                <w:b w:val="1"/>
                <w:sz w:val="17"/>
                <w:szCs w:val="17"/>
                <w:rtl w:val="0"/>
              </w:rPr>
              <w:t xml:space="preserve">38 Gy </w:t>
            </w:r>
            <w:hyperlink r:id="rId322">
              <w:r w:rsidDel="00000000" w:rsidR="00000000" w:rsidRPr="00000000">
                <w:rPr>
                  <w:sz w:val="17"/>
                  <w:szCs w:val="17"/>
                  <w:vertAlign w:val="superscript"/>
                  <w:rtl w:val="0"/>
                </w:rPr>
                <w:t xml:space="preserve">T</w:t>
              </w:r>
            </w:hyperlink>
            <w:r w:rsidDel="00000000" w:rsidR="00000000" w:rsidRPr="00000000">
              <w:rPr>
                <w:sz w:val="17"/>
                <w:szCs w:val="17"/>
                <w:vertAlign w:val="superscript"/>
                <w:rtl w:val="0"/>
              </w:rPr>
              <w:t xml:space="preserve"> / </w:t>
            </w:r>
            <w:hyperlink r:id="rId323">
              <w:r w:rsidDel="00000000" w:rsidR="00000000" w:rsidRPr="00000000">
                <w:rPr>
                  <w:sz w:val="17"/>
                  <w:szCs w:val="17"/>
                  <w:vertAlign w:val="superscript"/>
                  <w:rtl w:val="0"/>
                </w:rPr>
                <w:t xml:space="preserve">101</w:t>
              </w:r>
            </w:hyperlink>
            <w:r w:rsidDel="00000000" w:rsidR="00000000" w:rsidRPr="00000000">
              <w:rPr>
                <w:sz w:val="17"/>
                <w:szCs w:val="17"/>
                <w:rtl w:val="0"/>
              </w:rPr>
              <w:t xml:space="preserve"> </w:t>
            </w:r>
            <w:r w:rsidDel="00000000" w:rsidR="00000000" w:rsidRPr="00000000">
              <w:rPr>
                <w:sz w:val="17"/>
                <w:szCs w:val="17"/>
                <w:vertAlign w:val="superscript"/>
                <w:rtl w:val="0"/>
              </w:rPr>
              <w:t xml:space="preserve">/ </w:t>
            </w:r>
            <w:hyperlink r:id="rId324">
              <w:r w:rsidDel="00000000" w:rsidR="00000000" w:rsidRPr="00000000">
                <w:rPr>
                  <w:sz w:val="17"/>
                  <w:szCs w:val="17"/>
                  <w:vertAlign w:val="superscript"/>
                  <w:rtl w:val="0"/>
                </w:rPr>
                <w:t xml:space="preserve">BR002</w:t>
              </w:r>
            </w:hyperlink>
            <w:r w:rsidDel="00000000" w:rsidR="00000000" w:rsidRPr="00000000">
              <w:rPr>
                <w:sz w:val="17"/>
                <w:szCs w:val="17"/>
                <w:rtl w:val="0"/>
              </w:rPr>
              <w:t xml:space="preserve">, 30 Gy </w:t>
            </w:r>
            <w:hyperlink r:id="rId325">
              <w:r w:rsidDel="00000000" w:rsidR="00000000" w:rsidRPr="00000000">
                <w:rPr>
                  <w:sz w:val="17"/>
                  <w:szCs w:val="17"/>
                  <w:vertAlign w:val="superscript"/>
                  <w:rtl w:val="0"/>
                </w:rPr>
                <w:t xml:space="preserve">PRO 2020</w:t>
              </w:r>
            </w:hyperlink>
            <w:r w:rsidDel="00000000" w:rsidR="00000000" w:rsidRPr="00000000">
              <w:rPr>
                <w:rtl w:val="0"/>
              </w:rPr>
            </w:r>
          </w:p>
          <w:p w:rsidR="00000000" w:rsidDel="00000000" w:rsidP="00000000" w:rsidRDefault="00000000" w:rsidRPr="00000000" w14:paraId="00000214">
            <w:pPr>
              <w:widowControl w:val="0"/>
              <w:rPr>
                <w:sz w:val="17"/>
                <w:szCs w:val="17"/>
              </w:rPr>
            </w:pPr>
            <w:r w:rsidDel="00000000" w:rsidR="00000000" w:rsidRPr="00000000">
              <w:rPr>
                <w:b w:val="1"/>
                <w:sz w:val="17"/>
                <w:szCs w:val="17"/>
                <w:rtl w:val="0"/>
              </w:rPr>
              <w:t xml:space="preserve">32 Gy </w:t>
            </w:r>
            <w:r w:rsidDel="00000000" w:rsidR="00000000" w:rsidRPr="00000000">
              <w:rPr>
                <w:sz w:val="17"/>
                <w:szCs w:val="17"/>
                <w:rtl w:val="0"/>
              </w:rPr>
              <w:t xml:space="preserve">(</w:t>
            </w:r>
            <w:r w:rsidDel="00000000" w:rsidR="00000000" w:rsidRPr="00000000">
              <w:rPr>
                <w:b w:val="1"/>
                <w:sz w:val="17"/>
                <w:szCs w:val="17"/>
                <w:rtl w:val="0"/>
              </w:rPr>
              <w:t xml:space="preserve">15 cc</w:t>
            </w:r>
            <w:r w:rsidDel="00000000" w:rsidR="00000000" w:rsidRPr="00000000">
              <w:rPr>
                <w:sz w:val="17"/>
                <w:szCs w:val="17"/>
                <w:rtl w:val="0"/>
              </w:rPr>
              <w:t xml:space="preserve">) </w:t>
            </w:r>
            <w:hyperlink r:id="rId326">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327">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w:t>
            </w:r>
            <w:hyperlink r:id="rId32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15">
            <w:pPr>
              <w:widowControl w:val="0"/>
              <w:rPr>
                <w:sz w:val="17"/>
                <w:szCs w:val="17"/>
              </w:rPr>
            </w:pPr>
            <w:r w:rsidDel="00000000" w:rsidR="00000000" w:rsidRPr="00000000">
              <w:rPr>
                <w:sz w:val="17"/>
                <w:szCs w:val="17"/>
                <w:rtl w:val="0"/>
              </w:rPr>
              <w:t xml:space="preserve">27 - 29 Gy (0.5 cc) </w:t>
            </w:r>
            <w:hyperlink r:id="rId329">
              <w:r w:rsidDel="00000000" w:rsidR="00000000" w:rsidRPr="00000000">
                <w:rPr>
                  <w:sz w:val="17"/>
                  <w:szCs w:val="17"/>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6">
            <w:pPr>
              <w:widowControl w:val="0"/>
              <w:rPr>
                <w:sz w:val="17"/>
                <w:szCs w:val="17"/>
              </w:rPr>
            </w:pPr>
            <w:r w:rsidDel="00000000" w:rsidR="00000000" w:rsidRPr="00000000">
              <w:rPr>
                <w:b w:val="1"/>
                <w:sz w:val="17"/>
                <w:szCs w:val="17"/>
                <w:rtl w:val="0"/>
              </w:rPr>
              <w:t xml:space="preserve">Not applicable</w:t>
            </w:r>
            <w:r w:rsidDel="00000000" w:rsidR="00000000" w:rsidRPr="00000000">
              <w:rPr>
                <w:sz w:val="17"/>
                <w:szCs w:val="17"/>
                <w:rtl w:val="0"/>
              </w:rPr>
              <w:t xml:space="preserve"> </w:t>
            </w:r>
            <w:hyperlink r:id="rId330">
              <w:r w:rsidDel="00000000" w:rsidR="00000000" w:rsidRPr="00000000">
                <w:rPr>
                  <w:sz w:val="17"/>
                  <w:szCs w:val="17"/>
                  <w:vertAlign w:val="superscript"/>
                  <w:rtl w:val="0"/>
                </w:rPr>
                <w:t xml:space="preserve">LungTECH</w:t>
              </w:r>
            </w:hyperlink>
            <w:r w:rsidDel="00000000" w:rsidR="00000000" w:rsidRPr="00000000">
              <w:rPr>
                <w:rtl w:val="0"/>
              </w:rPr>
            </w:r>
          </w:p>
          <w:p w:rsidR="00000000" w:rsidDel="00000000" w:rsidP="00000000" w:rsidRDefault="00000000" w:rsidRPr="00000000" w14:paraId="00000217">
            <w:pPr>
              <w:widowControl w:val="0"/>
              <w:rPr>
                <w:sz w:val="17"/>
                <w:szCs w:val="17"/>
              </w:rPr>
            </w:pPr>
            <w:r w:rsidDel="00000000" w:rsidR="00000000" w:rsidRPr="00000000">
              <w:rPr>
                <w:sz w:val="17"/>
                <w:szCs w:val="17"/>
                <w:rtl w:val="0"/>
              </w:rPr>
              <w:t xml:space="preserve">64 Gy </w:t>
            </w:r>
            <w:hyperlink r:id="rId331">
              <w:r w:rsidDel="00000000" w:rsidR="00000000" w:rsidRPr="00000000">
                <w:rPr>
                  <w:sz w:val="17"/>
                  <w:szCs w:val="17"/>
                  <w:vertAlign w:val="superscript"/>
                  <w:rtl w:val="0"/>
                </w:rPr>
                <w:t xml:space="preserve">SUNSET</w:t>
              </w:r>
            </w:hyperlink>
            <w:r w:rsidDel="00000000" w:rsidR="00000000" w:rsidRPr="00000000">
              <w:rPr>
                <w:sz w:val="17"/>
                <w:szCs w:val="17"/>
                <w:vertAlign w:val="superscript"/>
                <w:rtl w:val="0"/>
              </w:rPr>
              <w:t xml:space="preserve">, </w:t>
            </w:r>
            <w:hyperlink r:id="rId332">
              <w:r w:rsidDel="00000000" w:rsidR="00000000" w:rsidRPr="00000000">
                <w:rPr>
                  <w:sz w:val="17"/>
                  <w:szCs w:val="17"/>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218">
            <w:pPr>
              <w:widowControl w:val="0"/>
              <w:rPr>
                <w:sz w:val="17"/>
                <w:szCs w:val="17"/>
              </w:rPr>
            </w:pPr>
            <w:r w:rsidDel="00000000" w:rsidR="00000000" w:rsidRPr="00000000">
              <w:rPr>
                <w:sz w:val="17"/>
                <w:szCs w:val="17"/>
                <w:rtl w:val="0"/>
              </w:rPr>
              <w:t xml:space="preserve">50-60 Gy (0.5 cc)</w:t>
            </w:r>
            <w:r w:rsidDel="00000000" w:rsidR="00000000" w:rsidRPr="00000000">
              <w:rPr>
                <w:sz w:val="17"/>
                <w:szCs w:val="17"/>
                <w:vertAlign w:val="superscript"/>
                <w:rtl w:val="0"/>
              </w:rPr>
              <w:t xml:space="preserve"> </w:t>
            </w:r>
            <w:hyperlink r:id="rId333">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19">
            <w:pPr>
              <w:widowControl w:val="0"/>
              <w:rPr>
                <w:sz w:val="17"/>
                <w:szCs w:val="17"/>
              </w:rPr>
            </w:pPr>
            <w:r w:rsidDel="00000000" w:rsidR="00000000" w:rsidRPr="00000000">
              <w:rPr>
                <w:sz w:val="17"/>
                <w:szCs w:val="17"/>
                <w:rtl w:val="0"/>
              </w:rPr>
              <w:t xml:space="preserve">60 Gy (10 cc) </w:t>
            </w:r>
            <w:hyperlink r:id="rId334">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1A">
            <w:pPr>
              <w:widowControl w:val="0"/>
              <w:rPr>
                <w:sz w:val="17"/>
                <w:szCs w:val="17"/>
                <w:vertAlign w:val="superscript"/>
              </w:rPr>
            </w:pPr>
            <w:r w:rsidDel="00000000" w:rsidR="00000000" w:rsidRPr="00000000">
              <w:rPr>
                <w:sz w:val="17"/>
                <w:szCs w:val="17"/>
                <w:rtl w:val="0"/>
              </w:rPr>
              <w:t xml:space="preserve">44 Gy </w:t>
            </w:r>
            <w:hyperlink r:id="rId335">
              <w:r w:rsidDel="00000000" w:rsidR="00000000" w:rsidRPr="00000000">
                <w:rPr>
                  <w:sz w:val="17"/>
                  <w:szCs w:val="17"/>
                  <w:vertAlign w:val="superscript"/>
                  <w:rtl w:val="0"/>
                </w:rPr>
                <w:t xml:space="preserve">VUMC</w:t>
              </w:r>
            </w:hyperlink>
            <w:r w:rsidDel="00000000" w:rsidR="00000000" w:rsidRPr="00000000">
              <w:rPr>
                <w:rtl w:val="0"/>
              </w:rPr>
            </w:r>
          </w:p>
          <w:p w:rsidR="00000000" w:rsidDel="00000000" w:rsidP="00000000" w:rsidRDefault="00000000" w:rsidRPr="00000000" w14:paraId="0000021B">
            <w:pPr>
              <w:widowControl w:val="0"/>
              <w:rPr>
                <w:sz w:val="17"/>
                <w:szCs w:val="17"/>
              </w:rPr>
            </w:pPr>
            <w:r w:rsidDel="00000000" w:rsidR="00000000" w:rsidRPr="00000000">
              <w:rPr>
                <w:sz w:val="17"/>
                <w:szCs w:val="17"/>
                <w:rtl w:val="0"/>
              </w:rPr>
              <w:t xml:space="preserve">38.4 Gy (15 cc) </w:t>
            </w:r>
            <w:hyperlink r:id="rId336">
              <w:r w:rsidDel="00000000" w:rsidR="00000000" w:rsidRPr="00000000">
                <w:rPr>
                  <w:sz w:val="17"/>
                  <w:szCs w:val="17"/>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C">
            <w:pPr>
              <w:widowControl w:val="0"/>
              <w:rPr>
                <w:sz w:val="17"/>
                <w:szCs w:val="17"/>
              </w:rPr>
            </w:pPr>
            <w:r w:rsidDel="00000000" w:rsidR="00000000" w:rsidRPr="00000000">
              <w:rPr>
                <w:sz w:val="17"/>
                <w:szCs w:val="17"/>
                <w:rtl w:val="0"/>
              </w:rPr>
              <w:t xml:space="preserve">64 Gy </w:t>
            </w:r>
            <w:hyperlink r:id="rId337">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1D">
            <w:pPr>
              <w:widowControl w:val="0"/>
              <w:rPr>
                <w:sz w:val="17"/>
                <w:szCs w:val="17"/>
                <w:vertAlign w:val="superscript"/>
              </w:rPr>
            </w:pPr>
            <w:r w:rsidDel="00000000" w:rsidR="00000000" w:rsidRPr="00000000">
              <w:rPr>
                <w:sz w:val="17"/>
                <w:szCs w:val="17"/>
                <w:rtl w:val="0"/>
              </w:rPr>
              <w:t xml:space="preserve">60 Gy </w:t>
            </w:r>
            <w:hyperlink r:id="rId338">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w:t>
            </w:r>
            <w:hyperlink r:id="rId339">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1E">
            <w:pPr>
              <w:widowControl w:val="0"/>
              <w:rPr>
                <w:sz w:val="17"/>
                <w:szCs w:val="17"/>
              </w:rPr>
            </w:pPr>
            <w:r w:rsidDel="00000000" w:rsidR="00000000" w:rsidRPr="00000000">
              <w:rPr>
                <w:sz w:val="17"/>
                <w:szCs w:val="17"/>
                <w:rtl w:val="0"/>
              </w:rPr>
              <w:t xml:space="preserve">60 Gy (10 cc) </w:t>
            </w:r>
            <w:hyperlink r:id="rId340">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1F">
            <w:pPr>
              <w:widowControl w:val="0"/>
              <w:rPr>
                <w:sz w:val="17"/>
                <w:szCs w:val="17"/>
              </w:rPr>
            </w:pPr>
            <w:r w:rsidDel="00000000" w:rsidR="00000000" w:rsidRPr="00000000">
              <w:rPr>
                <w:sz w:val="17"/>
                <w:szCs w:val="17"/>
                <w:rtl w:val="0"/>
              </w:rPr>
              <w:t xml:space="preserve">45 Gy (1 cc) </w:t>
            </w:r>
            <w:hyperlink r:id="rId341">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20">
            <w:pPr>
              <w:widowControl w:val="0"/>
              <w:rPr>
                <w:sz w:val="17"/>
                <w:szCs w:val="17"/>
              </w:rPr>
            </w:pPr>
            <w:r w:rsidDel="00000000" w:rsidR="00000000" w:rsidRPr="00000000">
              <w:rPr>
                <w:sz w:val="17"/>
                <w:szCs w:val="17"/>
                <w:rtl w:val="0"/>
              </w:rPr>
              <w:t xml:space="preserve">41.9 Gy (15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1">
            <w:pPr>
              <w:rPr>
                <w:b w:val="1"/>
                <w:sz w:val="18"/>
                <w:szCs w:val="18"/>
              </w:rPr>
            </w:pPr>
            <w:r w:rsidDel="00000000" w:rsidR="00000000" w:rsidRPr="00000000">
              <w:rPr>
                <w:b w:val="1"/>
                <w:sz w:val="18"/>
                <w:szCs w:val="18"/>
                <w:rtl w:val="0"/>
              </w:rPr>
              <w:t xml:space="preserve">Great vessels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2">
            <w:pPr>
              <w:widowControl w:val="0"/>
              <w:rPr>
                <w:sz w:val="17"/>
                <w:szCs w:val="17"/>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3">
            <w:pPr>
              <w:rPr>
                <w:sz w:val="17"/>
                <w:szCs w:val="17"/>
              </w:rPr>
            </w:pPr>
            <w:r w:rsidDel="00000000" w:rsidR="00000000" w:rsidRPr="00000000">
              <w:rPr>
                <w:b w:val="1"/>
                <w:sz w:val="17"/>
                <w:szCs w:val="17"/>
                <w:rtl w:val="0"/>
              </w:rPr>
              <w:t xml:space="preserve">37 Gy</w:t>
            </w:r>
            <w:r w:rsidDel="00000000" w:rsidR="00000000" w:rsidRPr="00000000">
              <w:rPr>
                <w:sz w:val="17"/>
                <w:szCs w:val="17"/>
                <w:rtl w:val="0"/>
              </w:rPr>
              <w:t xml:space="preserve"> </w:t>
            </w:r>
            <w:hyperlink r:id="rId342">
              <w:r w:rsidDel="00000000" w:rsidR="00000000" w:rsidRPr="00000000">
                <w:rPr>
                  <w:sz w:val="17"/>
                  <w:szCs w:val="17"/>
                  <w:vertAlign w:val="superscript"/>
                  <w:rtl w:val="0"/>
                </w:rPr>
                <w:t xml:space="preserve">06-31</w:t>
              </w:r>
            </w:hyperlink>
            <w:r w:rsidDel="00000000" w:rsidR="00000000" w:rsidRPr="00000000">
              <w:rPr>
                <w:sz w:val="17"/>
                <w:szCs w:val="17"/>
                <w:vertAlign w:val="superscript"/>
                <w:rtl w:val="0"/>
              </w:rPr>
              <w:t xml:space="preserve">, </w:t>
            </w:r>
            <w:hyperlink r:id="rId343">
              <w:r w:rsidDel="00000000" w:rsidR="00000000" w:rsidRPr="00000000">
                <w:rPr>
                  <w:sz w:val="17"/>
                  <w:szCs w:val="17"/>
                  <w:vertAlign w:val="superscript"/>
                  <w:rtl w:val="0"/>
                </w:rPr>
                <w:t xml:space="preserve">09-15</w:t>
              </w:r>
            </w:hyperlink>
            <w:r w:rsidDel="00000000" w:rsidR="00000000" w:rsidRPr="00000000">
              <w:rPr>
                <w:sz w:val="17"/>
                <w:szCs w:val="17"/>
                <w:vertAlign w:val="superscript"/>
                <w:rtl w:val="0"/>
              </w:rPr>
              <w:t xml:space="preserve">, </w:t>
            </w:r>
            <w:hyperlink r:id="rId344">
              <w:r w:rsidDel="00000000" w:rsidR="00000000" w:rsidRPr="00000000">
                <w:rPr>
                  <w:sz w:val="17"/>
                  <w:szCs w:val="17"/>
                  <w:vertAlign w:val="superscript"/>
                  <w:rtl w:val="0"/>
                </w:rPr>
                <w:t xml:space="preserve">T</w:t>
              </w:r>
            </w:hyperlink>
            <w:r w:rsidDel="00000000" w:rsidR="00000000" w:rsidRPr="00000000">
              <w:rPr>
                <w:sz w:val="17"/>
                <w:szCs w:val="17"/>
                <w:vertAlign w:val="superscript"/>
                <w:rtl w:val="0"/>
              </w:rPr>
              <w:t xml:space="preserve">,  </w:t>
            </w:r>
            <w:hyperlink r:id="rId345">
              <w:r w:rsidDel="00000000" w:rsidR="00000000" w:rsidRPr="00000000">
                <w:rPr>
                  <w:sz w:val="17"/>
                  <w:szCs w:val="17"/>
                  <w:vertAlign w:val="superscript"/>
                  <w:rtl w:val="0"/>
                </w:rPr>
                <w:t xml:space="preserve">101</w:t>
              </w:r>
            </w:hyperlink>
            <w:r w:rsidDel="00000000" w:rsidR="00000000" w:rsidRPr="00000000">
              <w:rPr>
                <w:b w:val="1"/>
                <w:sz w:val="17"/>
                <w:szCs w:val="17"/>
                <w:vertAlign w:val="superscript"/>
                <w:rtl w:val="0"/>
              </w:rPr>
              <w:t xml:space="preserve">, </w:t>
            </w:r>
            <w:hyperlink r:id="rId34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24">
            <w:pPr>
              <w:rPr>
                <w:sz w:val="17"/>
                <w:szCs w:val="17"/>
              </w:rPr>
            </w:pPr>
            <w:r w:rsidDel="00000000" w:rsidR="00000000" w:rsidRPr="00000000">
              <w:rPr>
                <w:sz w:val="17"/>
                <w:szCs w:val="17"/>
                <w:rtl w:val="0"/>
              </w:rPr>
              <w:t xml:space="preserve">31 Gy (10 cc)</w:t>
            </w:r>
            <w:hyperlink r:id="rId347">
              <w:r w:rsidDel="00000000" w:rsidR="00000000" w:rsidRPr="00000000">
                <w:rPr>
                  <w:sz w:val="17"/>
                  <w:szCs w:val="17"/>
                  <w:vertAlign w:val="superscript"/>
                  <w:rtl w:val="0"/>
                </w:rPr>
                <w:t xml:space="preserve">0631</w:t>
              </w:r>
            </w:hyperlink>
            <w:r w:rsidDel="00000000" w:rsidR="00000000" w:rsidRPr="00000000">
              <w:rPr>
                <w:sz w:val="17"/>
                <w:szCs w:val="17"/>
                <w:vertAlign w:val="superscript"/>
                <w:rtl w:val="0"/>
              </w:rPr>
              <w:t xml:space="preserve">, </w:t>
            </w:r>
            <w:hyperlink r:id="rId348">
              <w:r w:rsidDel="00000000" w:rsidR="00000000" w:rsidRPr="00000000">
                <w:rPr>
                  <w:sz w:val="17"/>
                  <w:szCs w:val="17"/>
                  <w:vertAlign w:val="superscript"/>
                  <w:rtl w:val="0"/>
                </w:rPr>
                <w:t xml:space="preserve">0915</w:t>
              </w:r>
            </w:hyperlink>
            <w:r w:rsidDel="00000000" w:rsidR="00000000" w:rsidRPr="00000000">
              <w:rPr>
                <w:sz w:val="17"/>
                <w:szCs w:val="17"/>
                <w:vertAlign w:val="superscript"/>
                <w:rtl w:val="0"/>
              </w:rPr>
              <w:t xml:space="preserve">, </w:t>
            </w:r>
            <w:hyperlink r:id="rId349">
              <w:r w:rsidDel="00000000" w:rsidR="00000000" w:rsidRPr="00000000">
                <w:rPr>
                  <w:sz w:val="17"/>
                  <w:szCs w:val="17"/>
                  <w:vertAlign w:val="superscript"/>
                  <w:rtl w:val="0"/>
                </w:rPr>
                <w:t xml:space="preserve">101, </w:t>
              </w:r>
            </w:hyperlink>
            <w:r w:rsidDel="00000000" w:rsidR="00000000" w:rsidRPr="00000000">
              <w:rPr>
                <w:b w:val="1"/>
                <w:sz w:val="17"/>
                <w:szCs w:val="17"/>
                <w:vertAlign w:val="superscript"/>
                <w:rtl w:val="0"/>
              </w:rPr>
              <w:t xml:space="preserve"> </w:t>
            </w:r>
            <w:hyperlink r:id="rId350">
              <w:r w:rsidDel="00000000" w:rsidR="00000000" w:rsidRPr="00000000">
                <w:rPr>
                  <w:sz w:val="17"/>
                  <w:szCs w:val="17"/>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5">
            <w:pPr>
              <w:rPr>
                <w:sz w:val="17"/>
                <w:szCs w:val="17"/>
                <w:vertAlign w:val="superscript"/>
              </w:rPr>
            </w:pPr>
            <w:r w:rsidDel="00000000" w:rsidR="00000000" w:rsidRPr="00000000">
              <w:rPr>
                <w:b w:val="1"/>
                <w:sz w:val="17"/>
                <w:szCs w:val="17"/>
                <w:rtl w:val="0"/>
              </w:rPr>
              <w:t xml:space="preserve">45 Gy</w:t>
            </w:r>
            <w:r w:rsidDel="00000000" w:rsidR="00000000" w:rsidRPr="00000000">
              <w:rPr>
                <w:sz w:val="17"/>
                <w:szCs w:val="17"/>
                <w:rtl w:val="0"/>
              </w:rPr>
              <w:t xml:space="preserve"> </w:t>
            </w:r>
            <w:hyperlink r:id="rId351">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352">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 </w:t>
            </w:r>
            <w:hyperlink r:id="rId353">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26">
            <w:pPr>
              <w:rPr>
                <w:sz w:val="17"/>
                <w:szCs w:val="17"/>
              </w:rPr>
            </w:pPr>
            <w:r w:rsidDel="00000000" w:rsidR="00000000" w:rsidRPr="00000000">
              <w:rPr>
                <w:sz w:val="17"/>
                <w:szCs w:val="17"/>
                <w:rtl w:val="0"/>
              </w:rPr>
              <w:t xml:space="preserve">45 Gy (0.5 cc)</w:t>
            </w:r>
            <w:hyperlink r:id="rId354">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27">
            <w:pPr>
              <w:rPr>
                <w:sz w:val="17"/>
                <w:szCs w:val="17"/>
                <w:vertAlign w:val="superscript"/>
              </w:rPr>
            </w:pPr>
            <w:r w:rsidDel="00000000" w:rsidR="00000000" w:rsidRPr="00000000">
              <w:rPr>
                <w:sz w:val="17"/>
                <w:szCs w:val="17"/>
                <w:rtl w:val="0"/>
              </w:rPr>
              <w:t xml:space="preserve">39 Gy (10 cc) </w:t>
            </w:r>
            <w:hyperlink r:id="rId355">
              <w:r w:rsidDel="00000000" w:rsidR="00000000" w:rsidRPr="00000000">
                <w:rPr>
                  <w:sz w:val="17"/>
                  <w:szCs w:val="17"/>
                  <w:vertAlign w:val="superscript"/>
                  <w:rtl w:val="0"/>
                </w:rPr>
                <w:t xml:space="preserve">101</w:t>
              </w:r>
            </w:hyperlink>
            <w:r w:rsidDel="00000000" w:rsidR="00000000" w:rsidRPr="00000000">
              <w:rPr>
                <w:sz w:val="17"/>
                <w:szCs w:val="17"/>
                <w:rtl w:val="0"/>
              </w:rPr>
              <w:t xml:space="preserve"> </w:t>
            </w:r>
            <w:r w:rsidDel="00000000" w:rsidR="00000000" w:rsidRPr="00000000">
              <w:rPr>
                <w:sz w:val="17"/>
                <w:szCs w:val="17"/>
                <w:vertAlign w:val="superscript"/>
                <w:rtl w:val="0"/>
              </w:rPr>
              <w:t xml:space="preserve">/ </w:t>
            </w:r>
            <w:hyperlink r:id="rId356">
              <w:r w:rsidDel="00000000" w:rsidR="00000000" w:rsidRPr="00000000">
                <w:rPr>
                  <w:sz w:val="17"/>
                  <w:szCs w:val="17"/>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8">
            <w:pPr>
              <w:widowControl w:val="0"/>
              <w:rPr>
                <w:sz w:val="17"/>
                <w:szCs w:val="17"/>
              </w:rPr>
            </w:pPr>
            <w:r w:rsidDel="00000000" w:rsidR="00000000" w:rsidRPr="00000000">
              <w:rPr>
                <w:sz w:val="17"/>
                <w:szCs w:val="17"/>
                <w:rtl w:val="0"/>
              </w:rPr>
              <w:t xml:space="preserve">62 Gy </w:t>
            </w:r>
            <w:hyperlink r:id="rId357">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29">
            <w:pPr>
              <w:widowControl w:val="0"/>
              <w:rPr>
                <w:sz w:val="17"/>
                <w:szCs w:val="17"/>
              </w:rPr>
            </w:pPr>
            <w:r w:rsidDel="00000000" w:rsidR="00000000" w:rsidRPr="00000000">
              <w:rPr>
                <w:sz w:val="17"/>
                <w:szCs w:val="17"/>
                <w:rtl w:val="0"/>
              </w:rPr>
              <w:t xml:space="preserve">52.5 - 63 Gy (0.05 cc)</w:t>
            </w:r>
            <w:r w:rsidDel="00000000" w:rsidR="00000000" w:rsidRPr="00000000">
              <w:rPr>
                <w:sz w:val="17"/>
                <w:szCs w:val="17"/>
                <w:vertAlign w:val="superscript"/>
                <w:rtl w:val="0"/>
              </w:rPr>
              <w:t xml:space="preserve"> </w:t>
            </w:r>
            <w:hyperlink r:id="rId358">
              <w:r w:rsidDel="00000000" w:rsidR="00000000" w:rsidRPr="00000000">
                <w:rPr>
                  <w:sz w:val="17"/>
                  <w:szCs w:val="17"/>
                  <w:vertAlign w:val="superscript"/>
                  <w:rtl w:val="0"/>
                </w:rPr>
                <w:t xml:space="preserve">08-13</w:t>
              </w:r>
            </w:hyperlink>
            <w:r w:rsidDel="00000000" w:rsidR="00000000" w:rsidRPr="00000000">
              <w:rPr>
                <w:rtl w:val="0"/>
              </w:rPr>
            </w:r>
          </w:p>
          <w:p w:rsidR="00000000" w:rsidDel="00000000" w:rsidP="00000000" w:rsidRDefault="00000000" w:rsidRPr="00000000" w14:paraId="0000022A">
            <w:pPr>
              <w:widowControl w:val="0"/>
              <w:rPr>
                <w:sz w:val="17"/>
                <w:szCs w:val="17"/>
              </w:rPr>
            </w:pPr>
            <w:r w:rsidDel="00000000" w:rsidR="00000000" w:rsidRPr="00000000">
              <w:rPr>
                <w:b w:val="1"/>
                <w:sz w:val="17"/>
                <w:szCs w:val="17"/>
                <w:rtl w:val="0"/>
              </w:rPr>
              <w:t xml:space="preserve">53 Gy</w:t>
            </w:r>
            <w:r w:rsidDel="00000000" w:rsidR="00000000" w:rsidRPr="00000000">
              <w:rPr>
                <w:sz w:val="17"/>
                <w:szCs w:val="17"/>
                <w:rtl w:val="0"/>
              </w:rPr>
              <w:t xml:space="preserve"> </w:t>
            </w:r>
            <w:hyperlink r:id="rId359">
              <w:r w:rsidDel="00000000" w:rsidR="00000000" w:rsidRPr="00000000">
                <w:rPr>
                  <w:sz w:val="17"/>
                  <w:szCs w:val="17"/>
                  <w:vertAlign w:val="superscript"/>
                  <w:rtl w:val="0"/>
                </w:rPr>
                <w:t xml:space="preserve">T</w:t>
              </w:r>
            </w:hyperlink>
            <w:r w:rsidDel="00000000" w:rsidR="00000000" w:rsidRPr="00000000">
              <w:rPr>
                <w:sz w:val="17"/>
                <w:szCs w:val="17"/>
                <w:vertAlign w:val="superscript"/>
                <w:rtl w:val="0"/>
              </w:rPr>
              <w:t xml:space="preserve"> / </w:t>
            </w:r>
            <w:hyperlink r:id="rId360">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361">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 </w:t>
            </w:r>
            <w:hyperlink r:id="rId362">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2B">
            <w:pPr>
              <w:widowControl w:val="0"/>
              <w:rPr>
                <w:sz w:val="17"/>
                <w:szCs w:val="17"/>
                <w:vertAlign w:val="superscript"/>
              </w:rPr>
            </w:pPr>
            <w:r w:rsidDel="00000000" w:rsidR="00000000" w:rsidRPr="00000000">
              <w:rPr>
                <w:sz w:val="17"/>
                <w:szCs w:val="17"/>
                <w:rtl w:val="0"/>
              </w:rPr>
              <w:t xml:space="preserve">50 Gy (10 cc) </w:t>
            </w:r>
            <w:hyperlink r:id="rId363">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2C">
            <w:pPr>
              <w:widowControl w:val="0"/>
              <w:rPr>
                <w:sz w:val="17"/>
                <w:szCs w:val="17"/>
                <w:vertAlign w:val="superscript"/>
              </w:rPr>
            </w:pPr>
            <w:r w:rsidDel="00000000" w:rsidR="00000000" w:rsidRPr="00000000">
              <w:rPr>
                <w:sz w:val="17"/>
                <w:szCs w:val="17"/>
                <w:rtl w:val="0"/>
              </w:rPr>
              <w:t xml:space="preserve">47 Gy (10 cc) </w:t>
            </w:r>
            <w:hyperlink r:id="rId364">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365">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w:t>
            </w:r>
            <w:hyperlink r:id="rId36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2D">
            <w:pPr>
              <w:widowControl w:val="0"/>
              <w:rPr>
                <w:sz w:val="17"/>
                <w:szCs w:val="17"/>
              </w:rPr>
            </w:pPr>
            <w:r w:rsidDel="00000000" w:rsidR="00000000" w:rsidRPr="00000000">
              <w:rPr>
                <w:sz w:val="17"/>
                <w:szCs w:val="17"/>
                <w:rtl w:val="0"/>
              </w:rPr>
              <w:t xml:space="preserve">53 Gy (0.5 cc)</w:t>
            </w:r>
            <w:hyperlink r:id="rId367">
              <w:r w:rsidDel="00000000" w:rsidR="00000000" w:rsidRPr="00000000">
                <w:rPr>
                  <w:sz w:val="17"/>
                  <w:szCs w:val="17"/>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E">
            <w:pPr>
              <w:widowControl w:val="0"/>
              <w:rPr>
                <w:sz w:val="17"/>
                <w:szCs w:val="17"/>
              </w:rPr>
            </w:pPr>
            <w:r w:rsidDel="00000000" w:rsidR="00000000" w:rsidRPr="00000000">
              <w:rPr>
                <w:b w:val="1"/>
                <w:sz w:val="17"/>
                <w:szCs w:val="17"/>
                <w:rtl w:val="0"/>
              </w:rPr>
              <w:t xml:space="preserve">Not applicable</w:t>
            </w:r>
            <w:r w:rsidDel="00000000" w:rsidR="00000000" w:rsidRPr="00000000">
              <w:rPr>
                <w:sz w:val="17"/>
                <w:szCs w:val="17"/>
                <w:rtl w:val="0"/>
              </w:rPr>
              <w:t xml:space="preserve"> </w:t>
            </w:r>
            <w:hyperlink r:id="rId368">
              <w:r w:rsidDel="00000000" w:rsidR="00000000" w:rsidRPr="00000000">
                <w:rPr>
                  <w:sz w:val="17"/>
                  <w:szCs w:val="17"/>
                  <w:vertAlign w:val="superscript"/>
                  <w:rtl w:val="0"/>
                </w:rPr>
                <w:t xml:space="preserve">LungTECH</w:t>
              </w:r>
            </w:hyperlink>
            <w:r w:rsidDel="00000000" w:rsidR="00000000" w:rsidRPr="00000000">
              <w:rPr>
                <w:rtl w:val="0"/>
              </w:rPr>
            </w:r>
          </w:p>
          <w:p w:rsidR="00000000" w:rsidDel="00000000" w:rsidP="00000000" w:rsidRDefault="00000000" w:rsidRPr="00000000" w14:paraId="0000022F">
            <w:pPr>
              <w:widowControl w:val="0"/>
              <w:rPr>
                <w:sz w:val="17"/>
                <w:szCs w:val="17"/>
                <w:vertAlign w:val="superscript"/>
              </w:rPr>
            </w:pPr>
            <w:r w:rsidDel="00000000" w:rsidR="00000000" w:rsidRPr="00000000">
              <w:rPr>
                <w:sz w:val="17"/>
                <w:szCs w:val="17"/>
                <w:rtl w:val="0"/>
              </w:rPr>
              <w:t xml:space="preserve">No hot spot </w:t>
            </w:r>
            <w:hyperlink r:id="rId369">
              <w:r w:rsidDel="00000000" w:rsidR="00000000" w:rsidRPr="00000000">
                <w:rPr>
                  <w:sz w:val="17"/>
                  <w:szCs w:val="17"/>
                  <w:vertAlign w:val="superscript"/>
                  <w:rtl w:val="0"/>
                </w:rPr>
                <w:t xml:space="preserve">VUMC</w:t>
              </w:r>
            </w:hyperlink>
            <w:r w:rsidDel="00000000" w:rsidR="00000000" w:rsidRPr="00000000">
              <w:rPr>
                <w:rtl w:val="0"/>
              </w:rPr>
            </w:r>
          </w:p>
          <w:p w:rsidR="00000000" w:rsidDel="00000000" w:rsidP="00000000" w:rsidRDefault="00000000" w:rsidRPr="00000000" w14:paraId="00000230">
            <w:pPr>
              <w:widowControl w:val="0"/>
              <w:rPr>
                <w:sz w:val="17"/>
                <w:szCs w:val="17"/>
                <w:vertAlign w:val="superscript"/>
              </w:rPr>
            </w:pPr>
            <w:r w:rsidDel="00000000" w:rsidR="00000000" w:rsidRPr="00000000">
              <w:rPr>
                <w:sz w:val="17"/>
                <w:szCs w:val="17"/>
                <w:rtl w:val="0"/>
              </w:rPr>
              <w:t xml:space="preserve">63 Gy</w:t>
            </w:r>
            <w:hyperlink r:id="rId370">
              <w:r w:rsidDel="00000000" w:rsidR="00000000" w:rsidRPr="00000000">
                <w:rPr>
                  <w:sz w:val="17"/>
                  <w:szCs w:val="17"/>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231">
            <w:pPr>
              <w:widowControl w:val="0"/>
              <w:rPr>
                <w:sz w:val="17"/>
                <w:szCs w:val="17"/>
              </w:rPr>
            </w:pPr>
            <w:r w:rsidDel="00000000" w:rsidR="00000000" w:rsidRPr="00000000">
              <w:rPr>
                <w:sz w:val="17"/>
                <w:szCs w:val="17"/>
                <w:rtl w:val="0"/>
              </w:rPr>
              <w:t xml:space="preserve">56.8 Gy (10 cc)</w:t>
            </w:r>
            <w:hyperlink r:id="rId371">
              <w:r w:rsidDel="00000000" w:rsidR="00000000" w:rsidRPr="00000000">
                <w:rPr>
                  <w:sz w:val="17"/>
                  <w:szCs w:val="17"/>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2">
            <w:pPr>
              <w:widowControl w:val="0"/>
              <w:rPr>
                <w:sz w:val="17"/>
                <w:szCs w:val="17"/>
                <w:vertAlign w:val="superscript"/>
              </w:rPr>
            </w:pPr>
            <w:r w:rsidDel="00000000" w:rsidR="00000000" w:rsidRPr="00000000">
              <w:rPr>
                <w:sz w:val="17"/>
                <w:szCs w:val="17"/>
                <w:rtl w:val="0"/>
              </w:rPr>
              <w:t xml:space="preserve">75 Gy </w:t>
            </w:r>
            <w:hyperlink r:id="rId372">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w:t>
            </w:r>
            <w:hyperlink r:id="rId373">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33">
            <w:pPr>
              <w:rPr>
                <w:sz w:val="17"/>
                <w:szCs w:val="17"/>
              </w:rPr>
            </w:pPr>
            <w:r w:rsidDel="00000000" w:rsidR="00000000" w:rsidRPr="00000000">
              <w:rPr>
                <w:sz w:val="17"/>
                <w:szCs w:val="17"/>
                <w:rtl w:val="0"/>
              </w:rPr>
              <w:t xml:space="preserve">64 Gy </w:t>
            </w:r>
            <w:hyperlink r:id="rId374">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34">
            <w:pPr>
              <w:widowControl w:val="0"/>
              <w:rPr>
                <w:sz w:val="17"/>
                <w:szCs w:val="17"/>
              </w:rPr>
            </w:pPr>
            <w:r w:rsidDel="00000000" w:rsidR="00000000" w:rsidRPr="00000000">
              <w:rPr>
                <w:sz w:val="17"/>
                <w:szCs w:val="17"/>
                <w:rtl w:val="0"/>
              </w:rPr>
              <w:t xml:space="preserve">60 Gy (10 cc) </w:t>
            </w:r>
            <w:hyperlink r:id="rId375">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35">
            <w:pPr>
              <w:widowControl w:val="0"/>
              <w:rPr>
                <w:sz w:val="17"/>
                <w:szCs w:val="17"/>
              </w:rPr>
            </w:pPr>
            <w:r w:rsidDel="00000000" w:rsidR="00000000" w:rsidRPr="00000000">
              <w:rPr>
                <w:sz w:val="17"/>
                <w:szCs w:val="17"/>
                <w:rtl w:val="0"/>
              </w:rPr>
              <w:t xml:space="preserve">50 Gy (1 cc) </w:t>
            </w:r>
            <w:hyperlink r:id="rId376">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36">
            <w:pPr>
              <w:widowControl w:val="0"/>
              <w:rPr>
                <w:sz w:val="17"/>
                <w:szCs w:val="17"/>
              </w:rPr>
            </w:pPr>
            <w:r w:rsidDel="00000000" w:rsidR="00000000" w:rsidRPr="00000000">
              <w:rPr>
                <w:sz w:val="17"/>
                <w:szCs w:val="17"/>
                <w:rtl w:val="0"/>
              </w:rPr>
              <w:t xml:space="preserve">63.5 Gy (100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7">
            <w:pPr>
              <w:rPr>
                <w:b w:val="1"/>
                <w:sz w:val="18"/>
                <w:szCs w:val="18"/>
              </w:rPr>
            </w:pPr>
            <w:r w:rsidDel="00000000" w:rsidR="00000000" w:rsidRPr="00000000">
              <w:rPr>
                <w:b w:val="1"/>
                <w:sz w:val="18"/>
                <w:szCs w:val="18"/>
                <w:rtl w:val="0"/>
              </w:rPr>
              <w:t xml:space="preserve">Trachea </w:t>
            </w:r>
          </w:p>
          <w:p w:rsidR="00000000" w:rsidDel="00000000" w:rsidP="00000000" w:rsidRDefault="00000000" w:rsidRPr="00000000" w14:paraId="00000238">
            <w:pPr>
              <w:rPr>
                <w:b w:val="1"/>
                <w:sz w:val="18"/>
                <w:szCs w:val="18"/>
              </w:rPr>
            </w:pPr>
            <w:r w:rsidDel="00000000" w:rsidR="00000000" w:rsidRPr="00000000">
              <w:rPr>
                <w:rtl w:val="0"/>
              </w:rPr>
            </w:r>
          </w:p>
          <w:p w:rsidR="00000000" w:rsidDel="00000000" w:rsidP="00000000" w:rsidRDefault="00000000" w:rsidRPr="00000000" w14:paraId="00000239">
            <w:pPr>
              <w:rPr>
                <w:b w:val="1"/>
                <w:sz w:val="16"/>
                <w:szCs w:val="16"/>
              </w:rPr>
            </w:pPr>
            <w:r w:rsidDel="00000000" w:rsidR="00000000" w:rsidRPr="00000000">
              <w:rPr>
                <w:i w:val="1"/>
                <w:sz w:val="16"/>
                <w:szCs w:val="16"/>
                <w:rtl w:val="0"/>
              </w:rPr>
              <w:t xml:space="preserve">The leaves (are different from the branches) are different from the trunk [</w:t>
            </w:r>
            <w:hyperlink r:id="rId377">
              <w:r w:rsidDel="00000000" w:rsidR="00000000" w:rsidRPr="00000000">
                <w:rPr>
                  <w:i w:val="1"/>
                  <w:sz w:val="16"/>
                  <w:szCs w:val="16"/>
                  <w:rtl w:val="0"/>
                </w:rPr>
                <w:t xml:space="preserve">Chaudhuri Lung Ca '15]</w:t>
              </w:r>
            </w:hyperlink>
            <w:r w:rsidDel="00000000" w:rsidR="00000000" w:rsidRPr="00000000">
              <w:rPr>
                <w:i w:val="1"/>
                <w:sz w:val="16"/>
                <w:szCs w:val="16"/>
                <w:rtl w:val="0"/>
              </w:rPr>
              <w:t xml:space="preserve">, [</w:t>
            </w:r>
            <w:hyperlink r:id="rId378">
              <w:r w:rsidDel="00000000" w:rsidR="00000000" w:rsidRPr="00000000">
                <w:rPr>
                  <w:i w:val="1"/>
                  <w:sz w:val="16"/>
                  <w:szCs w:val="16"/>
                  <w:rtl w:val="0"/>
                </w:rPr>
                <w:t xml:space="preserve">HILUS</w:t>
              </w:r>
            </w:hyperlink>
            <w:r w:rsidDel="00000000" w:rsidR="00000000" w:rsidRPr="00000000">
              <w:rPr>
                <w:i w:val="1"/>
                <w:sz w:val="16"/>
                <w:szCs w:val="16"/>
                <w:rtl w:val="0"/>
              </w:rPr>
              <w:t xml:space="preserve">].</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A">
            <w:pPr>
              <w:widowControl w:val="0"/>
              <w:rPr>
                <w:b w:val="1"/>
                <w:sz w:val="17"/>
                <w:szCs w:val="17"/>
              </w:rPr>
            </w:pPr>
            <w:r w:rsidDel="00000000" w:rsidR="00000000" w:rsidRPr="00000000">
              <w:rPr>
                <w:b w:val="1"/>
                <w:sz w:val="17"/>
                <w:szCs w:val="17"/>
                <w:rtl w:val="0"/>
              </w:rPr>
              <w:t xml:space="preserve">Not limited per 0617</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B">
            <w:pPr>
              <w:rPr>
                <w:sz w:val="17"/>
                <w:szCs w:val="17"/>
              </w:rPr>
            </w:pPr>
            <w:r w:rsidDel="00000000" w:rsidR="00000000" w:rsidRPr="00000000">
              <w:rPr>
                <w:sz w:val="17"/>
                <w:szCs w:val="17"/>
                <w:rtl w:val="0"/>
              </w:rPr>
              <w:t xml:space="preserve">20.2 Gy </w:t>
            </w:r>
            <w:hyperlink r:id="rId379">
              <w:r w:rsidDel="00000000" w:rsidR="00000000" w:rsidRPr="00000000">
                <w:rPr>
                  <w:sz w:val="17"/>
                  <w:szCs w:val="17"/>
                  <w:vertAlign w:val="superscript"/>
                  <w:rtl w:val="0"/>
                </w:rPr>
                <w:t xml:space="preserve">09-15 </w:t>
              </w:r>
            </w:hyperlink>
            <w:r w:rsidDel="00000000" w:rsidR="00000000" w:rsidRPr="00000000">
              <w:rPr>
                <w:sz w:val="17"/>
                <w:szCs w:val="17"/>
                <w:vertAlign w:val="superscript"/>
                <w:rtl w:val="0"/>
              </w:rPr>
              <w:t xml:space="preserve">/ </w:t>
            </w:r>
            <w:hyperlink r:id="rId380">
              <w:r w:rsidDel="00000000" w:rsidR="00000000" w:rsidRPr="00000000">
                <w:rPr>
                  <w:sz w:val="17"/>
                  <w:szCs w:val="17"/>
                  <w:vertAlign w:val="superscript"/>
                  <w:rtl w:val="0"/>
                </w:rPr>
                <w:t xml:space="preserve">T</w:t>
              </w:r>
            </w:hyperlink>
            <w:r w:rsidDel="00000000" w:rsidR="00000000" w:rsidRPr="00000000">
              <w:rPr>
                <w:sz w:val="17"/>
                <w:szCs w:val="17"/>
                <w:vertAlign w:val="superscript"/>
                <w:rtl w:val="0"/>
              </w:rPr>
              <w:t xml:space="preserve"> / </w:t>
            </w:r>
            <w:hyperlink r:id="rId381">
              <w:r w:rsidDel="00000000" w:rsidR="00000000" w:rsidRPr="00000000">
                <w:rPr>
                  <w:sz w:val="17"/>
                  <w:szCs w:val="17"/>
                  <w:vertAlign w:val="superscript"/>
                  <w:rtl w:val="0"/>
                </w:rPr>
                <w:t xml:space="preserve">101 </w:t>
              </w:r>
            </w:hyperlink>
            <w:r w:rsidDel="00000000" w:rsidR="00000000" w:rsidRPr="00000000">
              <w:rPr>
                <w:b w:val="1"/>
                <w:sz w:val="17"/>
                <w:szCs w:val="17"/>
                <w:vertAlign w:val="superscript"/>
                <w:rtl w:val="0"/>
              </w:rPr>
              <w:t xml:space="preserve">/ </w:t>
            </w:r>
            <w:hyperlink r:id="rId382">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3C">
            <w:pPr>
              <w:rPr>
                <w:sz w:val="17"/>
                <w:szCs w:val="17"/>
              </w:rPr>
            </w:pPr>
            <w:r w:rsidDel="00000000" w:rsidR="00000000" w:rsidRPr="00000000">
              <w:rPr>
                <w:sz w:val="17"/>
                <w:szCs w:val="17"/>
                <w:rtl w:val="0"/>
              </w:rPr>
              <w:t xml:space="preserve">10.5 Gy (4 cc) </w:t>
            </w:r>
            <w:hyperlink r:id="rId383">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23D">
            <w:pPr>
              <w:rPr>
                <w:sz w:val="17"/>
                <w:szCs w:val="17"/>
                <w:vertAlign w:val="superscript"/>
              </w:rPr>
            </w:pPr>
            <w:r w:rsidDel="00000000" w:rsidR="00000000" w:rsidRPr="00000000">
              <w:rPr>
                <w:sz w:val="17"/>
                <w:szCs w:val="17"/>
                <w:rtl w:val="0"/>
              </w:rPr>
              <w:t xml:space="preserve">17.4 Gy (4 cc) </w:t>
            </w:r>
            <w:r w:rsidDel="00000000" w:rsidR="00000000" w:rsidRPr="00000000">
              <w:rPr>
                <w:sz w:val="17"/>
                <w:szCs w:val="17"/>
                <w:vertAlign w:val="superscript"/>
                <w:rtl w:val="0"/>
              </w:rPr>
              <w:t xml:space="preserve">T </w:t>
            </w:r>
            <w:r w:rsidDel="00000000" w:rsidR="00000000" w:rsidRPr="00000000">
              <w:rPr>
                <w:b w:val="1"/>
                <w:sz w:val="17"/>
                <w:szCs w:val="17"/>
                <w:vertAlign w:val="superscript"/>
                <w:rtl w:val="0"/>
              </w:rPr>
              <w:t xml:space="preserve">/ </w:t>
            </w:r>
            <w:hyperlink r:id="rId384">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3E">
            <w:pPr>
              <w:rPr>
                <w:sz w:val="17"/>
                <w:szCs w:val="17"/>
                <w:vertAlign w:val="superscript"/>
              </w:rPr>
            </w:pPr>
            <w:r w:rsidDel="00000000" w:rsidR="00000000" w:rsidRPr="00000000">
              <w:rPr>
                <w:sz w:val="17"/>
                <w:szCs w:val="17"/>
                <w:rtl w:val="0"/>
              </w:rPr>
              <w:t xml:space="preserve">30 Gy </w:t>
            </w:r>
            <w:r w:rsidDel="00000000" w:rsidR="00000000" w:rsidRPr="00000000">
              <w:rPr>
                <w:sz w:val="17"/>
                <w:szCs w:val="17"/>
                <w:vertAlign w:val="superscript"/>
                <w:rtl w:val="0"/>
              </w:rPr>
              <w:t xml:space="preserve">Z4099 / </w:t>
            </w:r>
            <w:hyperlink r:id="rId385">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38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3F">
            <w:pPr>
              <w:rPr>
                <w:sz w:val="17"/>
                <w:szCs w:val="17"/>
              </w:rPr>
            </w:pPr>
            <w:r w:rsidDel="00000000" w:rsidR="00000000" w:rsidRPr="00000000">
              <w:rPr>
                <w:sz w:val="17"/>
                <w:szCs w:val="17"/>
                <w:rtl w:val="0"/>
              </w:rPr>
              <w:t xml:space="preserve">30 - 32 Gy (0.5cc) </w:t>
            </w:r>
            <w:hyperlink r:id="rId387">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40">
            <w:pPr>
              <w:rPr>
                <w:sz w:val="17"/>
                <w:szCs w:val="17"/>
                <w:vertAlign w:val="superscript"/>
              </w:rPr>
            </w:pPr>
            <w:r w:rsidDel="00000000" w:rsidR="00000000" w:rsidRPr="00000000">
              <w:rPr>
                <w:sz w:val="17"/>
                <w:szCs w:val="17"/>
                <w:rtl w:val="0"/>
              </w:rPr>
              <w:t xml:space="preserve">25.8 Gy (5 cc) </w:t>
            </w:r>
            <w:r w:rsidDel="00000000" w:rsidR="00000000" w:rsidRPr="00000000">
              <w:rPr>
                <w:sz w:val="17"/>
                <w:szCs w:val="17"/>
                <w:vertAlign w:val="superscript"/>
                <w:rtl w:val="0"/>
              </w:rPr>
              <w:t xml:space="preserve">T / </w:t>
            </w:r>
            <w:hyperlink r:id="rId38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41">
            <w:pPr>
              <w:rPr>
                <w:sz w:val="17"/>
                <w:szCs w:val="17"/>
              </w:rPr>
            </w:pPr>
            <w:r w:rsidDel="00000000" w:rsidR="00000000" w:rsidRPr="00000000">
              <w:rPr>
                <w:sz w:val="17"/>
                <w:szCs w:val="17"/>
                <w:rtl w:val="0"/>
              </w:rPr>
              <w:t xml:space="preserve">15 Gy (4 cc) </w:t>
            </w:r>
            <w:hyperlink r:id="rId389">
              <w:r w:rsidDel="00000000" w:rsidR="00000000" w:rsidRPr="00000000">
                <w:rPr>
                  <w:sz w:val="17"/>
                  <w:szCs w:val="17"/>
                  <w:vertAlign w:val="superscript"/>
                  <w:rtl w:val="0"/>
                </w:rPr>
                <w:t xml:space="preserve">101</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2">
            <w:pPr>
              <w:widowControl w:val="0"/>
              <w:rPr>
                <w:b w:val="1"/>
                <w:sz w:val="17"/>
                <w:szCs w:val="17"/>
              </w:rPr>
            </w:pPr>
            <w:r w:rsidDel="00000000" w:rsidR="00000000" w:rsidRPr="00000000">
              <w:rPr>
                <w:sz w:val="17"/>
                <w:szCs w:val="17"/>
                <w:rtl w:val="0"/>
              </w:rPr>
              <w:t xml:space="preserve">60 Gy </w:t>
            </w:r>
            <w:hyperlink r:id="rId390">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43">
            <w:pPr>
              <w:widowControl w:val="0"/>
              <w:rPr>
                <w:sz w:val="17"/>
                <w:szCs w:val="17"/>
                <w:vertAlign w:val="superscript"/>
              </w:rPr>
            </w:pPr>
            <w:r w:rsidDel="00000000" w:rsidR="00000000" w:rsidRPr="00000000">
              <w:rPr>
                <w:b w:val="1"/>
                <w:sz w:val="17"/>
                <w:szCs w:val="17"/>
                <w:rtl w:val="0"/>
              </w:rPr>
              <w:t xml:space="preserve">52.5 </w:t>
            </w:r>
            <w:r w:rsidDel="00000000" w:rsidR="00000000" w:rsidRPr="00000000">
              <w:rPr>
                <w:sz w:val="17"/>
                <w:szCs w:val="17"/>
                <w:rtl w:val="0"/>
              </w:rPr>
              <w:t xml:space="preserve">- 63 </w:t>
            </w:r>
            <w:r w:rsidDel="00000000" w:rsidR="00000000" w:rsidRPr="00000000">
              <w:rPr>
                <w:b w:val="1"/>
                <w:sz w:val="17"/>
                <w:szCs w:val="17"/>
                <w:rtl w:val="0"/>
              </w:rPr>
              <w:t xml:space="preserve">Gy </w:t>
            </w:r>
            <w:r w:rsidDel="00000000" w:rsidR="00000000" w:rsidRPr="00000000">
              <w:rPr>
                <w:sz w:val="17"/>
                <w:szCs w:val="17"/>
                <w:rtl w:val="0"/>
              </w:rPr>
              <w:t xml:space="preserve">(</w:t>
            </w:r>
            <w:r w:rsidDel="00000000" w:rsidR="00000000" w:rsidRPr="00000000">
              <w:rPr>
                <w:b w:val="1"/>
                <w:sz w:val="17"/>
                <w:szCs w:val="17"/>
                <w:rtl w:val="0"/>
              </w:rPr>
              <w:t xml:space="preserve">0.05 cc</w:t>
            </w:r>
            <w:r w:rsidDel="00000000" w:rsidR="00000000" w:rsidRPr="00000000">
              <w:rPr>
                <w:sz w:val="17"/>
                <w:szCs w:val="17"/>
                <w:rtl w:val="0"/>
              </w:rPr>
              <w:t xml:space="preserve">)</w:t>
            </w:r>
            <w:r w:rsidDel="00000000" w:rsidR="00000000" w:rsidRPr="00000000">
              <w:rPr>
                <w:sz w:val="17"/>
                <w:szCs w:val="17"/>
                <w:vertAlign w:val="superscript"/>
                <w:rtl w:val="0"/>
              </w:rPr>
              <w:t xml:space="preserve"> </w:t>
            </w:r>
            <w:hyperlink r:id="rId391">
              <w:r w:rsidDel="00000000" w:rsidR="00000000" w:rsidRPr="00000000">
                <w:rPr>
                  <w:sz w:val="17"/>
                  <w:szCs w:val="17"/>
                  <w:vertAlign w:val="superscript"/>
                  <w:rtl w:val="0"/>
                </w:rPr>
                <w:t xml:space="preserve">08-13</w:t>
              </w:r>
            </w:hyperlink>
            <w:r w:rsidDel="00000000" w:rsidR="00000000" w:rsidRPr="00000000">
              <w:rPr>
                <w:rtl w:val="0"/>
              </w:rPr>
            </w:r>
          </w:p>
          <w:p w:rsidR="00000000" w:rsidDel="00000000" w:rsidP="00000000" w:rsidRDefault="00000000" w:rsidRPr="00000000" w14:paraId="00000244">
            <w:pPr>
              <w:rPr>
                <w:sz w:val="17"/>
                <w:szCs w:val="17"/>
              </w:rPr>
            </w:pPr>
            <w:r w:rsidDel="00000000" w:rsidR="00000000" w:rsidRPr="00000000">
              <w:rPr>
                <w:sz w:val="17"/>
                <w:szCs w:val="17"/>
                <w:rtl w:val="0"/>
              </w:rPr>
              <w:t xml:space="preserve">50 Gy (10 cc) </w:t>
            </w:r>
            <w:hyperlink r:id="rId392">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45">
            <w:pPr>
              <w:rPr>
                <w:sz w:val="17"/>
                <w:szCs w:val="17"/>
                <w:vertAlign w:val="superscript"/>
              </w:rPr>
            </w:pPr>
            <w:r w:rsidDel="00000000" w:rsidR="00000000" w:rsidRPr="00000000">
              <w:rPr>
                <w:b w:val="1"/>
                <w:sz w:val="17"/>
                <w:szCs w:val="17"/>
                <w:rtl w:val="0"/>
              </w:rPr>
              <w:t xml:space="preserve">50 Gy </w:t>
            </w:r>
            <w:r w:rsidDel="00000000" w:rsidR="00000000" w:rsidRPr="00000000">
              <w:rPr>
                <w:sz w:val="17"/>
                <w:szCs w:val="17"/>
                <w:rtl w:val="0"/>
              </w:rPr>
              <w:t xml:space="preserve">(</w:t>
            </w:r>
            <w:r w:rsidDel="00000000" w:rsidR="00000000" w:rsidRPr="00000000">
              <w:rPr>
                <w:b w:val="1"/>
                <w:sz w:val="17"/>
                <w:szCs w:val="17"/>
                <w:rtl w:val="0"/>
              </w:rPr>
              <w:t xml:space="preserve">0.03 cc</w:t>
            </w:r>
            <w:r w:rsidDel="00000000" w:rsidR="00000000" w:rsidRPr="00000000">
              <w:rPr>
                <w:sz w:val="17"/>
                <w:szCs w:val="17"/>
                <w:rtl w:val="0"/>
              </w:rPr>
              <w:t xml:space="preserve">)</w:t>
            </w:r>
            <w:r w:rsidDel="00000000" w:rsidR="00000000" w:rsidRPr="00000000">
              <w:rPr>
                <w:b w:val="1"/>
                <w:sz w:val="17"/>
                <w:szCs w:val="17"/>
                <w:rtl w:val="0"/>
              </w:rPr>
              <w:t xml:space="preserve"> </w:t>
            </w:r>
            <w:hyperlink r:id="rId393">
              <w:r w:rsidDel="00000000" w:rsidR="00000000" w:rsidRPr="00000000">
                <w:rPr>
                  <w:sz w:val="17"/>
                  <w:szCs w:val="17"/>
                  <w:vertAlign w:val="superscript"/>
                  <w:rtl w:val="0"/>
                </w:rPr>
                <w:t xml:space="preserve">Manyam</w:t>
              </w:r>
            </w:hyperlink>
            <w:r w:rsidDel="00000000" w:rsidR="00000000" w:rsidRPr="00000000">
              <w:rPr>
                <w:rtl w:val="0"/>
              </w:rPr>
            </w:r>
          </w:p>
          <w:p w:rsidR="00000000" w:rsidDel="00000000" w:rsidP="00000000" w:rsidRDefault="00000000" w:rsidRPr="00000000" w14:paraId="00000246">
            <w:pPr>
              <w:rPr>
                <w:sz w:val="17"/>
                <w:szCs w:val="17"/>
                <w:vertAlign w:val="superscript"/>
              </w:rPr>
            </w:pPr>
            <w:r w:rsidDel="00000000" w:rsidR="00000000" w:rsidRPr="00000000">
              <w:rPr>
                <w:b w:val="1"/>
                <w:sz w:val="17"/>
                <w:szCs w:val="17"/>
                <w:rtl w:val="0"/>
              </w:rPr>
              <w:t xml:space="preserve">47.1 Gy </w:t>
            </w:r>
            <w:r w:rsidDel="00000000" w:rsidR="00000000" w:rsidRPr="00000000">
              <w:rPr>
                <w:sz w:val="17"/>
                <w:szCs w:val="17"/>
                <w:rtl w:val="0"/>
              </w:rPr>
              <w:t xml:space="preserve">(</w:t>
            </w:r>
            <w:r w:rsidDel="00000000" w:rsidR="00000000" w:rsidRPr="00000000">
              <w:rPr>
                <w:b w:val="1"/>
                <w:sz w:val="17"/>
                <w:szCs w:val="17"/>
                <w:rtl w:val="0"/>
              </w:rPr>
              <w:t xml:space="preserve">0.33 cc</w:t>
            </w:r>
            <w:r w:rsidDel="00000000" w:rsidR="00000000" w:rsidRPr="00000000">
              <w:rPr>
                <w:sz w:val="17"/>
                <w:szCs w:val="17"/>
                <w:rtl w:val="0"/>
              </w:rPr>
              <w:t xml:space="preserve">)</w:t>
            </w:r>
            <w:r w:rsidDel="00000000" w:rsidR="00000000" w:rsidRPr="00000000">
              <w:rPr>
                <w:b w:val="1"/>
                <w:sz w:val="17"/>
                <w:szCs w:val="17"/>
                <w:rtl w:val="0"/>
              </w:rPr>
              <w:t xml:space="preserve"> </w:t>
            </w:r>
            <w:hyperlink r:id="rId394">
              <w:r w:rsidDel="00000000" w:rsidR="00000000" w:rsidRPr="00000000">
                <w:rPr>
                  <w:sz w:val="17"/>
                  <w:szCs w:val="17"/>
                  <w:vertAlign w:val="superscript"/>
                  <w:rtl w:val="0"/>
                </w:rPr>
                <w:t xml:space="preserve">Manyam</w:t>
              </w:r>
            </w:hyperlink>
            <w:r w:rsidDel="00000000" w:rsidR="00000000" w:rsidRPr="00000000">
              <w:rPr>
                <w:rtl w:val="0"/>
              </w:rPr>
            </w:r>
          </w:p>
          <w:p w:rsidR="00000000" w:rsidDel="00000000" w:rsidP="00000000" w:rsidRDefault="00000000" w:rsidRPr="00000000" w14:paraId="00000247">
            <w:pPr>
              <w:widowControl w:val="0"/>
              <w:rPr>
                <w:sz w:val="17"/>
                <w:szCs w:val="17"/>
                <w:vertAlign w:val="superscript"/>
              </w:rPr>
            </w:pPr>
            <w:r w:rsidDel="00000000" w:rsidR="00000000" w:rsidRPr="00000000">
              <w:rPr>
                <w:b w:val="1"/>
                <w:sz w:val="17"/>
                <w:szCs w:val="17"/>
                <w:rtl w:val="0"/>
              </w:rPr>
              <w:t xml:space="preserve">40 Gy </w:t>
            </w:r>
            <w:hyperlink r:id="rId395">
              <w:r w:rsidDel="00000000" w:rsidR="00000000" w:rsidRPr="00000000">
                <w:rPr>
                  <w:sz w:val="17"/>
                  <w:szCs w:val="17"/>
                  <w:vertAlign w:val="superscript"/>
                  <w:rtl w:val="0"/>
                </w:rPr>
                <w:t xml:space="preserve">T</w:t>
              </w:r>
            </w:hyperlink>
            <w:r w:rsidDel="00000000" w:rsidR="00000000" w:rsidRPr="00000000">
              <w:rPr>
                <w:sz w:val="17"/>
                <w:szCs w:val="17"/>
                <w:vertAlign w:val="superscript"/>
                <w:rtl w:val="0"/>
              </w:rPr>
              <w:t xml:space="preserve"> / </w:t>
            </w:r>
            <w:hyperlink r:id="rId396">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397">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48">
            <w:pPr>
              <w:widowControl w:val="0"/>
              <w:rPr>
                <w:sz w:val="17"/>
                <w:szCs w:val="17"/>
                <w:vertAlign w:val="superscript"/>
              </w:rPr>
            </w:pPr>
            <w:r w:rsidDel="00000000" w:rsidR="00000000" w:rsidRPr="00000000">
              <w:rPr>
                <w:sz w:val="17"/>
                <w:szCs w:val="17"/>
                <w:rtl w:val="0"/>
              </w:rPr>
              <w:t xml:space="preserve">32 - 35 Gy (0.5 cc) </w:t>
            </w:r>
            <w:hyperlink r:id="rId398">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49">
            <w:pPr>
              <w:widowControl w:val="0"/>
              <w:rPr>
                <w:sz w:val="17"/>
                <w:szCs w:val="17"/>
              </w:rPr>
            </w:pPr>
            <w:r w:rsidDel="00000000" w:rsidR="00000000" w:rsidRPr="00000000">
              <w:rPr>
                <w:sz w:val="17"/>
                <w:szCs w:val="17"/>
                <w:rtl w:val="0"/>
              </w:rPr>
              <w:t xml:space="preserve">32 Gy (5 cc) </w:t>
            </w:r>
            <w:hyperlink r:id="rId399">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4A">
            <w:pPr>
              <w:widowControl w:val="0"/>
              <w:rPr>
                <w:sz w:val="17"/>
                <w:szCs w:val="17"/>
              </w:rPr>
            </w:pPr>
            <w:r w:rsidDel="00000000" w:rsidR="00000000" w:rsidRPr="00000000">
              <w:rPr>
                <w:sz w:val="17"/>
                <w:szCs w:val="17"/>
                <w:rtl w:val="0"/>
              </w:rPr>
              <w:t xml:space="preserve">16.5 - 18 Gy (4 cc) </w:t>
            </w:r>
            <w:hyperlink r:id="rId400">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401">
              <w:r w:rsidDel="00000000" w:rsidR="00000000" w:rsidRPr="00000000">
                <w:rPr>
                  <w:sz w:val="17"/>
                  <w:szCs w:val="17"/>
                  <w:vertAlign w:val="superscript"/>
                  <w:rtl w:val="0"/>
                </w:rPr>
                <w:t xml:space="preserve">08-13</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64 Gy </w:t>
            </w:r>
            <w:hyperlink r:id="rId402">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4C">
            <w:pPr>
              <w:widowControl w:val="0"/>
              <w:rPr>
                <w:sz w:val="17"/>
                <w:szCs w:val="17"/>
              </w:rPr>
            </w:pPr>
            <w:r w:rsidDel="00000000" w:rsidR="00000000" w:rsidRPr="00000000">
              <w:rPr>
                <w:sz w:val="17"/>
                <w:szCs w:val="17"/>
                <w:rtl w:val="0"/>
              </w:rPr>
              <w:t xml:space="preserve">63 Gy</w:t>
            </w:r>
            <w:hyperlink r:id="rId403">
              <w:r w:rsidDel="00000000" w:rsidR="00000000" w:rsidRPr="00000000">
                <w:rPr>
                  <w:sz w:val="17"/>
                  <w:szCs w:val="17"/>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24D">
            <w:pPr>
              <w:widowControl w:val="0"/>
              <w:rPr>
                <w:sz w:val="17"/>
                <w:szCs w:val="17"/>
              </w:rPr>
            </w:pPr>
            <w:r w:rsidDel="00000000" w:rsidR="00000000" w:rsidRPr="00000000">
              <w:rPr>
                <w:sz w:val="17"/>
                <w:szCs w:val="17"/>
                <w:rtl w:val="0"/>
              </w:rPr>
              <w:t xml:space="preserve">60 Gy (10 cc) </w:t>
            </w:r>
            <w:hyperlink r:id="rId404">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4E">
            <w:pPr>
              <w:rPr>
                <w:sz w:val="17"/>
                <w:szCs w:val="17"/>
                <w:vertAlign w:val="superscript"/>
              </w:rPr>
            </w:pPr>
            <w:r w:rsidDel="00000000" w:rsidR="00000000" w:rsidRPr="00000000">
              <w:rPr>
                <w:sz w:val="17"/>
                <w:szCs w:val="17"/>
                <w:rtl w:val="0"/>
              </w:rPr>
              <w:t xml:space="preserve">44 - 46.68 Gy </w:t>
            </w:r>
            <w:hyperlink r:id="rId405">
              <w:r w:rsidDel="00000000" w:rsidR="00000000" w:rsidRPr="00000000">
                <w:rPr>
                  <w:sz w:val="17"/>
                  <w:szCs w:val="17"/>
                  <w:vertAlign w:val="superscript"/>
                  <w:rtl w:val="0"/>
                </w:rPr>
                <w:t xml:space="preserve">LungTECH</w:t>
              </w:r>
            </w:hyperlink>
            <w:r w:rsidDel="00000000" w:rsidR="00000000" w:rsidRPr="00000000">
              <w:rPr>
                <w:sz w:val="17"/>
                <w:szCs w:val="17"/>
                <w:vertAlign w:val="superscript"/>
                <w:rtl w:val="0"/>
              </w:rPr>
              <w:t xml:space="preserve">, </w:t>
            </w:r>
            <w:hyperlink r:id="rId406">
              <w:r w:rsidDel="00000000" w:rsidR="00000000" w:rsidRPr="00000000">
                <w:rPr>
                  <w:sz w:val="17"/>
                  <w:szCs w:val="17"/>
                  <w:vertAlign w:val="superscript"/>
                  <w:rtl w:val="0"/>
                </w:rPr>
                <w:t xml:space="preserve">VUMC</w:t>
              </w:r>
            </w:hyperlink>
            <w:r w:rsidDel="00000000" w:rsidR="00000000" w:rsidRPr="00000000">
              <w:rPr>
                <w:rtl w:val="0"/>
              </w:rPr>
            </w:r>
          </w:p>
          <w:p w:rsidR="00000000" w:rsidDel="00000000" w:rsidP="00000000" w:rsidRDefault="00000000" w:rsidRPr="00000000" w14:paraId="0000024F">
            <w:pPr>
              <w:rPr>
                <w:sz w:val="17"/>
                <w:szCs w:val="17"/>
                <w:vertAlign w:val="superscript"/>
              </w:rPr>
            </w:pPr>
            <w:r w:rsidDel="00000000" w:rsidR="00000000" w:rsidRPr="00000000">
              <w:rPr>
                <w:sz w:val="17"/>
                <w:szCs w:val="17"/>
                <w:rtl w:val="0"/>
              </w:rPr>
              <w:t xml:space="preserve">32 - 44 Gy (0.5 cc) </w:t>
            </w:r>
            <w:hyperlink r:id="rId407">
              <w:r w:rsidDel="00000000" w:rsidR="00000000" w:rsidRPr="00000000">
                <w:rPr>
                  <w:sz w:val="17"/>
                  <w:szCs w:val="17"/>
                  <w:vertAlign w:val="superscript"/>
                  <w:rtl w:val="0"/>
                </w:rPr>
                <w:t xml:space="preserve">UK</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250">
            <w:pPr>
              <w:widowControl w:val="0"/>
              <w:rPr>
                <w:sz w:val="17"/>
                <w:szCs w:val="17"/>
              </w:rPr>
            </w:pPr>
            <w:r w:rsidDel="00000000" w:rsidR="00000000" w:rsidRPr="00000000">
              <w:rPr>
                <w:sz w:val="17"/>
                <w:szCs w:val="17"/>
                <w:rtl w:val="0"/>
              </w:rPr>
              <w:t xml:space="preserve">20.8 Gy (4 cc)</w:t>
            </w:r>
            <w:hyperlink r:id="rId408">
              <w:r w:rsidDel="00000000" w:rsidR="00000000" w:rsidRPr="00000000">
                <w:rPr>
                  <w:sz w:val="17"/>
                  <w:szCs w:val="17"/>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1">
            <w:pPr>
              <w:rPr>
                <w:sz w:val="17"/>
                <w:szCs w:val="17"/>
              </w:rPr>
            </w:pPr>
            <w:r w:rsidDel="00000000" w:rsidR="00000000" w:rsidRPr="00000000">
              <w:rPr>
                <w:sz w:val="17"/>
                <w:szCs w:val="17"/>
                <w:rtl w:val="0"/>
              </w:rPr>
              <w:t xml:space="preserve">64 Gy </w:t>
            </w:r>
            <w:hyperlink r:id="rId409">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52">
            <w:pPr>
              <w:rPr>
                <w:sz w:val="17"/>
                <w:szCs w:val="17"/>
                <w:vertAlign w:val="superscript"/>
              </w:rPr>
            </w:pPr>
            <w:r w:rsidDel="00000000" w:rsidR="00000000" w:rsidRPr="00000000">
              <w:rPr>
                <w:sz w:val="17"/>
                <w:szCs w:val="17"/>
                <w:rtl w:val="0"/>
              </w:rPr>
              <w:t xml:space="preserve">60 Gy </w:t>
            </w:r>
            <w:hyperlink r:id="rId410">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53">
            <w:pPr>
              <w:rPr>
                <w:sz w:val="17"/>
                <w:szCs w:val="17"/>
                <w:vertAlign w:val="superscript"/>
              </w:rPr>
            </w:pPr>
            <w:r w:rsidDel="00000000" w:rsidR="00000000" w:rsidRPr="00000000">
              <w:rPr>
                <w:sz w:val="17"/>
                <w:szCs w:val="17"/>
                <w:rtl w:val="0"/>
              </w:rPr>
              <w:t xml:space="preserve">60 Gy (10 cc) </w:t>
            </w:r>
            <w:hyperlink r:id="rId411">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54">
            <w:pPr>
              <w:rPr>
                <w:sz w:val="17"/>
                <w:szCs w:val="17"/>
                <w:vertAlign w:val="superscript"/>
              </w:rPr>
            </w:pPr>
            <w:r w:rsidDel="00000000" w:rsidR="00000000" w:rsidRPr="00000000">
              <w:rPr>
                <w:sz w:val="17"/>
                <w:szCs w:val="17"/>
                <w:rtl w:val="0"/>
              </w:rPr>
              <w:t xml:space="preserve">40 Gy (1 cc) </w:t>
            </w:r>
            <w:hyperlink r:id="rId412">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55">
            <w:pPr>
              <w:rPr>
                <w:sz w:val="17"/>
                <w:szCs w:val="17"/>
              </w:rPr>
            </w:pPr>
            <w:r w:rsidDel="00000000" w:rsidR="00000000" w:rsidRPr="00000000">
              <w:rPr>
                <w:sz w:val="17"/>
                <w:szCs w:val="17"/>
                <w:rtl w:val="0"/>
              </w:rPr>
              <w:t xml:space="preserve">20.6 Gy (4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6">
            <w:pPr>
              <w:rPr>
                <w:b w:val="1"/>
                <w:sz w:val="18"/>
                <w:szCs w:val="18"/>
              </w:rPr>
            </w:pPr>
            <w:r w:rsidDel="00000000" w:rsidR="00000000" w:rsidRPr="00000000">
              <w:rPr>
                <w:b w:val="1"/>
                <w:sz w:val="18"/>
                <w:szCs w:val="18"/>
                <w:rtl w:val="0"/>
              </w:rPr>
              <w:t xml:space="preserve">Bronchial tree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7">
            <w:pPr>
              <w:widowControl w:val="0"/>
              <w:rPr>
                <w:b w:val="1"/>
                <w:sz w:val="17"/>
                <w:szCs w:val="17"/>
              </w:rPr>
            </w:pPr>
            <w:r w:rsidDel="00000000" w:rsidR="00000000" w:rsidRPr="00000000">
              <w:rPr>
                <w:b w:val="1"/>
                <w:sz w:val="17"/>
                <w:szCs w:val="17"/>
                <w:rtl w:val="0"/>
              </w:rPr>
              <w:t xml:space="preserve">Not limited per 0617</w:t>
            </w:r>
          </w:p>
          <w:p w:rsidR="00000000" w:rsidDel="00000000" w:rsidP="00000000" w:rsidRDefault="00000000" w:rsidRPr="00000000" w14:paraId="00000258">
            <w:pPr>
              <w:widowControl w:val="0"/>
              <w:rPr>
                <w:sz w:val="17"/>
                <w:szCs w:val="17"/>
              </w:rPr>
            </w:pPr>
            <w:r w:rsidDel="00000000" w:rsidR="00000000" w:rsidRPr="00000000">
              <w:rPr>
                <w:sz w:val="17"/>
                <w:szCs w:val="17"/>
                <w:rtl w:val="0"/>
              </w:rPr>
              <w:t xml:space="preserve">80 Gy </w:t>
            </w:r>
            <w:hyperlink r:id="rId413">
              <w:r w:rsidDel="00000000" w:rsidR="00000000" w:rsidRPr="00000000">
                <w:rPr>
                  <w:sz w:val="17"/>
                  <w:szCs w:val="17"/>
                  <w:vertAlign w:val="superscript"/>
                  <w:rtl w:val="0"/>
                </w:rPr>
                <w:t xml:space="preserve">QUANTEC</w:t>
              </w:r>
            </w:hyperlink>
            <w:r w:rsidDel="00000000" w:rsidR="00000000" w:rsidRPr="00000000">
              <w:rPr>
                <w:rtl w:val="0"/>
              </w:rPr>
            </w:r>
          </w:p>
        </w:tc>
        <w:tc>
          <w:tcPr>
            <w:tcBorders>
              <w:bottom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9">
            <w:pPr>
              <w:rPr>
                <w:sz w:val="17"/>
                <w:szCs w:val="17"/>
              </w:rPr>
            </w:pPr>
            <w:r w:rsidDel="00000000" w:rsidR="00000000" w:rsidRPr="00000000">
              <w:rPr>
                <w:sz w:val="17"/>
                <w:szCs w:val="17"/>
                <w:rtl w:val="0"/>
              </w:rPr>
              <w:t xml:space="preserve">13.3 Gy </w:t>
            </w:r>
            <w:hyperlink r:id="rId414">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25A">
            <w:pPr>
              <w:rPr>
                <w:sz w:val="17"/>
                <w:szCs w:val="17"/>
              </w:rPr>
            </w:pPr>
            <w:r w:rsidDel="00000000" w:rsidR="00000000" w:rsidRPr="00000000">
              <w:rPr>
                <w:sz w:val="17"/>
                <w:szCs w:val="17"/>
                <w:rtl w:val="0"/>
              </w:rPr>
              <w:t xml:space="preserve">12.4 Gy (0.5 cc) </w:t>
            </w:r>
            <w:hyperlink r:id="rId415">
              <w:r w:rsidDel="00000000" w:rsidR="00000000" w:rsidRPr="00000000">
                <w:rPr>
                  <w:sz w:val="17"/>
                  <w:szCs w:val="17"/>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5B">
            <w:pPr>
              <w:rPr>
                <w:sz w:val="17"/>
                <w:szCs w:val="17"/>
              </w:rPr>
            </w:pPr>
            <w:r w:rsidDel="00000000" w:rsidR="00000000" w:rsidRPr="00000000">
              <w:rPr>
                <w:sz w:val="17"/>
                <w:szCs w:val="17"/>
                <w:rtl w:val="0"/>
              </w:rPr>
              <w:t xml:space="preserve">23.1 Gy </w:t>
            </w:r>
            <w:hyperlink r:id="rId416">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5C">
            <w:pPr>
              <w:rPr>
                <w:sz w:val="17"/>
                <w:szCs w:val="17"/>
              </w:rPr>
            </w:pPr>
            <w:r w:rsidDel="00000000" w:rsidR="00000000" w:rsidRPr="00000000">
              <w:rPr>
                <w:sz w:val="17"/>
                <w:szCs w:val="17"/>
                <w:rtl w:val="0"/>
              </w:rPr>
              <w:t xml:space="preserve">18.9 Gy (0.5 cc) </w:t>
            </w:r>
            <w:hyperlink r:id="rId417">
              <w:r w:rsidDel="00000000" w:rsidR="00000000" w:rsidRPr="00000000">
                <w:rPr>
                  <w:sz w:val="17"/>
                  <w:szCs w:val="17"/>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5D">
            <w:pPr>
              <w:widowControl w:val="0"/>
              <w:rPr>
                <w:sz w:val="17"/>
                <w:szCs w:val="17"/>
              </w:rPr>
            </w:pPr>
            <w:r w:rsidDel="00000000" w:rsidR="00000000" w:rsidRPr="00000000">
              <w:rPr>
                <w:sz w:val="17"/>
                <w:szCs w:val="17"/>
                <w:rtl w:val="0"/>
              </w:rPr>
              <w:t xml:space="preserve">33 Gy </w:t>
            </w:r>
            <w:hyperlink r:id="rId418">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5E">
            <w:pPr>
              <w:widowControl w:val="0"/>
              <w:rPr>
                <w:sz w:val="17"/>
                <w:szCs w:val="17"/>
              </w:rPr>
            </w:pPr>
            <w:r w:rsidDel="00000000" w:rsidR="00000000" w:rsidRPr="00000000">
              <w:rPr>
                <w:sz w:val="17"/>
                <w:szCs w:val="17"/>
                <w:rtl w:val="0"/>
              </w:rPr>
              <w:t xml:space="preserve">21 Gy (0.5cc) </w:t>
            </w:r>
            <w:hyperlink r:id="rId419">
              <w:r w:rsidDel="00000000" w:rsidR="00000000" w:rsidRPr="00000000">
                <w:rPr>
                  <w:sz w:val="17"/>
                  <w:szCs w:val="17"/>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5F">
            <w:pPr>
              <w:rPr>
                <w:sz w:val="17"/>
                <w:szCs w:val="17"/>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60">
            <w:pPr>
              <w:rPr>
                <w:sz w:val="17"/>
                <w:szCs w:val="17"/>
                <w:vertAlign w:val="superscript"/>
              </w:rPr>
            </w:pPr>
            <w:r w:rsidDel="00000000" w:rsidR="00000000" w:rsidRPr="00000000">
              <w:rPr>
                <w:sz w:val="17"/>
                <w:szCs w:val="17"/>
                <w:rtl w:val="0"/>
              </w:rPr>
              <w:t xml:space="preserve">60 Gy </w:t>
            </w:r>
            <w:hyperlink r:id="rId420">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61">
            <w:pPr>
              <w:rPr>
                <w:sz w:val="17"/>
                <w:szCs w:val="17"/>
              </w:rPr>
            </w:pPr>
            <w:r w:rsidDel="00000000" w:rsidR="00000000" w:rsidRPr="00000000">
              <w:rPr>
                <w:sz w:val="17"/>
                <w:szCs w:val="17"/>
                <w:rtl w:val="0"/>
              </w:rPr>
              <w:t xml:space="preserve">50 Gy (1 cc) </w:t>
            </w:r>
            <w:hyperlink r:id="rId421">
              <w:r w:rsidDel="00000000" w:rsidR="00000000" w:rsidRPr="00000000">
                <w:rPr>
                  <w:sz w:val="17"/>
                  <w:szCs w:val="17"/>
                  <w:vertAlign w:val="superscript"/>
                  <w:rtl w:val="0"/>
                </w:rPr>
                <w:t xml:space="preserve">MDACC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2">
            <w:pPr>
              <w:rPr>
                <w:b w:val="1"/>
                <w:sz w:val="18"/>
                <w:szCs w:val="18"/>
              </w:rPr>
            </w:pPr>
            <w:r w:rsidDel="00000000" w:rsidR="00000000" w:rsidRPr="00000000">
              <w:rPr>
                <w:b w:val="1"/>
                <w:sz w:val="18"/>
                <w:szCs w:val="18"/>
                <w:rtl w:val="0"/>
              </w:rPr>
              <w:t xml:space="preserve">Esophagus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3">
            <w:pPr>
              <w:widowControl w:val="0"/>
              <w:rPr>
                <w:b w:val="1"/>
                <w:sz w:val="17"/>
                <w:szCs w:val="17"/>
              </w:rPr>
            </w:pPr>
            <w:r w:rsidDel="00000000" w:rsidR="00000000" w:rsidRPr="00000000">
              <w:rPr>
                <w:sz w:val="17"/>
                <w:szCs w:val="17"/>
                <w:rtl w:val="0"/>
              </w:rPr>
              <w:t xml:space="preserve">74 Gy (1 cc)</w:t>
            </w:r>
            <w:hyperlink r:id="rId422">
              <w:r w:rsidDel="00000000" w:rsidR="00000000" w:rsidRPr="00000000">
                <w:rPr>
                  <w:sz w:val="17"/>
                  <w:szCs w:val="17"/>
                  <w:vertAlign w:val="superscript"/>
                  <w:rtl w:val="0"/>
                </w:rPr>
                <w:t xml:space="preserve">13-08</w:t>
              </w:r>
            </w:hyperlink>
            <w:r w:rsidDel="00000000" w:rsidR="00000000" w:rsidRPr="00000000">
              <w:rPr>
                <w:sz w:val="17"/>
                <w:szCs w:val="17"/>
                <w:vertAlign w:val="superscript"/>
                <w:rtl w:val="0"/>
              </w:rPr>
              <w:t xml:space="preserve">, </w:t>
            </w:r>
            <w:hyperlink r:id="rId423">
              <w:r w:rsidDel="00000000" w:rsidR="00000000" w:rsidRPr="00000000">
                <w:rPr>
                  <w:sz w:val="17"/>
                  <w:szCs w:val="17"/>
                  <w:vertAlign w:val="superscript"/>
                  <w:rtl w:val="0"/>
                </w:rPr>
                <w:t xml:space="preserve">QUANTEC</w:t>
              </w:r>
            </w:hyperlink>
            <w:r w:rsidDel="00000000" w:rsidR="00000000" w:rsidRPr="00000000">
              <w:rPr>
                <w:rtl w:val="0"/>
              </w:rPr>
            </w:r>
          </w:p>
          <w:p w:rsidR="00000000" w:rsidDel="00000000" w:rsidP="00000000" w:rsidRDefault="00000000" w:rsidRPr="00000000" w14:paraId="00000264">
            <w:pPr>
              <w:widowControl w:val="0"/>
              <w:rPr>
                <w:sz w:val="17"/>
                <w:szCs w:val="17"/>
              </w:rPr>
            </w:pPr>
            <w:r w:rsidDel="00000000" w:rsidR="00000000" w:rsidRPr="00000000">
              <w:rPr>
                <w:sz w:val="17"/>
                <w:szCs w:val="17"/>
                <w:rtl w:val="0"/>
              </w:rPr>
              <w:t xml:space="preserve">Max 105% Rx</w:t>
            </w:r>
          </w:p>
          <w:p w:rsidR="00000000" w:rsidDel="00000000" w:rsidP="00000000" w:rsidRDefault="00000000" w:rsidRPr="00000000" w14:paraId="00000265">
            <w:pPr>
              <w:widowControl w:val="0"/>
              <w:rPr>
                <w:b w:val="1"/>
                <w:sz w:val="17"/>
                <w:szCs w:val="17"/>
              </w:rPr>
            </w:pPr>
            <w:r w:rsidDel="00000000" w:rsidR="00000000" w:rsidRPr="00000000">
              <w:rPr>
                <w:sz w:val="17"/>
                <w:szCs w:val="17"/>
                <w:rtl w:val="0"/>
              </w:rPr>
              <w:t xml:space="preserve">Mean 34 - 37 Gy</w:t>
            </w:r>
            <w:r w:rsidDel="00000000" w:rsidR="00000000" w:rsidRPr="00000000">
              <w:rPr>
                <w:b w:val="1"/>
                <w:sz w:val="17"/>
                <w:szCs w:val="17"/>
                <w:rtl w:val="0"/>
              </w:rPr>
              <w:t xml:space="preserve"> </w:t>
            </w:r>
            <w:hyperlink r:id="rId424">
              <w:r w:rsidDel="00000000" w:rsidR="00000000" w:rsidRPr="00000000">
                <w:rPr>
                  <w:sz w:val="17"/>
                  <w:szCs w:val="17"/>
                  <w:vertAlign w:val="superscript"/>
                  <w:rtl w:val="0"/>
                </w:rPr>
                <w:t xml:space="preserve">06-17</w:t>
              </w:r>
            </w:hyperlink>
            <w:r w:rsidDel="00000000" w:rsidR="00000000" w:rsidRPr="00000000">
              <w:rPr>
                <w:rtl w:val="0"/>
              </w:rPr>
            </w:r>
          </w:p>
          <w:p w:rsidR="00000000" w:rsidDel="00000000" w:rsidP="00000000" w:rsidRDefault="00000000" w:rsidRPr="00000000" w14:paraId="00000266">
            <w:pPr>
              <w:widowControl w:val="0"/>
              <w:rPr>
                <w:sz w:val="17"/>
                <w:szCs w:val="17"/>
              </w:rPr>
            </w:pPr>
            <w:r w:rsidDel="00000000" w:rsidR="00000000" w:rsidRPr="00000000">
              <w:rPr>
                <w:b w:val="1"/>
                <w:sz w:val="17"/>
                <w:szCs w:val="17"/>
                <w:rtl w:val="0"/>
              </w:rPr>
              <w:t xml:space="preserve">60 Gy (17%)</w:t>
            </w:r>
            <w:r w:rsidDel="00000000" w:rsidR="00000000" w:rsidRPr="00000000">
              <w:rPr>
                <w:rtl w:val="0"/>
              </w:rPr>
            </w:r>
          </w:p>
          <w:p w:rsidR="00000000" w:rsidDel="00000000" w:rsidP="00000000" w:rsidRDefault="00000000" w:rsidRPr="00000000" w14:paraId="00000267">
            <w:pPr>
              <w:widowControl w:val="0"/>
              <w:rPr>
                <w:b w:val="1"/>
                <w:sz w:val="17"/>
                <w:szCs w:val="17"/>
              </w:rPr>
            </w:pPr>
            <w:r w:rsidDel="00000000" w:rsidR="00000000" w:rsidRPr="00000000">
              <w:rPr>
                <w:b w:val="1"/>
                <w:sz w:val="17"/>
                <w:szCs w:val="17"/>
                <w:rtl w:val="0"/>
              </w:rPr>
              <w:t xml:space="preserve">55 Gy (33%)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8">
            <w:pPr>
              <w:rPr>
                <w:sz w:val="17"/>
                <w:szCs w:val="17"/>
                <w:vertAlign w:val="superscript"/>
              </w:rPr>
            </w:pPr>
            <w:r w:rsidDel="00000000" w:rsidR="00000000" w:rsidRPr="00000000">
              <w:rPr>
                <w:b w:val="1"/>
                <w:sz w:val="17"/>
                <w:szCs w:val="17"/>
                <w:rtl w:val="0"/>
              </w:rPr>
              <w:t xml:space="preserve">15.4 Gy</w:t>
            </w:r>
            <w:hyperlink r:id="rId425">
              <w:r w:rsidDel="00000000" w:rsidR="00000000" w:rsidRPr="00000000">
                <w:rPr>
                  <w:sz w:val="17"/>
                  <w:szCs w:val="17"/>
                  <w:vertAlign w:val="superscript"/>
                  <w:rtl w:val="0"/>
                </w:rPr>
                <w:t xml:space="preserve">06-31</w:t>
              </w:r>
            </w:hyperlink>
            <w:r w:rsidDel="00000000" w:rsidR="00000000" w:rsidRPr="00000000">
              <w:rPr>
                <w:sz w:val="17"/>
                <w:szCs w:val="17"/>
                <w:vertAlign w:val="superscript"/>
                <w:rtl w:val="0"/>
              </w:rPr>
              <w:t xml:space="preserve">, </w:t>
            </w:r>
            <w:hyperlink r:id="rId426">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427">
              <w:r w:rsidDel="00000000" w:rsidR="00000000" w:rsidRPr="00000000">
                <w:rPr>
                  <w:sz w:val="17"/>
                  <w:szCs w:val="17"/>
                  <w:vertAlign w:val="superscript"/>
                  <w:rtl w:val="0"/>
                </w:rPr>
                <w:t xml:space="preserve">T</w:t>
              </w:r>
            </w:hyperlink>
            <w:r w:rsidDel="00000000" w:rsidR="00000000" w:rsidRPr="00000000">
              <w:rPr>
                <w:b w:val="1"/>
                <w:sz w:val="17"/>
                <w:szCs w:val="17"/>
                <w:vertAlign w:val="superscript"/>
                <w:rtl w:val="0"/>
              </w:rPr>
              <w:t xml:space="preserve">, </w:t>
            </w:r>
            <w:hyperlink r:id="rId42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69">
            <w:pPr>
              <w:rPr>
                <w:sz w:val="17"/>
                <w:szCs w:val="17"/>
              </w:rPr>
            </w:pPr>
            <w:r w:rsidDel="00000000" w:rsidR="00000000" w:rsidRPr="00000000">
              <w:rPr>
                <w:sz w:val="17"/>
                <w:szCs w:val="17"/>
                <w:rtl w:val="0"/>
              </w:rPr>
              <w:t xml:space="preserve">11.9 Gy (5 cc)</w:t>
            </w:r>
            <w:hyperlink r:id="rId429">
              <w:r w:rsidDel="00000000" w:rsidR="00000000" w:rsidRPr="00000000">
                <w:rPr>
                  <w:sz w:val="17"/>
                  <w:szCs w:val="17"/>
                  <w:vertAlign w:val="superscript"/>
                  <w:rtl w:val="0"/>
                </w:rPr>
                <w:t xml:space="preserve">06-31</w:t>
              </w:r>
            </w:hyperlink>
            <w:r w:rsidDel="00000000" w:rsidR="00000000" w:rsidRPr="00000000">
              <w:rPr>
                <w:sz w:val="17"/>
                <w:szCs w:val="17"/>
                <w:vertAlign w:val="superscript"/>
                <w:rtl w:val="0"/>
              </w:rPr>
              <w:t xml:space="preserve">, </w:t>
            </w:r>
            <w:hyperlink r:id="rId430">
              <w:r w:rsidDel="00000000" w:rsidR="00000000" w:rsidRPr="00000000">
                <w:rPr>
                  <w:sz w:val="17"/>
                  <w:szCs w:val="17"/>
                  <w:vertAlign w:val="superscript"/>
                  <w:rtl w:val="0"/>
                </w:rPr>
                <w:t xml:space="preserve">09-15</w:t>
              </w:r>
            </w:hyperlink>
            <w:r w:rsidDel="00000000" w:rsidR="00000000" w:rsidRPr="00000000">
              <w:rPr>
                <w:sz w:val="17"/>
                <w:szCs w:val="17"/>
                <w:vertAlign w:val="superscript"/>
                <w:rtl w:val="0"/>
              </w:rPr>
              <w:t xml:space="preserve">, </w:t>
            </w:r>
            <w:hyperlink r:id="rId431">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A">
            <w:pPr>
              <w:rPr>
                <w:sz w:val="17"/>
                <w:szCs w:val="17"/>
                <w:vertAlign w:val="superscript"/>
              </w:rPr>
            </w:pPr>
            <w:r w:rsidDel="00000000" w:rsidR="00000000" w:rsidRPr="00000000">
              <w:rPr>
                <w:b w:val="1"/>
                <w:sz w:val="17"/>
                <w:szCs w:val="17"/>
                <w:rtl w:val="0"/>
              </w:rPr>
              <w:t xml:space="preserve">27 Gy </w:t>
            </w:r>
            <w:r w:rsidDel="00000000" w:rsidR="00000000" w:rsidRPr="00000000">
              <w:rPr>
                <w:sz w:val="17"/>
                <w:szCs w:val="17"/>
                <w:vertAlign w:val="superscript"/>
                <w:rtl w:val="0"/>
              </w:rPr>
              <w:t xml:space="preserve">06-18 / T / </w:t>
            </w:r>
            <w:hyperlink r:id="rId432">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6B">
            <w:pPr>
              <w:rPr>
                <w:sz w:val="17"/>
                <w:szCs w:val="17"/>
              </w:rPr>
            </w:pPr>
            <w:r w:rsidDel="00000000" w:rsidR="00000000" w:rsidRPr="00000000">
              <w:rPr>
                <w:sz w:val="17"/>
                <w:szCs w:val="17"/>
                <w:rtl w:val="0"/>
              </w:rPr>
              <w:t xml:space="preserve">25.2 Gy </w:t>
            </w:r>
            <w:hyperlink r:id="rId433">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434">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6C">
            <w:pPr>
              <w:rPr>
                <w:sz w:val="17"/>
                <w:szCs w:val="17"/>
                <w:vertAlign w:val="superscript"/>
              </w:rPr>
            </w:pPr>
            <w:r w:rsidDel="00000000" w:rsidR="00000000" w:rsidRPr="00000000">
              <w:rPr>
                <w:sz w:val="17"/>
                <w:szCs w:val="17"/>
                <w:rtl w:val="0"/>
              </w:rPr>
              <w:t xml:space="preserve">17.7 Gy (5 cc) </w:t>
            </w:r>
            <w:hyperlink r:id="rId435">
              <w:r w:rsidDel="00000000" w:rsidR="00000000" w:rsidRPr="00000000">
                <w:rPr>
                  <w:sz w:val="17"/>
                  <w:szCs w:val="17"/>
                  <w:vertAlign w:val="superscript"/>
                  <w:rtl w:val="0"/>
                </w:rPr>
                <w:t xml:space="preserve">101</w:t>
              </w:r>
            </w:hyperlink>
            <w:r w:rsidDel="00000000" w:rsidR="00000000" w:rsidRPr="00000000">
              <w:rPr>
                <w:sz w:val="17"/>
                <w:szCs w:val="17"/>
                <w:rtl w:val="0"/>
              </w:rPr>
              <w:t xml:space="preserve"> </w:t>
            </w:r>
            <w:r w:rsidDel="00000000" w:rsidR="00000000" w:rsidRPr="00000000">
              <w:rPr>
                <w:sz w:val="17"/>
                <w:szCs w:val="17"/>
                <w:vertAlign w:val="superscript"/>
                <w:rtl w:val="0"/>
              </w:rPr>
              <w:t xml:space="preserve">/ </w:t>
            </w:r>
            <w:hyperlink r:id="rId436">
              <w:r w:rsidDel="00000000" w:rsidR="00000000" w:rsidRPr="00000000">
                <w:rPr>
                  <w:sz w:val="17"/>
                  <w:szCs w:val="17"/>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D">
            <w:pPr>
              <w:widowControl w:val="0"/>
              <w:rPr>
                <w:sz w:val="17"/>
                <w:szCs w:val="17"/>
              </w:rPr>
            </w:pPr>
            <w:r w:rsidDel="00000000" w:rsidR="00000000" w:rsidRPr="00000000">
              <w:rPr>
                <w:sz w:val="17"/>
                <w:szCs w:val="17"/>
                <w:rtl w:val="0"/>
              </w:rPr>
              <w:t xml:space="preserve">52.5 - 63 Gy (0.05 cc)</w:t>
            </w:r>
            <w:r w:rsidDel="00000000" w:rsidR="00000000" w:rsidRPr="00000000">
              <w:rPr>
                <w:sz w:val="17"/>
                <w:szCs w:val="17"/>
                <w:vertAlign w:val="superscript"/>
                <w:rtl w:val="0"/>
              </w:rPr>
              <w:t xml:space="preserve"> </w:t>
            </w:r>
            <w:hyperlink r:id="rId437">
              <w:r w:rsidDel="00000000" w:rsidR="00000000" w:rsidRPr="00000000">
                <w:rPr>
                  <w:sz w:val="17"/>
                  <w:szCs w:val="17"/>
                  <w:vertAlign w:val="superscript"/>
                  <w:rtl w:val="0"/>
                </w:rPr>
                <w:t xml:space="preserve">08-13</w:t>
              </w:r>
            </w:hyperlink>
            <w:r w:rsidDel="00000000" w:rsidR="00000000" w:rsidRPr="00000000">
              <w:rPr>
                <w:rtl w:val="0"/>
              </w:rPr>
            </w:r>
          </w:p>
          <w:p w:rsidR="00000000" w:rsidDel="00000000" w:rsidP="00000000" w:rsidRDefault="00000000" w:rsidRPr="00000000" w14:paraId="0000026E">
            <w:pPr>
              <w:widowControl w:val="0"/>
              <w:rPr>
                <w:b w:val="1"/>
                <w:sz w:val="17"/>
                <w:szCs w:val="17"/>
              </w:rPr>
            </w:pPr>
            <w:r w:rsidDel="00000000" w:rsidR="00000000" w:rsidRPr="00000000">
              <w:rPr>
                <w:sz w:val="17"/>
                <w:szCs w:val="17"/>
                <w:rtl w:val="0"/>
              </w:rPr>
              <w:t xml:space="preserve">40 Gy </w:t>
            </w:r>
            <w:hyperlink r:id="rId438">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6F">
            <w:pPr>
              <w:widowControl w:val="0"/>
              <w:rPr>
                <w:b w:val="1"/>
                <w:sz w:val="17"/>
                <w:szCs w:val="17"/>
                <w:vertAlign w:val="superscript"/>
              </w:rPr>
            </w:pPr>
            <w:r w:rsidDel="00000000" w:rsidR="00000000" w:rsidRPr="00000000">
              <w:rPr>
                <w:b w:val="1"/>
                <w:sz w:val="17"/>
                <w:szCs w:val="17"/>
                <w:rtl w:val="0"/>
              </w:rPr>
              <w:t xml:space="preserve">35 Gy </w:t>
            </w:r>
            <w:hyperlink r:id="rId439">
              <w:r w:rsidDel="00000000" w:rsidR="00000000" w:rsidRPr="00000000">
                <w:rPr>
                  <w:sz w:val="17"/>
                  <w:szCs w:val="17"/>
                  <w:vertAlign w:val="superscript"/>
                  <w:rtl w:val="0"/>
                </w:rPr>
                <w:t xml:space="preserve">T</w:t>
              </w:r>
            </w:hyperlink>
            <w:r w:rsidDel="00000000" w:rsidR="00000000" w:rsidRPr="00000000">
              <w:rPr>
                <w:sz w:val="17"/>
                <w:szCs w:val="17"/>
                <w:vertAlign w:val="superscript"/>
                <w:rtl w:val="0"/>
              </w:rPr>
              <w:t xml:space="preserve"> / </w:t>
            </w:r>
            <w:hyperlink r:id="rId440">
              <w:r w:rsidDel="00000000" w:rsidR="00000000" w:rsidRPr="00000000">
                <w:rPr>
                  <w:sz w:val="17"/>
                  <w:szCs w:val="17"/>
                  <w:vertAlign w:val="superscript"/>
                  <w:rtl w:val="0"/>
                </w:rPr>
                <w:t xml:space="preserve">101</w:t>
              </w:r>
            </w:hyperlink>
            <w:r w:rsidDel="00000000" w:rsidR="00000000" w:rsidRPr="00000000">
              <w:rPr>
                <w:b w:val="1"/>
                <w:sz w:val="17"/>
                <w:szCs w:val="17"/>
                <w:vertAlign w:val="superscript"/>
                <w:rtl w:val="0"/>
              </w:rPr>
              <w:t xml:space="preserve"> / </w:t>
            </w:r>
            <w:hyperlink r:id="rId441">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70">
            <w:pPr>
              <w:widowControl w:val="0"/>
              <w:rPr>
                <w:sz w:val="17"/>
                <w:szCs w:val="17"/>
              </w:rPr>
            </w:pPr>
            <w:r w:rsidDel="00000000" w:rsidR="00000000" w:rsidRPr="00000000">
              <w:rPr>
                <w:sz w:val="17"/>
                <w:szCs w:val="17"/>
                <w:rtl w:val="0"/>
              </w:rPr>
              <w:t xml:space="preserve">32 - 34 Gy (0.5 cc)</w:t>
            </w:r>
            <w:hyperlink r:id="rId442">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71">
            <w:pPr>
              <w:widowControl w:val="0"/>
              <w:rPr>
                <w:sz w:val="17"/>
                <w:szCs w:val="17"/>
                <w:vertAlign w:val="superscript"/>
              </w:rPr>
            </w:pPr>
            <w:r w:rsidDel="00000000" w:rsidR="00000000" w:rsidRPr="00000000">
              <w:rPr>
                <w:sz w:val="17"/>
                <w:szCs w:val="17"/>
                <w:rtl w:val="0"/>
              </w:rPr>
              <w:t xml:space="preserve">35 Gy (5 cc) </w:t>
            </w:r>
            <w:hyperlink r:id="rId443">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72">
            <w:pPr>
              <w:widowControl w:val="0"/>
              <w:rPr>
                <w:sz w:val="17"/>
                <w:szCs w:val="17"/>
              </w:rPr>
            </w:pPr>
            <w:r w:rsidDel="00000000" w:rsidR="00000000" w:rsidRPr="00000000">
              <w:rPr>
                <w:sz w:val="17"/>
                <w:szCs w:val="17"/>
                <w:rtl w:val="0"/>
              </w:rPr>
              <w:t xml:space="preserve">19.5 - </w:t>
            </w:r>
            <w:r w:rsidDel="00000000" w:rsidR="00000000" w:rsidRPr="00000000">
              <w:rPr>
                <w:b w:val="1"/>
                <w:sz w:val="17"/>
                <w:szCs w:val="17"/>
                <w:rtl w:val="0"/>
              </w:rPr>
              <w:t xml:space="preserve">27.5 Gy </w:t>
            </w:r>
            <w:r w:rsidDel="00000000" w:rsidR="00000000" w:rsidRPr="00000000">
              <w:rPr>
                <w:sz w:val="17"/>
                <w:szCs w:val="17"/>
                <w:rtl w:val="0"/>
              </w:rPr>
              <w:t xml:space="preserve">(</w:t>
            </w:r>
            <w:r w:rsidDel="00000000" w:rsidR="00000000" w:rsidRPr="00000000">
              <w:rPr>
                <w:b w:val="1"/>
                <w:sz w:val="17"/>
                <w:szCs w:val="17"/>
                <w:rtl w:val="0"/>
              </w:rPr>
              <w:t xml:space="preserve">5 cc</w:t>
            </w:r>
            <w:r w:rsidDel="00000000" w:rsidR="00000000" w:rsidRPr="00000000">
              <w:rPr>
                <w:sz w:val="17"/>
                <w:szCs w:val="17"/>
                <w:rtl w:val="0"/>
              </w:rPr>
              <w:t xml:space="preserve">)</w:t>
            </w:r>
            <w:hyperlink r:id="rId444">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w:t>
            </w:r>
            <w:hyperlink r:id="rId445">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w:t>
            </w:r>
            <w:hyperlink r:id="rId446">
              <w:r w:rsidDel="00000000" w:rsidR="00000000" w:rsidRPr="00000000">
                <w:rPr>
                  <w:sz w:val="17"/>
                  <w:szCs w:val="17"/>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3">
            <w:pPr>
              <w:widowControl w:val="0"/>
              <w:rPr>
                <w:sz w:val="17"/>
                <w:szCs w:val="17"/>
                <w:vertAlign w:val="superscript"/>
              </w:rPr>
            </w:pPr>
            <w:r w:rsidDel="00000000" w:rsidR="00000000" w:rsidRPr="00000000">
              <w:rPr>
                <w:sz w:val="17"/>
                <w:szCs w:val="17"/>
                <w:rtl w:val="0"/>
              </w:rPr>
              <w:t xml:space="preserve">63 Gy</w:t>
            </w:r>
            <w:hyperlink r:id="rId447">
              <w:r w:rsidDel="00000000" w:rsidR="00000000" w:rsidRPr="00000000">
                <w:rPr>
                  <w:sz w:val="17"/>
                  <w:szCs w:val="17"/>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274">
            <w:pPr>
              <w:widowControl w:val="0"/>
              <w:rPr>
                <w:sz w:val="17"/>
                <w:szCs w:val="17"/>
              </w:rPr>
            </w:pPr>
            <w:r w:rsidDel="00000000" w:rsidR="00000000" w:rsidRPr="00000000">
              <w:rPr>
                <w:sz w:val="17"/>
                <w:szCs w:val="17"/>
                <w:rtl w:val="0"/>
              </w:rPr>
              <w:t xml:space="preserve">45 Gy </w:t>
            </w:r>
            <w:hyperlink r:id="rId448">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75">
            <w:pPr>
              <w:widowControl w:val="0"/>
              <w:rPr>
                <w:sz w:val="17"/>
                <w:szCs w:val="17"/>
              </w:rPr>
            </w:pPr>
            <w:r w:rsidDel="00000000" w:rsidR="00000000" w:rsidRPr="00000000">
              <w:rPr>
                <w:sz w:val="17"/>
                <w:szCs w:val="17"/>
                <w:rtl w:val="0"/>
              </w:rPr>
              <w:t xml:space="preserve">40 - 43.52 Gy </w:t>
            </w:r>
            <w:hyperlink r:id="rId449">
              <w:r w:rsidDel="00000000" w:rsidR="00000000" w:rsidRPr="00000000">
                <w:rPr>
                  <w:sz w:val="17"/>
                  <w:szCs w:val="17"/>
                  <w:vertAlign w:val="superscript"/>
                  <w:rtl w:val="0"/>
                </w:rPr>
                <w:t xml:space="preserve">LungTECH</w:t>
              </w:r>
            </w:hyperlink>
            <w:r w:rsidDel="00000000" w:rsidR="00000000" w:rsidRPr="00000000">
              <w:rPr>
                <w:rtl w:val="0"/>
              </w:rPr>
            </w:r>
          </w:p>
          <w:p w:rsidR="00000000" w:rsidDel="00000000" w:rsidP="00000000" w:rsidRDefault="00000000" w:rsidRPr="00000000" w14:paraId="00000276">
            <w:pPr>
              <w:widowControl w:val="0"/>
              <w:rPr>
                <w:sz w:val="17"/>
                <w:szCs w:val="17"/>
                <w:vertAlign w:val="superscript"/>
              </w:rPr>
            </w:pPr>
            <w:r w:rsidDel="00000000" w:rsidR="00000000" w:rsidRPr="00000000">
              <w:rPr>
                <w:sz w:val="17"/>
                <w:szCs w:val="17"/>
                <w:rtl w:val="0"/>
              </w:rPr>
              <w:t xml:space="preserve">40 Gy (0.5 cc) </w:t>
            </w:r>
            <w:hyperlink r:id="rId450">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77">
            <w:pPr>
              <w:widowControl w:val="0"/>
              <w:rPr>
                <w:sz w:val="17"/>
                <w:szCs w:val="17"/>
              </w:rPr>
            </w:pPr>
            <w:r w:rsidDel="00000000" w:rsidR="00000000" w:rsidRPr="00000000">
              <w:rPr>
                <w:sz w:val="17"/>
                <w:szCs w:val="17"/>
                <w:rtl w:val="0"/>
              </w:rPr>
              <w:t xml:space="preserve">40 Gy (5 cc) </w:t>
            </w:r>
            <w:hyperlink r:id="rId451">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78">
            <w:pPr>
              <w:widowControl w:val="0"/>
              <w:rPr>
                <w:sz w:val="17"/>
                <w:szCs w:val="17"/>
              </w:rPr>
            </w:pPr>
            <w:r w:rsidDel="00000000" w:rsidR="00000000" w:rsidRPr="00000000">
              <w:rPr>
                <w:sz w:val="17"/>
                <w:szCs w:val="17"/>
                <w:rtl w:val="0"/>
              </w:rPr>
              <w:t xml:space="preserve">32.8 Gy (5 cc) </w:t>
            </w:r>
            <w:hyperlink r:id="rId452">
              <w:r w:rsidDel="00000000" w:rsidR="00000000" w:rsidRPr="00000000">
                <w:rPr>
                  <w:sz w:val="17"/>
                  <w:szCs w:val="17"/>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9">
            <w:pPr>
              <w:widowControl w:val="0"/>
              <w:rPr>
                <w:sz w:val="17"/>
                <w:szCs w:val="17"/>
                <w:vertAlign w:val="superscript"/>
              </w:rPr>
            </w:pPr>
            <w:r w:rsidDel="00000000" w:rsidR="00000000" w:rsidRPr="00000000">
              <w:rPr>
                <w:sz w:val="17"/>
                <w:szCs w:val="17"/>
                <w:rtl w:val="0"/>
              </w:rPr>
              <w:t xml:space="preserve">50 Gy </w:t>
            </w:r>
            <w:hyperlink r:id="rId453">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w:t>
            </w:r>
            <w:hyperlink r:id="rId454">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7A">
            <w:pPr>
              <w:widowControl w:val="0"/>
              <w:rPr>
                <w:sz w:val="17"/>
                <w:szCs w:val="17"/>
              </w:rPr>
            </w:pPr>
            <w:r w:rsidDel="00000000" w:rsidR="00000000" w:rsidRPr="00000000">
              <w:rPr>
                <w:sz w:val="17"/>
                <w:szCs w:val="17"/>
                <w:rtl w:val="0"/>
              </w:rPr>
              <w:t xml:space="preserve">45 Gy </w:t>
            </w:r>
            <w:hyperlink r:id="rId455">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7B">
            <w:pPr>
              <w:widowControl w:val="0"/>
              <w:rPr>
                <w:sz w:val="17"/>
                <w:szCs w:val="17"/>
              </w:rPr>
            </w:pPr>
            <w:r w:rsidDel="00000000" w:rsidR="00000000" w:rsidRPr="00000000">
              <w:rPr>
                <w:sz w:val="17"/>
                <w:szCs w:val="17"/>
                <w:rtl w:val="0"/>
              </w:rPr>
              <w:t xml:space="preserve">40 Gy (1 cc) </w:t>
            </w:r>
            <w:hyperlink r:id="rId456">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7C">
            <w:pPr>
              <w:widowControl w:val="0"/>
              <w:rPr>
                <w:sz w:val="17"/>
                <w:szCs w:val="17"/>
              </w:rPr>
            </w:pPr>
            <w:r w:rsidDel="00000000" w:rsidR="00000000" w:rsidRPr="00000000">
              <w:rPr>
                <w:sz w:val="17"/>
                <w:szCs w:val="17"/>
                <w:rtl w:val="0"/>
              </w:rPr>
              <w:t xml:space="preserve">40 Gy (5 cc) </w:t>
            </w:r>
            <w:hyperlink r:id="rId457">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7D">
            <w:pPr>
              <w:widowControl w:val="0"/>
              <w:rPr>
                <w:sz w:val="17"/>
                <w:szCs w:val="17"/>
              </w:rPr>
            </w:pPr>
            <w:r w:rsidDel="00000000" w:rsidR="00000000" w:rsidRPr="00000000">
              <w:rPr>
                <w:sz w:val="17"/>
                <w:szCs w:val="17"/>
                <w:rtl w:val="0"/>
              </w:rPr>
              <w:t xml:space="preserve">24.6 Gy (5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E">
            <w:pPr>
              <w:rPr>
                <w:b w:val="1"/>
                <w:sz w:val="18"/>
                <w:szCs w:val="18"/>
              </w:rPr>
            </w:pPr>
            <w:r w:rsidDel="00000000" w:rsidR="00000000" w:rsidRPr="00000000">
              <w:rPr>
                <w:b w:val="1"/>
                <w:sz w:val="18"/>
                <w:szCs w:val="18"/>
                <w:rtl w:val="0"/>
              </w:rPr>
              <w:t xml:space="preserve">Lung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F">
            <w:pPr>
              <w:widowControl w:val="0"/>
              <w:rPr>
                <w:b w:val="1"/>
                <w:sz w:val="17"/>
                <w:szCs w:val="17"/>
              </w:rPr>
            </w:pPr>
            <w:r w:rsidDel="00000000" w:rsidR="00000000" w:rsidRPr="00000000">
              <w:rPr>
                <w:b w:val="1"/>
                <w:sz w:val="17"/>
                <w:szCs w:val="17"/>
                <w:rtl w:val="0"/>
              </w:rPr>
              <w:t xml:space="preserve">Mean 20 Gy </w:t>
            </w:r>
            <w:hyperlink r:id="rId458">
              <w:r w:rsidDel="00000000" w:rsidR="00000000" w:rsidRPr="00000000">
                <w:rPr>
                  <w:sz w:val="17"/>
                  <w:szCs w:val="17"/>
                  <w:vertAlign w:val="superscript"/>
                  <w:rtl w:val="0"/>
                </w:rPr>
                <w:t xml:space="preserve">06-17</w:t>
              </w:r>
            </w:hyperlink>
            <w:r w:rsidDel="00000000" w:rsidR="00000000" w:rsidRPr="00000000">
              <w:rPr>
                <w:sz w:val="17"/>
                <w:szCs w:val="17"/>
                <w:vertAlign w:val="superscript"/>
                <w:rtl w:val="0"/>
              </w:rPr>
              <w:t xml:space="preserve">, </w:t>
            </w:r>
            <w:hyperlink r:id="rId459">
              <w:r w:rsidDel="00000000" w:rsidR="00000000" w:rsidRPr="00000000">
                <w:rPr>
                  <w:sz w:val="17"/>
                  <w:szCs w:val="17"/>
                  <w:vertAlign w:val="superscript"/>
                  <w:rtl w:val="0"/>
                </w:rPr>
                <w:t xml:space="preserve">13-08</w:t>
              </w:r>
            </w:hyperlink>
            <w:r w:rsidDel="00000000" w:rsidR="00000000" w:rsidRPr="00000000">
              <w:rPr>
                <w:sz w:val="17"/>
                <w:szCs w:val="17"/>
                <w:vertAlign w:val="superscript"/>
                <w:rtl w:val="0"/>
              </w:rPr>
              <w:t xml:space="preserve">, </w:t>
            </w:r>
            <w:hyperlink r:id="rId460">
              <w:r w:rsidDel="00000000" w:rsidR="00000000" w:rsidRPr="00000000">
                <w:rPr>
                  <w:sz w:val="17"/>
                  <w:szCs w:val="17"/>
                  <w:vertAlign w:val="superscript"/>
                  <w:rtl w:val="0"/>
                </w:rPr>
                <w:t xml:space="preserve">10-10</w:t>
              </w:r>
            </w:hyperlink>
            <w:r w:rsidDel="00000000" w:rsidR="00000000" w:rsidRPr="00000000">
              <w:rPr>
                <w:rtl w:val="0"/>
              </w:rPr>
            </w:r>
          </w:p>
          <w:p w:rsidR="00000000" w:rsidDel="00000000" w:rsidP="00000000" w:rsidRDefault="00000000" w:rsidRPr="00000000" w14:paraId="00000280">
            <w:pPr>
              <w:widowControl w:val="0"/>
              <w:rPr>
                <w:sz w:val="17"/>
                <w:szCs w:val="17"/>
              </w:rPr>
            </w:pPr>
            <w:r w:rsidDel="00000000" w:rsidR="00000000" w:rsidRPr="00000000">
              <w:rPr>
                <w:b w:val="1"/>
                <w:sz w:val="17"/>
                <w:szCs w:val="17"/>
                <w:rtl w:val="0"/>
              </w:rPr>
              <w:t xml:space="preserve">20 Gy (37%</w:t>
            </w:r>
            <w:r w:rsidDel="00000000" w:rsidR="00000000" w:rsidRPr="00000000">
              <w:rPr>
                <w:sz w:val="17"/>
                <w:szCs w:val="17"/>
                <w:rtl w:val="0"/>
              </w:rPr>
              <w:t xml:space="preserve">) </w:t>
            </w:r>
            <w:hyperlink r:id="rId461">
              <w:r w:rsidDel="00000000" w:rsidR="00000000" w:rsidRPr="00000000">
                <w:rPr>
                  <w:sz w:val="17"/>
                  <w:szCs w:val="17"/>
                  <w:vertAlign w:val="superscript"/>
                  <w:rtl w:val="0"/>
                </w:rPr>
                <w:t xml:space="preserve">06-17</w:t>
              </w:r>
            </w:hyperlink>
            <w:r w:rsidDel="00000000" w:rsidR="00000000" w:rsidRPr="00000000">
              <w:rPr>
                <w:sz w:val="17"/>
                <w:szCs w:val="17"/>
                <w:vertAlign w:val="superscript"/>
                <w:rtl w:val="0"/>
              </w:rPr>
              <w:t xml:space="preserve">, </w:t>
            </w:r>
            <w:hyperlink r:id="rId462">
              <w:r w:rsidDel="00000000" w:rsidR="00000000" w:rsidRPr="00000000">
                <w:rPr>
                  <w:sz w:val="17"/>
                  <w:szCs w:val="17"/>
                  <w:vertAlign w:val="superscript"/>
                  <w:rtl w:val="0"/>
                </w:rPr>
                <w:t xml:space="preserve">13-08</w:t>
              </w:r>
            </w:hyperlink>
            <w:r w:rsidDel="00000000" w:rsidR="00000000" w:rsidRPr="00000000">
              <w:rPr>
                <w:rtl w:val="0"/>
              </w:rPr>
            </w:r>
          </w:p>
          <w:p w:rsidR="00000000" w:rsidDel="00000000" w:rsidP="00000000" w:rsidRDefault="00000000" w:rsidRPr="00000000" w14:paraId="00000281">
            <w:pPr>
              <w:widowControl w:val="0"/>
              <w:rPr>
                <w:sz w:val="17"/>
                <w:szCs w:val="17"/>
              </w:rPr>
            </w:pPr>
            <w:r w:rsidDel="00000000" w:rsidR="00000000" w:rsidRPr="00000000">
              <w:rPr>
                <w:sz w:val="17"/>
                <w:szCs w:val="17"/>
                <w:rtl w:val="0"/>
              </w:rPr>
              <w:t xml:space="preserve">20 Gy (25%)</w:t>
            </w:r>
            <w:hyperlink r:id="rId463">
              <w:r w:rsidDel="00000000" w:rsidR="00000000" w:rsidRPr="00000000">
                <w:rPr>
                  <w:sz w:val="17"/>
                  <w:szCs w:val="17"/>
                  <w:vertAlign w:val="superscript"/>
                  <w:rtl w:val="0"/>
                </w:rPr>
                <w:t xml:space="preserve">10-10</w:t>
              </w:r>
            </w:hyperlink>
            <w:r w:rsidDel="00000000" w:rsidR="00000000" w:rsidRPr="00000000">
              <w:rPr>
                <w:rtl w:val="0"/>
              </w:rPr>
            </w:r>
          </w:p>
          <w:p w:rsidR="00000000" w:rsidDel="00000000" w:rsidP="00000000" w:rsidRDefault="00000000" w:rsidRPr="00000000" w14:paraId="00000282">
            <w:pPr>
              <w:widowControl w:val="0"/>
              <w:rPr>
                <w:sz w:val="17"/>
                <w:szCs w:val="17"/>
              </w:rPr>
            </w:pPr>
            <w:r w:rsidDel="00000000" w:rsidR="00000000" w:rsidRPr="00000000">
              <w:rPr>
                <w:sz w:val="17"/>
                <w:szCs w:val="17"/>
                <w:rtl w:val="0"/>
              </w:rPr>
              <w:t xml:space="preserve">10 Gy (40%)</w:t>
            </w:r>
            <w:hyperlink r:id="rId464">
              <w:r w:rsidDel="00000000" w:rsidR="00000000" w:rsidRPr="00000000">
                <w:rPr>
                  <w:sz w:val="17"/>
                  <w:szCs w:val="17"/>
                  <w:vertAlign w:val="superscript"/>
                  <w:rtl w:val="0"/>
                </w:rPr>
                <w:t xml:space="preserve">10-10</w:t>
              </w:r>
            </w:hyperlink>
            <w:r w:rsidDel="00000000" w:rsidR="00000000" w:rsidRPr="00000000">
              <w:rPr>
                <w:rtl w:val="0"/>
              </w:rPr>
            </w:r>
          </w:p>
          <w:p w:rsidR="00000000" w:rsidDel="00000000" w:rsidP="00000000" w:rsidRDefault="00000000" w:rsidRPr="00000000" w14:paraId="00000283">
            <w:pPr>
              <w:widowControl w:val="0"/>
              <w:rPr>
                <w:sz w:val="17"/>
                <w:szCs w:val="17"/>
              </w:rPr>
            </w:pPr>
            <w:r w:rsidDel="00000000" w:rsidR="00000000" w:rsidRPr="00000000">
              <w:rPr>
                <w:sz w:val="17"/>
                <w:szCs w:val="17"/>
                <w:rtl w:val="0"/>
              </w:rPr>
              <w:t xml:space="preserve">5 Gy (60%) </w:t>
            </w:r>
            <w:hyperlink r:id="rId465">
              <w:r w:rsidDel="00000000" w:rsidR="00000000" w:rsidRPr="00000000">
                <w:rPr>
                  <w:sz w:val="17"/>
                  <w:szCs w:val="17"/>
                  <w:vertAlign w:val="superscript"/>
                  <w:rtl w:val="0"/>
                </w:rPr>
                <w:t xml:space="preserve">13-08</w:t>
              </w:r>
            </w:hyperlink>
            <w:r w:rsidDel="00000000" w:rsidR="00000000" w:rsidRPr="00000000">
              <w:rPr>
                <w:sz w:val="17"/>
                <w:szCs w:val="17"/>
                <w:vertAlign w:val="superscript"/>
                <w:rtl w:val="0"/>
              </w:rPr>
              <w:t xml:space="preserve">, </w:t>
            </w:r>
            <w:hyperlink r:id="rId466">
              <w:r w:rsidDel="00000000" w:rsidR="00000000" w:rsidRPr="00000000">
                <w:rPr>
                  <w:sz w:val="17"/>
                  <w:szCs w:val="17"/>
                  <w:vertAlign w:val="superscript"/>
                  <w:rtl w:val="0"/>
                </w:rPr>
                <w:t xml:space="preserve">QUANTEC</w:t>
              </w:r>
            </w:hyperlink>
            <w:r w:rsidDel="00000000" w:rsidR="00000000" w:rsidRPr="00000000">
              <w:rPr>
                <w:rtl w:val="0"/>
              </w:rPr>
            </w:r>
          </w:p>
          <w:p w:rsidR="00000000" w:rsidDel="00000000" w:rsidP="00000000" w:rsidRDefault="00000000" w:rsidRPr="00000000" w14:paraId="00000284">
            <w:pPr>
              <w:widowControl w:val="0"/>
              <w:rPr>
                <w:sz w:val="17"/>
                <w:szCs w:val="17"/>
              </w:rPr>
            </w:pPr>
            <w:r w:rsidDel="00000000" w:rsidR="00000000" w:rsidRPr="00000000">
              <w:rPr>
                <w:sz w:val="17"/>
                <w:szCs w:val="17"/>
                <w:rtl w:val="0"/>
              </w:rPr>
              <w:t xml:space="preserve">5 Gy (50%) </w:t>
            </w:r>
            <w:hyperlink r:id="rId467">
              <w:r w:rsidDel="00000000" w:rsidR="00000000" w:rsidRPr="00000000">
                <w:rPr>
                  <w:sz w:val="17"/>
                  <w:szCs w:val="17"/>
                  <w:vertAlign w:val="superscript"/>
                  <w:rtl w:val="0"/>
                </w:rPr>
                <w:t xml:space="preserve">10-10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5">
            <w:pPr>
              <w:rPr>
                <w:sz w:val="17"/>
                <w:szCs w:val="17"/>
              </w:rPr>
            </w:pPr>
            <w:r w:rsidDel="00000000" w:rsidR="00000000" w:rsidRPr="00000000">
              <w:rPr>
                <w:sz w:val="17"/>
                <w:szCs w:val="17"/>
                <w:rtl w:val="0"/>
              </w:rPr>
              <w:t xml:space="preserve">8 Gy (37%) </w:t>
            </w:r>
            <w:r w:rsidDel="00000000" w:rsidR="00000000" w:rsidRPr="00000000">
              <w:rPr>
                <w:sz w:val="17"/>
                <w:szCs w:val="17"/>
                <w:vertAlign w:val="superscript"/>
                <w:rtl w:val="0"/>
              </w:rPr>
              <w:t xml:space="preserve">T, </w:t>
            </w:r>
            <w:hyperlink r:id="rId46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86">
            <w:pPr>
              <w:rPr>
                <w:sz w:val="17"/>
                <w:szCs w:val="17"/>
              </w:rPr>
            </w:pPr>
            <w:r w:rsidDel="00000000" w:rsidR="00000000" w:rsidRPr="00000000">
              <w:rPr>
                <w:sz w:val="17"/>
                <w:szCs w:val="17"/>
                <w:rtl w:val="0"/>
              </w:rPr>
              <w:t xml:space="preserve">7 Gy (1500 cc*) </w:t>
            </w:r>
            <w:hyperlink r:id="rId469">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470">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87">
            <w:pPr>
              <w:rPr>
                <w:sz w:val="17"/>
                <w:szCs w:val="17"/>
              </w:rPr>
            </w:pPr>
            <w:r w:rsidDel="00000000" w:rsidR="00000000" w:rsidRPr="00000000">
              <w:rPr>
                <w:sz w:val="17"/>
                <w:szCs w:val="17"/>
                <w:rtl w:val="0"/>
              </w:rPr>
              <w:t xml:space="preserve">7.4 Gy (1000 cc*) </w:t>
            </w:r>
            <w:hyperlink r:id="rId471">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288">
            <w:pPr>
              <w:rPr>
                <w:sz w:val="17"/>
                <w:szCs w:val="17"/>
                <w:vertAlign w:val="superscript"/>
              </w:rPr>
            </w:pPr>
            <w:r w:rsidDel="00000000" w:rsidR="00000000" w:rsidRPr="00000000">
              <w:rPr>
                <w:sz w:val="17"/>
                <w:szCs w:val="17"/>
                <w:rtl w:val="0"/>
              </w:rPr>
              <w:t xml:space="preserve">7.6 Gy (1000 cc*) </w:t>
            </w:r>
            <w:r w:rsidDel="00000000" w:rsidR="00000000" w:rsidRPr="00000000">
              <w:rPr>
                <w:sz w:val="17"/>
                <w:szCs w:val="17"/>
                <w:vertAlign w:val="superscript"/>
                <w:rtl w:val="0"/>
              </w:rPr>
              <w:t xml:space="preserve">T, </w:t>
            </w:r>
            <w:hyperlink r:id="rId472">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89">
            <w:pPr>
              <w:rPr>
                <w:sz w:val="17"/>
                <w:szCs w:val="17"/>
              </w:rPr>
            </w:pPr>
            <w:r w:rsidDel="00000000" w:rsidR="00000000" w:rsidRPr="00000000">
              <w:rPr>
                <w:rtl w:val="0"/>
              </w:rPr>
            </w:r>
          </w:p>
          <w:p w:rsidR="00000000" w:rsidDel="00000000" w:rsidP="00000000" w:rsidRDefault="00000000" w:rsidRPr="00000000" w14:paraId="0000028A">
            <w:pPr>
              <w:rPr>
                <w:sz w:val="17"/>
                <w:szCs w:val="17"/>
              </w:rPr>
            </w:pPr>
            <w:r w:rsidDel="00000000" w:rsidR="00000000" w:rsidRPr="00000000">
              <w:rPr>
                <w:rtl w:val="0"/>
              </w:rPr>
            </w:r>
          </w:p>
          <w:p w:rsidR="00000000" w:rsidDel="00000000" w:rsidP="00000000" w:rsidRDefault="00000000" w:rsidRPr="00000000" w14:paraId="0000028B">
            <w:pPr>
              <w:rPr>
                <w:sz w:val="17"/>
                <w:szCs w:val="17"/>
                <w:vertAlign w:val="superscript"/>
              </w:rPr>
            </w:pPr>
            <w:r w:rsidDel="00000000" w:rsidR="00000000" w:rsidRPr="00000000">
              <w:rPr>
                <w:sz w:val="17"/>
                <w:szCs w:val="17"/>
                <w:rtl w:val="0"/>
              </w:rPr>
              <w:t xml:space="preserve">*Min volume spared</w:t>
            </w: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C">
            <w:pPr>
              <w:rPr>
                <w:sz w:val="17"/>
                <w:szCs w:val="17"/>
              </w:rPr>
            </w:pPr>
            <w:r w:rsidDel="00000000" w:rsidR="00000000" w:rsidRPr="00000000">
              <w:rPr>
                <w:sz w:val="17"/>
                <w:szCs w:val="17"/>
                <w:rtl w:val="0"/>
              </w:rPr>
              <w:t xml:space="preserve">20 Gy (15%) </w:t>
            </w:r>
            <w:r w:rsidDel="00000000" w:rsidR="00000000" w:rsidRPr="00000000">
              <w:rPr>
                <w:sz w:val="17"/>
                <w:szCs w:val="17"/>
                <w:vertAlign w:val="superscript"/>
                <w:rtl w:val="0"/>
              </w:rPr>
              <w:t xml:space="preserve">06-18, </w:t>
            </w:r>
            <w:hyperlink r:id="rId473">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8D">
            <w:pPr>
              <w:rPr>
                <w:sz w:val="17"/>
                <w:szCs w:val="17"/>
                <w:vertAlign w:val="superscript"/>
              </w:rPr>
            </w:pPr>
            <w:r w:rsidDel="00000000" w:rsidR="00000000" w:rsidRPr="00000000">
              <w:rPr>
                <w:sz w:val="17"/>
                <w:szCs w:val="17"/>
                <w:rtl w:val="0"/>
              </w:rPr>
              <w:t xml:space="preserve">20 Gy (10%) </w:t>
            </w:r>
            <w:hyperlink r:id="rId474">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8E">
            <w:pPr>
              <w:rPr>
                <w:sz w:val="17"/>
                <w:szCs w:val="17"/>
              </w:rPr>
            </w:pPr>
            <w:r w:rsidDel="00000000" w:rsidR="00000000" w:rsidRPr="00000000">
              <w:rPr>
                <w:sz w:val="17"/>
                <w:szCs w:val="17"/>
                <w:rtl w:val="0"/>
              </w:rPr>
              <w:t xml:space="preserve">12.4 Gy (1000 cc*)</w:t>
            </w:r>
            <w:hyperlink r:id="rId475">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8F">
            <w:pPr>
              <w:rPr>
                <w:sz w:val="17"/>
                <w:szCs w:val="17"/>
              </w:rPr>
            </w:pPr>
            <w:r w:rsidDel="00000000" w:rsidR="00000000" w:rsidRPr="00000000">
              <w:rPr>
                <w:sz w:val="17"/>
                <w:szCs w:val="17"/>
                <w:rtl w:val="0"/>
              </w:rPr>
              <w:t xml:space="preserve">10.5 Gy (1500 cc*)</w:t>
            </w:r>
            <w:r w:rsidDel="00000000" w:rsidR="00000000" w:rsidRPr="00000000">
              <w:rPr>
                <w:sz w:val="17"/>
                <w:szCs w:val="17"/>
                <w:vertAlign w:val="superscript"/>
                <w:rtl w:val="0"/>
              </w:rPr>
              <w:t xml:space="preserve">T, </w:t>
            </w:r>
            <w:hyperlink r:id="rId47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90">
            <w:pPr>
              <w:rPr>
                <w:sz w:val="17"/>
                <w:szCs w:val="17"/>
              </w:rPr>
            </w:pPr>
            <w:r w:rsidDel="00000000" w:rsidR="00000000" w:rsidRPr="00000000">
              <w:rPr>
                <w:sz w:val="17"/>
                <w:szCs w:val="17"/>
                <w:rtl w:val="0"/>
              </w:rPr>
              <w:t xml:space="preserve">11.6 Gy (1500 cc*)</w:t>
            </w:r>
            <w:hyperlink r:id="rId477">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91">
            <w:pPr>
              <w:rPr>
                <w:sz w:val="17"/>
                <w:szCs w:val="17"/>
                <w:vertAlign w:val="superscript"/>
              </w:rPr>
            </w:pPr>
            <w:r w:rsidDel="00000000" w:rsidR="00000000" w:rsidRPr="00000000">
              <w:rPr>
                <w:sz w:val="17"/>
                <w:szCs w:val="17"/>
                <w:rtl w:val="0"/>
              </w:rPr>
              <w:t xml:space="preserve">11.4 Gy (1000 cc*)</w:t>
            </w:r>
            <w:r w:rsidDel="00000000" w:rsidR="00000000" w:rsidRPr="00000000">
              <w:rPr>
                <w:sz w:val="17"/>
                <w:szCs w:val="17"/>
                <w:vertAlign w:val="superscript"/>
                <w:rtl w:val="0"/>
              </w:rPr>
              <w:t xml:space="preserve">T, </w:t>
            </w:r>
            <w:hyperlink r:id="rId47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92">
            <w:pPr>
              <w:rPr>
                <w:sz w:val="17"/>
                <w:szCs w:val="17"/>
                <w:vertAlign w:val="superscript"/>
              </w:rPr>
            </w:pPr>
            <w:r w:rsidDel="00000000" w:rsidR="00000000" w:rsidRPr="00000000">
              <w:rPr>
                <w:sz w:val="17"/>
                <w:szCs w:val="17"/>
                <w:rtl w:val="0"/>
              </w:rPr>
              <w:t xml:space="preserve">11 Gy (37%*) </w:t>
            </w:r>
            <w:r w:rsidDel="00000000" w:rsidR="00000000" w:rsidRPr="00000000">
              <w:rPr>
                <w:sz w:val="17"/>
                <w:szCs w:val="17"/>
                <w:vertAlign w:val="superscript"/>
                <w:rtl w:val="0"/>
              </w:rPr>
              <w:t xml:space="preserve">T, </w:t>
            </w:r>
            <w:hyperlink r:id="rId479">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93">
            <w:pPr>
              <w:rPr>
                <w:sz w:val="17"/>
                <w:szCs w:val="17"/>
              </w:rPr>
            </w:pPr>
            <w:r w:rsidDel="00000000" w:rsidR="00000000" w:rsidRPr="00000000">
              <w:rPr>
                <w:sz w:val="17"/>
                <w:szCs w:val="17"/>
                <w:rtl w:val="0"/>
              </w:rPr>
              <w:t xml:space="preserve">Mean 5 - 6 Gy</w:t>
            </w:r>
          </w:p>
          <w:p w:rsidR="00000000" w:rsidDel="00000000" w:rsidP="00000000" w:rsidRDefault="00000000" w:rsidRPr="00000000" w14:paraId="00000294">
            <w:pPr>
              <w:rPr>
                <w:sz w:val="17"/>
                <w:szCs w:val="17"/>
              </w:rPr>
            </w:pPr>
            <w:r w:rsidDel="00000000" w:rsidR="00000000" w:rsidRPr="00000000">
              <w:rPr>
                <w:sz w:val="17"/>
                <w:szCs w:val="17"/>
                <w:rtl w:val="0"/>
              </w:rPr>
              <w:t xml:space="preserve">Mean 12 Gy </w:t>
            </w:r>
            <w:hyperlink r:id="rId480">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95">
            <w:pPr>
              <w:rPr>
                <w:sz w:val="17"/>
                <w:szCs w:val="17"/>
              </w:rPr>
            </w:pPr>
            <w:r w:rsidDel="00000000" w:rsidR="00000000" w:rsidRPr="00000000">
              <w:rPr>
                <w:sz w:val="17"/>
                <w:szCs w:val="17"/>
                <w:rtl w:val="0"/>
              </w:rPr>
              <w:t xml:space="preserve">20 Gy (10%) </w:t>
            </w:r>
            <w:hyperlink r:id="rId481">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96">
            <w:pPr>
              <w:widowControl w:val="0"/>
              <w:rPr>
                <w:sz w:val="17"/>
                <w:szCs w:val="17"/>
                <w:vertAlign w:val="superscript"/>
              </w:rPr>
            </w:pPr>
            <w:r w:rsidDel="00000000" w:rsidR="00000000" w:rsidRPr="00000000">
              <w:rPr>
                <w:sz w:val="17"/>
                <w:szCs w:val="17"/>
                <w:rtl w:val="0"/>
              </w:rPr>
              <w:t xml:space="preserve">13.5 Gy (37%) </w:t>
            </w:r>
            <w:r w:rsidDel="00000000" w:rsidR="00000000" w:rsidRPr="00000000">
              <w:rPr>
                <w:sz w:val="17"/>
                <w:szCs w:val="17"/>
                <w:vertAlign w:val="superscript"/>
                <w:rtl w:val="0"/>
              </w:rPr>
              <w:t xml:space="preserve">T, </w:t>
            </w:r>
            <w:hyperlink r:id="rId482">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97">
            <w:pPr>
              <w:widowControl w:val="0"/>
              <w:rPr>
                <w:sz w:val="17"/>
                <w:szCs w:val="17"/>
                <w:vertAlign w:val="superscript"/>
              </w:rPr>
            </w:pPr>
            <w:r w:rsidDel="00000000" w:rsidR="00000000" w:rsidRPr="00000000">
              <w:rPr>
                <w:sz w:val="17"/>
                <w:szCs w:val="17"/>
                <w:rtl w:val="0"/>
              </w:rPr>
              <w:t xml:space="preserve">13.5 Gy (1000 cc*)</w:t>
            </w:r>
            <w:hyperlink r:id="rId483">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484">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w:t>
            </w:r>
            <w:hyperlink r:id="rId485">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98">
            <w:pPr>
              <w:widowControl w:val="0"/>
              <w:rPr>
                <w:sz w:val="17"/>
                <w:szCs w:val="17"/>
                <w:vertAlign w:val="superscript"/>
              </w:rPr>
            </w:pPr>
            <w:r w:rsidDel="00000000" w:rsidR="00000000" w:rsidRPr="00000000">
              <w:rPr>
                <w:sz w:val="17"/>
                <w:szCs w:val="17"/>
                <w:rtl w:val="0"/>
              </w:rPr>
              <w:t xml:space="preserve">12.5 Gy (1500 cc*)</w:t>
            </w:r>
            <w:hyperlink r:id="rId486">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487">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 </w:t>
            </w:r>
            <w:hyperlink r:id="rId48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99">
            <w:pPr>
              <w:rPr>
                <w:sz w:val="17"/>
                <w:szCs w:val="17"/>
              </w:rPr>
            </w:pPr>
            <w:r w:rsidDel="00000000" w:rsidR="00000000" w:rsidRPr="00000000">
              <w:rPr>
                <w:sz w:val="17"/>
                <w:szCs w:val="17"/>
                <w:rtl w:val="0"/>
              </w:rPr>
              <w:t xml:space="preserve">*Min volume spared.</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9A">
            <w:pPr>
              <w:widowControl w:val="0"/>
              <w:rPr>
                <w:sz w:val="17"/>
                <w:szCs w:val="17"/>
              </w:rPr>
            </w:pPr>
            <w:r w:rsidDel="00000000" w:rsidR="00000000" w:rsidRPr="00000000">
              <w:rPr>
                <w:sz w:val="17"/>
                <w:szCs w:val="17"/>
                <w:rtl w:val="0"/>
              </w:rPr>
              <w:t xml:space="preserve">Mean &lt; 12 Gy</w:t>
            </w:r>
          </w:p>
          <w:p w:rsidR="00000000" w:rsidDel="00000000" w:rsidP="00000000" w:rsidRDefault="00000000" w:rsidRPr="00000000" w14:paraId="0000029B">
            <w:pPr>
              <w:widowControl w:val="0"/>
              <w:rPr>
                <w:sz w:val="17"/>
                <w:szCs w:val="17"/>
              </w:rPr>
            </w:pPr>
            <w:r w:rsidDel="00000000" w:rsidR="00000000" w:rsidRPr="00000000">
              <w:rPr>
                <w:sz w:val="17"/>
                <w:szCs w:val="17"/>
                <w:rtl w:val="0"/>
              </w:rPr>
              <w:t xml:space="preserve">20 Gy (10%) </w:t>
            </w:r>
            <w:hyperlink r:id="rId489">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9C">
            <w:pPr>
              <w:rPr>
                <w:sz w:val="17"/>
                <w:szCs w:val="17"/>
              </w:rPr>
            </w:pPr>
            <w:r w:rsidDel="00000000" w:rsidR="00000000" w:rsidRPr="00000000">
              <w:rPr>
                <w:sz w:val="17"/>
                <w:szCs w:val="17"/>
                <w:rtl w:val="0"/>
              </w:rPr>
              <w:t xml:space="preserve">*Min volume spared.</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9D">
            <w:pPr>
              <w:widowControl w:val="0"/>
              <w:rPr>
                <w:sz w:val="17"/>
                <w:szCs w:val="17"/>
                <w:vertAlign w:val="superscript"/>
              </w:rPr>
            </w:pPr>
            <w:r w:rsidDel="00000000" w:rsidR="00000000" w:rsidRPr="00000000">
              <w:rPr>
                <w:sz w:val="17"/>
                <w:szCs w:val="17"/>
                <w:rtl w:val="0"/>
              </w:rPr>
              <w:t xml:space="preserve">Mean &lt; 9 Gy </w:t>
            </w:r>
            <w:hyperlink r:id="rId490">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9E">
            <w:pPr>
              <w:rPr>
                <w:sz w:val="17"/>
                <w:szCs w:val="17"/>
              </w:rPr>
            </w:pPr>
            <w:r w:rsidDel="00000000" w:rsidR="00000000" w:rsidRPr="00000000">
              <w:rPr>
                <w:sz w:val="17"/>
                <w:szCs w:val="17"/>
                <w:rtl w:val="0"/>
              </w:rPr>
              <w:t xml:space="preserve">Mean &lt; 12 Gy</w:t>
            </w:r>
          </w:p>
          <w:p w:rsidR="00000000" w:rsidDel="00000000" w:rsidP="00000000" w:rsidRDefault="00000000" w:rsidRPr="00000000" w14:paraId="0000029F">
            <w:pPr>
              <w:widowControl w:val="0"/>
              <w:rPr>
                <w:sz w:val="17"/>
                <w:szCs w:val="17"/>
              </w:rPr>
            </w:pPr>
            <w:r w:rsidDel="00000000" w:rsidR="00000000" w:rsidRPr="00000000">
              <w:rPr>
                <w:sz w:val="17"/>
                <w:szCs w:val="17"/>
                <w:rtl w:val="0"/>
              </w:rPr>
              <w:t xml:space="preserve">40 Gy (7%) </w:t>
            </w:r>
            <w:hyperlink r:id="rId491">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A0">
            <w:pPr>
              <w:rPr>
                <w:sz w:val="17"/>
                <w:szCs w:val="17"/>
              </w:rPr>
            </w:pPr>
            <w:r w:rsidDel="00000000" w:rsidR="00000000" w:rsidRPr="00000000">
              <w:rPr>
                <w:sz w:val="17"/>
                <w:szCs w:val="17"/>
                <w:rtl w:val="0"/>
              </w:rPr>
              <w:t xml:space="preserve">15.2 Gy (1500 cc*)</w:t>
            </w:r>
          </w:p>
          <w:p w:rsidR="00000000" w:rsidDel="00000000" w:rsidP="00000000" w:rsidRDefault="00000000" w:rsidRPr="00000000" w14:paraId="000002A1">
            <w:pPr>
              <w:rPr>
                <w:sz w:val="17"/>
                <w:szCs w:val="17"/>
              </w:rPr>
            </w:pPr>
            <w:r w:rsidDel="00000000" w:rsidR="00000000" w:rsidRPr="00000000">
              <w:rPr>
                <w:sz w:val="17"/>
                <w:szCs w:val="17"/>
                <w:rtl w:val="0"/>
              </w:rPr>
              <w:t xml:space="preserve">16.5 Gy (1000 cc*)</w:t>
            </w:r>
          </w:p>
          <w:p w:rsidR="00000000" w:rsidDel="00000000" w:rsidP="00000000" w:rsidRDefault="00000000" w:rsidRPr="00000000" w14:paraId="000002A2">
            <w:pPr>
              <w:rPr>
                <w:sz w:val="17"/>
                <w:szCs w:val="17"/>
              </w:rPr>
            </w:pPr>
            <w:r w:rsidDel="00000000" w:rsidR="00000000" w:rsidRPr="00000000">
              <w:rPr>
                <w:sz w:val="17"/>
                <w:szCs w:val="17"/>
                <w:rtl w:val="0"/>
              </w:rPr>
              <w:t xml:space="preserve">*Min volume spared.</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A3">
            <w:pPr>
              <w:rPr>
                <w:b w:val="1"/>
                <w:sz w:val="18"/>
                <w:szCs w:val="18"/>
              </w:rPr>
            </w:pPr>
            <w:r w:rsidDel="00000000" w:rsidR="00000000" w:rsidRPr="00000000">
              <w:rPr>
                <w:b w:val="1"/>
                <w:sz w:val="18"/>
                <w:szCs w:val="18"/>
                <w:rtl w:val="0"/>
              </w:rPr>
              <w:t xml:space="preserve">Rib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A4">
            <w:pPr>
              <w:rPr>
                <w:b w:val="1"/>
                <w:sz w:val="17"/>
                <w:szCs w:val="17"/>
              </w:rPr>
            </w:pPr>
            <w:r w:rsidDel="00000000" w:rsidR="00000000" w:rsidRPr="00000000">
              <w:rPr>
                <w:b w:val="1"/>
                <w:sz w:val="17"/>
                <w:szCs w:val="17"/>
                <w:rtl w:val="0"/>
              </w:rPr>
              <w:t xml:space="preserve">Not limited per 0617</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A5">
            <w:pPr>
              <w:rPr>
                <w:sz w:val="17"/>
                <w:szCs w:val="17"/>
                <w:vertAlign w:val="superscript"/>
              </w:rPr>
            </w:pPr>
            <w:r w:rsidDel="00000000" w:rsidR="00000000" w:rsidRPr="00000000">
              <w:rPr>
                <w:sz w:val="17"/>
                <w:szCs w:val="17"/>
                <w:rtl w:val="0"/>
              </w:rPr>
              <w:t xml:space="preserve">33 Gy </w:t>
            </w:r>
            <w:r w:rsidDel="00000000" w:rsidR="00000000" w:rsidRPr="00000000">
              <w:rPr>
                <w:sz w:val="17"/>
                <w:szCs w:val="17"/>
                <w:vertAlign w:val="superscript"/>
                <w:rtl w:val="0"/>
              </w:rPr>
              <w:t xml:space="preserve">T, </w:t>
            </w:r>
            <w:hyperlink r:id="rId492">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A6">
            <w:pPr>
              <w:rPr>
                <w:sz w:val="17"/>
                <w:szCs w:val="17"/>
                <w:vertAlign w:val="superscript"/>
              </w:rPr>
            </w:pPr>
            <w:r w:rsidDel="00000000" w:rsidR="00000000" w:rsidRPr="00000000">
              <w:rPr>
                <w:sz w:val="17"/>
                <w:szCs w:val="17"/>
                <w:rtl w:val="0"/>
              </w:rPr>
              <w:t xml:space="preserve">30 Gy </w:t>
            </w:r>
            <w:hyperlink r:id="rId493">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2A7">
            <w:pPr>
              <w:rPr>
                <w:sz w:val="17"/>
                <w:szCs w:val="17"/>
                <w:vertAlign w:val="superscript"/>
              </w:rPr>
            </w:pPr>
            <w:r w:rsidDel="00000000" w:rsidR="00000000" w:rsidRPr="00000000">
              <w:rPr>
                <w:sz w:val="17"/>
                <w:szCs w:val="17"/>
                <w:rtl w:val="0"/>
              </w:rPr>
              <w:t xml:space="preserve">28 Gy (5 cc) </w:t>
            </w:r>
            <w:r w:rsidDel="00000000" w:rsidR="00000000" w:rsidRPr="00000000">
              <w:rPr>
                <w:sz w:val="17"/>
                <w:szCs w:val="17"/>
                <w:vertAlign w:val="superscript"/>
                <w:rtl w:val="0"/>
              </w:rPr>
              <w:t xml:space="preserve">T, </w:t>
            </w:r>
            <w:hyperlink r:id="rId494">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A8">
            <w:pPr>
              <w:rPr>
                <w:sz w:val="17"/>
                <w:szCs w:val="17"/>
              </w:rPr>
            </w:pPr>
            <w:r w:rsidDel="00000000" w:rsidR="00000000" w:rsidRPr="00000000">
              <w:rPr>
                <w:sz w:val="17"/>
                <w:szCs w:val="17"/>
                <w:rtl w:val="0"/>
              </w:rPr>
              <w:t xml:space="preserve">22 Gy (1 cc) </w:t>
            </w:r>
            <w:hyperlink r:id="rId495">
              <w:r w:rsidDel="00000000" w:rsidR="00000000" w:rsidRPr="00000000">
                <w:rPr>
                  <w:sz w:val="17"/>
                  <w:szCs w:val="17"/>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A9">
            <w:pPr>
              <w:rPr>
                <w:sz w:val="17"/>
                <w:szCs w:val="17"/>
                <w:vertAlign w:val="superscript"/>
              </w:rPr>
            </w:pPr>
            <w:r w:rsidDel="00000000" w:rsidR="00000000" w:rsidRPr="00000000">
              <w:rPr>
                <w:sz w:val="17"/>
                <w:szCs w:val="17"/>
                <w:rtl w:val="0"/>
              </w:rPr>
              <w:t xml:space="preserve">50 Gy </w:t>
            </w:r>
            <w:r w:rsidDel="00000000" w:rsidR="00000000" w:rsidRPr="00000000">
              <w:rPr>
                <w:sz w:val="17"/>
                <w:szCs w:val="17"/>
                <w:vertAlign w:val="superscript"/>
                <w:rtl w:val="0"/>
              </w:rPr>
              <w:t xml:space="preserve">T, </w:t>
            </w:r>
            <w:hyperlink r:id="rId49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AA">
            <w:pPr>
              <w:rPr>
                <w:sz w:val="17"/>
                <w:szCs w:val="17"/>
              </w:rPr>
            </w:pPr>
            <w:r w:rsidDel="00000000" w:rsidR="00000000" w:rsidRPr="00000000">
              <w:rPr>
                <w:sz w:val="17"/>
                <w:szCs w:val="17"/>
                <w:rtl w:val="0"/>
              </w:rPr>
              <w:t xml:space="preserve">36.9 Gy </w:t>
            </w:r>
            <w:hyperlink r:id="rId497">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AB">
            <w:pPr>
              <w:rPr>
                <w:sz w:val="17"/>
                <w:szCs w:val="17"/>
              </w:rPr>
            </w:pPr>
            <w:r w:rsidDel="00000000" w:rsidR="00000000" w:rsidRPr="00000000">
              <w:rPr>
                <w:sz w:val="17"/>
                <w:szCs w:val="17"/>
                <w:rtl w:val="0"/>
              </w:rPr>
              <w:t xml:space="preserve">40 Gy (5 cc) </w:t>
            </w:r>
            <w:r w:rsidDel="00000000" w:rsidR="00000000" w:rsidRPr="00000000">
              <w:rPr>
                <w:sz w:val="17"/>
                <w:szCs w:val="17"/>
                <w:vertAlign w:val="superscript"/>
                <w:rtl w:val="0"/>
              </w:rPr>
              <w:t xml:space="preserve">T, </w:t>
            </w:r>
            <w:hyperlink r:id="rId49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AC">
            <w:pPr>
              <w:rPr>
                <w:sz w:val="17"/>
                <w:szCs w:val="17"/>
                <w:vertAlign w:val="superscript"/>
              </w:rPr>
            </w:pPr>
            <w:r w:rsidDel="00000000" w:rsidR="00000000" w:rsidRPr="00000000">
              <w:rPr>
                <w:sz w:val="17"/>
                <w:szCs w:val="17"/>
                <w:rtl w:val="0"/>
              </w:rPr>
              <w:t xml:space="preserve">30 Gy (30 cc) </w:t>
            </w:r>
            <w:hyperlink r:id="rId499">
              <w:r w:rsidDel="00000000" w:rsidR="00000000" w:rsidRPr="00000000">
                <w:rPr>
                  <w:sz w:val="17"/>
                  <w:szCs w:val="17"/>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AD">
            <w:pPr>
              <w:widowControl w:val="0"/>
              <w:rPr>
                <w:sz w:val="17"/>
                <w:szCs w:val="17"/>
              </w:rPr>
            </w:pPr>
            <w:r w:rsidDel="00000000" w:rsidR="00000000" w:rsidRPr="00000000">
              <w:rPr>
                <w:sz w:val="17"/>
                <w:szCs w:val="17"/>
                <w:rtl w:val="0"/>
              </w:rPr>
              <w:t xml:space="preserve">57 Gy </w:t>
            </w:r>
            <w:r w:rsidDel="00000000" w:rsidR="00000000" w:rsidRPr="00000000">
              <w:rPr>
                <w:sz w:val="17"/>
                <w:szCs w:val="17"/>
                <w:vertAlign w:val="superscript"/>
                <w:rtl w:val="0"/>
              </w:rPr>
              <w:t xml:space="preserve">T, </w:t>
            </w:r>
            <w:hyperlink r:id="rId500">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AE">
            <w:pPr>
              <w:widowControl w:val="0"/>
              <w:rPr>
                <w:sz w:val="17"/>
                <w:szCs w:val="17"/>
              </w:rPr>
            </w:pPr>
            <w:r w:rsidDel="00000000" w:rsidR="00000000" w:rsidRPr="00000000">
              <w:rPr>
                <w:sz w:val="17"/>
                <w:szCs w:val="17"/>
                <w:rtl w:val="0"/>
              </w:rPr>
              <w:t xml:space="preserve">43 Gy </w:t>
            </w:r>
            <w:hyperlink r:id="rId501">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AF">
            <w:pPr>
              <w:widowControl w:val="0"/>
              <w:rPr>
                <w:sz w:val="17"/>
                <w:szCs w:val="17"/>
              </w:rPr>
            </w:pPr>
            <w:r w:rsidDel="00000000" w:rsidR="00000000" w:rsidRPr="00000000">
              <w:rPr>
                <w:sz w:val="17"/>
                <w:szCs w:val="17"/>
                <w:rtl w:val="0"/>
              </w:rPr>
              <w:t xml:space="preserve">45 Gy (5 cc) </w:t>
            </w:r>
            <w:r w:rsidDel="00000000" w:rsidR="00000000" w:rsidRPr="00000000">
              <w:rPr>
                <w:sz w:val="17"/>
                <w:szCs w:val="17"/>
                <w:vertAlign w:val="superscript"/>
                <w:rtl w:val="0"/>
              </w:rPr>
              <w:t xml:space="preserve">T, </w:t>
            </w:r>
            <w:hyperlink r:id="rId502">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B0">
            <w:pPr>
              <w:widowControl w:val="0"/>
              <w:rPr>
                <w:sz w:val="17"/>
                <w:szCs w:val="17"/>
              </w:rPr>
            </w:pPr>
            <w:r w:rsidDel="00000000" w:rsidR="00000000" w:rsidRPr="00000000">
              <w:rPr>
                <w:sz w:val="17"/>
                <w:szCs w:val="17"/>
                <w:rtl w:val="0"/>
              </w:rPr>
              <w:t xml:space="preserve">35 Gy (1 cc) </w:t>
            </w:r>
            <w:hyperlink r:id="rId503">
              <w:r w:rsidDel="00000000" w:rsidR="00000000" w:rsidRPr="00000000">
                <w:rPr>
                  <w:sz w:val="17"/>
                  <w:szCs w:val="17"/>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B1">
            <w:pPr>
              <w:widowControl w:val="0"/>
              <w:rPr>
                <w:sz w:val="17"/>
                <w:szCs w:val="17"/>
                <w:vertAlign w:val="superscrip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B2">
            <w:pPr>
              <w:widowControl w:val="0"/>
              <w:rPr>
                <w:sz w:val="17"/>
                <w:szCs w:val="17"/>
              </w:rPr>
            </w:pPr>
            <w:r w:rsidDel="00000000" w:rsidR="00000000" w:rsidRPr="00000000">
              <w:rPr>
                <w:sz w:val="17"/>
                <w:szCs w:val="17"/>
                <w:rtl w:val="0"/>
              </w:rPr>
              <w:t xml:space="preserve">57.6 Gy</w:t>
            </w:r>
          </w:p>
          <w:p w:rsidR="00000000" w:rsidDel="00000000" w:rsidP="00000000" w:rsidRDefault="00000000" w:rsidRPr="00000000" w14:paraId="000002B3">
            <w:pPr>
              <w:widowControl w:val="0"/>
              <w:rPr>
                <w:sz w:val="17"/>
                <w:szCs w:val="17"/>
              </w:rPr>
            </w:pPr>
            <w:r w:rsidDel="00000000" w:rsidR="00000000" w:rsidRPr="00000000">
              <w:rPr>
                <w:sz w:val="17"/>
                <w:szCs w:val="17"/>
                <w:rtl w:val="0"/>
              </w:rPr>
              <w:t xml:space="preserve">46 Gy (1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B4">
            <w:pPr>
              <w:rPr>
                <w:b w:val="1"/>
                <w:sz w:val="18"/>
                <w:szCs w:val="18"/>
              </w:rPr>
            </w:pPr>
            <w:r w:rsidDel="00000000" w:rsidR="00000000" w:rsidRPr="00000000">
              <w:rPr>
                <w:b w:val="1"/>
                <w:sz w:val="18"/>
                <w:szCs w:val="18"/>
                <w:rtl w:val="0"/>
              </w:rPr>
              <w:t xml:space="preserve">Chest Wall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B5">
            <w:pPr>
              <w:widowControl w:val="0"/>
              <w:rPr>
                <w:sz w:val="17"/>
                <w:szCs w:val="17"/>
              </w:rPr>
            </w:pPr>
            <w:r w:rsidDel="00000000" w:rsidR="00000000" w:rsidRPr="00000000">
              <w:rPr>
                <w:rtl w:val="0"/>
              </w:rPr>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B6">
            <w:pPr>
              <w:rPr>
                <w:sz w:val="17"/>
                <w:szCs w:val="17"/>
                <w:vertAlign w:val="superscript"/>
              </w:rPr>
            </w:pPr>
            <w:r w:rsidDel="00000000" w:rsidR="00000000" w:rsidRPr="00000000">
              <w:rPr>
                <w:sz w:val="17"/>
                <w:szCs w:val="17"/>
                <w:rtl w:val="0"/>
              </w:rPr>
              <w:t xml:space="preserve">30 Gy </w:t>
            </w:r>
            <w:hyperlink r:id="rId504">
              <w:r w:rsidDel="00000000" w:rsidR="00000000" w:rsidRPr="00000000">
                <w:rPr>
                  <w:sz w:val="17"/>
                  <w:szCs w:val="17"/>
                  <w:vertAlign w:val="superscript"/>
                  <w:rtl w:val="0"/>
                </w:rPr>
                <w:t xml:space="preserve">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B7">
            <w:pPr>
              <w:rPr>
                <w:sz w:val="17"/>
                <w:szCs w:val="17"/>
                <w:vertAlign w:val="superscript"/>
              </w:rPr>
            </w:pPr>
            <w:r w:rsidDel="00000000" w:rsidR="00000000" w:rsidRPr="00000000">
              <w:rPr>
                <w:sz w:val="17"/>
                <w:szCs w:val="17"/>
                <w:rtl w:val="0"/>
              </w:rPr>
              <w:t xml:space="preserve">37 Gy (0.5 cc) </w:t>
            </w:r>
            <w:hyperlink r:id="rId505">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B8">
            <w:pPr>
              <w:rPr>
                <w:sz w:val="17"/>
                <w:szCs w:val="17"/>
                <w:vertAlign w:val="superscript"/>
              </w:rPr>
            </w:pPr>
            <w:r w:rsidDel="00000000" w:rsidR="00000000" w:rsidRPr="00000000">
              <w:rPr>
                <w:sz w:val="17"/>
                <w:szCs w:val="17"/>
                <w:rtl w:val="0"/>
              </w:rPr>
              <w:t xml:space="preserve">30 Gy (30 cc) </w:t>
            </w:r>
            <w:hyperlink r:id="rId506">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B9">
            <w:pPr>
              <w:rPr>
                <w:sz w:val="17"/>
                <w:szCs w:val="17"/>
                <w:vertAlign w:val="superscript"/>
              </w:rPr>
            </w:pPr>
            <w:r w:rsidDel="00000000" w:rsidR="00000000" w:rsidRPr="00000000">
              <w:rPr>
                <w:sz w:val="17"/>
                <w:szCs w:val="17"/>
                <w:rtl w:val="0"/>
              </w:rPr>
              <w:t xml:space="preserve">43 Gy </w:t>
            </w:r>
            <w:hyperlink r:id="rId507">
              <w:r w:rsidDel="00000000" w:rsidR="00000000" w:rsidRPr="00000000">
                <w:rPr>
                  <w:sz w:val="17"/>
                  <w:szCs w:val="17"/>
                  <w:vertAlign w:val="superscript"/>
                  <w:rtl w:val="0"/>
                </w:rPr>
                <w:t xml:space="preserve">T</w:t>
              </w:r>
            </w:hyperlink>
            <w:r w:rsidDel="00000000" w:rsidR="00000000" w:rsidRPr="00000000">
              <w:rPr>
                <w:rtl w:val="0"/>
              </w:rPr>
            </w:r>
          </w:p>
          <w:p w:rsidR="00000000" w:rsidDel="00000000" w:rsidP="00000000" w:rsidRDefault="00000000" w:rsidRPr="00000000" w14:paraId="000002BA">
            <w:pPr>
              <w:rPr>
                <w:sz w:val="17"/>
                <w:szCs w:val="17"/>
              </w:rPr>
            </w:pPr>
            <w:r w:rsidDel="00000000" w:rsidR="00000000" w:rsidRPr="00000000">
              <w:rPr>
                <w:sz w:val="17"/>
                <w:szCs w:val="17"/>
                <w:rtl w:val="0"/>
              </w:rPr>
              <w:t xml:space="preserve">39 Gy (0.5 cc) </w:t>
            </w:r>
            <w:hyperlink r:id="rId508">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BB">
            <w:pPr>
              <w:widowControl w:val="0"/>
              <w:rPr>
                <w:sz w:val="17"/>
                <w:szCs w:val="17"/>
                <w:vertAlign w:val="superscript"/>
              </w:rPr>
            </w:pPr>
            <w:r w:rsidDel="00000000" w:rsidR="00000000" w:rsidRPr="00000000">
              <w:rPr>
                <w:sz w:val="17"/>
                <w:szCs w:val="17"/>
                <w:rtl w:val="0"/>
              </w:rPr>
              <w:t xml:space="preserve">32 Gy (30 cc) </w:t>
            </w:r>
            <w:hyperlink r:id="rId509">
              <w:r w:rsidDel="00000000" w:rsidR="00000000" w:rsidRPr="00000000">
                <w:rPr>
                  <w:sz w:val="17"/>
                  <w:szCs w:val="17"/>
                  <w:vertAlign w:val="superscript"/>
                  <w:rtl w:val="0"/>
                </w:rPr>
                <w:t xml:space="preserve">UK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BC">
            <w:pPr>
              <w:widowControl w:val="0"/>
              <w:rPr>
                <w:b w:val="1"/>
                <w:sz w:val="17"/>
                <w:szCs w:val="17"/>
              </w:rPr>
            </w:pPr>
            <w:r w:rsidDel="00000000" w:rsidR="00000000" w:rsidRPr="00000000">
              <w:rPr>
                <w:b w:val="1"/>
                <w:sz w:val="17"/>
                <w:szCs w:val="17"/>
                <w:rtl w:val="0"/>
              </w:rPr>
              <w:t xml:space="preserve">Not applicable</w:t>
            </w:r>
            <w:r w:rsidDel="00000000" w:rsidR="00000000" w:rsidRPr="00000000">
              <w:rPr>
                <w:sz w:val="17"/>
                <w:szCs w:val="17"/>
                <w:rtl w:val="0"/>
              </w:rPr>
              <w:t xml:space="preserve"> </w:t>
            </w:r>
            <w:hyperlink r:id="rId510">
              <w:r w:rsidDel="00000000" w:rsidR="00000000" w:rsidRPr="00000000">
                <w:rPr>
                  <w:sz w:val="17"/>
                  <w:szCs w:val="17"/>
                  <w:vertAlign w:val="superscript"/>
                  <w:rtl w:val="0"/>
                </w:rPr>
                <w:t xml:space="preserve">LungTECH</w:t>
              </w:r>
            </w:hyperlink>
            <w:r w:rsidDel="00000000" w:rsidR="00000000" w:rsidRPr="00000000">
              <w:rPr>
                <w:rtl w:val="0"/>
              </w:rPr>
            </w:r>
          </w:p>
          <w:p w:rsidR="00000000" w:rsidDel="00000000" w:rsidP="00000000" w:rsidRDefault="00000000" w:rsidRPr="00000000" w14:paraId="000002BD">
            <w:pPr>
              <w:rPr>
                <w:sz w:val="17"/>
                <w:szCs w:val="17"/>
                <w:vertAlign w:val="superscript"/>
              </w:rPr>
            </w:pPr>
            <w:r w:rsidDel="00000000" w:rsidR="00000000" w:rsidRPr="00000000">
              <w:rPr>
                <w:sz w:val="17"/>
                <w:szCs w:val="17"/>
                <w:rtl w:val="0"/>
              </w:rPr>
              <w:t xml:space="preserve">39 Gy (0.5 cc) </w:t>
            </w:r>
            <w:hyperlink r:id="rId511">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BE">
            <w:pPr>
              <w:widowControl w:val="0"/>
              <w:rPr>
                <w:sz w:val="17"/>
                <w:szCs w:val="17"/>
                <w:vertAlign w:val="superscript"/>
              </w:rPr>
            </w:pPr>
            <w:r w:rsidDel="00000000" w:rsidR="00000000" w:rsidRPr="00000000">
              <w:rPr>
                <w:sz w:val="17"/>
                <w:szCs w:val="17"/>
                <w:rtl w:val="0"/>
              </w:rPr>
              <w:t xml:space="preserve">35 Gy (30 cc) </w:t>
            </w:r>
            <w:hyperlink r:id="rId512">
              <w:r w:rsidDel="00000000" w:rsidR="00000000" w:rsidRPr="00000000">
                <w:rPr>
                  <w:sz w:val="17"/>
                  <w:szCs w:val="17"/>
                  <w:vertAlign w:val="superscript"/>
                  <w:rtl w:val="0"/>
                </w:rPr>
                <w:t xml:space="preserve">UK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BF">
            <w:pPr>
              <w:rPr>
                <w:sz w:val="17"/>
                <w:szCs w:val="17"/>
                <w:vertAlign w:val="superscript"/>
              </w:rPr>
            </w:pPr>
            <w:r w:rsidDel="00000000" w:rsidR="00000000" w:rsidRPr="00000000">
              <w:rPr>
                <w:sz w:val="17"/>
                <w:szCs w:val="17"/>
                <w:rtl w:val="0"/>
              </w:rPr>
              <w:t xml:space="preserve">82 Gy </w:t>
            </w:r>
            <w:hyperlink r:id="rId513">
              <w:r w:rsidDel="00000000" w:rsidR="00000000" w:rsidRPr="00000000">
                <w:rPr>
                  <w:sz w:val="17"/>
                  <w:szCs w:val="17"/>
                  <w:vertAlign w:val="superscript"/>
                  <w:rtl w:val="0"/>
                </w:rPr>
                <w:t xml:space="preserve">08-13</w:t>
              </w:r>
            </w:hyperlink>
            <w:r w:rsidDel="00000000" w:rsidR="00000000" w:rsidRPr="00000000">
              <w:rPr>
                <w:sz w:val="17"/>
                <w:szCs w:val="17"/>
                <w:vertAlign w:val="superscript"/>
                <w:rtl w:val="0"/>
              </w:rPr>
              <w:t xml:space="preserve">, </w:t>
            </w:r>
            <w:hyperlink r:id="rId514">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C0">
            <w:pPr>
              <w:rPr>
                <w:sz w:val="17"/>
                <w:szCs w:val="17"/>
              </w:rPr>
            </w:pPr>
            <w:r w:rsidDel="00000000" w:rsidR="00000000" w:rsidRPr="00000000">
              <w:rPr>
                <w:sz w:val="17"/>
                <w:szCs w:val="17"/>
                <w:rtl w:val="0"/>
              </w:rPr>
              <w:t xml:space="preserve">50 Gy (60 cc) </w:t>
            </w:r>
            <w:hyperlink r:id="rId515">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C1">
            <w:pPr>
              <w:rPr>
                <w:sz w:val="17"/>
                <w:szCs w:val="17"/>
                <w:vertAlign w:val="superscript"/>
              </w:rPr>
            </w:pPr>
            <w:r w:rsidDel="00000000" w:rsidR="00000000" w:rsidRPr="00000000">
              <w:rPr>
                <w:sz w:val="17"/>
                <w:szCs w:val="17"/>
                <w:rtl w:val="0"/>
              </w:rPr>
              <w:t xml:space="preserve">40 Gy (120 cc) </w:t>
            </w:r>
            <w:hyperlink r:id="rId516">
              <w:r w:rsidDel="00000000" w:rsidR="00000000" w:rsidRPr="00000000">
                <w:rPr>
                  <w:sz w:val="17"/>
                  <w:szCs w:val="17"/>
                  <w:vertAlign w:val="superscript"/>
                  <w:rtl w:val="0"/>
                </w:rPr>
                <w:t xml:space="preserve">MDACC</w:t>
              </w:r>
            </w:hyperlink>
            <w:r w:rsidDel="00000000" w:rsidR="00000000" w:rsidRPr="00000000">
              <w:rPr>
                <w:rtl w:val="0"/>
              </w:rPr>
            </w:r>
          </w:p>
          <w:p w:rsidR="00000000" w:rsidDel="00000000" w:rsidP="00000000" w:rsidRDefault="00000000" w:rsidRPr="00000000" w14:paraId="000002C2">
            <w:pPr>
              <w:rPr>
                <w:sz w:val="17"/>
                <w:szCs w:val="17"/>
              </w:rPr>
            </w:pPr>
            <w:r w:rsidDel="00000000" w:rsidR="00000000" w:rsidRPr="00000000">
              <w:rPr>
                <w:sz w:val="17"/>
                <w:szCs w:val="17"/>
                <w:rtl w:val="0"/>
              </w:rPr>
              <w:t xml:space="preserve">30 Gy (250 cc) </w:t>
            </w:r>
            <w:hyperlink r:id="rId517">
              <w:r w:rsidDel="00000000" w:rsidR="00000000" w:rsidRPr="00000000">
                <w:rPr>
                  <w:sz w:val="17"/>
                  <w:szCs w:val="17"/>
                  <w:vertAlign w:val="superscript"/>
                  <w:rtl w:val="0"/>
                </w:rPr>
                <w:t xml:space="preserve">MDACC</w:t>
              </w:r>
            </w:hyperlink>
            <w:r w:rsidDel="00000000" w:rsidR="00000000" w:rsidRPr="00000000">
              <w:rPr>
                <w:rtl w:val="0"/>
              </w:rPr>
            </w:r>
          </w:p>
        </w:tc>
      </w:tr>
    </w:tbl>
    <w:p w:rsidR="00000000" w:rsidDel="00000000" w:rsidP="00000000" w:rsidRDefault="00000000" w:rsidRPr="00000000" w14:paraId="000002C3">
      <w:pPr>
        <w:rPr>
          <w:sz w:val="18"/>
          <w:szCs w:val="18"/>
        </w:rPr>
      </w:pPr>
      <w:r w:rsidDel="00000000" w:rsidR="00000000" w:rsidRPr="00000000">
        <w:rPr>
          <w:rtl w:val="0"/>
        </w:rPr>
      </w:r>
    </w:p>
    <w:tbl>
      <w:tblPr>
        <w:tblStyle w:val="Table7"/>
        <w:tblW w:w="18390.0" w:type="dxa"/>
        <w:jc w:val="left"/>
        <w:tblInd w:w="-24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490"/>
        <w:gridCol w:w="2130"/>
        <w:gridCol w:w="2325"/>
        <w:gridCol w:w="2385"/>
        <w:gridCol w:w="2400"/>
        <w:gridCol w:w="1635"/>
        <w:gridCol w:w="3780"/>
        <w:tblGridChange w:id="0">
          <w:tblGrid>
            <w:gridCol w:w="1245"/>
            <w:gridCol w:w="2490"/>
            <w:gridCol w:w="2130"/>
            <w:gridCol w:w="2325"/>
            <w:gridCol w:w="2385"/>
            <w:gridCol w:w="2400"/>
            <w:gridCol w:w="1635"/>
            <w:gridCol w:w="3780"/>
          </w:tblGrid>
        </w:tblGridChange>
      </w:tblGrid>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4">
            <w:pPr>
              <w:pStyle w:val="Heading2"/>
              <w:jc w:val="center"/>
              <w:rPr/>
            </w:pPr>
            <w:bookmarkStart w:colFirst="0" w:colLast="0" w:name="_8v4ceuj5tqti" w:id="20"/>
            <w:bookmarkEnd w:id="20"/>
            <w:hyperlink w:anchor="_hjf4rn360avr">
              <w:r w:rsidDel="00000000" w:rsidR="00000000" w:rsidRPr="00000000">
                <w:rPr>
                  <w:rtl w:val="0"/>
                </w:rPr>
                <w:t xml:space="preserve">Abdomen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5">
            <w:pPr>
              <w:jc w:val="center"/>
              <w:rPr>
                <w:b w:val="1"/>
                <w:sz w:val="18"/>
                <w:szCs w:val="18"/>
              </w:rPr>
            </w:pPr>
            <w:r w:rsidDel="00000000" w:rsidR="00000000" w:rsidRPr="00000000">
              <w:rPr>
                <w:sz w:val="18"/>
                <w:szCs w:val="18"/>
                <w:rtl w:val="0"/>
              </w:rPr>
              <w:t xml:space="preserve">[</w:t>
            </w:r>
            <w:hyperlink w:anchor="_hl8qgj4yw23f">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6">
            <w:pPr>
              <w:jc w:val="center"/>
              <w:rPr>
                <w:sz w:val="18"/>
                <w:szCs w:val="18"/>
              </w:rPr>
            </w:pPr>
            <w:r w:rsidDel="00000000" w:rsidR="00000000" w:rsidRPr="00000000">
              <w:rPr>
                <w:sz w:val="18"/>
                <w:szCs w:val="18"/>
                <w:rtl w:val="0"/>
              </w:rPr>
              <w:t xml:space="preserve">[</w:t>
            </w:r>
            <w:hyperlink w:anchor="_idgj7ed0yr5o">
              <w:r w:rsidDel="00000000" w:rsidR="00000000" w:rsidRPr="00000000">
                <w:rPr>
                  <w:b w:val="1"/>
                  <w:sz w:val="18"/>
                  <w:szCs w:val="18"/>
                  <w:rtl w:val="0"/>
                </w:rPr>
                <w:t xml:space="preserve">SRS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7">
            <w:pPr>
              <w:jc w:val="center"/>
              <w:rPr>
                <w:sz w:val="18"/>
                <w:szCs w:val="18"/>
              </w:rPr>
            </w:pPr>
            <w:r w:rsidDel="00000000" w:rsidR="00000000" w:rsidRPr="00000000">
              <w:rPr>
                <w:sz w:val="18"/>
                <w:szCs w:val="18"/>
                <w:rtl w:val="0"/>
              </w:rPr>
              <w:t xml:space="preserve">[</w:t>
            </w:r>
            <w:hyperlink w:anchor="_tc3j87b5pttr">
              <w:r w:rsidDel="00000000" w:rsidR="00000000" w:rsidRPr="00000000">
                <w:rPr>
                  <w:b w:val="1"/>
                  <w:sz w:val="18"/>
                  <w:szCs w:val="18"/>
                  <w:rtl w:val="0"/>
                </w:rPr>
                <w:t xml:space="preserve">3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8">
            <w:pPr>
              <w:jc w:val="center"/>
              <w:rPr>
                <w:sz w:val="18"/>
                <w:szCs w:val="18"/>
              </w:rPr>
            </w:pPr>
            <w:r w:rsidDel="00000000" w:rsidR="00000000" w:rsidRPr="00000000">
              <w:rPr>
                <w:sz w:val="18"/>
                <w:szCs w:val="18"/>
                <w:rtl w:val="0"/>
              </w:rPr>
              <w:t xml:space="preserve">[</w:t>
            </w:r>
            <w:hyperlink w:anchor="_tc3j87b5pttr">
              <w:r w:rsidDel="00000000" w:rsidR="00000000" w:rsidRPr="00000000">
                <w:rPr>
                  <w:b w:val="1"/>
                  <w:sz w:val="18"/>
                  <w:szCs w:val="18"/>
                  <w:rtl w:val="0"/>
                </w:rPr>
                <w:t xml:space="preserve">5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9">
            <w:pPr>
              <w:jc w:val="center"/>
              <w:rPr>
                <w:sz w:val="18"/>
                <w:szCs w:val="18"/>
              </w:rPr>
            </w:pPr>
            <w:r w:rsidDel="00000000" w:rsidR="00000000" w:rsidRPr="00000000">
              <w:rPr>
                <w:sz w:val="18"/>
                <w:szCs w:val="18"/>
                <w:rtl w:val="0"/>
              </w:rPr>
              <w:t xml:space="preserve">[</w:t>
            </w:r>
            <w:hyperlink w:anchor="_ugkyb8ltp2xk">
              <w:r w:rsidDel="00000000" w:rsidR="00000000" w:rsidRPr="00000000">
                <w:rPr>
                  <w:b w:val="1"/>
                  <w:sz w:val="18"/>
                  <w:szCs w:val="18"/>
                  <w:rtl w:val="0"/>
                </w:rPr>
                <w:t xml:space="preserve">8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A">
            <w:pPr>
              <w:jc w:val="center"/>
              <w:rPr>
                <w:sz w:val="18"/>
                <w:szCs w:val="18"/>
              </w:rPr>
            </w:pPr>
            <w:r w:rsidDel="00000000" w:rsidR="00000000" w:rsidRPr="00000000">
              <w:rPr>
                <w:sz w:val="18"/>
                <w:szCs w:val="18"/>
                <w:rtl w:val="0"/>
              </w:rPr>
              <w:t xml:space="preserve">[</w:t>
            </w:r>
            <w:hyperlink w:anchor="_ugkyb8ltp2xk">
              <w:r w:rsidDel="00000000" w:rsidR="00000000" w:rsidRPr="00000000">
                <w:rPr>
                  <w:b w:val="1"/>
                  <w:sz w:val="18"/>
                  <w:szCs w:val="18"/>
                  <w:rtl w:val="0"/>
                </w:rPr>
                <w:t xml:space="preserve">10 fraction</w:t>
              </w:r>
            </w:hyperlink>
            <w:r w:rsidDel="00000000" w:rsidR="00000000" w:rsidRPr="00000000">
              <w:rPr>
                <w:sz w:val="18"/>
                <w:szCs w:val="18"/>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B">
            <w:pPr>
              <w:rPr>
                <w:b w:val="1"/>
                <w:sz w:val="17"/>
                <w:szCs w:val="17"/>
              </w:rPr>
            </w:pPr>
            <w:r w:rsidDel="00000000" w:rsidR="00000000" w:rsidRPr="00000000">
              <w:rPr>
                <w:b w:val="1"/>
                <w:sz w:val="17"/>
                <w:szCs w:val="17"/>
                <w:rtl w:val="0"/>
              </w:rPr>
              <w:t xml:space="preserve">Stomach</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CC">
            <w:pPr>
              <w:widowControl w:val="0"/>
              <w:rPr>
                <w:color w:val="cccccc"/>
                <w:sz w:val="17"/>
                <w:szCs w:val="17"/>
              </w:rPr>
            </w:pPr>
            <w:r w:rsidDel="00000000" w:rsidR="00000000" w:rsidRPr="00000000">
              <w:rPr>
                <w:b w:val="1"/>
                <w:sz w:val="17"/>
                <w:szCs w:val="17"/>
                <w:rtl w:val="0"/>
              </w:rPr>
              <w:t xml:space="preserve">50 Gy</w:t>
            </w:r>
            <w:r w:rsidDel="00000000" w:rsidR="00000000" w:rsidRPr="00000000">
              <w:rPr>
                <w:sz w:val="17"/>
                <w:szCs w:val="17"/>
                <w:rtl w:val="0"/>
              </w:rPr>
              <w:t xml:space="preserve"> </w:t>
            </w:r>
            <w:r w:rsidDel="00000000" w:rsidR="00000000" w:rsidRPr="00000000">
              <w:rPr>
                <w:color w:val="cccccc"/>
                <w:sz w:val="17"/>
                <w:szCs w:val="17"/>
                <w:rtl w:val="0"/>
              </w:rPr>
              <w:t xml:space="preserve">(54 Gy pancreas)</w:t>
            </w:r>
          </w:p>
          <w:p w:rsidR="00000000" w:rsidDel="00000000" w:rsidP="00000000" w:rsidRDefault="00000000" w:rsidRPr="00000000" w14:paraId="000002CD">
            <w:pPr>
              <w:widowControl w:val="0"/>
              <w:rPr>
                <w:color w:val="cccccc"/>
                <w:sz w:val="17"/>
                <w:szCs w:val="17"/>
              </w:rPr>
            </w:pPr>
            <w:r w:rsidDel="00000000" w:rsidR="00000000" w:rsidRPr="00000000">
              <w:rPr>
                <w:color w:val="cccccc"/>
                <w:sz w:val="17"/>
                <w:szCs w:val="17"/>
                <w:rtl w:val="0"/>
              </w:rPr>
              <w:t xml:space="preserve">54 Gy (10%)</w:t>
            </w:r>
          </w:p>
          <w:p w:rsidR="00000000" w:rsidDel="00000000" w:rsidP="00000000" w:rsidRDefault="00000000" w:rsidRPr="00000000" w14:paraId="000002CE">
            <w:pPr>
              <w:widowControl w:val="0"/>
              <w:rPr>
                <w:color w:val="cccccc"/>
                <w:sz w:val="17"/>
                <w:szCs w:val="17"/>
              </w:rPr>
            </w:pPr>
            <w:r w:rsidDel="00000000" w:rsidR="00000000" w:rsidRPr="00000000">
              <w:rPr>
                <w:color w:val="cccccc"/>
                <w:sz w:val="17"/>
                <w:szCs w:val="17"/>
                <w:rtl w:val="0"/>
              </w:rPr>
              <w:t xml:space="preserve">50 Gy (10-15%, 1cc)</w:t>
            </w:r>
          </w:p>
          <w:p w:rsidR="00000000" w:rsidDel="00000000" w:rsidP="00000000" w:rsidRDefault="00000000" w:rsidRPr="00000000" w14:paraId="000002CF">
            <w:pPr>
              <w:widowControl w:val="0"/>
              <w:rPr>
                <w:sz w:val="17"/>
                <w:szCs w:val="17"/>
              </w:rPr>
            </w:pPr>
            <w:r w:rsidDel="00000000" w:rsidR="00000000" w:rsidRPr="00000000">
              <w:rPr>
                <w:b w:val="1"/>
                <w:sz w:val="17"/>
                <w:szCs w:val="17"/>
                <w:rtl w:val="0"/>
              </w:rPr>
              <w:t xml:space="preserve">45 Gy </w:t>
            </w:r>
            <w:r w:rsidDel="00000000" w:rsidR="00000000" w:rsidRPr="00000000">
              <w:rPr>
                <w:rtl w:val="0"/>
              </w:rPr>
            </w:r>
          </w:p>
          <w:p w:rsidR="00000000" w:rsidDel="00000000" w:rsidP="00000000" w:rsidRDefault="00000000" w:rsidRPr="00000000" w14:paraId="000002D0">
            <w:pPr>
              <w:widowControl w:val="0"/>
              <w:rPr>
                <w:sz w:val="17"/>
                <w:szCs w:val="17"/>
              </w:rPr>
            </w:pPr>
            <w:r w:rsidDel="00000000" w:rsidR="00000000" w:rsidRPr="00000000">
              <w:rPr>
                <w:color w:val="cccccc"/>
                <w:sz w:val="17"/>
                <w:szCs w:val="17"/>
                <w:rtl w:val="0"/>
              </w:rPr>
              <w:t xml:space="preserve">45 Gy (15%)</w:t>
            </w:r>
            <w:r w:rsidDel="00000000" w:rsidR="00000000" w:rsidRPr="00000000">
              <w:rPr>
                <w:rtl w:val="0"/>
              </w:rPr>
            </w:r>
          </w:p>
          <w:p w:rsidR="00000000" w:rsidDel="00000000" w:rsidP="00000000" w:rsidRDefault="00000000" w:rsidRPr="00000000" w14:paraId="000002D1">
            <w:pPr>
              <w:widowControl w:val="0"/>
              <w:rPr>
                <w:b w:val="1"/>
                <w:sz w:val="17"/>
                <w:szCs w:val="17"/>
              </w:rPr>
            </w:pPr>
            <w:r w:rsidDel="00000000" w:rsidR="00000000" w:rsidRPr="00000000">
              <w:rPr>
                <w:color w:val="cccccc"/>
                <w:sz w:val="17"/>
                <w:szCs w:val="17"/>
                <w:rtl w:val="0"/>
              </w:rPr>
              <w:t xml:space="preserve">20 Gy (50%*)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D2">
            <w:pPr>
              <w:rPr>
                <w:sz w:val="17"/>
                <w:szCs w:val="17"/>
                <w:vertAlign w:val="superscript"/>
              </w:rPr>
            </w:pPr>
            <w:r w:rsidDel="00000000" w:rsidR="00000000" w:rsidRPr="00000000">
              <w:rPr>
                <w:b w:val="1"/>
                <w:sz w:val="17"/>
                <w:szCs w:val="17"/>
                <w:rtl w:val="0"/>
              </w:rPr>
              <w:t xml:space="preserve">22 Gy</w:t>
            </w:r>
            <w:r w:rsidDel="00000000" w:rsidR="00000000" w:rsidRPr="00000000">
              <w:rPr>
                <w:sz w:val="17"/>
                <w:szCs w:val="17"/>
                <w:rtl w:val="0"/>
              </w:rPr>
              <w:t xml:space="preserve"> </w:t>
            </w:r>
            <w:r w:rsidDel="00000000" w:rsidR="00000000" w:rsidRPr="00000000">
              <w:rPr>
                <w:sz w:val="17"/>
                <w:szCs w:val="17"/>
                <w:vertAlign w:val="superscript"/>
                <w:rtl w:val="0"/>
              </w:rPr>
              <w:t xml:space="preserve">T, </w:t>
            </w:r>
            <w:hyperlink r:id="rId51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D3">
            <w:pPr>
              <w:rPr>
                <w:sz w:val="17"/>
                <w:szCs w:val="17"/>
                <w:vertAlign w:val="superscript"/>
              </w:rPr>
            </w:pPr>
            <w:r w:rsidDel="00000000" w:rsidR="00000000" w:rsidRPr="00000000">
              <w:rPr>
                <w:sz w:val="17"/>
                <w:szCs w:val="17"/>
                <w:rtl w:val="0"/>
              </w:rPr>
              <w:t xml:space="preserve">12.4 Gy </w:t>
            </w:r>
            <w:hyperlink r:id="rId519">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2D4">
            <w:pPr>
              <w:rPr>
                <w:sz w:val="17"/>
                <w:szCs w:val="17"/>
              </w:rPr>
            </w:pPr>
            <w:r w:rsidDel="00000000" w:rsidR="00000000" w:rsidRPr="00000000">
              <w:rPr>
                <w:sz w:val="17"/>
                <w:szCs w:val="17"/>
                <w:rtl w:val="0"/>
              </w:rPr>
              <w:t xml:space="preserve">17.4 Gy (5 cc) </w:t>
            </w:r>
            <w:r w:rsidDel="00000000" w:rsidR="00000000" w:rsidRPr="00000000">
              <w:rPr>
                <w:sz w:val="17"/>
                <w:szCs w:val="17"/>
                <w:vertAlign w:val="superscript"/>
                <w:rtl w:val="0"/>
              </w:rPr>
              <w:t xml:space="preserve">T, </w:t>
            </w:r>
            <w:hyperlink r:id="rId520">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D5">
            <w:pPr>
              <w:rPr>
                <w:sz w:val="17"/>
                <w:szCs w:val="17"/>
              </w:rPr>
            </w:pPr>
            <w:r w:rsidDel="00000000" w:rsidR="00000000" w:rsidRPr="00000000">
              <w:rPr>
                <w:sz w:val="17"/>
                <w:szCs w:val="17"/>
                <w:rtl w:val="0"/>
              </w:rPr>
              <w:t xml:space="preserve">11.2 Gy (10 cc) </w:t>
            </w:r>
            <w:hyperlink r:id="rId521">
              <w:r w:rsidDel="00000000" w:rsidR="00000000" w:rsidRPr="00000000">
                <w:rPr>
                  <w:sz w:val="17"/>
                  <w:szCs w:val="17"/>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D6">
            <w:pPr>
              <w:rPr>
                <w:sz w:val="17"/>
                <w:szCs w:val="17"/>
                <w:vertAlign w:val="superscript"/>
              </w:rPr>
            </w:pPr>
            <w:r w:rsidDel="00000000" w:rsidR="00000000" w:rsidRPr="00000000">
              <w:rPr>
                <w:b w:val="1"/>
                <w:sz w:val="17"/>
                <w:szCs w:val="17"/>
                <w:rtl w:val="0"/>
              </w:rPr>
              <w:t xml:space="preserve">30 Gy </w:t>
            </w:r>
            <w:r w:rsidDel="00000000" w:rsidR="00000000" w:rsidRPr="00000000">
              <w:rPr>
                <w:sz w:val="17"/>
                <w:szCs w:val="17"/>
                <w:vertAlign w:val="superscript"/>
                <w:rtl w:val="0"/>
              </w:rPr>
              <w:t xml:space="preserve">T / </w:t>
            </w:r>
            <w:hyperlink r:id="rId522">
              <w:r w:rsidDel="00000000" w:rsidR="00000000" w:rsidRPr="00000000">
                <w:rPr>
                  <w:sz w:val="17"/>
                  <w:szCs w:val="17"/>
                  <w:vertAlign w:val="superscript"/>
                  <w:rtl w:val="0"/>
                </w:rPr>
                <w:t xml:space="preserve">BR002</w:t>
              </w:r>
            </w:hyperlink>
            <w:r w:rsidDel="00000000" w:rsidR="00000000" w:rsidRPr="00000000">
              <w:rPr>
                <w:sz w:val="17"/>
                <w:szCs w:val="17"/>
                <w:vertAlign w:val="superscript"/>
                <w:rtl w:val="0"/>
              </w:rPr>
              <w:t xml:space="preserve"> / </w:t>
            </w:r>
            <w:hyperlink r:id="rId523">
              <w:r w:rsidDel="00000000" w:rsidR="00000000" w:rsidRPr="00000000">
                <w:rPr>
                  <w:sz w:val="17"/>
                  <w:szCs w:val="17"/>
                  <w:vertAlign w:val="superscript"/>
                  <w:rtl w:val="0"/>
                </w:rPr>
                <w:t xml:space="preserve">IROCK</w:t>
              </w:r>
            </w:hyperlink>
            <w:r w:rsidDel="00000000" w:rsidR="00000000" w:rsidRPr="00000000">
              <w:rPr>
                <w:rtl w:val="0"/>
              </w:rPr>
            </w:r>
          </w:p>
          <w:p w:rsidR="00000000" w:rsidDel="00000000" w:rsidP="00000000" w:rsidRDefault="00000000" w:rsidRPr="00000000" w14:paraId="000002D7">
            <w:pPr>
              <w:rPr>
                <w:sz w:val="17"/>
                <w:szCs w:val="17"/>
              </w:rPr>
            </w:pPr>
            <w:r w:rsidDel="00000000" w:rsidR="00000000" w:rsidRPr="00000000">
              <w:rPr>
                <w:sz w:val="17"/>
                <w:szCs w:val="17"/>
                <w:rtl w:val="0"/>
              </w:rPr>
              <w:t xml:space="preserve">22.2 Gy </w:t>
            </w:r>
            <w:hyperlink r:id="rId524">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525">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D8">
            <w:pPr>
              <w:rPr>
                <w:sz w:val="17"/>
                <w:szCs w:val="17"/>
                <w:vertAlign w:val="superscript"/>
              </w:rPr>
            </w:pPr>
            <w:r w:rsidDel="00000000" w:rsidR="00000000" w:rsidRPr="00000000">
              <w:rPr>
                <w:sz w:val="17"/>
                <w:szCs w:val="17"/>
                <w:rtl w:val="0"/>
              </w:rPr>
              <w:t xml:space="preserve">22.5 Gy (10 cc) </w:t>
            </w:r>
            <w:r w:rsidDel="00000000" w:rsidR="00000000" w:rsidRPr="00000000">
              <w:rPr>
                <w:sz w:val="17"/>
                <w:szCs w:val="17"/>
                <w:vertAlign w:val="superscript"/>
                <w:rtl w:val="0"/>
              </w:rPr>
              <w:t xml:space="preserve">T / </w:t>
            </w:r>
            <w:hyperlink r:id="rId52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D9">
            <w:pPr>
              <w:rPr>
                <w:sz w:val="17"/>
                <w:szCs w:val="17"/>
              </w:rPr>
            </w:pPr>
            <w:r w:rsidDel="00000000" w:rsidR="00000000" w:rsidRPr="00000000">
              <w:rPr>
                <w:sz w:val="17"/>
                <w:szCs w:val="17"/>
                <w:rtl w:val="0"/>
              </w:rPr>
              <w:t xml:space="preserve">16.5 Gy (10 cc) </w:t>
            </w:r>
            <w:hyperlink r:id="rId527">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528">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w:t>
            </w:r>
            <w:r w:rsidDel="00000000" w:rsidR="00000000" w:rsidRPr="00000000">
              <w:rPr>
                <w:rtl w:val="0"/>
              </w:rPr>
            </w:r>
          </w:p>
          <w:p w:rsidR="00000000" w:rsidDel="00000000" w:rsidP="00000000" w:rsidRDefault="00000000" w:rsidRPr="00000000" w14:paraId="000002DA">
            <w:pPr>
              <w:rPr>
                <w:sz w:val="17"/>
                <w:szCs w:val="17"/>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DB">
            <w:pPr>
              <w:widowControl w:val="0"/>
              <w:rPr>
                <w:sz w:val="17"/>
                <w:szCs w:val="17"/>
              </w:rPr>
            </w:pPr>
            <w:r w:rsidDel="00000000" w:rsidR="00000000" w:rsidRPr="00000000">
              <w:rPr>
                <w:sz w:val="17"/>
                <w:szCs w:val="17"/>
                <w:rtl w:val="0"/>
              </w:rPr>
              <w:t xml:space="preserve">35 Gy (10 cc) </w:t>
            </w:r>
            <w:hyperlink r:id="rId529">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DC">
            <w:pPr>
              <w:widowControl w:val="0"/>
              <w:rPr>
                <w:sz w:val="17"/>
                <w:szCs w:val="17"/>
                <w:vertAlign w:val="superscript"/>
              </w:rPr>
            </w:pPr>
            <w:r w:rsidDel="00000000" w:rsidR="00000000" w:rsidRPr="00000000">
              <w:rPr>
                <w:sz w:val="17"/>
                <w:szCs w:val="17"/>
                <w:rtl w:val="0"/>
              </w:rPr>
              <w:t xml:space="preserve">33 - 35 Gy (0.5 cc)</w:t>
            </w:r>
            <w:r w:rsidDel="00000000" w:rsidR="00000000" w:rsidRPr="00000000">
              <w:rPr>
                <w:sz w:val="17"/>
                <w:szCs w:val="17"/>
                <w:vertAlign w:val="superscript"/>
                <w:rtl w:val="0"/>
              </w:rPr>
              <w:t xml:space="preserve">T, </w:t>
            </w:r>
            <w:hyperlink r:id="rId530">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w:t>
            </w:r>
            <w:hyperlink r:id="rId531">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DD">
            <w:pPr>
              <w:widowControl w:val="0"/>
              <w:rPr>
                <w:b w:val="1"/>
                <w:sz w:val="17"/>
                <w:szCs w:val="17"/>
                <w:vertAlign w:val="superscript"/>
              </w:rPr>
            </w:pPr>
            <w:r w:rsidDel="00000000" w:rsidR="00000000" w:rsidRPr="00000000">
              <w:rPr>
                <w:sz w:val="17"/>
                <w:szCs w:val="17"/>
                <w:rtl w:val="0"/>
              </w:rPr>
              <w:t xml:space="preserve">32 Gy </w:t>
            </w:r>
            <w:hyperlink r:id="rId532">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DE">
            <w:pPr>
              <w:widowControl w:val="0"/>
              <w:rPr>
                <w:sz w:val="17"/>
                <w:szCs w:val="17"/>
              </w:rPr>
            </w:pPr>
            <w:r w:rsidDel="00000000" w:rsidR="00000000" w:rsidRPr="00000000">
              <w:rPr>
                <w:sz w:val="17"/>
                <w:szCs w:val="17"/>
                <w:rtl w:val="0"/>
              </w:rPr>
              <w:t xml:space="preserve">18 Gy (10 cc) </w:t>
            </w:r>
            <w:hyperlink r:id="rId533">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DF">
            <w:pPr>
              <w:widowControl w:val="0"/>
              <w:rPr>
                <w:b w:val="1"/>
                <w:sz w:val="17"/>
                <w:szCs w:val="17"/>
              </w:rPr>
            </w:pPr>
            <w:r w:rsidDel="00000000" w:rsidR="00000000" w:rsidRPr="00000000">
              <w:rPr>
                <w:sz w:val="17"/>
                <w:szCs w:val="17"/>
                <w:rtl w:val="0"/>
              </w:rPr>
              <w:t xml:space="preserve">26.5 Gy (5 cc) </w:t>
            </w:r>
            <w:r w:rsidDel="00000000" w:rsidR="00000000" w:rsidRPr="00000000">
              <w:rPr>
                <w:sz w:val="17"/>
                <w:szCs w:val="17"/>
                <w:vertAlign w:val="superscript"/>
                <w:rtl w:val="0"/>
              </w:rPr>
              <w:t xml:space="preserve">T, </w:t>
            </w:r>
            <w:hyperlink r:id="rId534">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E0">
            <w:pPr>
              <w:widowControl w:val="0"/>
              <w:rPr>
                <w:sz w:val="17"/>
                <w:szCs w:val="17"/>
              </w:rPr>
            </w:pPr>
            <w:r w:rsidDel="00000000" w:rsidR="00000000" w:rsidRPr="00000000">
              <w:rPr>
                <w:b w:val="1"/>
                <w:sz w:val="17"/>
                <w:szCs w:val="17"/>
                <w:rtl w:val="0"/>
              </w:rPr>
              <w:t xml:space="preserve">25 Gy </w:t>
            </w:r>
            <w:r w:rsidDel="00000000" w:rsidR="00000000" w:rsidRPr="00000000">
              <w:rPr>
                <w:sz w:val="17"/>
                <w:szCs w:val="17"/>
                <w:rtl w:val="0"/>
              </w:rPr>
              <w:t xml:space="preserve">(</w:t>
            </w:r>
            <w:r w:rsidDel="00000000" w:rsidR="00000000" w:rsidRPr="00000000">
              <w:rPr>
                <w:b w:val="1"/>
                <w:sz w:val="17"/>
                <w:szCs w:val="17"/>
                <w:rtl w:val="0"/>
              </w:rPr>
              <w:t xml:space="preserve">5 - 10 cc</w:t>
            </w:r>
            <w:r w:rsidDel="00000000" w:rsidR="00000000" w:rsidRPr="00000000">
              <w:rPr>
                <w:sz w:val="17"/>
                <w:szCs w:val="17"/>
                <w:rtl w:val="0"/>
              </w:rPr>
              <w:t xml:space="preserve">) </w:t>
            </w:r>
            <w:hyperlink r:id="rId535">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E1">
            <w:pPr>
              <w:widowControl w:val="0"/>
              <w:rPr>
                <w:sz w:val="17"/>
                <w:szCs w:val="17"/>
              </w:rPr>
            </w:pPr>
            <w:r w:rsidDel="00000000" w:rsidR="00000000" w:rsidRPr="00000000">
              <w:rPr>
                <w:sz w:val="17"/>
                <w:szCs w:val="17"/>
                <w:rtl w:val="0"/>
              </w:rPr>
              <w:t xml:space="preserve">12 Gy (50 cc) </w:t>
            </w:r>
            <w:hyperlink r:id="rId536">
              <w:r w:rsidDel="00000000" w:rsidR="00000000" w:rsidRPr="00000000">
                <w:rPr>
                  <w:sz w:val="17"/>
                  <w:szCs w:val="17"/>
                  <w:vertAlign w:val="superscript"/>
                  <w:rtl w:val="0"/>
                </w:rPr>
                <w:t xml:space="preserve">UK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E2">
            <w:pPr>
              <w:widowControl w:val="0"/>
              <w:rPr>
                <w:sz w:val="17"/>
                <w:szCs w:val="17"/>
              </w:rPr>
            </w:pPr>
            <w:r w:rsidDel="00000000" w:rsidR="00000000" w:rsidRPr="00000000">
              <w:rPr>
                <w:sz w:val="17"/>
                <w:szCs w:val="17"/>
                <w:rtl w:val="0"/>
              </w:rPr>
              <w:t xml:space="preserve">45 Gy </w:t>
            </w:r>
            <w:hyperlink r:id="rId537">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E3">
            <w:pPr>
              <w:widowControl w:val="0"/>
              <w:rPr>
                <w:sz w:val="17"/>
                <w:szCs w:val="17"/>
              </w:rPr>
            </w:pPr>
            <w:r w:rsidDel="00000000" w:rsidR="00000000" w:rsidRPr="00000000">
              <w:rPr>
                <w:sz w:val="17"/>
                <w:szCs w:val="17"/>
                <w:rtl w:val="0"/>
              </w:rPr>
              <w:t xml:space="preserve">40 Gy (10 cc) </w:t>
            </w:r>
            <w:hyperlink r:id="rId538">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E4">
            <w:pPr>
              <w:widowControl w:val="0"/>
              <w:rPr>
                <w:sz w:val="17"/>
                <w:szCs w:val="17"/>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E5">
            <w:pPr>
              <w:widowControl w:val="0"/>
              <w:rPr>
                <w:sz w:val="17"/>
                <w:szCs w:val="17"/>
              </w:rPr>
            </w:pPr>
            <w:r w:rsidDel="00000000" w:rsidR="00000000" w:rsidRPr="00000000">
              <w:rPr>
                <w:sz w:val="17"/>
                <w:szCs w:val="17"/>
                <w:rtl w:val="0"/>
              </w:rPr>
              <w:t xml:space="preserve">41.9 Gy</w:t>
            </w:r>
          </w:p>
          <w:p w:rsidR="00000000" w:rsidDel="00000000" w:rsidP="00000000" w:rsidRDefault="00000000" w:rsidRPr="00000000" w14:paraId="000002E6">
            <w:pPr>
              <w:widowControl w:val="0"/>
              <w:rPr>
                <w:sz w:val="17"/>
                <w:szCs w:val="17"/>
              </w:rPr>
            </w:pPr>
            <w:r w:rsidDel="00000000" w:rsidR="00000000" w:rsidRPr="00000000">
              <w:rPr>
                <w:sz w:val="17"/>
                <w:szCs w:val="17"/>
                <w:rtl w:val="0"/>
              </w:rPr>
              <w:t xml:space="preserve">45 Gy </w:t>
            </w:r>
            <w:hyperlink r:id="rId539">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E7">
            <w:pPr>
              <w:widowControl w:val="0"/>
              <w:rPr>
                <w:sz w:val="17"/>
                <w:szCs w:val="17"/>
              </w:rPr>
            </w:pPr>
            <w:r w:rsidDel="00000000" w:rsidR="00000000" w:rsidRPr="00000000">
              <w:rPr>
                <w:sz w:val="17"/>
                <w:szCs w:val="17"/>
                <w:rtl w:val="0"/>
              </w:rPr>
              <w:t xml:space="preserve">40 Gy (10 cc) </w:t>
            </w:r>
            <w:hyperlink r:id="rId540">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E8">
            <w:pPr>
              <w:widowControl w:val="0"/>
              <w:rPr>
                <w:sz w:val="17"/>
                <w:szCs w:val="17"/>
              </w:rPr>
            </w:pPr>
            <w:r w:rsidDel="00000000" w:rsidR="00000000" w:rsidRPr="00000000">
              <w:rPr>
                <w:sz w:val="17"/>
                <w:szCs w:val="17"/>
                <w:rtl w:val="0"/>
              </w:rPr>
              <w:t xml:space="preserve">37 Gy (1 cc) </w:t>
            </w:r>
            <w:hyperlink r:id="rId541">
              <w:r w:rsidDel="00000000" w:rsidR="00000000" w:rsidRPr="00000000">
                <w:rPr>
                  <w:sz w:val="17"/>
                  <w:szCs w:val="17"/>
                  <w:vertAlign w:val="superscript"/>
                  <w:rtl w:val="0"/>
                </w:rPr>
                <w:t xml:space="preserve">04-38</w:t>
              </w:r>
            </w:hyperlink>
            <w:r w:rsidDel="00000000" w:rsidR="00000000" w:rsidRPr="00000000">
              <w:rPr>
                <w:rtl w:val="0"/>
              </w:rPr>
            </w:r>
          </w:p>
          <w:p w:rsidR="00000000" w:rsidDel="00000000" w:rsidP="00000000" w:rsidRDefault="00000000" w:rsidRPr="00000000" w14:paraId="000002E9">
            <w:pPr>
              <w:widowControl w:val="0"/>
              <w:rPr>
                <w:sz w:val="17"/>
                <w:szCs w:val="17"/>
              </w:rPr>
            </w:pPr>
            <w:r w:rsidDel="00000000" w:rsidR="00000000" w:rsidRPr="00000000">
              <w:rPr>
                <w:sz w:val="17"/>
                <w:szCs w:val="17"/>
                <w:rtl w:val="0"/>
              </w:rPr>
              <w:t xml:space="preserve">22.6 Gy (10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EA">
            <w:pPr>
              <w:rPr>
                <w:b w:val="1"/>
                <w:sz w:val="17"/>
                <w:szCs w:val="17"/>
              </w:rPr>
            </w:pPr>
            <w:r w:rsidDel="00000000" w:rsidR="00000000" w:rsidRPr="00000000">
              <w:rPr>
                <w:b w:val="1"/>
                <w:sz w:val="17"/>
                <w:szCs w:val="17"/>
                <w:rtl w:val="0"/>
              </w:rPr>
              <w:t xml:space="preserve">Duodenum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EB">
            <w:pPr>
              <w:rPr>
                <w:sz w:val="17"/>
                <w:szCs w:val="17"/>
              </w:rPr>
            </w:pPr>
            <w:r w:rsidDel="00000000" w:rsidR="00000000" w:rsidRPr="00000000">
              <w:rPr>
                <w:sz w:val="17"/>
                <w:szCs w:val="17"/>
                <w:rtl w:val="0"/>
              </w:rPr>
              <w:t xml:space="preserve">50 Gy</w:t>
            </w:r>
          </w:p>
          <w:p w:rsidR="00000000" w:rsidDel="00000000" w:rsidP="00000000" w:rsidRDefault="00000000" w:rsidRPr="00000000" w14:paraId="000002EC">
            <w:pPr>
              <w:widowControl w:val="0"/>
              <w:rPr>
                <w:sz w:val="17"/>
                <w:szCs w:val="17"/>
              </w:rPr>
            </w:pPr>
            <w:r w:rsidDel="00000000" w:rsidR="00000000" w:rsidRPr="00000000">
              <w:rPr>
                <w:sz w:val="17"/>
                <w:szCs w:val="17"/>
                <w:rtl w:val="0"/>
              </w:rPr>
              <w:t xml:space="preserve">60 Gy (2cc) </w:t>
            </w:r>
            <w:hyperlink r:id="rId542">
              <w:r w:rsidDel="00000000" w:rsidR="00000000" w:rsidRPr="00000000">
                <w:rPr>
                  <w:sz w:val="17"/>
                  <w:szCs w:val="17"/>
                  <w:vertAlign w:val="superscript"/>
                  <w:rtl w:val="0"/>
                </w:rPr>
                <w:t xml:space="preserve">Verma '14</w:t>
              </w:r>
            </w:hyperlink>
            <w:r w:rsidDel="00000000" w:rsidR="00000000" w:rsidRPr="00000000">
              <w:rPr>
                <w:rtl w:val="0"/>
              </w:rPr>
            </w:r>
          </w:p>
          <w:p w:rsidR="00000000" w:rsidDel="00000000" w:rsidP="00000000" w:rsidRDefault="00000000" w:rsidRPr="00000000" w14:paraId="000002ED">
            <w:pPr>
              <w:widowControl w:val="0"/>
              <w:rPr>
                <w:sz w:val="17"/>
                <w:szCs w:val="17"/>
              </w:rPr>
            </w:pPr>
            <w:r w:rsidDel="00000000" w:rsidR="00000000" w:rsidRPr="00000000">
              <w:rPr>
                <w:sz w:val="17"/>
                <w:szCs w:val="17"/>
                <w:rtl w:val="0"/>
              </w:rPr>
              <w:t xml:space="preserve">55 Gy (15cc) </w:t>
            </w:r>
            <w:hyperlink r:id="rId543">
              <w:r w:rsidDel="00000000" w:rsidR="00000000" w:rsidRPr="00000000">
                <w:rPr>
                  <w:sz w:val="17"/>
                  <w:szCs w:val="17"/>
                  <w:vertAlign w:val="superscript"/>
                  <w:rtl w:val="0"/>
                </w:rPr>
                <w:t xml:space="preserve">Verma '14</w:t>
              </w:r>
            </w:hyperlink>
            <w:r w:rsidDel="00000000" w:rsidR="00000000" w:rsidRPr="00000000">
              <w:rPr>
                <w:rtl w:val="0"/>
              </w:rPr>
            </w:r>
          </w:p>
          <w:p w:rsidR="00000000" w:rsidDel="00000000" w:rsidP="00000000" w:rsidRDefault="00000000" w:rsidRPr="00000000" w14:paraId="000002EE">
            <w:pPr>
              <w:widowControl w:val="0"/>
              <w:rPr>
                <w:sz w:val="17"/>
                <w:szCs w:val="17"/>
              </w:rPr>
            </w:pPr>
            <w:r w:rsidDel="00000000" w:rsidR="00000000" w:rsidRPr="00000000">
              <w:rPr>
                <w:sz w:val="17"/>
                <w:szCs w:val="17"/>
                <w:rtl w:val="0"/>
              </w:rPr>
              <w:t xml:space="preserve">55 Gy (1cc) </w:t>
            </w:r>
            <w:hyperlink r:id="rId544">
              <w:r w:rsidDel="00000000" w:rsidR="00000000" w:rsidRPr="00000000">
                <w:rPr>
                  <w:sz w:val="17"/>
                  <w:szCs w:val="17"/>
                  <w:vertAlign w:val="superscript"/>
                  <w:rtl w:val="0"/>
                </w:rPr>
                <w:t xml:space="preserve">George '20</w:t>
              </w:r>
            </w:hyperlink>
            <w:r w:rsidDel="00000000" w:rsidR="00000000" w:rsidRPr="00000000">
              <w:rPr>
                <w:rtl w:val="0"/>
              </w:rPr>
            </w:r>
          </w:p>
          <w:p w:rsidR="00000000" w:rsidDel="00000000" w:rsidP="00000000" w:rsidRDefault="00000000" w:rsidRPr="00000000" w14:paraId="000002EF">
            <w:pPr>
              <w:widowControl w:val="0"/>
              <w:rPr>
                <w:sz w:val="17"/>
                <w:szCs w:val="17"/>
              </w:rPr>
            </w:pPr>
            <w:r w:rsidDel="00000000" w:rsidR="00000000" w:rsidRPr="00000000">
              <w:rPr>
                <w:sz w:val="17"/>
                <w:szCs w:val="17"/>
                <w:rtl w:val="0"/>
              </w:rPr>
              <w:t xml:space="preserve">50 Gy (4cc) </w:t>
            </w:r>
            <w:hyperlink r:id="rId545">
              <w:r w:rsidDel="00000000" w:rsidR="00000000" w:rsidRPr="00000000">
                <w:rPr>
                  <w:sz w:val="17"/>
                  <w:szCs w:val="17"/>
                  <w:vertAlign w:val="superscript"/>
                  <w:rtl w:val="0"/>
                </w:rPr>
                <w:t xml:space="preserve">George '20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F0">
            <w:pPr>
              <w:rPr>
                <w:sz w:val="17"/>
                <w:szCs w:val="17"/>
                <w:vertAlign w:val="superscript"/>
              </w:rPr>
            </w:pPr>
            <w:r w:rsidDel="00000000" w:rsidR="00000000" w:rsidRPr="00000000">
              <w:rPr>
                <w:b w:val="1"/>
                <w:sz w:val="17"/>
                <w:szCs w:val="17"/>
                <w:rtl w:val="0"/>
              </w:rPr>
              <w:t xml:space="preserve">17 Gy </w:t>
            </w:r>
            <w:r w:rsidDel="00000000" w:rsidR="00000000" w:rsidRPr="00000000">
              <w:rPr>
                <w:sz w:val="17"/>
                <w:szCs w:val="17"/>
                <w:vertAlign w:val="superscript"/>
                <w:rtl w:val="0"/>
              </w:rPr>
              <w:t xml:space="preserve">T, </w:t>
            </w:r>
            <w:hyperlink r:id="rId54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F1">
            <w:pPr>
              <w:rPr>
                <w:sz w:val="17"/>
                <w:szCs w:val="17"/>
                <w:vertAlign w:val="superscript"/>
              </w:rPr>
            </w:pPr>
            <w:r w:rsidDel="00000000" w:rsidR="00000000" w:rsidRPr="00000000">
              <w:rPr>
                <w:sz w:val="17"/>
                <w:szCs w:val="17"/>
                <w:rtl w:val="0"/>
              </w:rPr>
              <w:t xml:space="preserve">12.4 Gy </w:t>
            </w:r>
            <w:hyperlink r:id="rId547">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2F2">
            <w:pPr>
              <w:rPr>
                <w:sz w:val="17"/>
                <w:szCs w:val="17"/>
              </w:rPr>
            </w:pPr>
            <w:r w:rsidDel="00000000" w:rsidR="00000000" w:rsidRPr="00000000">
              <w:rPr>
                <w:sz w:val="17"/>
                <w:szCs w:val="17"/>
                <w:rtl w:val="0"/>
              </w:rPr>
              <w:t xml:space="preserve">11.2 Gy (5 cc) </w:t>
            </w:r>
            <w:hyperlink r:id="rId548">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549">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F3">
            <w:pPr>
              <w:rPr>
                <w:sz w:val="17"/>
                <w:szCs w:val="17"/>
                <w:vertAlign w:val="superscript"/>
              </w:rPr>
            </w:pPr>
            <w:r w:rsidDel="00000000" w:rsidR="00000000" w:rsidRPr="00000000">
              <w:rPr>
                <w:sz w:val="17"/>
                <w:szCs w:val="17"/>
                <w:rtl w:val="0"/>
              </w:rPr>
              <w:t xml:space="preserve">9 Gy (10 cc) </w:t>
            </w:r>
            <w:r w:rsidDel="00000000" w:rsidR="00000000" w:rsidRPr="00000000">
              <w:rPr>
                <w:sz w:val="17"/>
                <w:szCs w:val="17"/>
                <w:vertAlign w:val="superscript"/>
                <w:rtl w:val="0"/>
              </w:rPr>
              <w:t xml:space="preserve">T, </w:t>
            </w:r>
            <w:hyperlink r:id="rId550">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551">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F4">
            <w:pPr>
              <w:rPr>
                <w:sz w:val="17"/>
                <w:szCs w:val="17"/>
              </w:rPr>
            </w:pPr>
            <w:r w:rsidDel="00000000" w:rsidR="00000000" w:rsidRPr="00000000">
              <w:rPr>
                <w:sz w:val="17"/>
                <w:szCs w:val="17"/>
                <w:rtl w:val="0"/>
              </w:rPr>
              <w:t xml:space="preserve">30 Gy </w:t>
            </w:r>
            <w:hyperlink r:id="rId552">
              <w:r w:rsidDel="00000000" w:rsidR="00000000" w:rsidRPr="00000000">
                <w:rPr>
                  <w:sz w:val="17"/>
                  <w:szCs w:val="17"/>
                  <w:vertAlign w:val="superscript"/>
                  <w:rtl w:val="0"/>
                </w:rPr>
                <w:t xml:space="preserve">IROCK</w:t>
              </w:r>
            </w:hyperlink>
            <w:r w:rsidDel="00000000" w:rsidR="00000000" w:rsidRPr="00000000">
              <w:rPr>
                <w:rtl w:val="0"/>
              </w:rPr>
            </w:r>
          </w:p>
          <w:p w:rsidR="00000000" w:rsidDel="00000000" w:rsidP="00000000" w:rsidRDefault="00000000" w:rsidRPr="00000000" w14:paraId="000002F5">
            <w:pPr>
              <w:rPr>
                <w:sz w:val="17"/>
                <w:szCs w:val="17"/>
                <w:vertAlign w:val="superscript"/>
              </w:rPr>
            </w:pPr>
            <w:r w:rsidDel="00000000" w:rsidR="00000000" w:rsidRPr="00000000">
              <w:rPr>
                <w:b w:val="1"/>
                <w:sz w:val="17"/>
                <w:szCs w:val="17"/>
                <w:rtl w:val="0"/>
              </w:rPr>
              <w:t xml:space="preserve">24 Gy </w:t>
            </w:r>
            <w:r w:rsidDel="00000000" w:rsidR="00000000" w:rsidRPr="00000000">
              <w:rPr>
                <w:sz w:val="17"/>
                <w:szCs w:val="17"/>
                <w:vertAlign w:val="superscript"/>
                <w:rtl w:val="0"/>
              </w:rPr>
              <w:t xml:space="preserve">T, </w:t>
            </w:r>
            <w:hyperlink r:id="rId553">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F6">
            <w:pPr>
              <w:rPr>
                <w:sz w:val="17"/>
                <w:szCs w:val="17"/>
                <w:vertAlign w:val="superscript"/>
              </w:rPr>
            </w:pPr>
            <w:r w:rsidDel="00000000" w:rsidR="00000000" w:rsidRPr="00000000">
              <w:rPr>
                <w:sz w:val="17"/>
                <w:szCs w:val="17"/>
                <w:rtl w:val="0"/>
              </w:rPr>
              <w:t xml:space="preserve">22.2 Gy </w:t>
            </w:r>
            <w:hyperlink r:id="rId554">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555">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F7">
            <w:pPr>
              <w:rPr>
                <w:sz w:val="17"/>
                <w:szCs w:val="17"/>
              </w:rPr>
            </w:pPr>
            <w:r w:rsidDel="00000000" w:rsidR="00000000" w:rsidRPr="00000000">
              <w:rPr>
                <w:sz w:val="17"/>
                <w:szCs w:val="17"/>
                <w:rtl w:val="0"/>
              </w:rPr>
              <w:t xml:space="preserve">16.5 Gy (5 cc) </w:t>
            </w:r>
            <w:hyperlink r:id="rId556">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 </w:t>
            </w:r>
            <w:hyperlink r:id="rId557">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F8">
            <w:pPr>
              <w:rPr>
                <w:sz w:val="17"/>
                <w:szCs w:val="17"/>
              </w:rPr>
            </w:pPr>
            <w:r w:rsidDel="00000000" w:rsidR="00000000" w:rsidRPr="00000000">
              <w:rPr>
                <w:sz w:val="17"/>
                <w:szCs w:val="17"/>
                <w:rtl w:val="0"/>
              </w:rPr>
              <w:t xml:space="preserve">15 Gy (10 cc) </w:t>
            </w:r>
            <w:r w:rsidDel="00000000" w:rsidR="00000000" w:rsidRPr="00000000">
              <w:rPr>
                <w:sz w:val="17"/>
                <w:szCs w:val="17"/>
                <w:vertAlign w:val="superscript"/>
                <w:rtl w:val="0"/>
              </w:rPr>
              <w:t xml:space="preserve">T, </w:t>
            </w:r>
            <w:hyperlink r:id="rId55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F9">
            <w:pPr>
              <w:rPr>
                <w:sz w:val="17"/>
                <w:szCs w:val="17"/>
                <w:vertAlign w:val="superscript"/>
              </w:rPr>
            </w:pPr>
            <w:r w:rsidDel="00000000" w:rsidR="00000000" w:rsidRPr="00000000">
              <w:rPr>
                <w:sz w:val="17"/>
                <w:szCs w:val="17"/>
                <w:rtl w:val="0"/>
              </w:rPr>
              <w:t xml:space="preserve">11.4 Gy (10 cc) </w:t>
            </w:r>
            <w:hyperlink r:id="rId559">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 </w:t>
            </w:r>
            <w:hyperlink r:id="rId560">
              <w:r w:rsidDel="00000000" w:rsidR="00000000" w:rsidRPr="00000000">
                <w:rPr>
                  <w:sz w:val="17"/>
                  <w:szCs w:val="17"/>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FA">
            <w:pPr>
              <w:rPr>
                <w:sz w:val="17"/>
                <w:szCs w:val="17"/>
              </w:rPr>
            </w:pPr>
            <w:r w:rsidDel="00000000" w:rsidR="00000000" w:rsidRPr="00000000">
              <w:rPr>
                <w:sz w:val="17"/>
                <w:szCs w:val="17"/>
                <w:rtl w:val="0"/>
              </w:rPr>
              <w:t xml:space="preserve">35 Gy (10 cc) </w:t>
            </w:r>
            <w:hyperlink r:id="rId561">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2FB">
            <w:pPr>
              <w:rPr>
                <w:sz w:val="17"/>
                <w:szCs w:val="17"/>
                <w:vertAlign w:val="superscript"/>
              </w:rPr>
            </w:pPr>
            <w:r w:rsidDel="00000000" w:rsidR="00000000" w:rsidRPr="00000000">
              <w:rPr>
                <w:sz w:val="17"/>
                <w:szCs w:val="17"/>
                <w:rtl w:val="0"/>
              </w:rPr>
              <w:t xml:space="preserve">35 Gy (0.5 cc) </w:t>
            </w:r>
            <w:hyperlink r:id="rId562">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FC">
            <w:pPr>
              <w:rPr>
                <w:sz w:val="17"/>
                <w:szCs w:val="17"/>
                <w:vertAlign w:val="superscript"/>
              </w:rPr>
            </w:pPr>
            <w:r w:rsidDel="00000000" w:rsidR="00000000" w:rsidRPr="00000000">
              <w:rPr>
                <w:b w:val="1"/>
                <w:sz w:val="17"/>
                <w:szCs w:val="17"/>
                <w:rtl w:val="0"/>
              </w:rPr>
              <w:t xml:space="preserve">30 Gy</w:t>
            </w:r>
            <w:r w:rsidDel="00000000" w:rsidR="00000000" w:rsidRPr="00000000">
              <w:rPr>
                <w:sz w:val="17"/>
                <w:szCs w:val="17"/>
                <w:rtl w:val="0"/>
              </w:rPr>
              <w:t xml:space="preserve"> (0.5 cc) </w:t>
            </w:r>
            <w:hyperlink r:id="rId563">
              <w:r w:rsidDel="00000000" w:rsidR="00000000" w:rsidRPr="00000000">
                <w:rPr>
                  <w:sz w:val="17"/>
                  <w:szCs w:val="17"/>
                  <w:vertAlign w:val="superscript"/>
                  <w:rtl w:val="0"/>
                </w:rPr>
                <w:t xml:space="preserve">1112</w:t>
              </w:r>
            </w:hyperlink>
            <w:r w:rsidDel="00000000" w:rsidR="00000000" w:rsidRPr="00000000">
              <w:rPr>
                <w:sz w:val="17"/>
                <w:szCs w:val="17"/>
                <w:vertAlign w:val="superscript"/>
                <w:rtl w:val="0"/>
              </w:rPr>
              <w:t xml:space="preserve">, </w:t>
            </w:r>
            <w:hyperlink r:id="rId564">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2FD">
            <w:pPr>
              <w:rPr>
                <w:sz w:val="17"/>
                <w:szCs w:val="17"/>
              </w:rPr>
            </w:pPr>
            <w:r w:rsidDel="00000000" w:rsidR="00000000" w:rsidRPr="00000000">
              <w:rPr>
                <w:sz w:val="17"/>
                <w:szCs w:val="17"/>
                <w:rtl w:val="0"/>
              </w:rPr>
              <w:t xml:space="preserve">32 Gy </w:t>
            </w:r>
            <w:hyperlink r:id="rId565">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2FE">
            <w:pPr>
              <w:rPr>
                <w:sz w:val="17"/>
                <w:szCs w:val="17"/>
              </w:rPr>
            </w:pPr>
            <w:r w:rsidDel="00000000" w:rsidR="00000000" w:rsidRPr="00000000">
              <w:rPr>
                <w:b w:val="1"/>
                <w:sz w:val="17"/>
                <w:szCs w:val="17"/>
                <w:rtl w:val="0"/>
              </w:rPr>
              <w:t xml:space="preserve">25 Gy </w:t>
            </w:r>
            <w:r w:rsidDel="00000000" w:rsidR="00000000" w:rsidRPr="00000000">
              <w:rPr>
                <w:sz w:val="17"/>
                <w:szCs w:val="17"/>
                <w:rtl w:val="0"/>
              </w:rPr>
              <w:t xml:space="preserve">(</w:t>
            </w:r>
            <w:r w:rsidDel="00000000" w:rsidR="00000000" w:rsidRPr="00000000">
              <w:rPr>
                <w:b w:val="1"/>
                <w:sz w:val="17"/>
                <w:szCs w:val="17"/>
                <w:rtl w:val="0"/>
              </w:rPr>
              <w:t xml:space="preserve">5 - 10 cc)</w:t>
            </w:r>
            <w:hyperlink r:id="rId566">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2FF">
            <w:pPr>
              <w:rPr>
                <w:sz w:val="17"/>
                <w:szCs w:val="17"/>
                <w:vertAlign w:val="superscript"/>
              </w:rPr>
            </w:pPr>
            <w:r w:rsidDel="00000000" w:rsidR="00000000" w:rsidRPr="00000000">
              <w:rPr>
                <w:sz w:val="17"/>
                <w:szCs w:val="17"/>
                <w:rtl w:val="0"/>
              </w:rPr>
              <w:t xml:space="preserve">18-18.3 Gy (5 cc) </w:t>
            </w:r>
            <w:hyperlink r:id="rId567">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T, </w:t>
            </w:r>
            <w:hyperlink r:id="rId56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00">
            <w:pPr>
              <w:rPr>
                <w:sz w:val="17"/>
                <w:szCs w:val="17"/>
              </w:rPr>
            </w:pPr>
            <w:r w:rsidDel="00000000" w:rsidR="00000000" w:rsidRPr="00000000">
              <w:rPr>
                <w:sz w:val="17"/>
                <w:szCs w:val="17"/>
                <w:rtl w:val="0"/>
              </w:rPr>
              <w:t xml:space="preserve">12.5 Gy (10 cc) </w:t>
            </w:r>
            <w:hyperlink r:id="rId569">
              <w:r w:rsidDel="00000000" w:rsidR="00000000" w:rsidRPr="00000000">
                <w:rPr>
                  <w:sz w:val="17"/>
                  <w:szCs w:val="17"/>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01">
            <w:pPr>
              <w:widowControl w:val="0"/>
              <w:rPr>
                <w:sz w:val="17"/>
                <w:szCs w:val="17"/>
              </w:rPr>
            </w:pPr>
            <w:r w:rsidDel="00000000" w:rsidR="00000000" w:rsidRPr="00000000">
              <w:rPr>
                <w:sz w:val="17"/>
                <w:szCs w:val="17"/>
                <w:rtl w:val="0"/>
              </w:rPr>
              <w:t xml:space="preserve">45 Gy </w:t>
            </w:r>
            <w:hyperlink r:id="rId570">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302">
            <w:pPr>
              <w:widowControl w:val="0"/>
              <w:rPr>
                <w:sz w:val="17"/>
                <w:szCs w:val="17"/>
              </w:rPr>
            </w:pPr>
            <w:r w:rsidDel="00000000" w:rsidR="00000000" w:rsidRPr="00000000">
              <w:rPr>
                <w:sz w:val="17"/>
                <w:szCs w:val="17"/>
                <w:rtl w:val="0"/>
              </w:rPr>
              <w:t xml:space="preserve">40 Gy (10 cc) </w:t>
            </w:r>
            <w:hyperlink r:id="rId571">
              <w:r w:rsidDel="00000000" w:rsidR="00000000" w:rsidRPr="00000000">
                <w:rPr>
                  <w:sz w:val="17"/>
                  <w:szCs w:val="17"/>
                  <w:vertAlign w:val="superscript"/>
                  <w:rtl w:val="0"/>
                </w:rPr>
                <w:t xml:space="preserve">SUNSET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03">
            <w:pPr>
              <w:widowControl w:val="0"/>
              <w:rPr>
                <w:sz w:val="17"/>
                <w:szCs w:val="17"/>
              </w:rPr>
            </w:pPr>
            <w:r w:rsidDel="00000000" w:rsidR="00000000" w:rsidRPr="00000000">
              <w:rPr>
                <w:sz w:val="17"/>
                <w:szCs w:val="17"/>
                <w:rtl w:val="0"/>
              </w:rPr>
              <w:t xml:space="preserve">41.9 Gy</w:t>
            </w:r>
          </w:p>
          <w:p w:rsidR="00000000" w:rsidDel="00000000" w:rsidP="00000000" w:rsidRDefault="00000000" w:rsidRPr="00000000" w14:paraId="00000304">
            <w:pPr>
              <w:widowControl w:val="0"/>
              <w:rPr>
                <w:sz w:val="17"/>
                <w:szCs w:val="17"/>
              </w:rPr>
            </w:pPr>
            <w:r w:rsidDel="00000000" w:rsidR="00000000" w:rsidRPr="00000000">
              <w:rPr>
                <w:sz w:val="17"/>
                <w:szCs w:val="17"/>
                <w:rtl w:val="0"/>
              </w:rPr>
              <w:t xml:space="preserve">45 Gy </w:t>
            </w:r>
            <w:hyperlink r:id="rId572">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305">
            <w:pPr>
              <w:widowControl w:val="0"/>
              <w:rPr>
                <w:sz w:val="17"/>
                <w:szCs w:val="17"/>
              </w:rPr>
            </w:pPr>
            <w:r w:rsidDel="00000000" w:rsidR="00000000" w:rsidRPr="00000000">
              <w:rPr>
                <w:sz w:val="17"/>
                <w:szCs w:val="17"/>
                <w:rtl w:val="0"/>
              </w:rPr>
              <w:t xml:space="preserve">40 Gy (10 cc) </w:t>
            </w:r>
            <w:hyperlink r:id="rId573">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306">
            <w:pPr>
              <w:widowControl w:val="0"/>
              <w:rPr>
                <w:sz w:val="17"/>
                <w:szCs w:val="17"/>
              </w:rPr>
            </w:pPr>
            <w:r w:rsidDel="00000000" w:rsidR="00000000" w:rsidRPr="00000000">
              <w:rPr>
                <w:sz w:val="17"/>
                <w:szCs w:val="17"/>
                <w:rtl w:val="0"/>
              </w:rPr>
              <w:t xml:space="preserve">37 Gy (1 cc) </w:t>
            </w:r>
            <w:hyperlink r:id="rId574">
              <w:r w:rsidDel="00000000" w:rsidR="00000000" w:rsidRPr="00000000">
                <w:rPr>
                  <w:sz w:val="17"/>
                  <w:szCs w:val="17"/>
                  <w:vertAlign w:val="superscript"/>
                  <w:rtl w:val="0"/>
                </w:rPr>
                <w:t xml:space="preserve">04-38</w:t>
              </w:r>
            </w:hyperlink>
            <w:r w:rsidDel="00000000" w:rsidR="00000000" w:rsidRPr="00000000">
              <w:rPr>
                <w:rtl w:val="0"/>
              </w:rPr>
            </w:r>
          </w:p>
          <w:p w:rsidR="00000000" w:rsidDel="00000000" w:rsidP="00000000" w:rsidRDefault="00000000" w:rsidRPr="00000000" w14:paraId="00000307">
            <w:pPr>
              <w:widowControl w:val="0"/>
              <w:rPr>
                <w:sz w:val="17"/>
                <w:szCs w:val="17"/>
              </w:rPr>
            </w:pPr>
            <w:r w:rsidDel="00000000" w:rsidR="00000000" w:rsidRPr="00000000">
              <w:rPr>
                <w:sz w:val="17"/>
                <w:szCs w:val="17"/>
                <w:rtl w:val="0"/>
              </w:rPr>
              <w:t xml:space="preserve">22.6 Gy (5 cc)</w:t>
            </w:r>
          </w:p>
          <w:p w:rsidR="00000000" w:rsidDel="00000000" w:rsidP="00000000" w:rsidRDefault="00000000" w:rsidRPr="00000000" w14:paraId="00000308">
            <w:pPr>
              <w:widowControl w:val="0"/>
              <w:rPr>
                <w:sz w:val="17"/>
                <w:szCs w:val="17"/>
              </w:rPr>
            </w:pPr>
            <w:r w:rsidDel="00000000" w:rsidR="00000000" w:rsidRPr="00000000">
              <w:rPr>
                <w:sz w:val="17"/>
                <w:szCs w:val="17"/>
                <w:rtl w:val="0"/>
              </w:rPr>
              <w:t xml:space="preserve">15.2 Gy (10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09">
            <w:pPr>
              <w:rPr>
                <w:b w:val="1"/>
                <w:sz w:val="17"/>
                <w:szCs w:val="17"/>
              </w:rPr>
            </w:pPr>
            <w:r w:rsidDel="00000000" w:rsidR="00000000" w:rsidRPr="00000000">
              <w:rPr>
                <w:b w:val="1"/>
                <w:sz w:val="17"/>
                <w:szCs w:val="17"/>
                <w:rtl w:val="0"/>
              </w:rPr>
              <w:t xml:space="preserve">Small bowel </w:t>
            </w:r>
            <w:r w:rsidDel="00000000" w:rsidR="00000000" w:rsidRPr="00000000">
              <w:rPr>
                <w:sz w:val="17"/>
                <w:szCs w:val="17"/>
                <w:rtl w:val="0"/>
              </w:rPr>
              <w:t xml:space="preserve">(jejunum/ileum)</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0A">
            <w:pPr>
              <w:widowControl w:val="0"/>
              <w:rPr>
                <w:sz w:val="17"/>
                <w:szCs w:val="17"/>
              </w:rPr>
            </w:pPr>
            <w:r w:rsidDel="00000000" w:rsidR="00000000" w:rsidRPr="00000000">
              <w:rPr>
                <w:b w:val="1"/>
                <w:sz w:val="17"/>
                <w:szCs w:val="17"/>
                <w:rtl w:val="0"/>
              </w:rPr>
              <w:t xml:space="preserve">55 Gy </w:t>
            </w:r>
            <w:r w:rsidDel="00000000" w:rsidR="00000000" w:rsidRPr="00000000">
              <w:rPr>
                <w:sz w:val="17"/>
                <w:szCs w:val="17"/>
                <w:rtl w:val="0"/>
              </w:rPr>
              <w:t xml:space="preserve">(5 - 10 cc - bag)</w:t>
            </w:r>
            <w:hyperlink r:id="rId575">
              <w:r w:rsidDel="00000000" w:rsidR="00000000" w:rsidRPr="00000000">
                <w:rPr>
                  <w:sz w:val="17"/>
                  <w:szCs w:val="17"/>
                  <w:vertAlign w:val="superscript"/>
                  <w:rtl w:val="0"/>
                </w:rPr>
                <w:t xml:space="preserve">EMBRACE II</w:t>
              </w:r>
            </w:hyperlink>
            <w:r w:rsidDel="00000000" w:rsidR="00000000" w:rsidRPr="00000000">
              <w:rPr>
                <w:rtl w:val="0"/>
              </w:rPr>
            </w:r>
          </w:p>
          <w:p w:rsidR="00000000" w:rsidDel="00000000" w:rsidP="00000000" w:rsidRDefault="00000000" w:rsidRPr="00000000" w14:paraId="0000030B">
            <w:pPr>
              <w:widowControl w:val="0"/>
              <w:rPr>
                <w:b w:val="1"/>
                <w:sz w:val="17"/>
                <w:szCs w:val="17"/>
              </w:rPr>
            </w:pPr>
            <w:r w:rsidDel="00000000" w:rsidR="00000000" w:rsidRPr="00000000">
              <w:rPr>
                <w:sz w:val="17"/>
                <w:szCs w:val="17"/>
                <w:rtl w:val="0"/>
              </w:rPr>
              <w:t xml:space="preserve">50 - 52 Gy</w:t>
            </w:r>
            <w:r w:rsidDel="00000000" w:rsidR="00000000" w:rsidRPr="00000000">
              <w:rPr>
                <w:rtl w:val="0"/>
              </w:rPr>
            </w:r>
          </w:p>
          <w:p w:rsidR="00000000" w:rsidDel="00000000" w:rsidP="00000000" w:rsidRDefault="00000000" w:rsidRPr="00000000" w14:paraId="0000030C">
            <w:pPr>
              <w:widowControl w:val="0"/>
              <w:rPr>
                <w:sz w:val="17"/>
                <w:szCs w:val="17"/>
              </w:rPr>
            </w:pPr>
            <w:r w:rsidDel="00000000" w:rsidR="00000000" w:rsidRPr="00000000">
              <w:rPr>
                <w:b w:val="1"/>
                <w:sz w:val="17"/>
                <w:szCs w:val="17"/>
                <w:rtl w:val="0"/>
              </w:rPr>
              <w:t xml:space="preserve">45 Gy </w:t>
            </w:r>
            <w:r w:rsidDel="00000000" w:rsidR="00000000" w:rsidRPr="00000000">
              <w:rPr>
                <w:sz w:val="17"/>
                <w:szCs w:val="17"/>
                <w:rtl w:val="0"/>
              </w:rPr>
              <w:t xml:space="preserve">(</w:t>
            </w:r>
            <w:r w:rsidDel="00000000" w:rsidR="00000000" w:rsidRPr="00000000">
              <w:rPr>
                <w:b w:val="1"/>
                <w:sz w:val="17"/>
                <w:szCs w:val="17"/>
                <w:rtl w:val="0"/>
              </w:rPr>
              <w:t xml:space="preserve">195 cc - bag</w:t>
            </w:r>
            <w:r w:rsidDel="00000000" w:rsidR="00000000" w:rsidRPr="00000000">
              <w:rPr>
                <w:sz w:val="17"/>
                <w:szCs w:val="17"/>
                <w:rtl w:val="0"/>
              </w:rPr>
              <w:t xml:space="preserve">)</w:t>
            </w:r>
            <w:hyperlink r:id="rId576">
              <w:r w:rsidDel="00000000" w:rsidR="00000000" w:rsidRPr="00000000">
                <w:rPr>
                  <w:sz w:val="16"/>
                  <w:szCs w:val="16"/>
                  <w:vertAlign w:val="superscript"/>
                  <w:rtl w:val="0"/>
                </w:rPr>
                <w:t xml:space="preserve">Roeske RTO '03</w:t>
              </w:r>
            </w:hyperlink>
            <w:r w:rsidDel="00000000" w:rsidR="00000000" w:rsidRPr="00000000">
              <w:rPr>
                <w:rtl w:val="0"/>
              </w:rPr>
            </w:r>
          </w:p>
          <w:p w:rsidR="00000000" w:rsidDel="00000000" w:rsidP="00000000" w:rsidRDefault="00000000" w:rsidRPr="00000000" w14:paraId="0000030D">
            <w:pPr>
              <w:widowControl w:val="0"/>
              <w:rPr>
                <w:sz w:val="17"/>
                <w:szCs w:val="17"/>
              </w:rPr>
            </w:pPr>
            <w:r w:rsidDel="00000000" w:rsidR="00000000" w:rsidRPr="00000000">
              <w:rPr>
                <w:sz w:val="17"/>
                <w:szCs w:val="17"/>
                <w:rtl w:val="0"/>
              </w:rPr>
              <w:t xml:space="preserve">45 Gy (150 - 200 cc) </w:t>
            </w:r>
            <w:hyperlink r:id="rId577">
              <w:r w:rsidDel="00000000" w:rsidR="00000000" w:rsidRPr="00000000">
                <w:rPr>
                  <w:sz w:val="17"/>
                  <w:szCs w:val="17"/>
                  <w:vertAlign w:val="superscript"/>
                  <w:rtl w:val="0"/>
                </w:rPr>
                <w:t xml:space="preserve">05-34 (SPPORT)</w:t>
              </w:r>
            </w:hyperlink>
            <w:r w:rsidDel="00000000" w:rsidR="00000000" w:rsidRPr="00000000">
              <w:rPr>
                <w:rtl w:val="0"/>
              </w:rPr>
            </w:r>
          </w:p>
          <w:p w:rsidR="00000000" w:rsidDel="00000000" w:rsidP="00000000" w:rsidRDefault="00000000" w:rsidRPr="00000000" w14:paraId="0000030E">
            <w:pPr>
              <w:widowControl w:val="0"/>
              <w:rPr>
                <w:b w:val="1"/>
                <w:sz w:val="17"/>
                <w:szCs w:val="17"/>
              </w:rPr>
            </w:pPr>
            <w:r w:rsidDel="00000000" w:rsidR="00000000" w:rsidRPr="00000000">
              <w:rPr>
                <w:b w:val="1"/>
                <w:sz w:val="17"/>
                <w:szCs w:val="17"/>
                <w:rtl w:val="0"/>
              </w:rPr>
              <w:t xml:space="preserve">40 Gy </w:t>
            </w:r>
            <w:r w:rsidDel="00000000" w:rsidR="00000000" w:rsidRPr="00000000">
              <w:rPr>
                <w:sz w:val="17"/>
                <w:szCs w:val="17"/>
                <w:rtl w:val="0"/>
              </w:rPr>
              <w:t xml:space="preserve">(</w:t>
            </w:r>
            <w:r w:rsidDel="00000000" w:rsidR="00000000" w:rsidRPr="00000000">
              <w:rPr>
                <w:b w:val="1"/>
                <w:sz w:val="17"/>
                <w:szCs w:val="17"/>
                <w:rtl w:val="0"/>
              </w:rPr>
              <w:t xml:space="preserve">30%</w:t>
            </w:r>
            <w:r w:rsidDel="00000000" w:rsidR="00000000" w:rsidRPr="00000000">
              <w:rPr>
                <w:sz w:val="17"/>
                <w:szCs w:val="17"/>
                <w:rtl w:val="0"/>
              </w:rPr>
              <w:t xml:space="preserve">)</w:t>
            </w:r>
            <w:hyperlink r:id="rId578">
              <w:r w:rsidDel="00000000" w:rsidR="00000000" w:rsidRPr="00000000">
                <w:rPr>
                  <w:sz w:val="17"/>
                  <w:szCs w:val="17"/>
                  <w:vertAlign w:val="superscript"/>
                  <w:rtl w:val="0"/>
                </w:rPr>
                <w:t xml:space="preserve">TIME-C</w:t>
              </w:r>
            </w:hyperlink>
            <w:r w:rsidDel="00000000" w:rsidR="00000000" w:rsidRPr="00000000">
              <w:rPr>
                <w:sz w:val="17"/>
                <w:szCs w:val="17"/>
                <w:vertAlign w:val="superscript"/>
                <w:rtl w:val="0"/>
              </w:rPr>
              <w:t xml:space="preserve">, </w:t>
            </w:r>
            <w:hyperlink r:id="rId579">
              <w:r w:rsidDel="00000000" w:rsidR="00000000" w:rsidRPr="00000000">
                <w:rPr>
                  <w:sz w:val="17"/>
                  <w:szCs w:val="17"/>
                  <w:vertAlign w:val="superscript"/>
                  <w:rtl w:val="0"/>
                </w:rPr>
                <w:t xml:space="preserve">04-18</w:t>
              </w:r>
            </w:hyperlink>
            <w:r w:rsidDel="00000000" w:rsidR="00000000" w:rsidRPr="00000000">
              <w:rPr>
                <w:sz w:val="17"/>
                <w:szCs w:val="17"/>
                <w:vertAlign w:val="superscript"/>
                <w:rtl w:val="0"/>
              </w:rPr>
              <w:t xml:space="preserve">, </w:t>
            </w:r>
            <w:hyperlink r:id="rId580">
              <w:r w:rsidDel="00000000" w:rsidR="00000000" w:rsidRPr="00000000">
                <w:rPr>
                  <w:sz w:val="17"/>
                  <w:szCs w:val="17"/>
                  <w:vertAlign w:val="superscript"/>
                  <w:rtl w:val="0"/>
                </w:rPr>
                <w:t xml:space="preserve">07-24</w:t>
              </w:r>
            </w:hyperlink>
            <w:r w:rsidDel="00000000" w:rsidR="00000000" w:rsidRPr="00000000">
              <w:rPr>
                <w:sz w:val="17"/>
                <w:szCs w:val="17"/>
                <w:vertAlign w:val="superscript"/>
                <w:rtl w:val="0"/>
              </w:rPr>
              <w:t xml:space="preserve">,</w:t>
            </w:r>
            <w:hyperlink r:id="rId581">
              <w:r w:rsidDel="00000000" w:rsidR="00000000" w:rsidRPr="00000000">
                <w:rPr>
                  <w:sz w:val="17"/>
                  <w:szCs w:val="17"/>
                  <w:vertAlign w:val="superscript"/>
                  <w:rtl w:val="0"/>
                </w:rPr>
                <w:t xml:space="preserve"> GU-001</w:t>
              </w:r>
            </w:hyperlink>
            <w:r w:rsidDel="00000000" w:rsidR="00000000" w:rsidRPr="00000000">
              <w:rPr>
                <w:rtl w:val="0"/>
              </w:rPr>
            </w:r>
          </w:p>
          <w:p w:rsidR="00000000" w:rsidDel="00000000" w:rsidP="00000000" w:rsidRDefault="00000000" w:rsidRPr="00000000" w14:paraId="0000030F">
            <w:pPr>
              <w:widowControl w:val="0"/>
              <w:rPr>
                <w:b w:val="1"/>
                <w:sz w:val="17"/>
                <w:szCs w:val="17"/>
              </w:rPr>
            </w:pPr>
            <w:r w:rsidDel="00000000" w:rsidR="00000000" w:rsidRPr="00000000">
              <w:rPr>
                <w:b w:val="1"/>
                <w:sz w:val="17"/>
                <w:szCs w:val="17"/>
                <w:rtl w:val="0"/>
              </w:rPr>
              <w:t xml:space="preserve">15 Gy</w:t>
            </w:r>
            <w:r w:rsidDel="00000000" w:rsidR="00000000" w:rsidRPr="00000000">
              <w:rPr>
                <w:sz w:val="17"/>
                <w:szCs w:val="17"/>
                <w:rtl w:val="0"/>
              </w:rPr>
              <w:t xml:space="preserve"> (</w:t>
            </w:r>
            <w:r w:rsidDel="00000000" w:rsidR="00000000" w:rsidRPr="00000000">
              <w:rPr>
                <w:b w:val="1"/>
                <w:sz w:val="17"/>
                <w:szCs w:val="17"/>
                <w:rtl w:val="0"/>
              </w:rPr>
              <w:t xml:space="preserve">120cc - loop</w:t>
            </w:r>
            <w:r w:rsidDel="00000000" w:rsidR="00000000" w:rsidRPr="00000000">
              <w:rPr>
                <w:sz w:val="17"/>
                <w:szCs w:val="17"/>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10">
            <w:pPr>
              <w:rPr>
                <w:sz w:val="17"/>
                <w:szCs w:val="17"/>
              </w:rPr>
            </w:pPr>
            <w:r w:rsidDel="00000000" w:rsidR="00000000" w:rsidRPr="00000000">
              <w:rPr>
                <w:sz w:val="17"/>
                <w:szCs w:val="17"/>
                <w:rtl w:val="0"/>
              </w:rPr>
              <w:t xml:space="preserve">15.4 Gy </w:t>
            </w:r>
            <w:hyperlink r:id="rId582">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311">
            <w:pPr>
              <w:rPr>
                <w:sz w:val="17"/>
                <w:szCs w:val="17"/>
              </w:rPr>
            </w:pPr>
            <w:r w:rsidDel="00000000" w:rsidR="00000000" w:rsidRPr="00000000">
              <w:rPr>
                <w:sz w:val="17"/>
                <w:szCs w:val="17"/>
                <w:rtl w:val="0"/>
              </w:rPr>
              <w:t xml:space="preserve">11.9 Gy (5 cc) </w:t>
            </w:r>
            <w:hyperlink r:id="rId583">
              <w:r w:rsidDel="00000000" w:rsidR="00000000" w:rsidRPr="00000000">
                <w:rPr>
                  <w:sz w:val="17"/>
                  <w:szCs w:val="17"/>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12">
            <w:pPr>
              <w:rPr>
                <w:sz w:val="17"/>
                <w:szCs w:val="17"/>
              </w:rPr>
            </w:pPr>
            <w:r w:rsidDel="00000000" w:rsidR="00000000" w:rsidRPr="00000000">
              <w:rPr>
                <w:sz w:val="17"/>
                <w:szCs w:val="17"/>
                <w:rtl w:val="0"/>
              </w:rPr>
              <w:t xml:space="preserve">30 Gy </w:t>
            </w:r>
            <w:hyperlink r:id="rId584">
              <w:r w:rsidDel="00000000" w:rsidR="00000000" w:rsidRPr="00000000">
                <w:rPr>
                  <w:sz w:val="17"/>
                  <w:szCs w:val="17"/>
                  <w:vertAlign w:val="superscript"/>
                  <w:rtl w:val="0"/>
                </w:rPr>
                <w:t xml:space="preserve">IROCK</w:t>
              </w:r>
            </w:hyperlink>
            <w:r w:rsidDel="00000000" w:rsidR="00000000" w:rsidRPr="00000000">
              <w:rPr>
                <w:rtl w:val="0"/>
              </w:rPr>
            </w:r>
          </w:p>
          <w:p w:rsidR="00000000" w:rsidDel="00000000" w:rsidP="00000000" w:rsidRDefault="00000000" w:rsidRPr="00000000" w14:paraId="00000313">
            <w:pPr>
              <w:rPr>
                <w:sz w:val="17"/>
                <w:szCs w:val="17"/>
              </w:rPr>
            </w:pPr>
            <w:r w:rsidDel="00000000" w:rsidR="00000000" w:rsidRPr="00000000">
              <w:rPr>
                <w:sz w:val="17"/>
                <w:szCs w:val="17"/>
                <w:rtl w:val="0"/>
              </w:rPr>
              <w:t xml:space="preserve">25.2 Gy (0.5 cc) </w:t>
            </w:r>
            <w:hyperlink r:id="rId585">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w:t>
            </w:r>
            <w:hyperlink r:id="rId586">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14">
            <w:pPr>
              <w:rPr>
                <w:sz w:val="17"/>
                <w:szCs w:val="17"/>
              </w:rPr>
            </w:pPr>
            <w:r w:rsidDel="00000000" w:rsidR="00000000" w:rsidRPr="00000000">
              <w:rPr>
                <w:sz w:val="17"/>
                <w:szCs w:val="17"/>
                <w:rtl w:val="0"/>
              </w:rPr>
              <w:t xml:space="preserve">17.7 Gy (5 cc) </w:t>
            </w:r>
            <w:hyperlink r:id="rId587">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588">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15">
            <w:pPr>
              <w:rPr>
                <w:sz w:val="17"/>
                <w:szCs w:val="17"/>
              </w:rPr>
            </w:pPr>
            <w:r w:rsidDel="00000000" w:rsidR="00000000" w:rsidRPr="00000000">
              <w:rPr>
                <w:sz w:val="17"/>
                <w:szCs w:val="17"/>
                <w:rtl w:val="0"/>
              </w:rPr>
              <w:t xml:space="preserve">12.5 Gy (30 cc)</w:t>
            </w:r>
            <w:hyperlink r:id="rId589">
              <w:r w:rsidDel="00000000" w:rsidR="00000000" w:rsidRPr="00000000">
                <w:rPr>
                  <w:sz w:val="17"/>
                  <w:szCs w:val="17"/>
                  <w:vertAlign w:val="superscript"/>
                  <w:rtl w:val="0"/>
                </w:rPr>
                <w:t xml:space="preserve">IROCK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16">
            <w:pPr>
              <w:rPr>
                <w:sz w:val="17"/>
                <w:szCs w:val="17"/>
              </w:rPr>
            </w:pPr>
            <w:r w:rsidDel="00000000" w:rsidR="00000000" w:rsidRPr="00000000">
              <w:rPr>
                <w:sz w:val="17"/>
                <w:szCs w:val="17"/>
                <w:rtl w:val="0"/>
              </w:rPr>
              <w:t xml:space="preserve">35 Gy (10 cc) </w:t>
            </w:r>
            <w:hyperlink r:id="rId590">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317">
            <w:pPr>
              <w:widowControl w:val="0"/>
              <w:rPr>
                <w:sz w:val="17"/>
                <w:szCs w:val="17"/>
                <w:vertAlign w:val="superscript"/>
              </w:rPr>
            </w:pPr>
            <w:r w:rsidDel="00000000" w:rsidR="00000000" w:rsidRPr="00000000">
              <w:rPr>
                <w:b w:val="1"/>
                <w:sz w:val="17"/>
                <w:szCs w:val="17"/>
                <w:rtl w:val="0"/>
              </w:rPr>
              <w:t xml:space="preserve">30 - 35 Gy</w:t>
            </w:r>
            <w:r w:rsidDel="00000000" w:rsidR="00000000" w:rsidRPr="00000000">
              <w:rPr>
                <w:sz w:val="17"/>
                <w:szCs w:val="17"/>
                <w:rtl w:val="0"/>
              </w:rPr>
              <w:t xml:space="preserve"> (0.5 cc) </w:t>
            </w:r>
            <w:hyperlink r:id="rId591">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w:t>
            </w:r>
            <w:hyperlink r:id="rId592">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318">
            <w:pPr>
              <w:rPr>
                <w:sz w:val="17"/>
                <w:szCs w:val="17"/>
              </w:rPr>
            </w:pPr>
            <w:r w:rsidDel="00000000" w:rsidR="00000000" w:rsidRPr="00000000">
              <w:rPr>
                <w:sz w:val="17"/>
                <w:szCs w:val="17"/>
                <w:rtl w:val="0"/>
              </w:rPr>
              <w:t xml:space="preserve">19.5 Gy (5 cc) </w:t>
            </w:r>
            <w:hyperlink r:id="rId593">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319">
            <w:pPr>
              <w:rPr>
                <w:sz w:val="17"/>
                <w:szCs w:val="17"/>
              </w:rPr>
            </w:pPr>
            <w:r w:rsidDel="00000000" w:rsidR="00000000" w:rsidRPr="00000000">
              <w:rPr>
                <w:b w:val="1"/>
                <w:sz w:val="17"/>
                <w:szCs w:val="17"/>
                <w:rtl w:val="0"/>
              </w:rPr>
              <w:t xml:space="preserve">25 Gy (5 - 10 cc</w:t>
            </w:r>
            <w:r w:rsidDel="00000000" w:rsidR="00000000" w:rsidRPr="00000000">
              <w:rPr>
                <w:sz w:val="17"/>
                <w:szCs w:val="17"/>
                <w:rtl w:val="0"/>
              </w:rPr>
              <w:t xml:space="preserve">)</w:t>
            </w:r>
            <w:hyperlink r:id="rId594">
              <w:r w:rsidDel="00000000" w:rsidR="00000000" w:rsidRPr="00000000">
                <w:rPr>
                  <w:sz w:val="17"/>
                  <w:szCs w:val="17"/>
                  <w:vertAlign w:val="superscript"/>
                  <w:rtl w:val="0"/>
                </w:rPr>
                <w:t xml:space="preserve">UK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1A">
            <w:pPr>
              <w:widowControl w:val="0"/>
              <w:rPr>
                <w:sz w:val="17"/>
                <w:szCs w:val="17"/>
              </w:rPr>
            </w:pPr>
            <w:r w:rsidDel="00000000" w:rsidR="00000000" w:rsidRPr="00000000">
              <w:rPr>
                <w:sz w:val="17"/>
                <w:szCs w:val="17"/>
                <w:rtl w:val="0"/>
              </w:rPr>
              <w:t xml:space="preserve">45 Gy </w:t>
            </w:r>
            <w:hyperlink r:id="rId595">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31B">
            <w:pPr>
              <w:widowControl w:val="0"/>
              <w:rPr>
                <w:sz w:val="17"/>
                <w:szCs w:val="17"/>
              </w:rPr>
            </w:pPr>
            <w:r w:rsidDel="00000000" w:rsidR="00000000" w:rsidRPr="00000000">
              <w:rPr>
                <w:sz w:val="17"/>
                <w:szCs w:val="17"/>
                <w:rtl w:val="0"/>
              </w:rPr>
              <w:t xml:space="preserve">40 Gy (10 cc) </w:t>
            </w:r>
            <w:hyperlink r:id="rId596">
              <w:r w:rsidDel="00000000" w:rsidR="00000000" w:rsidRPr="00000000">
                <w:rPr>
                  <w:sz w:val="17"/>
                  <w:szCs w:val="17"/>
                  <w:vertAlign w:val="superscript"/>
                  <w:rtl w:val="0"/>
                </w:rPr>
                <w:t xml:space="preserve">SUNSET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1C">
            <w:pPr>
              <w:widowControl w:val="0"/>
              <w:rPr>
                <w:sz w:val="17"/>
                <w:szCs w:val="17"/>
              </w:rPr>
            </w:pPr>
            <w:r w:rsidDel="00000000" w:rsidR="00000000" w:rsidRPr="00000000">
              <w:rPr>
                <w:sz w:val="17"/>
                <w:szCs w:val="17"/>
                <w:rtl w:val="0"/>
              </w:rPr>
              <w:t xml:space="preserve">46 Gy</w:t>
            </w:r>
          </w:p>
          <w:p w:rsidR="00000000" w:rsidDel="00000000" w:rsidP="00000000" w:rsidRDefault="00000000" w:rsidRPr="00000000" w14:paraId="0000031D">
            <w:pPr>
              <w:widowControl w:val="0"/>
              <w:rPr>
                <w:sz w:val="17"/>
                <w:szCs w:val="17"/>
              </w:rPr>
            </w:pPr>
            <w:r w:rsidDel="00000000" w:rsidR="00000000" w:rsidRPr="00000000">
              <w:rPr>
                <w:sz w:val="17"/>
                <w:szCs w:val="17"/>
                <w:rtl w:val="0"/>
              </w:rPr>
              <w:t xml:space="preserve">45 Gy </w:t>
            </w:r>
            <w:hyperlink r:id="rId597">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31E">
            <w:pPr>
              <w:widowControl w:val="0"/>
              <w:rPr>
                <w:sz w:val="17"/>
                <w:szCs w:val="17"/>
              </w:rPr>
            </w:pPr>
            <w:r w:rsidDel="00000000" w:rsidR="00000000" w:rsidRPr="00000000">
              <w:rPr>
                <w:sz w:val="17"/>
                <w:szCs w:val="17"/>
                <w:rtl w:val="0"/>
              </w:rPr>
              <w:t xml:space="preserve">40 Gy (10 cc) </w:t>
            </w:r>
            <w:hyperlink r:id="rId598">
              <w:r w:rsidDel="00000000" w:rsidR="00000000" w:rsidRPr="00000000">
                <w:rPr>
                  <w:sz w:val="17"/>
                  <w:szCs w:val="17"/>
                  <w:vertAlign w:val="superscript"/>
                  <w:rtl w:val="0"/>
                </w:rPr>
                <w:t xml:space="preserve">SUNSET</w:t>
              </w:r>
            </w:hyperlink>
            <w:r w:rsidDel="00000000" w:rsidR="00000000" w:rsidRPr="00000000">
              <w:rPr>
                <w:rtl w:val="0"/>
              </w:rPr>
            </w:r>
          </w:p>
          <w:p w:rsidR="00000000" w:rsidDel="00000000" w:rsidP="00000000" w:rsidRDefault="00000000" w:rsidRPr="00000000" w14:paraId="0000031F">
            <w:pPr>
              <w:widowControl w:val="0"/>
              <w:rPr>
                <w:sz w:val="17"/>
                <w:szCs w:val="17"/>
              </w:rPr>
            </w:pPr>
            <w:r w:rsidDel="00000000" w:rsidR="00000000" w:rsidRPr="00000000">
              <w:rPr>
                <w:sz w:val="17"/>
                <w:szCs w:val="17"/>
                <w:rtl w:val="0"/>
              </w:rPr>
              <w:t xml:space="preserve">37 Gy (1 cc) </w:t>
            </w:r>
            <w:hyperlink r:id="rId599">
              <w:r w:rsidDel="00000000" w:rsidR="00000000" w:rsidRPr="00000000">
                <w:rPr>
                  <w:sz w:val="17"/>
                  <w:szCs w:val="17"/>
                  <w:vertAlign w:val="superscript"/>
                  <w:rtl w:val="0"/>
                </w:rPr>
                <w:t xml:space="preserve">04-38</w:t>
              </w:r>
            </w:hyperlink>
            <w:r w:rsidDel="00000000" w:rsidR="00000000" w:rsidRPr="00000000">
              <w:rPr>
                <w:rtl w:val="0"/>
              </w:rPr>
            </w:r>
          </w:p>
          <w:p w:rsidR="00000000" w:rsidDel="00000000" w:rsidP="00000000" w:rsidRDefault="00000000" w:rsidRPr="00000000" w14:paraId="00000320">
            <w:pPr>
              <w:widowControl w:val="0"/>
              <w:rPr>
                <w:sz w:val="17"/>
                <w:szCs w:val="17"/>
              </w:rPr>
            </w:pPr>
            <w:r w:rsidDel="00000000" w:rsidR="00000000" w:rsidRPr="00000000">
              <w:rPr>
                <w:sz w:val="17"/>
                <w:szCs w:val="17"/>
                <w:rtl w:val="0"/>
              </w:rPr>
              <w:t xml:space="preserve">24.6 Gy (5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1">
            <w:pPr>
              <w:rPr>
                <w:sz w:val="17"/>
                <w:szCs w:val="17"/>
              </w:rPr>
            </w:pPr>
            <w:r w:rsidDel="00000000" w:rsidR="00000000" w:rsidRPr="00000000">
              <w:rPr>
                <w:sz w:val="17"/>
                <w:szCs w:val="17"/>
                <w:rtl w:val="0"/>
              </w:rPr>
              <w:t xml:space="preserve">Spleen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2">
            <w:pPr>
              <w:rPr>
                <w:sz w:val="17"/>
                <w:szCs w:val="17"/>
              </w:rPr>
            </w:pPr>
            <w:r w:rsidDel="00000000" w:rsidR="00000000" w:rsidRPr="00000000">
              <w:rPr>
                <w:sz w:val="17"/>
                <w:szCs w:val="17"/>
                <w:rtl w:val="0"/>
              </w:rPr>
              <w:t xml:space="preserve">Mean &lt; 9 Gy, 5 Gy (20%) </w:t>
            </w:r>
            <w:r w:rsidDel="00000000" w:rsidR="00000000" w:rsidRPr="00000000">
              <w:rPr>
                <w:sz w:val="17"/>
                <w:szCs w:val="17"/>
                <w:vertAlign w:val="superscript"/>
                <w:rtl w:val="0"/>
              </w:rPr>
              <w:t xml:space="preserve">MDACC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3">
            <w:pPr>
              <w:rPr>
                <w:sz w:val="17"/>
                <w:szCs w:val="17"/>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4">
            <w:pPr>
              <w:rPr>
                <w:sz w:val="17"/>
                <w:szCs w:val="17"/>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5">
            <w:pPr>
              <w:rPr>
                <w:sz w:val="17"/>
                <w:szCs w:val="17"/>
              </w:rPr>
            </w:pPr>
            <w:r w:rsidDel="00000000" w:rsidR="00000000" w:rsidRPr="00000000">
              <w:rPr>
                <w:sz w:val="17"/>
                <w:szCs w:val="17"/>
                <w:rtl w:val="0"/>
              </w:rPr>
              <w:t xml:space="preserve">Mean 2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6">
            <w:pPr>
              <w:rPr>
                <w:sz w:val="17"/>
                <w:szCs w:val="17"/>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7">
            <w:pPr>
              <w:rPr>
                <w:sz w:val="17"/>
                <w:szCs w:val="17"/>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8">
            <w:pPr>
              <w:rPr>
                <w:b w:val="1"/>
                <w:sz w:val="17"/>
                <w:szCs w:val="17"/>
              </w:rPr>
            </w:pPr>
            <w:r w:rsidDel="00000000" w:rsidR="00000000" w:rsidRPr="00000000">
              <w:rPr>
                <w:b w:val="1"/>
                <w:sz w:val="17"/>
                <w:szCs w:val="17"/>
                <w:rtl w:val="0"/>
              </w:rPr>
              <w:t xml:space="preserve">Liver - GTV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9">
            <w:pPr>
              <w:rPr>
                <w:sz w:val="17"/>
                <w:szCs w:val="17"/>
              </w:rPr>
            </w:pPr>
            <w:r w:rsidDel="00000000" w:rsidR="00000000" w:rsidRPr="00000000">
              <w:rPr>
                <w:sz w:val="17"/>
                <w:szCs w:val="17"/>
                <w:rtl w:val="0"/>
              </w:rPr>
              <w:t xml:space="preserve">25 - 32 Gy mean</w:t>
            </w:r>
          </w:p>
          <w:p w:rsidR="00000000" w:rsidDel="00000000" w:rsidP="00000000" w:rsidRDefault="00000000" w:rsidRPr="00000000" w14:paraId="0000032A">
            <w:pPr>
              <w:rPr>
                <w:sz w:val="17"/>
                <w:szCs w:val="17"/>
              </w:rPr>
            </w:pPr>
            <w:r w:rsidDel="00000000" w:rsidR="00000000" w:rsidRPr="00000000">
              <w:rPr>
                <w:sz w:val="17"/>
                <w:szCs w:val="17"/>
                <w:rtl w:val="0"/>
              </w:rPr>
              <w:t xml:space="preserve">36 - 40 Gy (30%)</w:t>
            </w:r>
          </w:p>
          <w:p w:rsidR="00000000" w:rsidDel="00000000" w:rsidP="00000000" w:rsidRDefault="00000000" w:rsidRPr="00000000" w14:paraId="0000032B">
            <w:pPr>
              <w:rPr>
                <w:sz w:val="17"/>
                <w:szCs w:val="17"/>
              </w:rPr>
            </w:pPr>
            <w:r w:rsidDel="00000000" w:rsidR="00000000" w:rsidRPr="00000000">
              <w:rPr>
                <w:sz w:val="17"/>
                <w:szCs w:val="17"/>
                <w:rtl w:val="0"/>
              </w:rPr>
              <w:t xml:space="preserve">48 Gy (66%)</w:t>
            </w:r>
          </w:p>
          <w:p w:rsidR="00000000" w:rsidDel="00000000" w:rsidP="00000000" w:rsidRDefault="00000000" w:rsidRPr="00000000" w14:paraId="0000032C">
            <w:pPr>
              <w:rPr>
                <w:sz w:val="17"/>
                <w:szCs w:val="17"/>
              </w:rPr>
            </w:pPr>
            <w:r w:rsidDel="00000000" w:rsidR="00000000" w:rsidRPr="00000000">
              <w:rPr>
                <w:sz w:val="17"/>
                <w:szCs w:val="17"/>
                <w:rtl w:val="0"/>
              </w:rPr>
              <w:t xml:space="preserve">30 Gy (60%)</w:t>
            </w:r>
          </w:p>
          <w:p w:rsidR="00000000" w:rsidDel="00000000" w:rsidP="00000000" w:rsidRDefault="00000000" w:rsidRPr="00000000" w14:paraId="0000032D">
            <w:pPr>
              <w:rPr>
                <w:sz w:val="17"/>
                <w:szCs w:val="17"/>
              </w:rPr>
            </w:pPr>
            <w:r w:rsidDel="00000000" w:rsidR="00000000" w:rsidRPr="00000000">
              <w:rPr>
                <w:sz w:val="17"/>
                <w:szCs w:val="17"/>
                <w:rtl w:val="0"/>
              </w:rPr>
              <w:t xml:space="preserve">Liver TD 5/5 = 30 Gy</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2E">
            <w:pPr>
              <w:rPr>
                <w:sz w:val="17"/>
                <w:szCs w:val="17"/>
              </w:rPr>
            </w:pPr>
            <w:r w:rsidDel="00000000" w:rsidR="00000000" w:rsidRPr="00000000">
              <w:rPr>
                <w:sz w:val="17"/>
                <w:szCs w:val="17"/>
                <w:rtl w:val="0"/>
              </w:rPr>
              <w:t xml:space="preserve">9.1 Gy (700 cc*) </w:t>
            </w:r>
            <w:hyperlink r:id="rId600">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32F">
            <w:pPr>
              <w:rPr>
                <w:sz w:val="17"/>
                <w:szCs w:val="17"/>
              </w:rPr>
            </w:pPr>
            <w:r w:rsidDel="00000000" w:rsidR="00000000" w:rsidRPr="00000000">
              <w:rPr>
                <w:sz w:val="17"/>
                <w:szCs w:val="17"/>
                <w:rtl w:val="0"/>
              </w:rPr>
              <w:t xml:space="preserve">11 Gy (700 cc*) </w:t>
            </w:r>
            <w:r w:rsidDel="00000000" w:rsidR="00000000" w:rsidRPr="00000000">
              <w:rPr>
                <w:sz w:val="17"/>
                <w:szCs w:val="17"/>
                <w:vertAlign w:val="superscript"/>
                <w:rtl w:val="0"/>
              </w:rPr>
              <w:t xml:space="preserve">T, </w:t>
            </w:r>
            <w:hyperlink r:id="rId601">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30">
            <w:pPr>
              <w:rPr>
                <w:sz w:val="17"/>
                <w:szCs w:val="17"/>
              </w:rPr>
            </w:pPr>
            <w:r w:rsidDel="00000000" w:rsidR="00000000" w:rsidRPr="00000000">
              <w:rPr>
                <w:sz w:val="17"/>
                <w:szCs w:val="17"/>
                <w:rtl w:val="0"/>
              </w:rPr>
              <w:t xml:space="preserve">*Min volume spared</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31">
            <w:pPr>
              <w:rPr>
                <w:sz w:val="17"/>
                <w:szCs w:val="17"/>
                <w:vertAlign w:val="superscript"/>
              </w:rPr>
            </w:pPr>
            <w:r w:rsidDel="00000000" w:rsidR="00000000" w:rsidRPr="00000000">
              <w:rPr>
                <w:sz w:val="17"/>
                <w:szCs w:val="17"/>
                <w:rtl w:val="0"/>
              </w:rPr>
              <w:t xml:space="preserve">Mean &lt; 13 - 15 Gy</w:t>
            </w:r>
            <w:r w:rsidDel="00000000" w:rsidR="00000000" w:rsidRPr="00000000">
              <w:rPr>
                <w:rtl w:val="0"/>
              </w:rPr>
            </w:r>
          </w:p>
          <w:p w:rsidR="00000000" w:rsidDel="00000000" w:rsidP="00000000" w:rsidRDefault="00000000" w:rsidRPr="00000000" w14:paraId="00000332">
            <w:pPr>
              <w:rPr>
                <w:sz w:val="17"/>
                <w:szCs w:val="17"/>
              </w:rPr>
            </w:pPr>
            <w:r w:rsidDel="00000000" w:rsidR="00000000" w:rsidRPr="00000000">
              <w:rPr>
                <w:b w:val="1"/>
                <w:sz w:val="17"/>
                <w:szCs w:val="17"/>
                <w:rtl w:val="0"/>
              </w:rPr>
              <w:t xml:space="preserve">15 - 19.2 Gy </w:t>
            </w:r>
            <w:r w:rsidDel="00000000" w:rsidR="00000000" w:rsidRPr="00000000">
              <w:rPr>
                <w:sz w:val="17"/>
                <w:szCs w:val="17"/>
                <w:rtl w:val="0"/>
              </w:rPr>
              <w:t xml:space="preserve">(</w:t>
            </w:r>
            <w:r w:rsidDel="00000000" w:rsidR="00000000" w:rsidRPr="00000000">
              <w:rPr>
                <w:b w:val="1"/>
                <w:sz w:val="17"/>
                <w:szCs w:val="17"/>
                <w:rtl w:val="0"/>
              </w:rPr>
              <w:t xml:space="preserve">700 cc</w:t>
            </w:r>
            <w:r w:rsidDel="00000000" w:rsidR="00000000" w:rsidRPr="00000000">
              <w:rPr>
                <w:sz w:val="17"/>
                <w:szCs w:val="17"/>
                <w:rtl w:val="0"/>
              </w:rPr>
              <w:t xml:space="preserve">)</w:t>
            </w:r>
            <w:hyperlink r:id="rId602">
              <w:r w:rsidDel="00000000" w:rsidR="00000000" w:rsidRPr="00000000">
                <w:rPr>
                  <w:sz w:val="17"/>
                  <w:szCs w:val="17"/>
                  <w:vertAlign w:val="superscript"/>
                  <w:rtl w:val="0"/>
                </w:rPr>
                <w:t xml:space="preserve">UK</w:t>
              </w:r>
            </w:hyperlink>
            <w:r w:rsidDel="00000000" w:rsidR="00000000" w:rsidRPr="00000000">
              <w:rPr>
                <w:sz w:val="17"/>
                <w:szCs w:val="17"/>
                <w:vertAlign w:val="superscript"/>
                <w:rtl w:val="0"/>
              </w:rPr>
              <w:t xml:space="preserve">, </w:t>
            </w:r>
            <w:hyperlink r:id="rId603">
              <w:r w:rsidDel="00000000" w:rsidR="00000000" w:rsidRPr="00000000">
                <w:rPr>
                  <w:sz w:val="17"/>
                  <w:szCs w:val="17"/>
                  <w:vertAlign w:val="superscript"/>
                  <w:rtl w:val="0"/>
                </w:rPr>
                <w:t xml:space="preserve">IROCK</w:t>
              </w:r>
            </w:hyperlink>
            <w:r w:rsidDel="00000000" w:rsidR="00000000" w:rsidRPr="00000000">
              <w:rPr>
                <w:rtl w:val="0"/>
              </w:rPr>
            </w:r>
          </w:p>
          <w:p w:rsidR="00000000" w:rsidDel="00000000" w:rsidP="00000000" w:rsidRDefault="00000000" w:rsidRPr="00000000" w14:paraId="00000333">
            <w:pPr>
              <w:rPr>
                <w:sz w:val="17"/>
                <w:szCs w:val="17"/>
                <w:vertAlign w:val="superscript"/>
              </w:rPr>
            </w:pPr>
            <w:r w:rsidDel="00000000" w:rsidR="00000000" w:rsidRPr="00000000">
              <w:rPr>
                <w:sz w:val="17"/>
                <w:szCs w:val="17"/>
                <w:rtl w:val="0"/>
              </w:rPr>
              <w:t xml:space="preserve">19.2 Gy (700 cc*) </w:t>
            </w:r>
            <w:hyperlink r:id="rId604">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334">
            <w:pPr>
              <w:rPr>
                <w:sz w:val="17"/>
                <w:szCs w:val="17"/>
              </w:rPr>
            </w:pPr>
            <w:r w:rsidDel="00000000" w:rsidR="00000000" w:rsidRPr="00000000">
              <w:rPr>
                <w:sz w:val="17"/>
                <w:szCs w:val="17"/>
                <w:rtl w:val="0"/>
              </w:rPr>
              <w:t xml:space="preserve">17.1 Gy (700 cc*)</w:t>
            </w:r>
            <w:r w:rsidDel="00000000" w:rsidR="00000000" w:rsidRPr="00000000">
              <w:rPr>
                <w:sz w:val="17"/>
                <w:szCs w:val="17"/>
                <w:vertAlign w:val="superscript"/>
                <w:rtl w:val="0"/>
              </w:rPr>
              <w:t xml:space="preserve">T, </w:t>
            </w:r>
            <w:hyperlink r:id="rId605">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35">
            <w:pPr>
              <w:rPr>
                <w:sz w:val="17"/>
                <w:szCs w:val="17"/>
              </w:rPr>
            </w:pPr>
            <w:r w:rsidDel="00000000" w:rsidR="00000000" w:rsidRPr="00000000">
              <w:rPr>
                <w:sz w:val="17"/>
                <w:szCs w:val="17"/>
                <w:rtl w:val="0"/>
              </w:rPr>
              <w:t xml:space="preserve">15 Gy (15%*) </w:t>
            </w:r>
            <w:hyperlink r:id="rId606">
              <w:r w:rsidDel="00000000" w:rsidR="00000000" w:rsidRPr="00000000">
                <w:rPr>
                  <w:sz w:val="17"/>
                  <w:szCs w:val="17"/>
                  <w:vertAlign w:val="superscript"/>
                  <w:rtl w:val="0"/>
                </w:rPr>
                <w:t xml:space="preserve">UK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36">
            <w:pPr>
              <w:rPr>
                <w:b w:val="1"/>
                <w:sz w:val="17"/>
                <w:szCs w:val="17"/>
              </w:rPr>
            </w:pPr>
            <w:r w:rsidDel="00000000" w:rsidR="00000000" w:rsidRPr="00000000">
              <w:rPr>
                <w:sz w:val="17"/>
                <w:szCs w:val="17"/>
                <w:rtl w:val="0"/>
              </w:rPr>
              <w:t xml:space="preserve">Mean &lt; 13 - 17 Gy </w:t>
            </w:r>
            <w:hyperlink r:id="rId607">
              <w:r w:rsidDel="00000000" w:rsidR="00000000" w:rsidRPr="00000000">
                <w:rPr>
                  <w:sz w:val="17"/>
                  <w:szCs w:val="17"/>
                  <w:vertAlign w:val="superscript"/>
                  <w:rtl w:val="0"/>
                </w:rPr>
                <w:t xml:space="preserve">1112</w:t>
              </w:r>
            </w:hyperlink>
            <w:r w:rsidDel="00000000" w:rsidR="00000000" w:rsidRPr="00000000">
              <w:rPr>
                <w:rtl w:val="0"/>
              </w:rPr>
            </w:r>
          </w:p>
          <w:p w:rsidR="00000000" w:rsidDel="00000000" w:rsidP="00000000" w:rsidRDefault="00000000" w:rsidRPr="00000000" w14:paraId="00000337">
            <w:pPr>
              <w:rPr>
                <w:sz w:val="17"/>
                <w:szCs w:val="17"/>
              </w:rPr>
            </w:pPr>
            <w:r w:rsidDel="00000000" w:rsidR="00000000" w:rsidRPr="00000000">
              <w:rPr>
                <w:b w:val="1"/>
                <w:sz w:val="17"/>
                <w:szCs w:val="17"/>
                <w:rtl w:val="0"/>
              </w:rPr>
              <w:t xml:space="preserve">21 Gy </w:t>
            </w:r>
            <w:r w:rsidDel="00000000" w:rsidR="00000000" w:rsidRPr="00000000">
              <w:rPr>
                <w:sz w:val="17"/>
                <w:szCs w:val="17"/>
                <w:rtl w:val="0"/>
              </w:rPr>
              <w:t xml:space="preserve">(</w:t>
            </w:r>
            <w:r w:rsidDel="00000000" w:rsidR="00000000" w:rsidRPr="00000000">
              <w:rPr>
                <w:b w:val="1"/>
                <w:sz w:val="17"/>
                <w:szCs w:val="17"/>
                <w:rtl w:val="0"/>
              </w:rPr>
              <w:t xml:space="preserve">700cc*</w:t>
            </w:r>
            <w:r w:rsidDel="00000000" w:rsidR="00000000" w:rsidRPr="00000000">
              <w:rPr>
                <w:sz w:val="17"/>
                <w:szCs w:val="17"/>
                <w:rtl w:val="0"/>
              </w:rPr>
              <w:t xml:space="preserve">)</w:t>
            </w:r>
            <w:r w:rsidDel="00000000" w:rsidR="00000000" w:rsidRPr="00000000">
              <w:rPr>
                <w:b w:val="1"/>
                <w:sz w:val="17"/>
                <w:szCs w:val="17"/>
                <w:rtl w:val="0"/>
              </w:rPr>
              <w:t xml:space="preserve"> </w:t>
            </w:r>
            <w:hyperlink r:id="rId608">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 T / </w:t>
            </w:r>
            <w:hyperlink r:id="rId609">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38">
            <w:pPr>
              <w:rPr>
                <w:sz w:val="17"/>
                <w:szCs w:val="17"/>
              </w:rPr>
            </w:pPr>
            <w:r w:rsidDel="00000000" w:rsidR="00000000" w:rsidRPr="00000000">
              <w:rPr>
                <w:sz w:val="17"/>
                <w:szCs w:val="17"/>
                <w:rtl w:val="0"/>
              </w:rPr>
              <w:t xml:space="preserve">10 Gy (70%) </w:t>
            </w:r>
            <w:hyperlink r:id="rId610">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39">
            <w:pPr>
              <w:widowControl w:val="0"/>
              <w:rPr>
                <w:sz w:val="17"/>
                <w:szCs w:val="17"/>
              </w:rPr>
            </w:pPr>
            <w:r w:rsidDel="00000000" w:rsidR="00000000" w:rsidRPr="00000000">
              <w:rPr>
                <w:sz w:val="18"/>
                <w:szCs w:val="18"/>
                <w:rtl w:val="0"/>
              </w:rPr>
              <w:t xml:space="preserve">5 Gy (60%) </w:t>
            </w:r>
            <w:hyperlink r:id="rId611">
              <w:r w:rsidDel="00000000" w:rsidR="00000000" w:rsidRPr="00000000">
                <w:rPr>
                  <w:sz w:val="18"/>
                  <w:szCs w:val="18"/>
                  <w:vertAlign w:val="superscript"/>
                  <w:rtl w:val="0"/>
                </w:rPr>
                <w:t xml:space="preserve">Pursley IJROBP '20</w:t>
              </w:r>
            </w:hyperlink>
            <w:r w:rsidDel="00000000" w:rsidR="00000000" w:rsidRPr="00000000">
              <w:rPr>
                <w:rtl w:val="0"/>
              </w:rPr>
            </w:r>
          </w:p>
          <w:p w:rsidR="00000000" w:rsidDel="00000000" w:rsidP="00000000" w:rsidRDefault="00000000" w:rsidRPr="00000000" w14:paraId="0000033A">
            <w:pPr>
              <w:rPr>
                <w:sz w:val="17"/>
                <w:szCs w:val="17"/>
              </w:rPr>
            </w:pPr>
            <w:r w:rsidDel="00000000" w:rsidR="00000000" w:rsidRPr="00000000">
              <w:rPr>
                <w:sz w:val="17"/>
                <w:szCs w:val="17"/>
                <w:rtl w:val="0"/>
              </w:rPr>
              <w:t xml:space="preserve">Mean &lt; 15.2 Gy </w:t>
            </w:r>
            <w:hyperlink r:id="rId612">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3B">
            <w:pPr>
              <w:rPr>
                <w:sz w:val="17"/>
                <w:szCs w:val="17"/>
              </w:rPr>
            </w:pPr>
            <w:r w:rsidDel="00000000" w:rsidR="00000000" w:rsidRPr="00000000">
              <w:rPr>
                <w:sz w:val="17"/>
                <w:szCs w:val="17"/>
                <w:rtl w:val="0"/>
              </w:rPr>
              <w:t xml:space="preserve">*Min volume spared</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3C">
            <w:pPr>
              <w:widowControl w:val="0"/>
              <w:rPr>
                <w:sz w:val="17"/>
                <w:szCs w:val="17"/>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3D">
            <w:pPr>
              <w:widowControl w:val="0"/>
              <w:rPr>
                <w:sz w:val="17"/>
                <w:szCs w:val="17"/>
              </w:rPr>
            </w:pPr>
            <w:r w:rsidDel="00000000" w:rsidR="00000000" w:rsidRPr="00000000">
              <w:rPr>
                <w:sz w:val="17"/>
                <w:szCs w:val="17"/>
                <w:rtl w:val="0"/>
              </w:rPr>
              <w:t xml:space="preserve">26.7 Gy (700 cc)</w:t>
            </w:r>
          </w:p>
          <w:p w:rsidR="00000000" w:rsidDel="00000000" w:rsidP="00000000" w:rsidRDefault="00000000" w:rsidRPr="00000000" w14:paraId="0000033E">
            <w:pPr>
              <w:widowControl w:val="0"/>
              <w:rPr>
                <w:sz w:val="17"/>
                <w:szCs w:val="17"/>
              </w:rPr>
            </w:pPr>
            <w:r w:rsidDel="00000000" w:rsidR="00000000" w:rsidRPr="00000000">
              <w:rPr>
                <w:sz w:val="17"/>
                <w:szCs w:val="17"/>
                <w:rtl w:val="0"/>
              </w:rPr>
              <w:t xml:space="preserve">27 Gy (30%) </w:t>
            </w:r>
            <w:hyperlink r:id="rId613">
              <w:r w:rsidDel="00000000" w:rsidR="00000000" w:rsidRPr="00000000">
                <w:rPr>
                  <w:sz w:val="17"/>
                  <w:szCs w:val="17"/>
                  <w:vertAlign w:val="superscript"/>
                  <w:rtl w:val="0"/>
                </w:rPr>
                <w:t xml:space="preserve">04-38</w:t>
              </w:r>
            </w:hyperlink>
            <w:r w:rsidDel="00000000" w:rsidR="00000000" w:rsidRPr="00000000">
              <w:rPr>
                <w:rtl w:val="0"/>
              </w:rPr>
            </w:r>
          </w:p>
          <w:p w:rsidR="00000000" w:rsidDel="00000000" w:rsidP="00000000" w:rsidRDefault="00000000" w:rsidRPr="00000000" w14:paraId="0000033F">
            <w:pPr>
              <w:widowControl w:val="0"/>
              <w:rPr>
                <w:sz w:val="17"/>
                <w:szCs w:val="17"/>
              </w:rPr>
            </w:pPr>
            <w:r w:rsidDel="00000000" w:rsidR="00000000" w:rsidRPr="00000000">
              <w:rPr>
                <w:sz w:val="17"/>
                <w:szCs w:val="17"/>
                <w:rtl w:val="0"/>
              </w:rPr>
              <w:t xml:space="preserve">24 Gy (50%) </w:t>
            </w:r>
            <w:hyperlink r:id="rId614">
              <w:r w:rsidDel="00000000" w:rsidR="00000000" w:rsidRPr="00000000">
                <w:rPr>
                  <w:sz w:val="17"/>
                  <w:szCs w:val="17"/>
                  <w:vertAlign w:val="superscript"/>
                  <w:rtl w:val="0"/>
                </w:rPr>
                <w:t xml:space="preserve">04-38</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0">
            <w:pPr>
              <w:rPr>
                <w:b w:val="1"/>
                <w:sz w:val="17"/>
                <w:szCs w:val="17"/>
              </w:rPr>
            </w:pPr>
            <w:r w:rsidDel="00000000" w:rsidR="00000000" w:rsidRPr="00000000">
              <w:rPr>
                <w:b w:val="1"/>
                <w:sz w:val="17"/>
                <w:szCs w:val="17"/>
                <w:rtl w:val="0"/>
              </w:rPr>
              <w:t xml:space="preserve">Bile duct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1">
            <w:pPr>
              <w:rPr>
                <w:sz w:val="17"/>
                <w:szCs w:val="17"/>
              </w:rPr>
            </w:pPr>
            <w:r w:rsidDel="00000000" w:rsidR="00000000" w:rsidRPr="00000000">
              <w:rPr>
                <w:sz w:val="17"/>
                <w:szCs w:val="17"/>
                <w:rtl w:val="0"/>
              </w:rPr>
              <w:t xml:space="preserve">&lt; 80 Gy max?</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2">
            <w:pPr>
              <w:rPr>
                <w:sz w:val="17"/>
                <w:szCs w:val="17"/>
                <w:vertAlign w:val="superscript"/>
              </w:rPr>
            </w:pPr>
            <w:r w:rsidDel="00000000" w:rsidR="00000000" w:rsidRPr="00000000">
              <w:rPr>
                <w:b w:val="1"/>
                <w:sz w:val="17"/>
                <w:szCs w:val="17"/>
                <w:rtl w:val="0"/>
              </w:rPr>
              <w:t xml:space="preserve">30 Gy </w:t>
            </w:r>
            <w:r w:rsidDel="00000000" w:rsidR="00000000" w:rsidRPr="00000000">
              <w:rPr>
                <w:sz w:val="17"/>
                <w:szCs w:val="17"/>
                <w:vertAlign w:val="superscript"/>
                <w:rtl w:val="0"/>
              </w:rPr>
              <w:t xml:space="preserve">T, </w:t>
            </w:r>
            <w:hyperlink r:id="rId615">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3">
            <w:pPr>
              <w:rPr>
                <w:sz w:val="17"/>
                <w:szCs w:val="17"/>
                <w:vertAlign w:val="superscript"/>
              </w:rPr>
            </w:pPr>
            <w:r w:rsidDel="00000000" w:rsidR="00000000" w:rsidRPr="00000000">
              <w:rPr>
                <w:b w:val="1"/>
                <w:sz w:val="17"/>
                <w:szCs w:val="17"/>
                <w:rtl w:val="0"/>
              </w:rPr>
              <w:t xml:space="preserve">36 Gy</w:t>
            </w:r>
            <w:r w:rsidDel="00000000" w:rsidR="00000000" w:rsidRPr="00000000">
              <w:rPr>
                <w:sz w:val="17"/>
                <w:szCs w:val="17"/>
                <w:rtl w:val="0"/>
              </w:rPr>
              <w:t xml:space="preserve"> </w:t>
            </w:r>
            <w:r w:rsidDel="00000000" w:rsidR="00000000" w:rsidRPr="00000000">
              <w:rPr>
                <w:sz w:val="17"/>
                <w:szCs w:val="17"/>
                <w:vertAlign w:val="superscript"/>
                <w:rtl w:val="0"/>
              </w:rPr>
              <w:t xml:space="preserve">T, </w:t>
            </w:r>
            <w:hyperlink r:id="rId616">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44">
            <w:pPr>
              <w:rPr>
                <w:sz w:val="17"/>
                <w:szCs w:val="17"/>
              </w:rPr>
            </w:pPr>
            <w:r w:rsidDel="00000000" w:rsidR="00000000" w:rsidRPr="00000000">
              <w:rPr>
                <w:sz w:val="17"/>
                <w:szCs w:val="17"/>
                <w:rtl w:val="0"/>
              </w:rPr>
              <w:t xml:space="preserve">50 Gy (0.5cc) </w:t>
            </w:r>
            <w:hyperlink r:id="rId617">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45">
            <w:pPr>
              <w:rPr>
                <w:sz w:val="17"/>
                <w:szCs w:val="17"/>
                <w:vertAlign w:val="superscript"/>
              </w:rPr>
            </w:pPr>
            <w:r w:rsidDel="00000000" w:rsidR="00000000" w:rsidRPr="00000000">
              <w:rPr>
                <w:sz w:val="17"/>
                <w:szCs w:val="17"/>
                <w:rtl w:val="0"/>
              </w:rPr>
              <w:t xml:space="preserve">33.8 Gy (21 cc) </w:t>
            </w:r>
            <w:hyperlink w:anchor="kpry5msyhjzx">
              <w:r w:rsidDel="00000000" w:rsidR="00000000" w:rsidRPr="00000000">
                <w:rPr>
                  <w:sz w:val="17"/>
                  <w:szCs w:val="17"/>
                  <w:vertAlign w:val="superscript"/>
                  <w:rtl w:val="0"/>
                </w:rPr>
                <w:t xml:space="preserve">NoFlyZone</w:t>
              </w:r>
            </w:hyperlink>
            <w:r w:rsidDel="00000000" w:rsidR="00000000" w:rsidRPr="00000000">
              <w:rPr>
                <w:rtl w:val="0"/>
              </w:rPr>
            </w:r>
          </w:p>
          <w:p w:rsidR="00000000" w:rsidDel="00000000" w:rsidP="00000000" w:rsidRDefault="00000000" w:rsidRPr="00000000" w14:paraId="00000346">
            <w:pPr>
              <w:rPr>
                <w:sz w:val="17"/>
                <w:szCs w:val="17"/>
                <w:vertAlign w:val="superscript"/>
              </w:rPr>
            </w:pPr>
            <w:r w:rsidDel="00000000" w:rsidR="00000000" w:rsidRPr="00000000">
              <w:rPr>
                <w:sz w:val="17"/>
                <w:szCs w:val="17"/>
                <w:rtl w:val="0"/>
              </w:rPr>
              <w:t xml:space="preserve">32 Gy (24 cc) </w:t>
            </w:r>
            <w:hyperlink w:anchor="kpry5msyhjzx">
              <w:r w:rsidDel="00000000" w:rsidR="00000000" w:rsidRPr="00000000">
                <w:rPr>
                  <w:sz w:val="17"/>
                  <w:szCs w:val="17"/>
                  <w:vertAlign w:val="superscript"/>
                  <w:rtl w:val="0"/>
                </w:rPr>
                <w:t xml:space="preserve">NoFlyZone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7">
            <w:pPr>
              <w:rPr>
                <w:sz w:val="17"/>
                <w:szCs w:val="17"/>
                <w:vertAlign w:val="superscript"/>
              </w:rPr>
            </w:pPr>
            <w:r w:rsidDel="00000000" w:rsidR="00000000" w:rsidRPr="00000000">
              <w:rPr>
                <w:b w:val="1"/>
                <w:sz w:val="17"/>
                <w:szCs w:val="17"/>
                <w:rtl w:val="0"/>
              </w:rPr>
              <w:t xml:space="preserve">41 Gy</w:t>
            </w:r>
            <w:r w:rsidDel="00000000" w:rsidR="00000000" w:rsidRPr="00000000">
              <w:rPr>
                <w:sz w:val="17"/>
                <w:szCs w:val="17"/>
                <w:rtl w:val="0"/>
              </w:rPr>
              <w:t xml:space="preserve"> </w:t>
            </w:r>
            <w:r w:rsidDel="00000000" w:rsidR="00000000" w:rsidRPr="00000000">
              <w:rPr>
                <w:sz w:val="17"/>
                <w:szCs w:val="17"/>
                <w:vertAlign w:val="superscript"/>
                <w:rtl w:val="0"/>
              </w:rPr>
              <w:t xml:space="preserve">T, </w:t>
            </w:r>
            <w:hyperlink r:id="rId61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48">
            <w:pPr>
              <w:rPr>
                <w:sz w:val="17"/>
                <w:szCs w:val="17"/>
              </w:rPr>
            </w:pPr>
            <w:r w:rsidDel="00000000" w:rsidR="00000000" w:rsidRPr="00000000">
              <w:rPr>
                <w:sz w:val="17"/>
                <w:szCs w:val="17"/>
                <w:rtl w:val="0"/>
              </w:rPr>
              <w:t xml:space="preserve">50 Gy (0.5cc) </w:t>
            </w:r>
            <w:hyperlink r:id="rId619">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49">
            <w:pPr>
              <w:rPr>
                <w:sz w:val="17"/>
                <w:szCs w:val="17"/>
              </w:rPr>
            </w:pPr>
            <w:r w:rsidDel="00000000" w:rsidR="00000000" w:rsidRPr="00000000">
              <w:rPr>
                <w:sz w:val="17"/>
                <w:szCs w:val="17"/>
                <w:rtl w:val="0"/>
              </w:rPr>
              <w:t xml:space="preserve">40 Gy (21 cc) </w:t>
            </w:r>
            <w:hyperlink w:anchor="kpry5msyhjzx">
              <w:r w:rsidDel="00000000" w:rsidR="00000000" w:rsidRPr="00000000">
                <w:rPr>
                  <w:sz w:val="17"/>
                  <w:szCs w:val="17"/>
                  <w:vertAlign w:val="superscript"/>
                  <w:rtl w:val="0"/>
                </w:rPr>
                <w:t xml:space="preserve">NoFlyZone</w:t>
              </w:r>
            </w:hyperlink>
            <w:r w:rsidDel="00000000" w:rsidR="00000000" w:rsidRPr="00000000">
              <w:rPr>
                <w:rtl w:val="0"/>
              </w:rPr>
            </w:r>
          </w:p>
          <w:p w:rsidR="00000000" w:rsidDel="00000000" w:rsidP="00000000" w:rsidRDefault="00000000" w:rsidRPr="00000000" w14:paraId="0000034A">
            <w:pPr>
              <w:rPr>
                <w:sz w:val="17"/>
                <w:szCs w:val="17"/>
              </w:rPr>
            </w:pPr>
            <w:r w:rsidDel="00000000" w:rsidR="00000000" w:rsidRPr="00000000">
              <w:rPr>
                <w:sz w:val="17"/>
                <w:szCs w:val="17"/>
                <w:rtl w:val="0"/>
              </w:rPr>
              <w:t xml:space="preserve">37.7 Gy (24 cc) </w:t>
            </w:r>
            <w:hyperlink w:anchor="kpry5msyhjzx">
              <w:r w:rsidDel="00000000" w:rsidR="00000000" w:rsidRPr="00000000">
                <w:rPr>
                  <w:sz w:val="17"/>
                  <w:szCs w:val="17"/>
                  <w:vertAlign w:val="superscript"/>
                  <w:rtl w:val="0"/>
                </w:rPr>
                <w:t xml:space="preserve">NoFlyZone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B">
            <w:pPr>
              <w:widowControl w:val="0"/>
              <w:rPr>
                <w:sz w:val="17"/>
                <w:szCs w:val="17"/>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C">
            <w:pPr>
              <w:widowControl w:val="0"/>
              <w:rPr>
                <w:sz w:val="17"/>
                <w:szCs w:val="17"/>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D">
            <w:pPr>
              <w:rPr>
                <w:b w:val="1"/>
                <w:sz w:val="17"/>
                <w:szCs w:val="17"/>
              </w:rPr>
            </w:pPr>
            <w:r w:rsidDel="00000000" w:rsidR="00000000" w:rsidRPr="00000000">
              <w:rPr>
                <w:b w:val="1"/>
                <w:sz w:val="17"/>
                <w:szCs w:val="17"/>
                <w:rtl w:val="0"/>
              </w:rPr>
              <w:t xml:space="preserve">Renal Cortex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4E">
            <w:pPr>
              <w:rPr>
                <w:sz w:val="17"/>
                <w:szCs w:val="17"/>
              </w:rPr>
            </w:pPr>
            <w:r w:rsidDel="00000000" w:rsidR="00000000" w:rsidRPr="00000000">
              <w:rPr>
                <w:sz w:val="17"/>
                <w:szCs w:val="17"/>
                <w:rtl w:val="0"/>
              </w:rPr>
              <w:t xml:space="preserve">Mean kidney dose 18 Gy </w:t>
            </w:r>
            <w:hyperlink r:id="rId620">
              <w:r w:rsidDel="00000000" w:rsidR="00000000" w:rsidRPr="00000000">
                <w:rPr>
                  <w:sz w:val="17"/>
                  <w:szCs w:val="17"/>
                  <w:vertAlign w:val="superscript"/>
                  <w:rtl w:val="0"/>
                </w:rPr>
                <w:t xml:space="preserve">QUANTEC</w:t>
              </w:r>
            </w:hyperlink>
            <w:r w:rsidDel="00000000" w:rsidR="00000000" w:rsidRPr="00000000">
              <w:rPr>
                <w:rtl w:val="0"/>
              </w:rPr>
            </w:r>
          </w:p>
          <w:p w:rsidR="00000000" w:rsidDel="00000000" w:rsidP="00000000" w:rsidRDefault="00000000" w:rsidRPr="00000000" w14:paraId="0000034F">
            <w:pPr>
              <w:rPr>
                <w:sz w:val="17"/>
                <w:szCs w:val="17"/>
              </w:rPr>
            </w:pPr>
            <w:r w:rsidDel="00000000" w:rsidR="00000000" w:rsidRPr="00000000">
              <w:rPr>
                <w:sz w:val="17"/>
                <w:szCs w:val="17"/>
                <w:rtl w:val="0"/>
              </w:rPr>
              <w:t xml:space="preserve">30 Gy (20%) </w:t>
            </w:r>
            <w:hyperlink r:id="rId621">
              <w:r w:rsidDel="00000000" w:rsidR="00000000" w:rsidRPr="00000000">
                <w:rPr>
                  <w:sz w:val="17"/>
                  <w:szCs w:val="17"/>
                  <w:vertAlign w:val="superscript"/>
                  <w:rtl w:val="0"/>
                </w:rPr>
                <w:t xml:space="preserve">QUANTEC</w:t>
              </w:r>
            </w:hyperlink>
            <w:r w:rsidDel="00000000" w:rsidR="00000000" w:rsidRPr="00000000">
              <w:rPr>
                <w:rtl w:val="0"/>
              </w:rPr>
            </w:r>
          </w:p>
          <w:p w:rsidR="00000000" w:rsidDel="00000000" w:rsidP="00000000" w:rsidRDefault="00000000" w:rsidRPr="00000000" w14:paraId="00000350">
            <w:pPr>
              <w:rPr>
                <w:sz w:val="17"/>
                <w:szCs w:val="17"/>
                <w:vertAlign w:val="superscript"/>
              </w:rPr>
            </w:pPr>
            <w:r w:rsidDel="00000000" w:rsidR="00000000" w:rsidRPr="00000000">
              <w:rPr>
                <w:sz w:val="17"/>
                <w:szCs w:val="17"/>
                <w:rtl w:val="0"/>
              </w:rPr>
              <w:t xml:space="preserve">20 Gy (30%) </w:t>
            </w:r>
            <w:hyperlink r:id="rId622">
              <w:r w:rsidDel="00000000" w:rsidR="00000000" w:rsidRPr="00000000">
                <w:rPr>
                  <w:sz w:val="17"/>
                  <w:szCs w:val="17"/>
                  <w:vertAlign w:val="superscript"/>
                  <w:rtl w:val="0"/>
                </w:rPr>
                <w:t xml:space="preserve">QUANTEC</w:t>
              </w:r>
            </w:hyperlink>
            <w:r w:rsidDel="00000000" w:rsidR="00000000" w:rsidRPr="00000000">
              <w:rPr>
                <w:sz w:val="17"/>
                <w:szCs w:val="17"/>
                <w:vertAlign w:val="superscript"/>
                <w:rtl w:val="0"/>
              </w:rPr>
              <w:t xml:space="preserve">, </w:t>
            </w:r>
            <w:hyperlink r:id="rId623">
              <w:r w:rsidDel="00000000" w:rsidR="00000000" w:rsidRPr="00000000">
                <w:rPr>
                  <w:sz w:val="17"/>
                  <w:szCs w:val="17"/>
                  <w:vertAlign w:val="superscript"/>
                  <w:rtl w:val="0"/>
                </w:rPr>
                <w:t xml:space="preserve">10-10</w:t>
              </w:r>
            </w:hyperlink>
            <w:r w:rsidDel="00000000" w:rsidR="00000000" w:rsidRPr="00000000">
              <w:rPr>
                <w:rtl w:val="0"/>
              </w:rPr>
            </w:r>
          </w:p>
          <w:p w:rsidR="00000000" w:rsidDel="00000000" w:rsidP="00000000" w:rsidRDefault="00000000" w:rsidRPr="00000000" w14:paraId="00000351">
            <w:pPr>
              <w:rPr>
                <w:sz w:val="17"/>
                <w:szCs w:val="17"/>
              </w:rPr>
            </w:pPr>
            <w:r w:rsidDel="00000000" w:rsidR="00000000" w:rsidRPr="00000000">
              <w:rPr>
                <w:sz w:val="17"/>
                <w:szCs w:val="17"/>
                <w:rtl w:val="0"/>
              </w:rPr>
              <w:t xml:space="preserve">18 Gy (30-50%, 67% </w:t>
            </w:r>
            <w:hyperlink r:id="rId624">
              <w:r w:rsidDel="00000000" w:rsidR="00000000" w:rsidRPr="00000000">
                <w:rPr>
                  <w:sz w:val="17"/>
                  <w:szCs w:val="17"/>
                  <w:vertAlign w:val="superscript"/>
                  <w:rtl w:val="0"/>
                </w:rPr>
                <w:t xml:space="preserve">04-18 </w:t>
              </w:r>
            </w:hyperlink>
            <w:r w:rsidDel="00000000" w:rsidR="00000000" w:rsidRPr="00000000">
              <w:rPr>
                <w:sz w:val="17"/>
                <w:szCs w:val="17"/>
                <w:vertAlign w:val="superscript"/>
                <w:rtl w:val="0"/>
              </w:rPr>
              <w:t xml:space="preserve">, </w:t>
            </w:r>
            <w:hyperlink r:id="rId625">
              <w:r w:rsidDel="00000000" w:rsidR="00000000" w:rsidRPr="00000000">
                <w:rPr>
                  <w:sz w:val="17"/>
                  <w:szCs w:val="17"/>
                  <w:vertAlign w:val="superscript"/>
                  <w:rtl w:val="0"/>
                </w:rPr>
                <w:t xml:space="preserve">07-24</w:t>
              </w:r>
            </w:hyperlink>
            <w:r w:rsidDel="00000000" w:rsidR="00000000" w:rsidRPr="00000000">
              <w:rPr>
                <w:sz w:val="17"/>
                <w:szCs w:val="17"/>
                <w:rtl w:val="0"/>
              </w:rPr>
              <w:t xml:space="preserve">)</w:t>
            </w:r>
          </w:p>
          <w:p w:rsidR="00000000" w:rsidDel="00000000" w:rsidP="00000000" w:rsidRDefault="00000000" w:rsidRPr="00000000" w14:paraId="00000352">
            <w:pPr>
              <w:rPr>
                <w:sz w:val="17"/>
                <w:szCs w:val="17"/>
              </w:rPr>
            </w:pPr>
            <w:r w:rsidDel="00000000" w:rsidR="00000000" w:rsidRPr="00000000">
              <w:rPr>
                <w:sz w:val="17"/>
                <w:szCs w:val="17"/>
                <w:rtl w:val="0"/>
              </w:rPr>
              <w:t xml:space="preserve">18 Gy (33%) </w:t>
            </w:r>
            <w:hyperlink r:id="rId626">
              <w:r w:rsidDel="00000000" w:rsidR="00000000" w:rsidRPr="00000000">
                <w:rPr>
                  <w:sz w:val="17"/>
                  <w:szCs w:val="17"/>
                  <w:vertAlign w:val="superscript"/>
                  <w:rtl w:val="0"/>
                </w:rPr>
                <w:t xml:space="preserve">QUANTEC</w:t>
              </w:r>
            </w:hyperlink>
            <w:r w:rsidDel="00000000" w:rsidR="00000000" w:rsidRPr="00000000">
              <w:rPr>
                <w:rtl w:val="0"/>
              </w:rPr>
            </w:r>
          </w:p>
          <w:p w:rsidR="00000000" w:rsidDel="00000000" w:rsidP="00000000" w:rsidRDefault="00000000" w:rsidRPr="00000000" w14:paraId="00000353">
            <w:pPr>
              <w:rPr>
                <w:sz w:val="17"/>
                <w:szCs w:val="17"/>
              </w:rPr>
            </w:pPr>
            <w:r w:rsidDel="00000000" w:rsidR="00000000" w:rsidRPr="00000000">
              <w:rPr>
                <w:sz w:val="17"/>
                <w:szCs w:val="17"/>
                <w:rtl w:val="0"/>
              </w:rPr>
              <w:t xml:space="preserve">One functional kidney:</w:t>
            </w:r>
          </w:p>
          <w:p w:rsidR="00000000" w:rsidDel="00000000" w:rsidP="00000000" w:rsidRDefault="00000000" w:rsidRPr="00000000" w14:paraId="00000354">
            <w:pPr>
              <w:rPr>
                <w:sz w:val="17"/>
                <w:szCs w:val="17"/>
              </w:rPr>
            </w:pPr>
            <w:r w:rsidDel="00000000" w:rsidR="00000000" w:rsidRPr="00000000">
              <w:rPr>
                <w:sz w:val="17"/>
                <w:szCs w:val="17"/>
                <w:rtl w:val="0"/>
              </w:rPr>
              <w:t xml:space="preserve">   Mean kidney dose 9 Gy.</w:t>
            </w:r>
          </w:p>
          <w:p w:rsidR="00000000" w:rsidDel="00000000" w:rsidP="00000000" w:rsidRDefault="00000000" w:rsidRPr="00000000" w14:paraId="00000355">
            <w:pPr>
              <w:rPr>
                <w:sz w:val="17"/>
                <w:szCs w:val="17"/>
              </w:rPr>
            </w:pPr>
            <w:r w:rsidDel="00000000" w:rsidR="00000000" w:rsidRPr="00000000">
              <w:rPr>
                <w:sz w:val="17"/>
                <w:szCs w:val="17"/>
                <w:rtl w:val="0"/>
              </w:rPr>
              <w:t xml:space="preserve">   20 Gy (15 - 20%) </w:t>
            </w:r>
            <w:hyperlink r:id="rId627">
              <w:r w:rsidDel="00000000" w:rsidR="00000000" w:rsidRPr="00000000">
                <w:rPr>
                  <w:sz w:val="17"/>
                  <w:szCs w:val="17"/>
                  <w:vertAlign w:val="superscript"/>
                  <w:rtl w:val="0"/>
                </w:rPr>
                <w:t xml:space="preserve">10-10</w:t>
              </w:r>
            </w:hyperlink>
            <w:r w:rsidDel="00000000" w:rsidR="00000000" w:rsidRPr="00000000">
              <w:rPr>
                <w:rtl w:val="0"/>
              </w:rPr>
            </w:r>
          </w:p>
          <w:p w:rsidR="00000000" w:rsidDel="00000000" w:rsidP="00000000" w:rsidRDefault="00000000" w:rsidRPr="00000000" w14:paraId="00000356">
            <w:pPr>
              <w:rPr>
                <w:sz w:val="17"/>
                <w:szCs w:val="17"/>
              </w:rPr>
            </w:pPr>
            <w:r w:rsidDel="00000000" w:rsidR="00000000" w:rsidRPr="00000000">
              <w:rPr>
                <w:sz w:val="17"/>
                <w:szCs w:val="17"/>
                <w:rtl w:val="0"/>
              </w:rPr>
              <w:t xml:space="preserve">   18 Gy (10-15%)</w:t>
            </w:r>
          </w:p>
          <w:p w:rsidR="00000000" w:rsidDel="00000000" w:rsidP="00000000" w:rsidRDefault="00000000" w:rsidRPr="00000000" w14:paraId="00000357">
            <w:pPr>
              <w:rPr>
                <w:sz w:val="17"/>
                <w:szCs w:val="17"/>
              </w:rPr>
            </w:pPr>
            <w:r w:rsidDel="00000000" w:rsidR="00000000" w:rsidRPr="00000000">
              <w:rPr>
                <w:sz w:val="17"/>
                <w:szCs w:val="17"/>
                <w:rtl w:val="0"/>
              </w:rPr>
              <w:t xml:space="preserve">8 Gy (50% each) - testicular.</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58">
            <w:pPr>
              <w:rPr>
                <w:sz w:val="17"/>
                <w:szCs w:val="17"/>
              </w:rPr>
            </w:pPr>
            <w:r w:rsidDel="00000000" w:rsidR="00000000" w:rsidRPr="00000000">
              <w:rPr>
                <w:sz w:val="17"/>
                <w:szCs w:val="17"/>
                <w:rtl w:val="0"/>
              </w:rPr>
              <w:t xml:space="preserve">9.5 Gy (200 cc*) </w:t>
            </w:r>
            <w:r w:rsidDel="00000000" w:rsidR="00000000" w:rsidRPr="00000000">
              <w:rPr>
                <w:sz w:val="17"/>
                <w:szCs w:val="17"/>
                <w:vertAlign w:val="superscript"/>
                <w:rtl w:val="0"/>
              </w:rPr>
              <w:t xml:space="preserve">T, </w:t>
            </w:r>
            <w:hyperlink r:id="rId628">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59">
            <w:pPr>
              <w:rPr>
                <w:sz w:val="17"/>
                <w:szCs w:val="17"/>
              </w:rPr>
            </w:pPr>
            <w:r w:rsidDel="00000000" w:rsidR="00000000" w:rsidRPr="00000000">
              <w:rPr>
                <w:sz w:val="17"/>
                <w:szCs w:val="17"/>
                <w:rtl w:val="0"/>
              </w:rPr>
              <w:t xml:space="preserve">8.4 Gy (200 cc*) </w:t>
            </w:r>
            <w:hyperlink r:id="rId629">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35A">
            <w:pPr>
              <w:rPr>
                <w:sz w:val="17"/>
                <w:szCs w:val="17"/>
              </w:rPr>
            </w:pPr>
            <w:r w:rsidDel="00000000" w:rsidR="00000000" w:rsidRPr="00000000">
              <w:rPr>
                <w:sz w:val="17"/>
                <w:szCs w:val="17"/>
                <w:rtl w:val="0"/>
              </w:rPr>
              <w:t xml:space="preserve">*Min volume spared</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5B">
            <w:pPr>
              <w:rPr>
                <w:sz w:val="17"/>
                <w:szCs w:val="17"/>
              </w:rPr>
            </w:pPr>
            <w:r w:rsidDel="00000000" w:rsidR="00000000" w:rsidRPr="00000000">
              <w:rPr>
                <w:sz w:val="17"/>
                <w:szCs w:val="17"/>
                <w:rtl w:val="0"/>
              </w:rPr>
              <w:t xml:space="preserve">15 - 16 Gy (200 cc*)</w:t>
            </w:r>
            <w:r w:rsidDel="00000000" w:rsidR="00000000" w:rsidRPr="00000000">
              <w:rPr>
                <w:sz w:val="17"/>
                <w:szCs w:val="17"/>
                <w:vertAlign w:val="superscript"/>
                <w:rtl w:val="0"/>
              </w:rPr>
              <w:t xml:space="preserve">T, </w:t>
            </w:r>
            <w:hyperlink r:id="rId630">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w:t>
            </w:r>
            <w:hyperlink r:id="rId631">
              <w:r w:rsidDel="00000000" w:rsidR="00000000" w:rsidRPr="00000000">
                <w:rPr>
                  <w:sz w:val="17"/>
                  <w:szCs w:val="17"/>
                  <w:vertAlign w:val="superscript"/>
                  <w:rtl w:val="0"/>
                </w:rPr>
                <w:t xml:space="preserve">BR002</w:t>
              </w:r>
            </w:hyperlink>
            <w:r w:rsidDel="00000000" w:rsidR="00000000" w:rsidRPr="00000000">
              <w:rPr>
                <w:rtl w:val="0"/>
              </w:rPr>
            </w:r>
          </w:p>
          <w:p w:rsidR="00000000" w:rsidDel="00000000" w:rsidP="00000000" w:rsidRDefault="00000000" w:rsidRPr="00000000" w14:paraId="0000035C">
            <w:pPr>
              <w:rPr>
                <w:sz w:val="17"/>
                <w:szCs w:val="17"/>
              </w:rPr>
            </w:pPr>
            <w:r w:rsidDel="00000000" w:rsidR="00000000" w:rsidRPr="00000000">
              <w:rPr>
                <w:sz w:val="17"/>
                <w:szCs w:val="17"/>
                <w:rtl w:val="0"/>
              </w:rPr>
              <w:t xml:space="preserve">*Min volume spared</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5D">
            <w:pPr>
              <w:rPr>
                <w:sz w:val="17"/>
                <w:szCs w:val="17"/>
              </w:rPr>
            </w:pPr>
            <w:r w:rsidDel="00000000" w:rsidR="00000000" w:rsidRPr="00000000">
              <w:rPr>
                <w:sz w:val="17"/>
                <w:szCs w:val="17"/>
                <w:rtl w:val="0"/>
              </w:rPr>
              <w:t xml:space="preserve">17.5 - 18 Gy (200cc*)</w:t>
            </w:r>
            <w:hyperlink r:id="rId632">
              <w:r w:rsidDel="00000000" w:rsidR="00000000" w:rsidRPr="00000000">
                <w:rPr>
                  <w:sz w:val="17"/>
                  <w:szCs w:val="17"/>
                  <w:vertAlign w:val="superscript"/>
                  <w:rtl w:val="0"/>
                </w:rPr>
                <w:t xml:space="preserve">101</w:t>
              </w:r>
            </w:hyperlink>
            <w:r w:rsidDel="00000000" w:rsidR="00000000" w:rsidRPr="00000000">
              <w:rPr>
                <w:sz w:val="17"/>
                <w:szCs w:val="17"/>
                <w:vertAlign w:val="superscript"/>
                <w:rtl w:val="0"/>
              </w:rPr>
              <w:t xml:space="preserve">, </w:t>
            </w:r>
            <w:hyperlink r:id="rId633">
              <w:r w:rsidDel="00000000" w:rsidR="00000000" w:rsidRPr="00000000">
                <w:rPr>
                  <w:sz w:val="17"/>
                  <w:szCs w:val="17"/>
                  <w:vertAlign w:val="superscript"/>
                  <w:rtl w:val="0"/>
                </w:rPr>
                <w:t xml:space="preserve">BR002</w:t>
              </w:r>
            </w:hyperlink>
            <w:r w:rsidDel="00000000" w:rsidR="00000000" w:rsidRPr="00000000">
              <w:rPr>
                <w:sz w:val="17"/>
                <w:szCs w:val="17"/>
                <w:rtl w:val="0"/>
              </w:rPr>
              <w:br w:type="textWrapping"/>
              <w:t xml:space="preserve">16 Gy (200 cc*) </w:t>
            </w:r>
            <w:hyperlink r:id="rId634">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5E">
            <w:pPr>
              <w:rPr>
                <w:sz w:val="17"/>
                <w:szCs w:val="17"/>
              </w:rPr>
            </w:pPr>
            <w:r w:rsidDel="00000000" w:rsidR="00000000" w:rsidRPr="00000000">
              <w:rPr>
                <w:sz w:val="17"/>
                <w:szCs w:val="17"/>
                <w:rtl w:val="0"/>
              </w:rPr>
              <w:t xml:space="preserve">Mean &lt; 10 Gy </w:t>
            </w:r>
            <w:hyperlink r:id="rId635">
              <w:r w:rsidDel="00000000" w:rsidR="00000000" w:rsidRPr="00000000">
                <w:rPr>
                  <w:sz w:val="17"/>
                  <w:szCs w:val="17"/>
                  <w:vertAlign w:val="superscript"/>
                  <w:rtl w:val="0"/>
                </w:rPr>
                <w:t xml:space="preserve">UK</w:t>
              </w:r>
            </w:hyperlink>
            <w:r w:rsidDel="00000000" w:rsidR="00000000" w:rsidRPr="00000000">
              <w:rPr>
                <w:rtl w:val="0"/>
              </w:rPr>
            </w:r>
          </w:p>
          <w:p w:rsidR="00000000" w:rsidDel="00000000" w:rsidP="00000000" w:rsidRDefault="00000000" w:rsidRPr="00000000" w14:paraId="0000035F">
            <w:pPr>
              <w:rPr>
                <w:sz w:val="17"/>
                <w:szCs w:val="17"/>
              </w:rPr>
            </w:pPr>
            <w:r w:rsidDel="00000000" w:rsidR="00000000" w:rsidRPr="00000000">
              <w:rPr>
                <w:sz w:val="17"/>
                <w:szCs w:val="17"/>
                <w:rtl w:val="0"/>
              </w:rPr>
              <w:t xml:space="preserve">*Min volume spared</w:t>
            </w:r>
          </w:p>
          <w:p w:rsidR="00000000" w:rsidDel="00000000" w:rsidP="00000000" w:rsidRDefault="00000000" w:rsidRPr="00000000" w14:paraId="00000360">
            <w:pPr>
              <w:rPr>
                <w:sz w:val="17"/>
                <w:szCs w:val="17"/>
              </w:rPr>
            </w:pPr>
            <w:r w:rsidDel="00000000" w:rsidR="00000000" w:rsidRPr="00000000">
              <w:rPr>
                <w:rtl w:val="0"/>
              </w:rPr>
            </w:r>
          </w:p>
          <w:p w:rsidR="00000000" w:rsidDel="00000000" w:rsidP="00000000" w:rsidRDefault="00000000" w:rsidRPr="00000000" w14:paraId="00000361">
            <w:pPr>
              <w:rPr>
                <w:sz w:val="17"/>
                <w:szCs w:val="17"/>
              </w:rPr>
            </w:pPr>
            <w:r w:rsidDel="00000000" w:rsidR="00000000" w:rsidRPr="00000000">
              <w:rPr>
                <w:sz w:val="17"/>
                <w:szCs w:val="17"/>
                <w:rtl w:val="0"/>
              </w:rPr>
              <w:t xml:space="preserve">Solitary kidney or one kidney &gt; 10 Gy: 10 Gy (10 - 45%)</w:t>
            </w:r>
            <w:hyperlink r:id="rId636">
              <w:r w:rsidDel="00000000" w:rsidR="00000000" w:rsidRPr="00000000">
                <w:rPr>
                  <w:sz w:val="17"/>
                  <w:szCs w:val="17"/>
                  <w:vertAlign w:val="superscript"/>
                  <w:rtl w:val="0"/>
                </w:rPr>
                <w:t xml:space="preserve">UK</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62">
            <w:pPr>
              <w:widowControl w:val="0"/>
              <w:rPr>
                <w:sz w:val="17"/>
                <w:szCs w:val="17"/>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63">
            <w:pPr>
              <w:widowControl w:val="0"/>
              <w:rPr>
                <w:sz w:val="17"/>
                <w:szCs w:val="17"/>
              </w:rPr>
            </w:pPr>
            <w:r w:rsidDel="00000000" w:rsidR="00000000" w:rsidRPr="00000000">
              <w:rPr>
                <w:sz w:val="17"/>
                <w:szCs w:val="17"/>
                <w:rtl w:val="0"/>
              </w:rPr>
              <w:t xml:space="preserve">21.9 Gy (200 cc)</w:t>
            </w:r>
          </w:p>
          <w:p w:rsidR="00000000" w:rsidDel="00000000" w:rsidP="00000000" w:rsidRDefault="00000000" w:rsidRPr="00000000" w14:paraId="00000364">
            <w:pPr>
              <w:widowControl w:val="0"/>
              <w:rPr>
                <w:sz w:val="17"/>
                <w:szCs w:val="17"/>
              </w:rPr>
            </w:pPr>
            <w:r w:rsidDel="00000000" w:rsidR="00000000" w:rsidRPr="00000000">
              <w:rPr>
                <w:sz w:val="17"/>
                <w:szCs w:val="17"/>
                <w:rtl w:val="0"/>
              </w:rPr>
              <w:t xml:space="preserve">10 Gy (10%) </w:t>
            </w:r>
            <w:hyperlink r:id="rId637">
              <w:r w:rsidDel="00000000" w:rsidR="00000000" w:rsidRPr="00000000">
                <w:rPr>
                  <w:sz w:val="17"/>
                  <w:szCs w:val="17"/>
                  <w:vertAlign w:val="superscript"/>
                  <w:rtl w:val="0"/>
                </w:rPr>
                <w:t xml:space="preserve">04-38</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65">
            <w:pPr>
              <w:rPr>
                <w:b w:val="1"/>
                <w:sz w:val="17"/>
                <w:szCs w:val="17"/>
              </w:rPr>
            </w:pPr>
            <w:r w:rsidDel="00000000" w:rsidR="00000000" w:rsidRPr="00000000">
              <w:rPr>
                <w:b w:val="1"/>
                <w:sz w:val="17"/>
                <w:szCs w:val="17"/>
                <w:rtl w:val="0"/>
              </w:rPr>
              <w:t xml:space="preserve">Renal hilum</w:t>
            </w:r>
          </w:p>
        </w:tc>
        <w:tc>
          <w:tcPr>
            <w:tcBorders>
              <w:top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66">
            <w:pPr>
              <w:rPr>
                <w:sz w:val="17"/>
                <w:szCs w:val="17"/>
              </w:rPr>
            </w:pPr>
            <w:r w:rsidDel="00000000" w:rsidR="00000000" w:rsidRPr="00000000">
              <w:rPr>
                <w:rtl w:val="0"/>
              </w:rPr>
            </w:r>
          </w:p>
        </w:tc>
        <w:tc>
          <w:tcPr>
            <w:tcBorders>
              <w:top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67">
            <w:pPr>
              <w:rPr>
                <w:sz w:val="17"/>
                <w:szCs w:val="17"/>
                <w:vertAlign w:val="superscript"/>
              </w:rPr>
            </w:pPr>
            <w:r w:rsidDel="00000000" w:rsidR="00000000" w:rsidRPr="00000000">
              <w:rPr>
                <w:sz w:val="17"/>
                <w:szCs w:val="17"/>
                <w:rtl w:val="0"/>
              </w:rPr>
              <w:t xml:space="preserve">18.6 Gy </w:t>
            </w:r>
            <w:hyperlink r:id="rId638">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368">
            <w:pPr>
              <w:rPr>
                <w:sz w:val="17"/>
                <w:szCs w:val="17"/>
              </w:rPr>
            </w:pPr>
            <w:r w:rsidDel="00000000" w:rsidR="00000000" w:rsidRPr="00000000">
              <w:rPr>
                <w:sz w:val="17"/>
                <w:szCs w:val="17"/>
                <w:rtl w:val="0"/>
              </w:rPr>
              <w:t xml:space="preserve">10.6 Gy (67%) </w:t>
            </w:r>
            <w:hyperlink r:id="rId639">
              <w:r w:rsidDel="00000000" w:rsidR="00000000" w:rsidRPr="00000000">
                <w:rPr>
                  <w:sz w:val="17"/>
                  <w:szCs w:val="17"/>
                  <w:vertAlign w:val="superscript"/>
                  <w:rtl w:val="0"/>
                </w:rPr>
                <w:t xml:space="preserve">101 </w:t>
              </w:r>
            </w:hyperlink>
            <w:r w:rsidDel="00000000" w:rsidR="00000000" w:rsidRPr="00000000">
              <w:rPr>
                <w:rtl w:val="0"/>
              </w:rPr>
            </w:r>
          </w:p>
          <w:p w:rsidR="00000000" w:rsidDel="00000000" w:rsidP="00000000" w:rsidRDefault="00000000" w:rsidRPr="00000000" w14:paraId="00000369">
            <w:pPr>
              <w:rPr>
                <w:sz w:val="17"/>
                <w:szCs w:val="17"/>
              </w:rPr>
            </w:pPr>
            <w:r w:rsidDel="00000000" w:rsidR="00000000" w:rsidRPr="00000000">
              <w:rPr>
                <w:sz w:val="17"/>
                <w:szCs w:val="17"/>
                <w:rtl w:val="0"/>
              </w:rPr>
              <w:t xml:space="preserve">14 Gy (15 cc) </w:t>
            </w:r>
            <w:r w:rsidDel="00000000" w:rsidR="00000000" w:rsidRPr="00000000">
              <w:rPr>
                <w:sz w:val="17"/>
                <w:szCs w:val="17"/>
                <w:vertAlign w:val="superscript"/>
                <w:rtl w:val="0"/>
              </w:rPr>
              <w:t xml:space="preserve">T, </w:t>
            </w:r>
            <w:hyperlink r:id="rId640">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A">
            <w:pPr>
              <w:rPr>
                <w:sz w:val="17"/>
                <w:szCs w:val="17"/>
              </w:rPr>
            </w:pPr>
            <w:r w:rsidDel="00000000" w:rsidR="00000000" w:rsidRPr="00000000">
              <w:rPr>
                <w:rtl w:val="0"/>
              </w:rPr>
            </w:r>
          </w:p>
          <w:p w:rsidR="00000000" w:rsidDel="00000000" w:rsidP="00000000" w:rsidRDefault="00000000" w:rsidRPr="00000000" w14:paraId="0000036B">
            <w:pPr>
              <w:rPr>
                <w:sz w:val="17"/>
                <w:szCs w:val="17"/>
              </w:rPr>
            </w:pPr>
            <w:r w:rsidDel="00000000" w:rsidR="00000000" w:rsidRPr="00000000">
              <w:rPr>
                <w:sz w:val="17"/>
                <w:szCs w:val="17"/>
                <w:rtl w:val="0"/>
              </w:rPr>
              <w:t xml:space="preserve">19.5 Gy (15 cc) </w:t>
            </w:r>
            <w:r w:rsidDel="00000000" w:rsidR="00000000" w:rsidRPr="00000000">
              <w:rPr>
                <w:sz w:val="17"/>
                <w:szCs w:val="17"/>
                <w:vertAlign w:val="superscript"/>
                <w:rtl w:val="0"/>
              </w:rPr>
              <w:t xml:space="preserve">T, </w:t>
            </w:r>
            <w:hyperlink r:id="rId641">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C">
            <w:pPr>
              <w:rPr>
                <w:sz w:val="17"/>
                <w:szCs w:val="17"/>
              </w:rPr>
            </w:pPr>
            <w:r w:rsidDel="00000000" w:rsidR="00000000" w:rsidRPr="00000000">
              <w:rPr>
                <w:sz w:val="17"/>
                <w:szCs w:val="17"/>
                <w:rtl w:val="0"/>
              </w:rPr>
              <w:t xml:space="preserve">23 Gy (67%) </w:t>
            </w:r>
            <w:hyperlink r:id="rId642">
              <w:r w:rsidDel="00000000" w:rsidR="00000000" w:rsidRPr="00000000">
                <w:rPr>
                  <w:sz w:val="17"/>
                  <w:szCs w:val="17"/>
                  <w:vertAlign w:val="superscript"/>
                  <w:rtl w:val="0"/>
                </w:rPr>
                <w:t xml:space="preserve">101</w:t>
              </w:r>
            </w:hyperlink>
            <w:r w:rsidDel="00000000" w:rsidR="00000000" w:rsidRPr="00000000">
              <w:rPr>
                <w:rtl w:val="0"/>
              </w:rPr>
            </w:r>
          </w:p>
          <w:p w:rsidR="00000000" w:rsidDel="00000000" w:rsidP="00000000" w:rsidRDefault="00000000" w:rsidRPr="00000000" w14:paraId="0000036D">
            <w:pPr>
              <w:rPr>
                <w:sz w:val="17"/>
                <w:szCs w:val="17"/>
                <w:vertAlign w:val="superscript"/>
              </w:rPr>
            </w:pPr>
            <w:r w:rsidDel="00000000" w:rsidR="00000000" w:rsidRPr="00000000">
              <w:rPr>
                <w:sz w:val="17"/>
                <w:szCs w:val="17"/>
                <w:rtl w:val="0"/>
              </w:rPr>
              <w:t xml:space="preserve">23 Gy (15 cc) </w:t>
            </w:r>
            <w:r w:rsidDel="00000000" w:rsidR="00000000" w:rsidRPr="00000000">
              <w:rPr>
                <w:sz w:val="17"/>
                <w:szCs w:val="17"/>
                <w:vertAlign w:val="superscript"/>
                <w:rtl w:val="0"/>
              </w:rPr>
              <w:t xml:space="preserve">T, </w:t>
            </w:r>
            <w:hyperlink r:id="rId643">
              <w:r w:rsidDel="00000000" w:rsidR="00000000" w:rsidRPr="00000000">
                <w:rPr>
                  <w:sz w:val="17"/>
                  <w:szCs w:val="17"/>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E">
            <w:pPr>
              <w:widowControl w:val="0"/>
              <w:rPr>
                <w:sz w:val="17"/>
                <w:szCs w:val="17"/>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F">
            <w:pPr>
              <w:widowControl w:val="0"/>
              <w:rPr>
                <w:sz w:val="17"/>
                <w:szCs w:val="17"/>
              </w:rPr>
            </w:pPr>
            <w:r w:rsidDel="00000000" w:rsidR="00000000" w:rsidRPr="00000000">
              <w:rPr>
                <w:rtl w:val="0"/>
              </w:rPr>
            </w:r>
          </w:p>
        </w:tc>
      </w:tr>
    </w:tbl>
    <w:p w:rsidR="00000000" w:rsidDel="00000000" w:rsidP="00000000" w:rsidRDefault="00000000" w:rsidRPr="00000000" w14:paraId="00000370">
      <w:pPr>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371">
      <w:pPr>
        <w:rPr>
          <w:sz w:val="18"/>
          <w:szCs w:val="18"/>
        </w:rPr>
      </w:pPr>
      <w:r w:rsidDel="00000000" w:rsidR="00000000" w:rsidRPr="00000000">
        <w:rPr>
          <w:rtl w:val="0"/>
        </w:rPr>
      </w:r>
    </w:p>
    <w:tbl>
      <w:tblPr>
        <w:tblStyle w:val="Table8"/>
        <w:tblW w:w="18345.0" w:type="dxa"/>
        <w:jc w:val="left"/>
        <w:tblInd w:w="-22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400"/>
        <w:gridCol w:w="2190"/>
        <w:gridCol w:w="2295"/>
        <w:gridCol w:w="2370"/>
        <w:gridCol w:w="2385"/>
        <w:gridCol w:w="1620"/>
        <w:gridCol w:w="3780"/>
        <w:tblGridChange w:id="0">
          <w:tblGrid>
            <w:gridCol w:w="1305"/>
            <w:gridCol w:w="2400"/>
            <w:gridCol w:w="2190"/>
            <w:gridCol w:w="2295"/>
            <w:gridCol w:w="2370"/>
            <w:gridCol w:w="2385"/>
            <w:gridCol w:w="1620"/>
            <w:gridCol w:w="3780"/>
          </w:tblGrid>
        </w:tblGridChange>
      </w:tblGrid>
      <w:tr>
        <w:trPr>
          <w:trHeight w:val="255"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2">
            <w:pPr>
              <w:pStyle w:val="Heading2"/>
              <w:jc w:val="center"/>
              <w:rPr/>
            </w:pPr>
            <w:bookmarkStart w:colFirst="0" w:colLast="0" w:name="_ab2rhzp2bs8x" w:id="21"/>
            <w:bookmarkEnd w:id="21"/>
            <w:hyperlink w:anchor="_hjf4rn360avr">
              <w:r w:rsidDel="00000000" w:rsidR="00000000" w:rsidRPr="00000000">
                <w:rPr>
                  <w:rtl w:val="0"/>
                </w:rPr>
                <w:t xml:space="preserve">Pelvis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3">
            <w:pPr>
              <w:jc w:val="center"/>
              <w:rPr>
                <w:sz w:val="18"/>
                <w:szCs w:val="18"/>
              </w:rPr>
            </w:pPr>
            <w:r w:rsidDel="00000000" w:rsidR="00000000" w:rsidRPr="00000000">
              <w:rPr>
                <w:sz w:val="18"/>
                <w:szCs w:val="18"/>
                <w:rtl w:val="0"/>
              </w:rPr>
              <w:t xml:space="preserve">[</w:t>
            </w:r>
            <w:hyperlink w:anchor="_fk6t2v2tqs8g">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4">
            <w:pPr>
              <w:jc w:val="center"/>
              <w:rPr>
                <w:b w:val="1"/>
                <w:sz w:val="18"/>
                <w:szCs w:val="18"/>
              </w:rPr>
            </w:pPr>
            <w:r w:rsidDel="00000000" w:rsidR="00000000" w:rsidRPr="00000000">
              <w:rPr>
                <w:sz w:val="18"/>
                <w:szCs w:val="18"/>
                <w:rtl w:val="0"/>
              </w:rPr>
              <w:t xml:space="preserve">[</w:t>
            </w:r>
            <w:hyperlink w:anchor="_vocho1wttpvu">
              <w:r w:rsidDel="00000000" w:rsidR="00000000" w:rsidRPr="00000000">
                <w:rPr>
                  <w:b w:val="1"/>
                  <w:sz w:val="18"/>
                  <w:szCs w:val="18"/>
                  <w:rtl w:val="0"/>
                </w:rPr>
                <w:t xml:space="preserve">SRS</w:t>
              </w:r>
            </w:hyperlink>
            <w:r w:rsidDel="00000000" w:rsidR="00000000" w:rsidRPr="00000000">
              <w:rPr>
                <w:b w:val="1"/>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5">
            <w:pPr>
              <w:jc w:val="center"/>
              <w:rPr>
                <w:sz w:val="18"/>
                <w:szCs w:val="18"/>
              </w:rPr>
            </w:pPr>
            <w:r w:rsidDel="00000000" w:rsidR="00000000" w:rsidRPr="00000000">
              <w:rPr>
                <w:sz w:val="18"/>
                <w:szCs w:val="18"/>
                <w:rtl w:val="0"/>
              </w:rPr>
              <w:t xml:space="preserve">[</w:t>
            </w:r>
            <w:hyperlink w:anchor="_60c237wxszfo">
              <w:r w:rsidDel="00000000" w:rsidR="00000000" w:rsidRPr="00000000">
                <w:rPr>
                  <w:b w:val="1"/>
                  <w:sz w:val="18"/>
                  <w:szCs w:val="18"/>
                  <w:rtl w:val="0"/>
                </w:rPr>
                <w:t xml:space="preserve">3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6">
            <w:pPr>
              <w:jc w:val="center"/>
              <w:rPr>
                <w:sz w:val="18"/>
                <w:szCs w:val="18"/>
              </w:rPr>
            </w:pPr>
            <w:r w:rsidDel="00000000" w:rsidR="00000000" w:rsidRPr="00000000">
              <w:rPr>
                <w:sz w:val="18"/>
                <w:szCs w:val="18"/>
                <w:rtl w:val="0"/>
              </w:rPr>
              <w:t xml:space="preserve">[</w:t>
            </w:r>
            <w:hyperlink w:anchor="_60c237wxszfo">
              <w:r w:rsidDel="00000000" w:rsidR="00000000" w:rsidRPr="00000000">
                <w:rPr>
                  <w:b w:val="1"/>
                  <w:sz w:val="18"/>
                  <w:szCs w:val="18"/>
                  <w:rtl w:val="0"/>
                </w:rPr>
                <w:t xml:space="preserve">5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7">
            <w:pPr>
              <w:jc w:val="center"/>
              <w:rPr>
                <w:sz w:val="18"/>
                <w:szCs w:val="18"/>
              </w:rPr>
            </w:pPr>
            <w:r w:rsidDel="00000000" w:rsidR="00000000" w:rsidRPr="00000000">
              <w:rPr>
                <w:sz w:val="18"/>
                <w:szCs w:val="18"/>
                <w:rtl w:val="0"/>
              </w:rPr>
              <w:t xml:space="preserve">[</w:t>
            </w:r>
            <w:hyperlink w:anchor="_z510y33yg38">
              <w:r w:rsidDel="00000000" w:rsidR="00000000" w:rsidRPr="00000000">
                <w:rPr>
                  <w:b w:val="1"/>
                  <w:sz w:val="18"/>
                  <w:szCs w:val="18"/>
                  <w:rtl w:val="0"/>
                </w:rPr>
                <w:t xml:space="preserve">8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8">
            <w:pPr>
              <w:jc w:val="center"/>
              <w:rPr>
                <w:sz w:val="18"/>
                <w:szCs w:val="18"/>
              </w:rPr>
            </w:pPr>
            <w:r w:rsidDel="00000000" w:rsidR="00000000" w:rsidRPr="00000000">
              <w:rPr>
                <w:sz w:val="18"/>
                <w:szCs w:val="18"/>
                <w:rtl w:val="0"/>
              </w:rPr>
              <w:t xml:space="preserve">[</w:t>
            </w:r>
            <w:hyperlink w:anchor="_z510y33yg38">
              <w:r w:rsidDel="00000000" w:rsidR="00000000" w:rsidRPr="00000000">
                <w:rPr>
                  <w:b w:val="1"/>
                  <w:sz w:val="18"/>
                  <w:szCs w:val="18"/>
                  <w:rtl w:val="0"/>
                </w:rPr>
                <w:t xml:space="preserve">10 fraction</w:t>
              </w:r>
            </w:hyperlink>
            <w:r w:rsidDel="00000000" w:rsidR="00000000" w:rsidRPr="00000000">
              <w:rPr>
                <w:sz w:val="18"/>
                <w:szCs w:val="18"/>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9">
            <w:pPr>
              <w:rPr>
                <w:b w:val="1"/>
                <w:sz w:val="18"/>
                <w:szCs w:val="18"/>
              </w:rPr>
            </w:pPr>
            <w:r w:rsidDel="00000000" w:rsidR="00000000" w:rsidRPr="00000000">
              <w:rPr>
                <w:b w:val="1"/>
                <w:sz w:val="18"/>
                <w:szCs w:val="18"/>
                <w:rtl w:val="0"/>
              </w:rPr>
              <w:t xml:space="preserve">Colon /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A">
            <w:pPr>
              <w:widowControl w:val="0"/>
              <w:rPr>
                <w:sz w:val="18"/>
                <w:szCs w:val="18"/>
              </w:rPr>
            </w:pPr>
            <w:r w:rsidDel="00000000" w:rsidR="00000000" w:rsidRPr="00000000">
              <w:rPr>
                <w:sz w:val="18"/>
                <w:szCs w:val="18"/>
                <w:rtl w:val="0"/>
              </w:rPr>
              <w:t xml:space="preserve">60 Gy</w:t>
            </w:r>
          </w:p>
          <w:p w:rsidR="00000000" w:rsidDel="00000000" w:rsidP="00000000" w:rsidRDefault="00000000" w:rsidRPr="00000000" w14:paraId="0000037B">
            <w:pPr>
              <w:widowControl w:val="0"/>
              <w:rPr>
                <w:sz w:val="18"/>
                <w:szCs w:val="18"/>
              </w:rPr>
            </w:pPr>
            <w:r w:rsidDel="00000000" w:rsidR="00000000" w:rsidRPr="00000000">
              <w:rPr>
                <w:sz w:val="18"/>
                <w:szCs w:val="18"/>
                <w:rtl w:val="0"/>
              </w:rPr>
              <w:t xml:space="preserve">Anal:</w:t>
            </w:r>
          </w:p>
          <w:p w:rsidR="00000000" w:rsidDel="00000000" w:rsidP="00000000" w:rsidRDefault="00000000" w:rsidRPr="00000000" w14:paraId="0000037C">
            <w:pPr>
              <w:widowControl w:val="0"/>
              <w:rPr>
                <w:sz w:val="18"/>
                <w:szCs w:val="18"/>
                <w:vertAlign w:val="superscript"/>
              </w:rPr>
            </w:pPr>
            <w:r w:rsidDel="00000000" w:rsidR="00000000" w:rsidRPr="00000000">
              <w:rPr>
                <w:sz w:val="18"/>
                <w:szCs w:val="18"/>
                <w:rtl w:val="0"/>
              </w:rPr>
              <w:t xml:space="preserve">30 Gy (200 cc) </w:t>
            </w:r>
            <w:hyperlink r:id="rId644">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37D">
            <w:pPr>
              <w:widowControl w:val="0"/>
              <w:rPr>
                <w:sz w:val="18"/>
                <w:szCs w:val="18"/>
              </w:rPr>
            </w:pPr>
            <w:r w:rsidDel="00000000" w:rsidR="00000000" w:rsidRPr="00000000">
              <w:rPr>
                <w:sz w:val="18"/>
                <w:szCs w:val="18"/>
                <w:rtl w:val="0"/>
              </w:rPr>
              <w:t xml:space="preserve">35 Gy (150 cc) </w:t>
            </w:r>
            <w:hyperlink r:id="rId645">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37E">
            <w:pPr>
              <w:rPr>
                <w:sz w:val="18"/>
                <w:szCs w:val="18"/>
              </w:rPr>
            </w:pPr>
            <w:r w:rsidDel="00000000" w:rsidR="00000000" w:rsidRPr="00000000">
              <w:rPr>
                <w:sz w:val="18"/>
                <w:szCs w:val="18"/>
                <w:rtl w:val="0"/>
              </w:rPr>
              <w:t xml:space="preserve">45 Gy (20 cc) </w:t>
            </w:r>
            <w:hyperlink r:id="rId646">
              <w:r w:rsidDel="00000000" w:rsidR="00000000" w:rsidRPr="00000000">
                <w:rPr>
                  <w:sz w:val="18"/>
                  <w:szCs w:val="18"/>
                  <w:vertAlign w:val="superscript"/>
                  <w:rtl w:val="0"/>
                </w:rPr>
                <w:t xml:space="preserve">05-29</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7F">
            <w:pPr>
              <w:rPr>
                <w:sz w:val="18"/>
                <w:szCs w:val="18"/>
                <w:vertAlign w:val="superscript"/>
              </w:rPr>
            </w:pPr>
            <w:r w:rsidDel="00000000" w:rsidR="00000000" w:rsidRPr="00000000">
              <w:rPr>
                <w:sz w:val="18"/>
                <w:szCs w:val="18"/>
                <w:rtl w:val="0"/>
              </w:rPr>
              <w:t xml:space="preserve">29.2 Gy</w:t>
            </w:r>
            <w:r w:rsidDel="00000000" w:rsidR="00000000" w:rsidRPr="00000000">
              <w:rPr>
                <w:sz w:val="18"/>
                <w:szCs w:val="18"/>
                <w:vertAlign w:val="superscript"/>
                <w:rtl w:val="0"/>
              </w:rPr>
              <w:t xml:space="preserve">T, </w:t>
            </w:r>
            <w:hyperlink r:id="rId64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80">
            <w:pPr>
              <w:rPr>
                <w:sz w:val="18"/>
                <w:szCs w:val="18"/>
                <w:vertAlign w:val="superscript"/>
              </w:rPr>
            </w:pPr>
            <w:r w:rsidDel="00000000" w:rsidR="00000000" w:rsidRPr="00000000">
              <w:rPr>
                <w:b w:val="1"/>
                <w:sz w:val="18"/>
                <w:szCs w:val="18"/>
                <w:rtl w:val="0"/>
              </w:rPr>
              <w:t xml:space="preserve">18.4 Gy </w:t>
            </w:r>
            <w:hyperlink r:id="rId648">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381">
            <w:pPr>
              <w:rPr>
                <w:sz w:val="18"/>
                <w:szCs w:val="18"/>
                <w:vertAlign w:val="superscript"/>
              </w:rPr>
            </w:pPr>
            <w:r w:rsidDel="00000000" w:rsidR="00000000" w:rsidRPr="00000000">
              <w:rPr>
                <w:sz w:val="18"/>
                <w:szCs w:val="18"/>
                <w:rtl w:val="0"/>
              </w:rPr>
              <w:t xml:space="preserve">18 Gy (20 cc) </w:t>
            </w:r>
            <w:r w:rsidDel="00000000" w:rsidR="00000000" w:rsidRPr="00000000">
              <w:rPr>
                <w:sz w:val="18"/>
                <w:szCs w:val="18"/>
                <w:vertAlign w:val="superscript"/>
                <w:rtl w:val="0"/>
              </w:rPr>
              <w:t xml:space="preserve">T, </w:t>
            </w:r>
            <w:hyperlink r:id="rId64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82">
            <w:pPr>
              <w:rPr>
                <w:sz w:val="18"/>
                <w:szCs w:val="18"/>
              </w:rPr>
            </w:pPr>
            <w:r w:rsidDel="00000000" w:rsidR="00000000" w:rsidRPr="00000000">
              <w:rPr>
                <w:sz w:val="18"/>
                <w:szCs w:val="18"/>
                <w:rtl w:val="0"/>
              </w:rPr>
              <w:t xml:space="preserve">14.3 Gy (20 cc) </w:t>
            </w:r>
            <w:hyperlink r:id="rId650">
              <w:r w:rsidDel="00000000" w:rsidR="00000000" w:rsidRPr="00000000">
                <w:rPr>
                  <w:sz w:val="18"/>
                  <w:szCs w:val="18"/>
                  <w:vertAlign w:val="superscript"/>
                  <w:rtl w:val="0"/>
                </w:rPr>
                <w:t xml:space="preserve">101 </w:t>
              </w:r>
            </w:hyperlink>
            <w:r w:rsidDel="00000000" w:rsidR="00000000" w:rsidRPr="00000000">
              <w:rPr>
                <w:rtl w:val="0"/>
              </w:rPr>
            </w:r>
          </w:p>
        </w:tc>
        <w:tc>
          <w:tcPr>
            <w:tcBorders>
              <w:top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83">
            <w:pPr>
              <w:rPr>
                <w:sz w:val="18"/>
                <w:szCs w:val="18"/>
                <w:vertAlign w:val="superscript"/>
              </w:rPr>
            </w:pPr>
            <w:r w:rsidDel="00000000" w:rsidR="00000000" w:rsidRPr="00000000">
              <w:rPr>
                <w:sz w:val="18"/>
                <w:szCs w:val="18"/>
                <w:rtl w:val="0"/>
              </w:rPr>
              <w:t xml:space="preserve">42 Gy (1.5 cc) </w:t>
            </w:r>
            <w:hyperlink r:id="rId651">
              <w:r w:rsidDel="00000000" w:rsidR="00000000" w:rsidRPr="00000000">
                <w:rPr>
                  <w:sz w:val="18"/>
                  <w:szCs w:val="18"/>
                  <w:vertAlign w:val="superscript"/>
                  <w:rtl w:val="0"/>
                </w:rPr>
                <w:t xml:space="preserve">IROCK</w:t>
              </w:r>
            </w:hyperlink>
            <w:r w:rsidDel="00000000" w:rsidR="00000000" w:rsidRPr="00000000">
              <w:rPr>
                <w:rtl w:val="0"/>
              </w:rPr>
            </w:r>
          </w:p>
          <w:p w:rsidR="00000000" w:rsidDel="00000000" w:rsidP="00000000" w:rsidRDefault="00000000" w:rsidRPr="00000000" w14:paraId="00000384">
            <w:pPr>
              <w:rPr>
                <w:sz w:val="18"/>
                <w:szCs w:val="18"/>
                <w:vertAlign w:val="superscript"/>
              </w:rPr>
            </w:pPr>
            <w:r w:rsidDel="00000000" w:rsidR="00000000" w:rsidRPr="00000000">
              <w:rPr>
                <w:sz w:val="18"/>
                <w:szCs w:val="18"/>
                <w:rtl w:val="0"/>
              </w:rPr>
              <w:t xml:space="preserve">34.5 Gy </w:t>
            </w:r>
            <w:r w:rsidDel="00000000" w:rsidR="00000000" w:rsidRPr="00000000">
              <w:rPr>
                <w:sz w:val="18"/>
                <w:szCs w:val="18"/>
                <w:vertAlign w:val="superscript"/>
                <w:rtl w:val="0"/>
              </w:rPr>
              <w:t xml:space="preserve">T, </w:t>
            </w:r>
            <w:hyperlink r:id="rId65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85">
            <w:pPr>
              <w:rPr>
                <w:sz w:val="18"/>
                <w:szCs w:val="18"/>
                <w:vertAlign w:val="superscript"/>
              </w:rPr>
            </w:pPr>
            <w:r w:rsidDel="00000000" w:rsidR="00000000" w:rsidRPr="00000000">
              <w:rPr>
                <w:b w:val="1"/>
                <w:sz w:val="18"/>
                <w:szCs w:val="18"/>
                <w:rtl w:val="0"/>
              </w:rPr>
              <w:t xml:space="preserve">28.2 Gy </w:t>
            </w:r>
            <w:r w:rsidDel="00000000" w:rsidR="00000000" w:rsidRPr="00000000">
              <w:rPr>
                <w:sz w:val="18"/>
                <w:szCs w:val="18"/>
                <w:rtl w:val="0"/>
              </w:rPr>
              <w:t xml:space="preserve">(0.5 cc) </w:t>
            </w:r>
            <w:hyperlink r:id="rId65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65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386">
            <w:pPr>
              <w:rPr>
                <w:sz w:val="18"/>
                <w:szCs w:val="18"/>
                <w:vertAlign w:val="superscript"/>
              </w:rPr>
            </w:pPr>
            <w:r w:rsidDel="00000000" w:rsidR="00000000" w:rsidRPr="00000000">
              <w:rPr>
                <w:sz w:val="18"/>
                <w:szCs w:val="18"/>
                <w:rtl w:val="0"/>
              </w:rPr>
              <w:t xml:space="preserve">24 Gy (20 cc) </w:t>
            </w:r>
            <w:r w:rsidDel="00000000" w:rsidR="00000000" w:rsidRPr="00000000">
              <w:rPr>
                <w:sz w:val="18"/>
                <w:szCs w:val="18"/>
                <w:vertAlign w:val="superscript"/>
                <w:rtl w:val="0"/>
              </w:rPr>
              <w:t xml:space="preserve">T, </w:t>
            </w:r>
            <w:hyperlink r:id="rId65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656">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87">
            <w:pPr>
              <w:widowControl w:val="0"/>
              <w:rPr>
                <w:sz w:val="18"/>
                <w:szCs w:val="18"/>
                <w:vertAlign w:val="superscript"/>
              </w:rPr>
            </w:pPr>
            <w:r w:rsidDel="00000000" w:rsidR="00000000" w:rsidRPr="00000000">
              <w:rPr>
                <w:sz w:val="18"/>
                <w:szCs w:val="18"/>
                <w:rtl w:val="0"/>
              </w:rPr>
              <w:t xml:space="preserve">38 Gy </w:t>
            </w:r>
            <w:hyperlink r:id="rId657">
              <w:r w:rsidDel="00000000" w:rsidR="00000000" w:rsidRPr="00000000">
                <w:rPr>
                  <w:sz w:val="18"/>
                  <w:szCs w:val="18"/>
                  <w:vertAlign w:val="superscript"/>
                  <w:rtl w:val="0"/>
                </w:rPr>
                <w:t xml:space="preserve">101</w:t>
              </w:r>
            </w:hyperlink>
            <w:r w:rsidDel="00000000" w:rsidR="00000000" w:rsidRPr="00000000">
              <w:rPr>
                <w:sz w:val="18"/>
                <w:szCs w:val="18"/>
                <w:rtl w:val="0"/>
              </w:rPr>
              <w:t xml:space="preserve">, 40 Gy </w:t>
            </w:r>
            <w:r w:rsidDel="00000000" w:rsidR="00000000" w:rsidRPr="00000000">
              <w:rPr>
                <w:sz w:val="18"/>
                <w:szCs w:val="18"/>
                <w:vertAlign w:val="superscript"/>
                <w:rtl w:val="0"/>
              </w:rPr>
              <w:t xml:space="preserve">T, </w:t>
            </w:r>
            <w:hyperlink r:id="rId65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88">
            <w:pPr>
              <w:widowControl w:val="0"/>
              <w:rPr>
                <w:sz w:val="18"/>
                <w:szCs w:val="18"/>
                <w:vertAlign w:val="superscript"/>
              </w:rPr>
            </w:pPr>
            <w:r w:rsidDel="00000000" w:rsidR="00000000" w:rsidRPr="00000000">
              <w:rPr>
                <w:b w:val="1"/>
                <w:sz w:val="18"/>
                <w:szCs w:val="18"/>
                <w:rtl w:val="0"/>
              </w:rPr>
              <w:t xml:space="preserve">32 Gy</w:t>
            </w:r>
            <w:r w:rsidDel="00000000" w:rsidR="00000000" w:rsidRPr="00000000">
              <w:rPr>
                <w:sz w:val="18"/>
                <w:szCs w:val="18"/>
                <w:rtl w:val="0"/>
              </w:rPr>
              <w:t xml:space="preserve"> (0.5 cc)</w:t>
            </w:r>
            <w:r w:rsidDel="00000000" w:rsidR="00000000" w:rsidRPr="00000000">
              <w:rPr>
                <w:b w:val="1"/>
                <w:sz w:val="18"/>
                <w:szCs w:val="18"/>
                <w:rtl w:val="0"/>
              </w:rPr>
              <w:t xml:space="preserve"> </w:t>
            </w:r>
            <w:hyperlink r:id="rId659">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389">
            <w:pPr>
              <w:widowControl w:val="0"/>
              <w:rPr>
                <w:sz w:val="18"/>
                <w:szCs w:val="18"/>
                <w:vertAlign w:val="superscript"/>
              </w:rPr>
            </w:pPr>
            <w:r w:rsidDel="00000000" w:rsidR="00000000" w:rsidRPr="00000000">
              <w:rPr>
                <w:sz w:val="18"/>
                <w:szCs w:val="18"/>
                <w:rtl w:val="0"/>
              </w:rPr>
              <w:t xml:space="preserve">28.5 Gy (20 cc) </w:t>
            </w:r>
            <w:r w:rsidDel="00000000" w:rsidR="00000000" w:rsidRPr="00000000">
              <w:rPr>
                <w:sz w:val="18"/>
                <w:szCs w:val="18"/>
                <w:vertAlign w:val="superscript"/>
                <w:rtl w:val="0"/>
              </w:rPr>
              <w:t xml:space="preserve">T, </w:t>
            </w:r>
            <w:hyperlink r:id="rId66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8A">
            <w:pPr>
              <w:widowControl w:val="0"/>
              <w:rPr>
                <w:b w:val="1"/>
                <w:sz w:val="18"/>
                <w:szCs w:val="18"/>
              </w:rPr>
            </w:pPr>
            <w:r w:rsidDel="00000000" w:rsidR="00000000" w:rsidRPr="00000000">
              <w:rPr>
                <w:b w:val="1"/>
                <w:sz w:val="18"/>
                <w:szCs w:val="18"/>
                <w:rtl w:val="0"/>
              </w:rPr>
              <w:t xml:space="preserve">25 Gy </w:t>
            </w:r>
            <w:r w:rsidDel="00000000" w:rsidR="00000000" w:rsidRPr="00000000">
              <w:rPr>
                <w:sz w:val="18"/>
                <w:szCs w:val="18"/>
                <w:rtl w:val="0"/>
              </w:rPr>
              <w:t xml:space="preserve">(</w:t>
            </w:r>
            <w:r w:rsidDel="00000000" w:rsidR="00000000" w:rsidRPr="00000000">
              <w:rPr>
                <w:b w:val="1"/>
                <w:sz w:val="18"/>
                <w:szCs w:val="18"/>
                <w:rtl w:val="0"/>
              </w:rPr>
              <w:t xml:space="preserve">20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661">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8B">
            <w:pPr>
              <w:widowControl w:val="0"/>
              <w:rPr>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8C">
            <w:pPr>
              <w:widowControl w:val="0"/>
              <w:rPr>
                <w:sz w:val="18"/>
                <w:szCs w:val="18"/>
              </w:rPr>
            </w:pPr>
            <w:r w:rsidDel="00000000" w:rsidR="00000000" w:rsidRPr="00000000">
              <w:rPr>
                <w:sz w:val="18"/>
                <w:szCs w:val="18"/>
                <w:rtl w:val="0"/>
              </w:rPr>
              <w:t xml:space="preserve">50.2 Gy</w:t>
            </w:r>
          </w:p>
          <w:p w:rsidR="00000000" w:rsidDel="00000000" w:rsidP="00000000" w:rsidRDefault="00000000" w:rsidRPr="00000000" w14:paraId="0000038D">
            <w:pPr>
              <w:widowControl w:val="0"/>
              <w:rPr>
                <w:sz w:val="18"/>
                <w:szCs w:val="18"/>
              </w:rPr>
            </w:pPr>
            <w:r w:rsidDel="00000000" w:rsidR="00000000" w:rsidRPr="00000000">
              <w:rPr>
                <w:sz w:val="18"/>
                <w:szCs w:val="18"/>
                <w:rtl w:val="0"/>
              </w:rPr>
              <w:t xml:space="preserve">32.2 Gy (20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8E">
            <w:pPr>
              <w:rPr>
                <w:b w:val="1"/>
                <w:sz w:val="18"/>
                <w:szCs w:val="18"/>
              </w:rPr>
            </w:pPr>
            <w:r w:rsidDel="00000000" w:rsidR="00000000" w:rsidRPr="00000000">
              <w:rPr>
                <w:b w:val="1"/>
                <w:sz w:val="18"/>
                <w:szCs w:val="18"/>
                <w:rtl w:val="0"/>
              </w:rPr>
              <w:t xml:space="preserve">Rectum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8F">
            <w:pPr>
              <w:rPr>
                <w:color w:val="b7b7b7"/>
                <w:sz w:val="18"/>
                <w:szCs w:val="18"/>
                <w:vertAlign w:val="superscript"/>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15</w:t>
            </w:r>
            <w:r w:rsidDel="00000000" w:rsidR="00000000" w:rsidRPr="00000000">
              <w:rPr>
                <w:sz w:val="18"/>
                <w:szCs w:val="18"/>
                <w:rtl w:val="0"/>
              </w:rPr>
              <w:t xml:space="preserve">%) </w:t>
            </w:r>
            <w:hyperlink r:id="rId66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390">
            <w:pPr>
              <w:rPr>
                <w:b w:val="1"/>
                <w:color w:val="b7b7b7"/>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20%</w:t>
            </w:r>
            <w:r w:rsidDel="00000000" w:rsidR="00000000" w:rsidRPr="00000000">
              <w:rPr>
                <w:sz w:val="18"/>
                <w:szCs w:val="18"/>
                <w:rtl w:val="0"/>
              </w:rPr>
              <w:t xml:space="preserve">) </w:t>
            </w:r>
            <w:hyperlink r:id="rId663">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391">
            <w:pPr>
              <w:rPr>
                <w:b w:val="1"/>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w:t>
            </w:r>
            <w:r w:rsidDel="00000000" w:rsidR="00000000" w:rsidRPr="00000000">
              <w:rPr>
                <w:color w:val="b7b7b7"/>
                <w:sz w:val="18"/>
                <w:szCs w:val="18"/>
                <w:rtl w:val="0"/>
              </w:rPr>
              <w:t xml:space="preserve"> </w:t>
            </w:r>
            <w:hyperlink r:id="rId664">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392">
            <w:pPr>
              <w:rPr>
                <w:sz w:val="18"/>
                <w:szCs w:val="18"/>
              </w:rPr>
            </w:pPr>
            <w:r w:rsidDel="00000000" w:rsidR="00000000" w:rsidRPr="00000000">
              <w:rPr>
                <w:sz w:val="18"/>
                <w:szCs w:val="18"/>
                <w:rtl w:val="0"/>
              </w:rPr>
              <w:t xml:space="preserve">69.5 Gy EQD2 (2 cc)</w:t>
            </w:r>
          </w:p>
          <w:p w:rsidR="00000000" w:rsidDel="00000000" w:rsidP="00000000" w:rsidRDefault="00000000" w:rsidRPr="00000000" w14:paraId="00000393">
            <w:pPr>
              <w:rPr>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EQD2 (</w:t>
            </w:r>
            <w:r w:rsidDel="00000000" w:rsidR="00000000" w:rsidRPr="00000000">
              <w:rPr>
                <w:b w:val="1"/>
                <w:sz w:val="18"/>
                <w:szCs w:val="18"/>
                <w:rtl w:val="0"/>
              </w:rPr>
              <w:t xml:space="preserve">2 cc</w:t>
            </w:r>
            <w:r w:rsidDel="00000000" w:rsidR="00000000" w:rsidRPr="00000000">
              <w:rPr>
                <w:sz w:val="18"/>
                <w:szCs w:val="18"/>
                <w:rtl w:val="0"/>
              </w:rPr>
              <w:t xml:space="preserve">)</w:t>
            </w:r>
          </w:p>
          <w:p w:rsidR="00000000" w:rsidDel="00000000" w:rsidP="00000000" w:rsidRDefault="00000000" w:rsidRPr="00000000" w14:paraId="00000394">
            <w:pPr>
              <w:rPr>
                <w:sz w:val="18"/>
                <w:szCs w:val="18"/>
                <w:vertAlign w:val="superscript"/>
              </w:rPr>
            </w:pPr>
            <w:r w:rsidDel="00000000" w:rsidR="00000000" w:rsidRPr="00000000">
              <w:rPr>
                <w:sz w:val="18"/>
                <w:szCs w:val="18"/>
                <w:rtl w:val="0"/>
              </w:rPr>
              <w:t xml:space="preserve">55 Gy EQD2 (11 cc)</w:t>
            </w:r>
            <w:r w:rsidDel="00000000" w:rsidR="00000000" w:rsidRPr="00000000">
              <w:rPr>
                <w:rtl w:val="0"/>
              </w:rPr>
            </w:r>
          </w:p>
          <w:p w:rsidR="00000000" w:rsidDel="00000000" w:rsidP="00000000" w:rsidRDefault="00000000" w:rsidRPr="00000000" w14:paraId="00000395">
            <w:pPr>
              <w:rPr>
                <w:sz w:val="18"/>
                <w:szCs w:val="18"/>
                <w:vertAlign w:val="superscript"/>
              </w:rPr>
            </w:pPr>
            <w:r w:rsidDel="00000000" w:rsidR="00000000" w:rsidRPr="00000000">
              <w:rPr>
                <w:sz w:val="18"/>
                <w:szCs w:val="18"/>
                <w:rtl w:val="0"/>
              </w:rPr>
              <w:t xml:space="preserve">50 Gy (50%)</w:t>
            </w:r>
            <w:r w:rsidDel="00000000" w:rsidR="00000000" w:rsidRPr="00000000">
              <w:rPr>
                <w:sz w:val="18"/>
                <w:szCs w:val="18"/>
                <w:vertAlign w:val="superscript"/>
                <w:rtl w:val="0"/>
              </w:rPr>
              <w:t xml:space="preserve"> </w:t>
            </w:r>
            <w:hyperlink r:id="rId665">
              <w:r w:rsidDel="00000000" w:rsidR="00000000" w:rsidRPr="00000000">
                <w:rPr>
                  <w:sz w:val="18"/>
                  <w:szCs w:val="18"/>
                  <w:vertAlign w:val="superscript"/>
                  <w:rtl w:val="0"/>
                </w:rPr>
                <w:t xml:space="preserve">PACE</w:t>
              </w:r>
            </w:hyperlink>
            <w:r w:rsidDel="00000000" w:rsidR="00000000" w:rsidRPr="00000000">
              <w:rPr>
                <w:sz w:val="18"/>
                <w:szCs w:val="18"/>
                <w:vertAlign w:val="superscript"/>
                <w:rtl w:val="0"/>
              </w:rPr>
              <w:t xml:space="preserve">, </w:t>
            </w:r>
            <w:hyperlink r:id="rId666">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396">
            <w:pPr>
              <w:rPr>
                <w:sz w:val="18"/>
                <w:szCs w:val="18"/>
                <w:vertAlign w:val="superscript"/>
              </w:rPr>
            </w:pPr>
            <w:r w:rsidDel="00000000" w:rsidR="00000000" w:rsidRPr="00000000">
              <w:rPr>
                <w:sz w:val="18"/>
                <w:szCs w:val="18"/>
                <w:rtl w:val="0"/>
              </w:rPr>
              <w:t xml:space="preserve">40 Gy (55</w:t>
            </w:r>
            <w:r w:rsidDel="00000000" w:rsidR="00000000" w:rsidRPr="00000000">
              <w:rPr>
                <w:b w:val="1"/>
                <w:sz w:val="18"/>
                <w:szCs w:val="18"/>
                <w:rtl w:val="0"/>
              </w:rPr>
              <w:t xml:space="preserve"> - </w:t>
            </w:r>
            <w:r w:rsidDel="00000000" w:rsidR="00000000" w:rsidRPr="00000000">
              <w:rPr>
                <w:sz w:val="18"/>
                <w:szCs w:val="18"/>
                <w:rtl w:val="0"/>
              </w:rPr>
              <w:t xml:space="preserve">60%)</w:t>
            </w:r>
            <w:hyperlink r:id="rId667">
              <w:r w:rsidDel="00000000" w:rsidR="00000000" w:rsidRPr="00000000">
                <w:rPr>
                  <w:sz w:val="18"/>
                  <w:szCs w:val="18"/>
                  <w:vertAlign w:val="superscript"/>
                  <w:rtl w:val="0"/>
                </w:rPr>
                <w:t xml:space="preserve">05-34 (SPPORT)</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97">
            <w:pPr>
              <w:rPr>
                <w:sz w:val="18"/>
                <w:szCs w:val="18"/>
              </w:rPr>
            </w:pPr>
            <w:r w:rsidDel="00000000" w:rsidR="00000000" w:rsidRPr="00000000">
              <w:rPr>
                <w:b w:val="1"/>
                <w:sz w:val="18"/>
                <w:szCs w:val="18"/>
                <w:rtl w:val="0"/>
              </w:rPr>
              <w:t xml:space="preserve">44.2 Gy </w:t>
            </w:r>
            <w:r w:rsidDel="00000000" w:rsidR="00000000" w:rsidRPr="00000000">
              <w:rPr>
                <w:sz w:val="18"/>
                <w:szCs w:val="18"/>
                <w:vertAlign w:val="superscript"/>
                <w:rtl w:val="0"/>
              </w:rPr>
              <w:t xml:space="preserve">T, </w:t>
            </w:r>
            <w:hyperlink r:id="rId66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98">
            <w:pPr>
              <w:rPr>
                <w:sz w:val="18"/>
                <w:szCs w:val="18"/>
                <w:vertAlign w:val="superscript"/>
              </w:rPr>
            </w:pPr>
            <w:r w:rsidDel="00000000" w:rsidR="00000000" w:rsidRPr="00000000">
              <w:rPr>
                <w:sz w:val="18"/>
                <w:szCs w:val="18"/>
                <w:rtl w:val="0"/>
              </w:rPr>
              <w:t xml:space="preserve">39 Gy (3.5 cc) </w:t>
            </w:r>
            <w:r w:rsidDel="00000000" w:rsidR="00000000" w:rsidRPr="00000000">
              <w:rPr>
                <w:sz w:val="18"/>
                <w:szCs w:val="18"/>
                <w:vertAlign w:val="superscript"/>
                <w:rtl w:val="0"/>
              </w:rPr>
              <w:t xml:space="preserve">T, </w:t>
            </w:r>
            <w:hyperlink r:id="rId66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99">
            <w:pPr>
              <w:rPr>
                <w:sz w:val="18"/>
                <w:szCs w:val="18"/>
              </w:rPr>
            </w:pPr>
            <w:r w:rsidDel="00000000" w:rsidR="00000000" w:rsidRPr="00000000">
              <w:rPr>
                <w:sz w:val="18"/>
                <w:szCs w:val="18"/>
                <w:rtl w:val="0"/>
              </w:rPr>
              <w:t xml:space="preserve">18.4 Gy </w:t>
            </w:r>
            <w:hyperlink r:id="rId670">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39A">
            <w:pPr>
              <w:rPr>
                <w:sz w:val="18"/>
                <w:szCs w:val="18"/>
              </w:rPr>
            </w:pPr>
            <w:r w:rsidDel="00000000" w:rsidR="00000000" w:rsidRPr="00000000">
              <w:rPr>
                <w:sz w:val="18"/>
                <w:szCs w:val="18"/>
                <w:rtl w:val="0"/>
              </w:rPr>
              <w:t xml:space="preserve">14.3 - 22 Gy (20 cc)</w:t>
            </w:r>
            <w:hyperlink r:id="rId67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672">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9B">
            <w:pPr>
              <w:rPr>
                <w:sz w:val="18"/>
                <w:szCs w:val="18"/>
              </w:rPr>
            </w:pPr>
            <w:r w:rsidDel="00000000" w:rsidR="00000000" w:rsidRPr="00000000">
              <w:rPr>
                <w:b w:val="1"/>
                <w:sz w:val="18"/>
                <w:szCs w:val="18"/>
                <w:rtl w:val="0"/>
              </w:rPr>
              <w:t xml:space="preserve">49.5 Gy </w:t>
            </w:r>
            <w:r w:rsidDel="00000000" w:rsidR="00000000" w:rsidRPr="00000000">
              <w:rPr>
                <w:sz w:val="18"/>
                <w:szCs w:val="18"/>
                <w:vertAlign w:val="superscript"/>
                <w:rtl w:val="0"/>
              </w:rPr>
              <w:t xml:space="preserve">T, </w:t>
            </w:r>
            <w:hyperlink r:id="rId67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9C">
            <w:pPr>
              <w:rPr>
                <w:sz w:val="18"/>
                <w:szCs w:val="18"/>
                <w:vertAlign w:val="superscript"/>
              </w:rPr>
            </w:pPr>
            <w:r w:rsidDel="00000000" w:rsidR="00000000" w:rsidRPr="00000000">
              <w:rPr>
                <w:sz w:val="18"/>
                <w:szCs w:val="18"/>
                <w:rtl w:val="0"/>
              </w:rPr>
              <w:t xml:space="preserve">45 Gy (3.5 cc) </w:t>
            </w:r>
            <w:r w:rsidDel="00000000" w:rsidR="00000000" w:rsidRPr="00000000">
              <w:rPr>
                <w:sz w:val="18"/>
                <w:szCs w:val="18"/>
                <w:vertAlign w:val="superscript"/>
                <w:rtl w:val="0"/>
              </w:rPr>
              <w:t xml:space="preserve">T, </w:t>
            </w:r>
            <w:hyperlink r:id="rId67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9D">
            <w:pPr>
              <w:rPr>
                <w:sz w:val="18"/>
                <w:szCs w:val="18"/>
              </w:rPr>
            </w:pPr>
            <w:r w:rsidDel="00000000" w:rsidR="00000000" w:rsidRPr="00000000">
              <w:rPr>
                <w:sz w:val="18"/>
                <w:szCs w:val="18"/>
                <w:rtl w:val="0"/>
              </w:rPr>
              <w:t xml:space="preserve">28.2 Gy </w:t>
            </w:r>
            <w:hyperlink r:id="rId67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676">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39E">
            <w:pPr>
              <w:rPr>
                <w:sz w:val="18"/>
                <w:szCs w:val="18"/>
              </w:rPr>
            </w:pPr>
            <w:r w:rsidDel="00000000" w:rsidR="00000000" w:rsidRPr="00000000">
              <w:rPr>
                <w:sz w:val="18"/>
                <w:szCs w:val="18"/>
                <w:rtl w:val="0"/>
              </w:rPr>
              <w:t xml:space="preserve">28.2 Gy (0.5 cc)</w:t>
            </w:r>
            <w:hyperlink r:id="rId67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39F">
            <w:pPr>
              <w:rPr>
                <w:sz w:val="18"/>
                <w:szCs w:val="18"/>
                <w:vertAlign w:val="superscript"/>
              </w:rPr>
            </w:pPr>
            <w:r w:rsidDel="00000000" w:rsidR="00000000" w:rsidRPr="00000000">
              <w:rPr>
                <w:sz w:val="18"/>
                <w:szCs w:val="18"/>
                <w:rtl w:val="0"/>
              </w:rPr>
              <w:t xml:space="preserve">24 - 27.5 Gy (20 cc)</w:t>
            </w:r>
            <w:hyperlink r:id="rId67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,T, </w:t>
            </w:r>
            <w:hyperlink r:id="rId679">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A0">
            <w:pPr>
              <w:widowControl w:val="0"/>
              <w:rPr>
                <w:sz w:val="18"/>
                <w:szCs w:val="18"/>
              </w:rPr>
            </w:pPr>
            <w:r w:rsidDel="00000000" w:rsidR="00000000" w:rsidRPr="00000000">
              <w:rPr>
                <w:b w:val="1"/>
                <w:sz w:val="18"/>
                <w:szCs w:val="18"/>
                <w:rtl w:val="0"/>
              </w:rPr>
              <w:t xml:space="preserve">55 Gy </w:t>
            </w:r>
            <w:r w:rsidDel="00000000" w:rsidR="00000000" w:rsidRPr="00000000">
              <w:rPr>
                <w:sz w:val="18"/>
                <w:szCs w:val="18"/>
                <w:vertAlign w:val="superscript"/>
                <w:rtl w:val="0"/>
              </w:rPr>
              <w:t xml:space="preserve">T, </w:t>
            </w:r>
            <w:hyperlink r:id="rId68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A1">
            <w:pPr>
              <w:widowControl w:val="0"/>
              <w:rPr>
                <w:sz w:val="18"/>
                <w:szCs w:val="18"/>
              </w:rPr>
            </w:pPr>
            <w:r w:rsidDel="00000000" w:rsidR="00000000" w:rsidRPr="00000000">
              <w:rPr>
                <w:sz w:val="18"/>
                <w:szCs w:val="18"/>
                <w:rtl w:val="0"/>
              </w:rPr>
              <w:t xml:space="preserve">50 Gy (3.5 cc) </w:t>
            </w:r>
            <w:r w:rsidDel="00000000" w:rsidR="00000000" w:rsidRPr="00000000">
              <w:rPr>
                <w:sz w:val="18"/>
                <w:szCs w:val="18"/>
                <w:vertAlign w:val="superscript"/>
                <w:rtl w:val="0"/>
              </w:rPr>
              <w:t xml:space="preserve">T, </w:t>
            </w:r>
            <w:hyperlink r:id="rId68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A2">
            <w:pPr>
              <w:widowControl w:val="0"/>
              <w:rPr>
                <w:sz w:val="18"/>
                <w:szCs w:val="18"/>
              </w:rPr>
            </w:pPr>
            <w:r w:rsidDel="00000000" w:rsidR="00000000" w:rsidRPr="00000000">
              <w:rPr>
                <w:sz w:val="18"/>
                <w:szCs w:val="18"/>
                <w:rtl w:val="0"/>
              </w:rPr>
              <w:t xml:space="preserve">38 Gy </w:t>
            </w:r>
            <w:hyperlink r:id="rId682">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3A3">
            <w:pPr>
              <w:widowControl w:val="0"/>
              <w:rPr>
                <w:sz w:val="18"/>
                <w:szCs w:val="18"/>
                <w:vertAlign w:val="superscript"/>
              </w:rPr>
            </w:pPr>
            <w:r w:rsidDel="00000000" w:rsidR="00000000" w:rsidRPr="00000000">
              <w:rPr>
                <w:b w:val="1"/>
                <w:sz w:val="18"/>
                <w:szCs w:val="18"/>
                <w:rtl w:val="0"/>
              </w:rPr>
              <w:t xml:space="preserve">38.06 Gy </w:t>
            </w:r>
            <w:r w:rsidDel="00000000" w:rsidR="00000000" w:rsidRPr="00000000">
              <w:rPr>
                <w:sz w:val="18"/>
                <w:szCs w:val="18"/>
                <w:rtl w:val="0"/>
              </w:rPr>
              <w:t xml:space="preserve">- 40 Gy </w:t>
            </w:r>
            <w:hyperlink r:id="rId683">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3A4">
            <w:pPr>
              <w:widowControl w:val="0"/>
              <w:rPr>
                <w:sz w:val="18"/>
                <w:szCs w:val="18"/>
                <w:vertAlign w:val="superscript"/>
              </w:rPr>
            </w:pPr>
            <w:r w:rsidDel="00000000" w:rsidR="00000000" w:rsidRPr="00000000">
              <w:rPr>
                <w:sz w:val="18"/>
                <w:szCs w:val="18"/>
                <w:rtl w:val="0"/>
              </w:rPr>
              <w:t xml:space="preserve">34.4 Gy - 36 Gy (3 cc) </w:t>
            </w:r>
            <w:hyperlink r:id="rId684">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3A5">
            <w:pPr>
              <w:widowControl w:val="0"/>
              <w:rPr>
                <w:sz w:val="18"/>
                <w:szCs w:val="18"/>
                <w:vertAlign w:val="superscript"/>
              </w:rPr>
            </w:pPr>
            <w:r w:rsidDel="00000000" w:rsidR="00000000" w:rsidRPr="00000000">
              <w:rPr>
                <w:b w:val="1"/>
                <w:sz w:val="18"/>
                <w:szCs w:val="18"/>
                <w:rtl w:val="0"/>
              </w:rPr>
              <w:t xml:space="preserve">32 Gy</w:t>
            </w:r>
            <w:r w:rsidDel="00000000" w:rsidR="00000000" w:rsidRPr="00000000">
              <w:rPr>
                <w:sz w:val="18"/>
                <w:szCs w:val="18"/>
                <w:rtl w:val="0"/>
              </w:rPr>
              <w:t xml:space="preserve"> (0.5 cc) </w:t>
            </w:r>
            <w:hyperlink r:id="rId68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3A6">
            <w:pPr>
              <w:widowControl w:val="0"/>
              <w:rPr>
                <w:sz w:val="18"/>
                <w:szCs w:val="18"/>
              </w:rPr>
            </w:pPr>
            <w:r w:rsidDel="00000000" w:rsidR="00000000" w:rsidRPr="00000000">
              <w:rPr>
                <w:b w:val="1"/>
                <w:sz w:val="18"/>
                <w:szCs w:val="18"/>
                <w:rtl w:val="0"/>
              </w:rPr>
              <w:t xml:space="preserve">25 - 32.5 Gy </w:t>
            </w:r>
            <w:r w:rsidDel="00000000" w:rsidR="00000000" w:rsidRPr="00000000">
              <w:rPr>
                <w:sz w:val="18"/>
                <w:szCs w:val="18"/>
                <w:rtl w:val="0"/>
              </w:rPr>
              <w:t xml:space="preserve">(</w:t>
            </w:r>
            <w:r w:rsidDel="00000000" w:rsidR="00000000" w:rsidRPr="00000000">
              <w:rPr>
                <w:b w:val="1"/>
                <w:sz w:val="18"/>
                <w:szCs w:val="18"/>
                <w:rtl w:val="0"/>
              </w:rPr>
              <w:t xml:space="preserve">20 cc</w:t>
            </w:r>
            <w:r w:rsidDel="00000000" w:rsidR="00000000" w:rsidRPr="00000000">
              <w:rPr>
                <w:sz w:val="18"/>
                <w:szCs w:val="18"/>
                <w:rtl w:val="0"/>
              </w:rPr>
              <w:t xml:space="preserve">) </w:t>
            </w:r>
            <w:hyperlink r:id="rId68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T / </w:t>
            </w:r>
            <w:hyperlink r:id="rId687">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A7">
            <w:pPr>
              <w:widowControl w:val="0"/>
              <w:rPr>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A8">
            <w:pPr>
              <w:widowControl w:val="0"/>
              <w:rPr>
                <w:sz w:val="18"/>
                <w:szCs w:val="18"/>
              </w:rPr>
            </w:pPr>
            <w:r w:rsidDel="00000000" w:rsidR="00000000" w:rsidRPr="00000000">
              <w:rPr>
                <w:sz w:val="18"/>
                <w:szCs w:val="18"/>
                <w:rtl w:val="0"/>
              </w:rPr>
              <w:t xml:space="preserve">50.2 Gy</w:t>
            </w:r>
          </w:p>
          <w:p w:rsidR="00000000" w:rsidDel="00000000" w:rsidP="00000000" w:rsidRDefault="00000000" w:rsidRPr="00000000" w14:paraId="000003A9">
            <w:pPr>
              <w:widowControl w:val="0"/>
              <w:rPr>
                <w:sz w:val="18"/>
                <w:szCs w:val="18"/>
              </w:rPr>
            </w:pPr>
            <w:r w:rsidDel="00000000" w:rsidR="00000000" w:rsidRPr="00000000">
              <w:rPr>
                <w:sz w:val="18"/>
                <w:szCs w:val="18"/>
                <w:rtl w:val="0"/>
              </w:rPr>
              <w:t xml:space="preserve">32.2 Gy (20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AA">
            <w:pPr>
              <w:rPr>
                <w:b w:val="1"/>
                <w:sz w:val="18"/>
                <w:szCs w:val="18"/>
              </w:rPr>
            </w:pPr>
            <w:r w:rsidDel="00000000" w:rsidR="00000000" w:rsidRPr="00000000">
              <w:rPr>
                <w:b w:val="1"/>
                <w:sz w:val="18"/>
                <w:szCs w:val="18"/>
                <w:rtl w:val="0"/>
              </w:rPr>
              <w:t xml:space="preserve">Bladder wall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AB">
            <w:pPr>
              <w:rPr>
                <w:sz w:val="18"/>
                <w:szCs w:val="18"/>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 </w:t>
            </w:r>
            <w:hyperlink r:id="rId688">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3AC">
            <w:pPr>
              <w:rPr>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35%</w:t>
            </w:r>
            <w:r w:rsidDel="00000000" w:rsidR="00000000" w:rsidRPr="00000000">
              <w:rPr>
                <w:sz w:val="18"/>
                <w:szCs w:val="18"/>
                <w:rtl w:val="0"/>
              </w:rPr>
              <w:t xml:space="preserve">) </w:t>
            </w:r>
            <w:hyperlink r:id="rId689">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3AD">
            <w:pPr>
              <w:rPr>
                <w:sz w:val="18"/>
                <w:szCs w:val="18"/>
                <w:vertAlign w:val="superscript"/>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50%</w:t>
            </w:r>
            <w:r w:rsidDel="00000000" w:rsidR="00000000" w:rsidRPr="00000000">
              <w:rPr>
                <w:sz w:val="18"/>
                <w:szCs w:val="18"/>
                <w:rtl w:val="0"/>
              </w:rPr>
              <w:t xml:space="preserve">)</w:t>
            </w:r>
            <w:r w:rsidDel="00000000" w:rsidR="00000000" w:rsidRPr="00000000">
              <w:rPr>
                <w:b w:val="1"/>
                <w:sz w:val="18"/>
                <w:szCs w:val="18"/>
                <w:rtl w:val="0"/>
              </w:rPr>
              <w:t xml:space="preserve"> </w:t>
            </w:r>
            <w:hyperlink r:id="rId690">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3AE">
            <w:pPr>
              <w:rPr>
                <w:sz w:val="18"/>
                <w:szCs w:val="18"/>
              </w:rPr>
            </w:pPr>
            <w:r w:rsidDel="00000000" w:rsidR="00000000" w:rsidRPr="00000000">
              <w:rPr>
                <w:sz w:val="18"/>
                <w:szCs w:val="18"/>
                <w:rtl w:val="0"/>
              </w:rPr>
              <w:t xml:space="preserve">50 Gy (50%)</w:t>
            </w:r>
            <w:r w:rsidDel="00000000" w:rsidR="00000000" w:rsidRPr="00000000">
              <w:rPr>
                <w:sz w:val="18"/>
                <w:szCs w:val="18"/>
                <w:vertAlign w:val="superscript"/>
                <w:rtl w:val="0"/>
              </w:rPr>
              <w:t xml:space="preserve"> </w:t>
            </w:r>
            <w:hyperlink r:id="rId691">
              <w:r w:rsidDel="00000000" w:rsidR="00000000" w:rsidRPr="00000000">
                <w:rPr>
                  <w:sz w:val="18"/>
                  <w:szCs w:val="18"/>
                  <w:vertAlign w:val="superscript"/>
                  <w:rtl w:val="0"/>
                </w:rPr>
                <w:t xml:space="preserve">CHHiP</w:t>
              </w:r>
            </w:hyperlink>
            <w:r w:rsidDel="00000000" w:rsidR="00000000" w:rsidRPr="00000000">
              <w:rPr>
                <w:sz w:val="18"/>
                <w:szCs w:val="18"/>
                <w:vertAlign w:val="superscript"/>
                <w:rtl w:val="0"/>
              </w:rPr>
              <w:t xml:space="preserve">, </w:t>
            </w:r>
            <w:hyperlink r:id="rId692">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3AF">
            <w:pPr>
              <w:rPr>
                <w:sz w:val="18"/>
                <w:szCs w:val="18"/>
              </w:rPr>
            </w:pPr>
            <w:r w:rsidDel="00000000" w:rsidR="00000000" w:rsidRPr="00000000">
              <w:rPr>
                <w:b w:val="1"/>
                <w:sz w:val="18"/>
                <w:szCs w:val="18"/>
                <w:rtl w:val="0"/>
              </w:rPr>
              <w:t xml:space="preserve">40 Gy</w:t>
            </w:r>
            <w:r w:rsidDel="00000000" w:rsidR="00000000" w:rsidRPr="00000000">
              <w:rPr>
                <w:sz w:val="18"/>
                <w:szCs w:val="18"/>
                <w:rtl w:val="0"/>
              </w:rPr>
              <w:t xml:space="preserve"> (</w:t>
            </w:r>
            <w:r w:rsidDel="00000000" w:rsidR="00000000" w:rsidRPr="00000000">
              <w:rPr>
                <w:b w:val="1"/>
                <w:sz w:val="18"/>
                <w:szCs w:val="18"/>
                <w:rtl w:val="0"/>
              </w:rPr>
              <w:t xml:space="preserve">70% - </w:t>
            </w:r>
            <w:r w:rsidDel="00000000" w:rsidR="00000000" w:rsidRPr="00000000">
              <w:rPr>
                <w:sz w:val="18"/>
                <w:szCs w:val="18"/>
                <w:rtl w:val="0"/>
              </w:rPr>
              <w:t xml:space="preserve">77.5%)</w:t>
            </w:r>
            <w:hyperlink r:id="rId693">
              <w:r w:rsidDel="00000000" w:rsidR="00000000" w:rsidRPr="00000000">
                <w:rPr>
                  <w:sz w:val="18"/>
                  <w:szCs w:val="18"/>
                  <w:vertAlign w:val="superscript"/>
                  <w:rtl w:val="0"/>
                </w:rPr>
                <w:t xml:space="preserve">05-34 (SPPORT)</w:t>
              </w:r>
            </w:hyperlink>
            <w:r w:rsidDel="00000000" w:rsidR="00000000" w:rsidRPr="00000000">
              <w:rPr>
                <w:rtl w:val="0"/>
              </w:rPr>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B0">
            <w:pPr>
              <w:rPr>
                <w:sz w:val="18"/>
                <w:szCs w:val="18"/>
              </w:rPr>
            </w:pPr>
            <w:r w:rsidDel="00000000" w:rsidR="00000000" w:rsidRPr="00000000">
              <w:rPr>
                <w:b w:val="1"/>
                <w:sz w:val="18"/>
                <w:szCs w:val="18"/>
                <w:rtl w:val="0"/>
              </w:rPr>
              <w:t xml:space="preserve">25 Gy</w:t>
            </w:r>
            <w:r w:rsidDel="00000000" w:rsidR="00000000" w:rsidRPr="00000000">
              <w:rPr>
                <w:sz w:val="18"/>
                <w:szCs w:val="18"/>
                <w:vertAlign w:val="superscript"/>
                <w:rtl w:val="0"/>
              </w:rPr>
              <w:t xml:space="preserve">T, </w:t>
            </w:r>
            <w:hyperlink r:id="rId69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B1">
            <w:pPr>
              <w:rPr>
                <w:sz w:val="18"/>
                <w:szCs w:val="18"/>
              </w:rPr>
            </w:pPr>
            <w:r w:rsidDel="00000000" w:rsidR="00000000" w:rsidRPr="00000000">
              <w:rPr>
                <w:sz w:val="18"/>
                <w:szCs w:val="18"/>
                <w:rtl w:val="0"/>
              </w:rPr>
              <w:t xml:space="preserve">18.4 Gy </w:t>
            </w:r>
            <w:hyperlink r:id="rId695">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3B2">
            <w:pPr>
              <w:rPr>
                <w:sz w:val="18"/>
                <w:szCs w:val="18"/>
              </w:rPr>
            </w:pPr>
            <w:r w:rsidDel="00000000" w:rsidR="00000000" w:rsidRPr="00000000">
              <w:rPr>
                <w:sz w:val="18"/>
                <w:szCs w:val="18"/>
                <w:rtl w:val="0"/>
              </w:rPr>
              <w:t xml:space="preserve">11.4 - 12 Gy (15 cc)</w:t>
            </w:r>
            <w:hyperlink r:id="rId69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697">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B3">
            <w:pPr>
              <w:rPr>
                <w:sz w:val="18"/>
                <w:szCs w:val="18"/>
                <w:vertAlign w:val="superscript"/>
              </w:rPr>
            </w:pPr>
            <w:r w:rsidDel="00000000" w:rsidR="00000000" w:rsidRPr="00000000">
              <w:rPr>
                <w:b w:val="1"/>
                <w:sz w:val="18"/>
                <w:szCs w:val="18"/>
                <w:rtl w:val="0"/>
              </w:rPr>
              <w:t xml:space="preserve">33 Gy </w:t>
            </w:r>
            <w:r w:rsidDel="00000000" w:rsidR="00000000" w:rsidRPr="00000000">
              <w:rPr>
                <w:sz w:val="18"/>
                <w:szCs w:val="18"/>
                <w:vertAlign w:val="superscript"/>
                <w:rtl w:val="0"/>
              </w:rPr>
              <w:t xml:space="preserve">T, </w:t>
            </w:r>
            <w:hyperlink r:id="rId69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B4">
            <w:pPr>
              <w:rPr>
                <w:sz w:val="18"/>
                <w:szCs w:val="18"/>
              </w:rPr>
            </w:pPr>
            <w:r w:rsidDel="00000000" w:rsidR="00000000" w:rsidRPr="00000000">
              <w:rPr>
                <w:sz w:val="18"/>
                <w:szCs w:val="18"/>
                <w:rtl w:val="0"/>
              </w:rPr>
              <w:t xml:space="preserve">28.2 Gy </w:t>
            </w:r>
            <w:hyperlink r:id="rId699">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3B5">
            <w:pPr>
              <w:rPr>
                <w:sz w:val="18"/>
                <w:szCs w:val="18"/>
                <w:vertAlign w:val="superscript"/>
              </w:rPr>
            </w:pPr>
            <w:r w:rsidDel="00000000" w:rsidR="00000000" w:rsidRPr="00000000">
              <w:rPr>
                <w:sz w:val="18"/>
                <w:szCs w:val="18"/>
                <w:rtl w:val="0"/>
              </w:rPr>
              <w:t xml:space="preserve">16.8 Gy (15 cc)</w:t>
            </w:r>
            <w:hyperlink r:id="rId70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701">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702">
              <w:r w:rsidDel="00000000" w:rsidR="00000000" w:rsidRPr="00000000">
                <w:rPr>
                  <w:sz w:val="18"/>
                  <w:szCs w:val="18"/>
                  <w:vertAlign w:val="superscript"/>
                  <w:rtl w:val="0"/>
                </w:rPr>
                <w:t xml:space="preserve">BR002</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B6">
            <w:pPr>
              <w:rPr>
                <w:sz w:val="18"/>
                <w:szCs w:val="18"/>
                <w:vertAlign w:val="superscript"/>
              </w:rPr>
            </w:pPr>
            <w:r w:rsidDel="00000000" w:rsidR="00000000" w:rsidRPr="00000000">
              <w:rPr>
                <w:b w:val="1"/>
                <w:sz w:val="18"/>
                <w:szCs w:val="18"/>
                <w:rtl w:val="0"/>
              </w:rPr>
              <w:t xml:space="preserve">38 Gy </w:t>
            </w:r>
            <w:r w:rsidDel="00000000" w:rsidR="00000000" w:rsidRPr="00000000">
              <w:rPr>
                <w:sz w:val="18"/>
                <w:szCs w:val="18"/>
                <w:vertAlign w:val="superscript"/>
                <w:rtl w:val="0"/>
              </w:rPr>
              <w:t xml:space="preserve">T / </w:t>
            </w:r>
            <w:hyperlink r:id="rId703">
              <w:r w:rsidDel="00000000" w:rsidR="00000000" w:rsidRPr="00000000">
                <w:rPr>
                  <w:sz w:val="18"/>
                  <w:szCs w:val="18"/>
                  <w:vertAlign w:val="superscript"/>
                  <w:rtl w:val="0"/>
                </w:rPr>
                <w:t xml:space="preserve">101</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70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B7">
            <w:pPr>
              <w:widowControl w:val="0"/>
              <w:rPr>
                <w:sz w:val="18"/>
                <w:szCs w:val="18"/>
              </w:rPr>
            </w:pPr>
            <w:r w:rsidDel="00000000" w:rsidR="00000000" w:rsidRPr="00000000">
              <w:rPr>
                <w:sz w:val="18"/>
                <w:szCs w:val="18"/>
                <w:rtl w:val="0"/>
              </w:rPr>
              <w:t xml:space="preserve">38.06 Gy- 40 Gy </w:t>
            </w:r>
            <w:hyperlink r:id="rId705">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3B8">
            <w:pPr>
              <w:widowControl w:val="0"/>
              <w:rPr>
                <w:sz w:val="18"/>
                <w:szCs w:val="18"/>
                <w:vertAlign w:val="superscript"/>
              </w:rPr>
            </w:pPr>
            <w:r w:rsidDel="00000000" w:rsidR="00000000" w:rsidRPr="00000000">
              <w:rPr>
                <w:sz w:val="18"/>
                <w:szCs w:val="18"/>
                <w:rtl w:val="0"/>
              </w:rPr>
              <w:t xml:space="preserve">20 Gy (15 cc) </w:t>
            </w:r>
            <w:r w:rsidDel="00000000" w:rsidR="00000000" w:rsidRPr="00000000">
              <w:rPr>
                <w:sz w:val="18"/>
                <w:szCs w:val="18"/>
                <w:vertAlign w:val="superscript"/>
                <w:rtl w:val="0"/>
              </w:rPr>
              <w:t xml:space="preserve">T, </w:t>
            </w:r>
            <w:hyperlink r:id="rId70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B9">
            <w:pPr>
              <w:widowControl w:val="0"/>
              <w:rPr>
                <w:sz w:val="18"/>
                <w:szCs w:val="18"/>
                <w:vertAlign w:val="superscript"/>
              </w:rPr>
            </w:pPr>
            <w:r w:rsidDel="00000000" w:rsidR="00000000" w:rsidRPr="00000000">
              <w:rPr>
                <w:sz w:val="18"/>
                <w:szCs w:val="18"/>
                <w:rtl w:val="0"/>
              </w:rPr>
              <w:t xml:space="preserve">18.12 Gy - 20 Gy (10%) </w:t>
            </w:r>
            <w:hyperlink r:id="rId707">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3BA">
            <w:pPr>
              <w:widowControl w:val="0"/>
              <w:rPr>
                <w:sz w:val="18"/>
                <w:szCs w:val="18"/>
              </w:rPr>
            </w:pPr>
            <w:r w:rsidDel="00000000" w:rsidR="00000000" w:rsidRPr="00000000">
              <w:rPr>
                <w:sz w:val="18"/>
                <w:szCs w:val="18"/>
                <w:rtl w:val="0"/>
              </w:rPr>
              <w:t xml:space="preserve">18.3 Gy (15 cc) </w:t>
            </w:r>
            <w:hyperlink r:id="rId70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709">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BB">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BC">
            <w:pPr>
              <w:widowControl w:val="0"/>
              <w:rPr>
                <w:sz w:val="18"/>
                <w:szCs w:val="18"/>
              </w:rPr>
            </w:pPr>
            <w:r w:rsidDel="00000000" w:rsidR="00000000" w:rsidRPr="00000000">
              <w:rPr>
                <w:sz w:val="18"/>
                <w:szCs w:val="18"/>
                <w:rtl w:val="0"/>
              </w:rPr>
              <w:t xml:space="preserve">50.2 Gy</w:t>
            </w:r>
          </w:p>
          <w:p w:rsidR="00000000" w:rsidDel="00000000" w:rsidP="00000000" w:rsidRDefault="00000000" w:rsidRPr="00000000" w14:paraId="000003BD">
            <w:pPr>
              <w:widowControl w:val="0"/>
              <w:rPr>
                <w:sz w:val="18"/>
                <w:szCs w:val="18"/>
              </w:rPr>
            </w:pPr>
            <w:r w:rsidDel="00000000" w:rsidR="00000000" w:rsidRPr="00000000">
              <w:rPr>
                <w:sz w:val="18"/>
                <w:szCs w:val="18"/>
                <w:rtl w:val="0"/>
              </w:rPr>
              <w:t xml:space="preserve">23 Gy (15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BE">
            <w:pPr>
              <w:rPr>
                <w:b w:val="1"/>
                <w:sz w:val="18"/>
                <w:szCs w:val="18"/>
              </w:rPr>
            </w:pPr>
            <w:r w:rsidDel="00000000" w:rsidR="00000000" w:rsidRPr="00000000">
              <w:rPr>
                <w:b w:val="1"/>
                <w:sz w:val="18"/>
                <w:szCs w:val="18"/>
                <w:rtl w:val="0"/>
              </w:rPr>
              <w:t xml:space="preserve">Ureter / Urethra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BF">
            <w:pPr>
              <w:rPr>
                <w:sz w:val="18"/>
                <w:szCs w:val="18"/>
              </w:rPr>
            </w:pPr>
            <w:r w:rsidDel="00000000" w:rsidR="00000000" w:rsidRPr="00000000">
              <w:rPr>
                <w:sz w:val="18"/>
                <w:szCs w:val="18"/>
                <w:rtl w:val="0"/>
              </w:rPr>
              <w:t xml:space="preserve">70 Gy</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C0">
            <w:pPr>
              <w:rPr>
                <w:sz w:val="18"/>
                <w:szCs w:val="18"/>
              </w:rPr>
            </w:pPr>
            <w:r w:rsidDel="00000000" w:rsidR="00000000" w:rsidRPr="00000000">
              <w:rPr>
                <w:b w:val="1"/>
                <w:sz w:val="18"/>
                <w:szCs w:val="18"/>
                <w:rtl w:val="0"/>
              </w:rPr>
              <w:t xml:space="preserve">35 Gy</w:t>
            </w:r>
            <w:r w:rsidDel="00000000" w:rsidR="00000000" w:rsidRPr="00000000">
              <w:rPr>
                <w:sz w:val="18"/>
                <w:szCs w:val="18"/>
                <w:vertAlign w:val="superscript"/>
                <w:rtl w:val="0"/>
              </w:rPr>
              <w:t xml:space="preserv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C1">
            <w:pPr>
              <w:rPr>
                <w:sz w:val="18"/>
                <w:szCs w:val="18"/>
                <w:vertAlign w:val="superscript"/>
              </w:rPr>
            </w:pPr>
            <w:r w:rsidDel="00000000" w:rsidR="00000000" w:rsidRPr="00000000">
              <w:rPr>
                <w:b w:val="1"/>
                <w:sz w:val="18"/>
                <w:szCs w:val="18"/>
                <w:rtl w:val="0"/>
              </w:rPr>
              <w:t xml:space="preserve">40 Gy </w:t>
            </w:r>
            <w:r w:rsidDel="00000000" w:rsidR="00000000" w:rsidRPr="00000000">
              <w:rPr>
                <w:sz w:val="18"/>
                <w:szCs w:val="18"/>
                <w:vertAlign w:val="superscript"/>
                <w:rtl w:val="0"/>
              </w:rPr>
              <w:t xml:space="preserve">T / </w:t>
            </w:r>
            <w:hyperlink r:id="rId710">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711">
              <w:r w:rsidDel="00000000" w:rsidR="00000000" w:rsidRPr="00000000">
                <w:rPr>
                  <w:sz w:val="18"/>
                  <w:szCs w:val="18"/>
                  <w:vertAlign w:val="superscript"/>
                  <w:rtl w:val="0"/>
                </w:rPr>
                <w:t xml:space="preserve">BR002</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C2">
            <w:pPr>
              <w:rPr>
                <w:sz w:val="18"/>
                <w:szCs w:val="18"/>
                <w:vertAlign w:val="superscript"/>
              </w:rPr>
            </w:pPr>
            <w:r w:rsidDel="00000000" w:rsidR="00000000" w:rsidRPr="00000000">
              <w:rPr>
                <w:b w:val="1"/>
                <w:sz w:val="18"/>
                <w:szCs w:val="18"/>
                <w:rtl w:val="0"/>
              </w:rPr>
              <w:t xml:space="preserve">45 Gy </w:t>
            </w:r>
            <w:r w:rsidDel="00000000" w:rsidR="00000000" w:rsidRPr="00000000">
              <w:rPr>
                <w:sz w:val="18"/>
                <w:szCs w:val="18"/>
                <w:vertAlign w:val="superscript"/>
                <w:rtl w:val="0"/>
              </w:rPr>
              <w:t xml:space="preserve">T / </w:t>
            </w:r>
            <w:hyperlink r:id="rId712">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71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C3">
            <w:pPr>
              <w:widowControl w:val="0"/>
              <w:rPr>
                <w:sz w:val="18"/>
                <w:szCs w:val="18"/>
                <w:vertAlign w:val="superscript"/>
              </w:rPr>
            </w:pPr>
            <w:r w:rsidDel="00000000" w:rsidR="00000000" w:rsidRPr="00000000">
              <w:rPr>
                <w:sz w:val="18"/>
                <w:szCs w:val="18"/>
                <w:rtl w:val="0"/>
              </w:rPr>
              <w:t xml:space="preserve">42 Gy (50%) </w:t>
            </w:r>
            <w:hyperlink r:id="rId714">
              <w:r w:rsidDel="00000000" w:rsidR="00000000" w:rsidRPr="00000000">
                <w:rPr>
                  <w:sz w:val="18"/>
                  <w:szCs w:val="18"/>
                  <w:vertAlign w:val="superscript"/>
                  <w:rtl w:val="0"/>
                </w:rPr>
                <w:t xml:space="preserve">PACE</w:t>
              </w:r>
            </w:hyperlink>
            <w:hyperlink r:id="rId715">
              <w:r w:rsidDel="00000000" w:rsidR="00000000" w:rsidRPr="00000000">
                <w:rPr>
                  <w:sz w:val="18"/>
                  <w:szCs w:val="18"/>
                  <w:vertAlign w:val="superscript"/>
                  <w:rtl w:val="0"/>
                </w:rPr>
                <w:t xml:space="preserve"> / UK</w:t>
              </w:r>
            </w:hyperlink>
            <w:r w:rsidDel="00000000" w:rsidR="00000000" w:rsidRPr="00000000">
              <w:rPr>
                <w:rtl w:val="0"/>
              </w:rPr>
            </w:r>
          </w:p>
          <w:p w:rsidR="00000000" w:rsidDel="00000000" w:rsidP="00000000" w:rsidRDefault="00000000" w:rsidRPr="00000000" w14:paraId="000003C4">
            <w:pPr>
              <w:widowControl w:val="0"/>
              <w:rPr>
                <w:sz w:val="18"/>
                <w:szCs w:val="18"/>
              </w:rPr>
            </w:pPr>
            <w:r w:rsidDel="00000000" w:rsidR="00000000" w:rsidRPr="00000000">
              <w:rPr>
                <w:sz w:val="18"/>
                <w:szCs w:val="18"/>
                <w:rtl w:val="0"/>
              </w:rPr>
              <w:t xml:space="preserve">38.78 Gy - 43.5 Gy </w:t>
            </w:r>
            <w:hyperlink r:id="rId716">
              <w:r w:rsidDel="00000000" w:rsidR="00000000" w:rsidRPr="00000000">
                <w:rPr>
                  <w:sz w:val="18"/>
                  <w:szCs w:val="18"/>
                  <w:vertAlign w:val="superscript"/>
                  <w:rtl w:val="0"/>
                </w:rPr>
                <w:t xml:space="preserve">GU-005</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C5">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C6">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C7">
            <w:pPr>
              <w:rPr>
                <w:b w:val="1"/>
                <w:sz w:val="18"/>
                <w:szCs w:val="18"/>
              </w:rPr>
            </w:pPr>
            <w:r w:rsidDel="00000000" w:rsidR="00000000" w:rsidRPr="00000000">
              <w:rPr>
                <w:b w:val="1"/>
                <w:sz w:val="18"/>
                <w:szCs w:val="18"/>
                <w:rtl w:val="0"/>
              </w:rPr>
              <w:t xml:space="preserve">Penile bulb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C8">
            <w:pPr>
              <w:rPr>
                <w:sz w:val="18"/>
                <w:szCs w:val="18"/>
              </w:rPr>
            </w:pPr>
            <w:r w:rsidDel="00000000" w:rsidR="00000000" w:rsidRPr="00000000">
              <w:rPr>
                <w:sz w:val="18"/>
                <w:szCs w:val="18"/>
                <w:rtl w:val="0"/>
              </w:rPr>
              <w:t xml:space="preserve">Mean &lt; 52.5 Gy </w:t>
            </w:r>
            <w:hyperlink r:id="rId717">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718">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3C9">
            <w:pPr>
              <w:rPr>
                <w:sz w:val="18"/>
                <w:szCs w:val="18"/>
              </w:rPr>
            </w:pPr>
            <w:r w:rsidDel="00000000" w:rsidR="00000000" w:rsidRPr="00000000">
              <w:rPr>
                <w:sz w:val="18"/>
                <w:szCs w:val="18"/>
                <w:rtl w:val="0"/>
              </w:rPr>
              <w:t xml:space="preserve">70 Gy (60-70%)</w:t>
            </w:r>
          </w:p>
          <w:p w:rsidR="00000000" w:rsidDel="00000000" w:rsidP="00000000" w:rsidRDefault="00000000" w:rsidRPr="00000000" w14:paraId="000003CA">
            <w:pPr>
              <w:rPr>
                <w:sz w:val="18"/>
                <w:szCs w:val="18"/>
              </w:rPr>
            </w:pPr>
            <w:r w:rsidDel="00000000" w:rsidR="00000000" w:rsidRPr="00000000">
              <w:rPr>
                <w:sz w:val="18"/>
                <w:szCs w:val="18"/>
                <w:rtl w:val="0"/>
              </w:rPr>
              <w:t xml:space="preserve">50 Gy (90-95%)</w:t>
            </w:r>
          </w:p>
          <w:p w:rsidR="00000000" w:rsidDel="00000000" w:rsidP="00000000" w:rsidRDefault="00000000" w:rsidRPr="00000000" w14:paraId="000003CB">
            <w:pPr>
              <w:rPr>
                <w:sz w:val="18"/>
                <w:szCs w:val="18"/>
              </w:rPr>
            </w:pPr>
            <w:r w:rsidDel="00000000" w:rsidR="00000000" w:rsidRPr="00000000">
              <w:rPr>
                <w:sz w:val="18"/>
                <w:szCs w:val="18"/>
                <w:rtl w:val="0"/>
              </w:rPr>
              <w:t xml:space="preserve">Mean &lt; 24 Gy </w:t>
            </w:r>
            <w:hyperlink r:id="rId719">
              <w:r w:rsidDel="00000000" w:rsidR="00000000" w:rsidRPr="00000000">
                <w:rPr>
                  <w:sz w:val="18"/>
                  <w:szCs w:val="18"/>
                  <w:vertAlign w:val="superscript"/>
                  <w:rtl w:val="0"/>
                </w:rPr>
                <w:t xml:space="preserve">CHHiP</w:t>
              </w:r>
            </w:hyperlink>
            <w:r w:rsidDel="00000000" w:rsidR="00000000" w:rsidRPr="00000000">
              <w:rPr>
                <w:rtl w:val="0"/>
              </w:rPr>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CC">
            <w:pPr>
              <w:rPr>
                <w:sz w:val="18"/>
                <w:szCs w:val="18"/>
              </w:rPr>
            </w:pPr>
            <w:r w:rsidDel="00000000" w:rsidR="00000000" w:rsidRPr="00000000">
              <w:rPr>
                <w:sz w:val="18"/>
                <w:szCs w:val="18"/>
                <w:rtl w:val="0"/>
              </w:rPr>
              <w:t xml:space="preserve">34 Gy </w:t>
            </w:r>
            <w:hyperlink r:id="rId720">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3CD">
            <w:pPr>
              <w:rPr>
                <w:sz w:val="18"/>
                <w:szCs w:val="18"/>
              </w:rPr>
            </w:pPr>
            <w:r w:rsidDel="00000000" w:rsidR="00000000" w:rsidRPr="00000000">
              <w:rPr>
                <w:sz w:val="18"/>
                <w:szCs w:val="18"/>
                <w:rtl w:val="0"/>
              </w:rPr>
              <w:t xml:space="preserve">14 - 16 Gy (3 cc) </w:t>
            </w:r>
            <w:hyperlink r:id="rId72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722">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CE">
            <w:pPr>
              <w:rPr>
                <w:sz w:val="18"/>
                <w:szCs w:val="18"/>
              </w:rPr>
            </w:pPr>
            <w:r w:rsidDel="00000000" w:rsidR="00000000" w:rsidRPr="00000000">
              <w:rPr>
                <w:sz w:val="18"/>
                <w:szCs w:val="18"/>
                <w:rtl w:val="0"/>
              </w:rPr>
              <w:t xml:space="preserve">42 Gy </w:t>
            </w:r>
            <w:hyperlink r:id="rId72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72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3CF">
            <w:pPr>
              <w:rPr>
                <w:sz w:val="18"/>
                <w:szCs w:val="18"/>
                <w:vertAlign w:val="superscript"/>
              </w:rPr>
            </w:pPr>
            <w:r w:rsidDel="00000000" w:rsidR="00000000" w:rsidRPr="00000000">
              <w:rPr>
                <w:sz w:val="18"/>
                <w:szCs w:val="18"/>
                <w:rtl w:val="0"/>
              </w:rPr>
              <w:t xml:space="preserve">40 Gy </w:t>
            </w:r>
            <w:r w:rsidDel="00000000" w:rsidR="00000000" w:rsidRPr="00000000">
              <w:rPr>
                <w:sz w:val="18"/>
                <w:szCs w:val="18"/>
                <w:vertAlign w:val="superscript"/>
                <w:rtl w:val="0"/>
              </w:rPr>
              <w:t xml:space="preserve">T</w:t>
            </w:r>
          </w:p>
          <w:p w:rsidR="00000000" w:rsidDel="00000000" w:rsidP="00000000" w:rsidRDefault="00000000" w:rsidRPr="00000000" w14:paraId="000003D0">
            <w:pPr>
              <w:rPr>
                <w:sz w:val="18"/>
                <w:szCs w:val="18"/>
              </w:rPr>
            </w:pPr>
            <w:r w:rsidDel="00000000" w:rsidR="00000000" w:rsidRPr="00000000">
              <w:rPr>
                <w:sz w:val="18"/>
                <w:szCs w:val="18"/>
                <w:rtl w:val="0"/>
              </w:rPr>
              <w:t xml:space="preserve">21.9 - 25 Gy (3 cc) </w:t>
            </w:r>
            <w:hyperlink r:id="rId72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T, </w:t>
            </w:r>
            <w:hyperlink r:id="rId726">
              <w:r w:rsidDel="00000000" w:rsidR="00000000" w:rsidRPr="00000000">
                <w:rPr>
                  <w:sz w:val="18"/>
                  <w:szCs w:val="18"/>
                  <w:vertAlign w:val="superscript"/>
                  <w:rtl w:val="0"/>
                </w:rPr>
                <w:t xml:space="preserve">BR002</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1">
            <w:pPr>
              <w:widowControl w:val="0"/>
              <w:rPr>
                <w:sz w:val="18"/>
                <w:szCs w:val="18"/>
              </w:rPr>
            </w:pPr>
            <w:r w:rsidDel="00000000" w:rsidR="00000000" w:rsidRPr="00000000">
              <w:rPr>
                <w:sz w:val="18"/>
                <w:szCs w:val="18"/>
                <w:rtl w:val="0"/>
              </w:rPr>
              <w:t xml:space="preserve">50 Gy </w:t>
            </w:r>
            <w:hyperlink r:id="rId727">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728">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3D2">
            <w:pPr>
              <w:widowControl w:val="0"/>
              <w:rPr>
                <w:sz w:val="18"/>
                <w:szCs w:val="18"/>
                <w:vertAlign w:val="superscript"/>
              </w:rPr>
            </w:pPr>
            <w:r w:rsidDel="00000000" w:rsidR="00000000" w:rsidRPr="00000000">
              <w:rPr>
                <w:sz w:val="18"/>
                <w:szCs w:val="18"/>
                <w:rtl w:val="0"/>
              </w:rPr>
              <w:t xml:space="preserve">30 Gy (3 cc) </w:t>
            </w:r>
            <w:r w:rsidDel="00000000" w:rsidR="00000000" w:rsidRPr="00000000">
              <w:rPr>
                <w:sz w:val="18"/>
                <w:szCs w:val="18"/>
                <w:vertAlign w:val="superscript"/>
                <w:rtl w:val="0"/>
              </w:rPr>
              <w:t xml:space="preserve">T / </w:t>
            </w:r>
            <w:hyperlink r:id="rId72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730">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731">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3">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4">
            <w:pPr>
              <w:widowControl w:val="0"/>
              <w:rPr>
                <w:sz w:val="18"/>
                <w:szCs w:val="18"/>
              </w:rPr>
            </w:pPr>
            <w:r w:rsidDel="00000000" w:rsidR="00000000" w:rsidRPr="00000000">
              <w:rPr>
                <w:sz w:val="18"/>
                <w:szCs w:val="18"/>
                <w:rtl w:val="0"/>
              </w:rPr>
              <w:t xml:space="preserve">67 Gy</w:t>
            </w:r>
          </w:p>
          <w:p w:rsidR="00000000" w:rsidDel="00000000" w:rsidP="00000000" w:rsidRDefault="00000000" w:rsidRPr="00000000" w14:paraId="000003D5">
            <w:pPr>
              <w:widowControl w:val="0"/>
              <w:rPr>
                <w:sz w:val="18"/>
                <w:szCs w:val="18"/>
              </w:rPr>
            </w:pPr>
            <w:r w:rsidDel="00000000" w:rsidR="00000000" w:rsidRPr="00000000">
              <w:rPr>
                <w:sz w:val="18"/>
                <w:szCs w:val="18"/>
                <w:rtl w:val="0"/>
              </w:rPr>
              <w:t xml:space="preserve">39.1 Gy (3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6">
            <w:pPr>
              <w:rPr>
                <w:b w:val="1"/>
                <w:sz w:val="18"/>
                <w:szCs w:val="18"/>
              </w:rPr>
            </w:pPr>
            <w:r w:rsidDel="00000000" w:rsidR="00000000" w:rsidRPr="00000000">
              <w:rPr>
                <w:b w:val="1"/>
                <w:sz w:val="18"/>
                <w:szCs w:val="18"/>
                <w:rtl w:val="0"/>
              </w:rPr>
              <w:t xml:space="preserve">Vagina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7">
            <w:pPr>
              <w:rPr>
                <w:sz w:val="18"/>
                <w:szCs w:val="18"/>
              </w:rPr>
            </w:pPr>
            <w:r w:rsidDel="00000000" w:rsidR="00000000" w:rsidRPr="00000000">
              <w:rPr>
                <w:sz w:val="18"/>
                <w:szCs w:val="18"/>
                <w:rtl w:val="0"/>
              </w:rPr>
              <w:t xml:space="preserve">Upper &lt; 120-150 Gy</w:t>
            </w:r>
          </w:p>
          <w:p w:rsidR="00000000" w:rsidDel="00000000" w:rsidP="00000000" w:rsidRDefault="00000000" w:rsidRPr="00000000" w14:paraId="000003D8">
            <w:pPr>
              <w:rPr>
                <w:sz w:val="18"/>
                <w:szCs w:val="18"/>
              </w:rPr>
            </w:pPr>
            <w:r w:rsidDel="00000000" w:rsidR="00000000" w:rsidRPr="00000000">
              <w:rPr>
                <w:sz w:val="18"/>
                <w:szCs w:val="18"/>
                <w:rtl w:val="0"/>
              </w:rPr>
              <w:t xml:space="preserve">Mid &lt; 80-90 Gy</w:t>
            </w:r>
          </w:p>
          <w:p w:rsidR="00000000" w:rsidDel="00000000" w:rsidP="00000000" w:rsidRDefault="00000000" w:rsidRPr="00000000" w14:paraId="000003D9">
            <w:pPr>
              <w:rPr>
                <w:i w:val="1"/>
                <w:sz w:val="18"/>
                <w:szCs w:val="18"/>
              </w:rPr>
            </w:pPr>
            <w:r w:rsidDel="00000000" w:rsidR="00000000" w:rsidRPr="00000000">
              <w:rPr>
                <w:sz w:val="18"/>
                <w:szCs w:val="18"/>
                <w:rtl w:val="0"/>
              </w:rPr>
              <w:t xml:space="preserve">Lower &lt; 60-70 Gy</w:t>
            </w:r>
            <w:r w:rsidDel="00000000" w:rsidR="00000000" w:rsidRPr="00000000">
              <w:rPr>
                <w:rtl w:val="0"/>
              </w:rPr>
            </w:r>
          </w:p>
        </w:tc>
        <w:tc>
          <w:tcPr>
            <w:tcBorders>
              <w:bottom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A">
            <w:pPr>
              <w:rPr>
                <w:sz w:val="18"/>
                <w:szCs w:val="18"/>
              </w:rPr>
            </w:pPr>
            <w:r w:rsidDel="00000000" w:rsidR="00000000" w:rsidRPr="00000000">
              <w:rPr>
                <w:sz w:val="18"/>
                <w:szCs w:val="18"/>
                <w:rtl w:val="0"/>
              </w:rPr>
              <w:t xml:space="preserve">14 Gy (10 cc) </w:t>
            </w:r>
            <w:hyperlink r:id="rId732">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3DB">
            <w:pPr>
              <w:rPr>
                <w:sz w:val="18"/>
                <w:szCs w:val="18"/>
              </w:rPr>
            </w:pPr>
            <w:r w:rsidDel="00000000" w:rsidR="00000000" w:rsidRPr="00000000">
              <w:rPr>
                <w:sz w:val="18"/>
                <w:szCs w:val="18"/>
                <w:rtl w:val="0"/>
              </w:rPr>
              <w:t xml:space="preserve">15 Gy (10 cc) </w:t>
            </w:r>
            <w:r w:rsidDel="00000000" w:rsidR="00000000" w:rsidRPr="00000000">
              <w:rPr>
                <w:sz w:val="18"/>
                <w:szCs w:val="18"/>
                <w:vertAlign w:val="superscript"/>
                <w:rtl w:val="0"/>
              </w:rPr>
              <w:t xml:space="preserve">T, </w:t>
            </w:r>
            <w:hyperlink r:id="rId733">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DC">
            <w:pPr>
              <w:rPr>
                <w:sz w:val="18"/>
                <w:szCs w:val="18"/>
              </w:rPr>
            </w:pPr>
            <w:r w:rsidDel="00000000" w:rsidR="00000000" w:rsidRPr="00000000">
              <w:rPr>
                <w:rtl w:val="0"/>
              </w:rPr>
            </w:r>
          </w:p>
        </w:tc>
        <w:tc>
          <w:tcPr>
            <w:tcBorders>
              <w:left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D">
            <w:pPr>
              <w:widowControl w:val="0"/>
              <w:rPr>
                <w:sz w:val="18"/>
                <w:szCs w:val="18"/>
                <w:vertAlign w:val="superscript"/>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E">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DF">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0">
            <w:pPr>
              <w:rPr>
                <w:b w:val="1"/>
                <w:sz w:val="18"/>
                <w:szCs w:val="18"/>
              </w:rPr>
            </w:pPr>
            <w:r w:rsidDel="00000000" w:rsidR="00000000" w:rsidRPr="00000000">
              <w:rPr>
                <w:b w:val="1"/>
                <w:sz w:val="18"/>
                <w:szCs w:val="18"/>
                <w:rtl w:val="0"/>
              </w:rPr>
              <w:t xml:space="preserve">Femoral heads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1">
            <w:pPr>
              <w:widowControl w:val="0"/>
              <w:rPr>
                <w:sz w:val="18"/>
                <w:szCs w:val="18"/>
              </w:rPr>
            </w:pPr>
            <w:r w:rsidDel="00000000" w:rsidR="00000000" w:rsidRPr="00000000">
              <w:rPr>
                <w:sz w:val="18"/>
                <w:szCs w:val="18"/>
                <w:rtl w:val="0"/>
              </w:rPr>
              <w:t xml:space="preserve">Mean &lt; 45 Gy</w:t>
            </w:r>
          </w:p>
          <w:p w:rsidR="00000000" w:rsidDel="00000000" w:rsidP="00000000" w:rsidRDefault="00000000" w:rsidRPr="00000000" w14:paraId="000003E2">
            <w:pPr>
              <w:widowControl w:val="0"/>
              <w:rPr>
                <w:sz w:val="18"/>
                <w:szCs w:val="18"/>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50%</w:t>
            </w:r>
            <w:r w:rsidDel="00000000" w:rsidR="00000000" w:rsidRPr="00000000">
              <w:rPr>
                <w:sz w:val="18"/>
                <w:szCs w:val="18"/>
                <w:rtl w:val="0"/>
              </w:rPr>
              <w:t xml:space="preserve">)</w:t>
            </w:r>
            <w:hyperlink r:id="rId734">
              <w:r w:rsidDel="00000000" w:rsidR="00000000" w:rsidRPr="00000000">
                <w:rPr>
                  <w:sz w:val="18"/>
                  <w:szCs w:val="18"/>
                  <w:vertAlign w:val="superscript"/>
                  <w:rtl w:val="0"/>
                </w:rPr>
                <w:t xml:space="preserve">05-29</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3">
            <w:pPr>
              <w:rPr>
                <w:sz w:val="18"/>
                <w:szCs w:val="18"/>
                <w:vertAlign w:val="superscript"/>
              </w:rPr>
            </w:pPr>
            <w:r w:rsidDel="00000000" w:rsidR="00000000" w:rsidRPr="00000000">
              <w:rPr>
                <w:sz w:val="18"/>
                <w:szCs w:val="18"/>
                <w:rtl w:val="0"/>
              </w:rPr>
              <w:t xml:space="preserve">29.2 Gy</w:t>
            </w:r>
            <w:r w:rsidDel="00000000" w:rsidR="00000000" w:rsidRPr="00000000">
              <w:rPr>
                <w:sz w:val="18"/>
                <w:szCs w:val="18"/>
                <w:vertAlign w:val="superscript"/>
                <w:rtl w:val="0"/>
              </w:rPr>
              <w:t xml:space="preserve">T, </w:t>
            </w:r>
            <w:hyperlink r:id="rId73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E4">
            <w:pPr>
              <w:rPr>
                <w:sz w:val="18"/>
                <w:szCs w:val="18"/>
                <w:vertAlign w:val="superscript"/>
              </w:rPr>
            </w:pPr>
            <w:r w:rsidDel="00000000" w:rsidR="00000000" w:rsidRPr="00000000">
              <w:rPr>
                <w:b w:val="1"/>
                <w:sz w:val="18"/>
                <w:szCs w:val="18"/>
                <w:rtl w:val="0"/>
              </w:rPr>
              <w:t xml:space="preserve">18.4 Gy </w:t>
            </w:r>
            <w:hyperlink r:id="rId736">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3E5">
            <w:pPr>
              <w:rPr>
                <w:sz w:val="18"/>
                <w:szCs w:val="18"/>
                <w:vertAlign w:val="superscript"/>
              </w:rPr>
            </w:pPr>
            <w:r w:rsidDel="00000000" w:rsidR="00000000" w:rsidRPr="00000000">
              <w:rPr>
                <w:sz w:val="18"/>
                <w:szCs w:val="18"/>
                <w:rtl w:val="0"/>
              </w:rPr>
              <w:t xml:space="preserve">18 Gy (20 cc) </w:t>
            </w:r>
            <w:r w:rsidDel="00000000" w:rsidR="00000000" w:rsidRPr="00000000">
              <w:rPr>
                <w:sz w:val="18"/>
                <w:szCs w:val="18"/>
                <w:vertAlign w:val="superscript"/>
                <w:rtl w:val="0"/>
              </w:rPr>
              <w:t xml:space="preserve">T, </w:t>
            </w:r>
            <w:hyperlink r:id="rId73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E6">
            <w:pPr>
              <w:rPr>
                <w:sz w:val="18"/>
                <w:szCs w:val="18"/>
              </w:rPr>
            </w:pPr>
            <w:r w:rsidDel="00000000" w:rsidR="00000000" w:rsidRPr="00000000">
              <w:rPr>
                <w:sz w:val="18"/>
                <w:szCs w:val="18"/>
                <w:rtl w:val="0"/>
              </w:rPr>
              <w:t xml:space="preserve">14.3 Gy (20 cc) </w:t>
            </w:r>
            <w:hyperlink r:id="rId738">
              <w:r w:rsidDel="00000000" w:rsidR="00000000" w:rsidRPr="00000000">
                <w:rPr>
                  <w:sz w:val="18"/>
                  <w:szCs w:val="18"/>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E7">
            <w:pPr>
              <w:rPr>
                <w:sz w:val="18"/>
                <w:szCs w:val="18"/>
              </w:rPr>
            </w:pPr>
            <w:r w:rsidDel="00000000" w:rsidR="00000000" w:rsidRPr="00000000">
              <w:rPr>
                <w:sz w:val="18"/>
                <w:szCs w:val="18"/>
                <w:rtl w:val="0"/>
              </w:rPr>
              <w:t xml:space="preserve">24 Gy (10 cc)</w:t>
            </w:r>
            <w:r w:rsidDel="00000000" w:rsidR="00000000" w:rsidRPr="00000000">
              <w:rPr>
                <w:b w:val="1"/>
                <w:sz w:val="18"/>
                <w:szCs w:val="18"/>
                <w:rtl w:val="0"/>
              </w:rPr>
              <w:t xml:space="preserve"> </w:t>
            </w:r>
            <w:r w:rsidDel="00000000" w:rsidR="00000000" w:rsidRPr="00000000">
              <w:rPr>
                <w:sz w:val="18"/>
                <w:szCs w:val="18"/>
                <w:vertAlign w:val="superscript"/>
                <w:rtl w:val="0"/>
              </w:rPr>
              <w:t xml:space="preserve">T, </w:t>
            </w:r>
            <w:hyperlink r:id="rId73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3E8">
            <w:pPr>
              <w:rPr>
                <w:sz w:val="18"/>
                <w:szCs w:val="18"/>
              </w:rPr>
            </w:pPr>
            <w:r w:rsidDel="00000000" w:rsidR="00000000" w:rsidRPr="00000000">
              <w:rPr>
                <w:sz w:val="18"/>
                <w:szCs w:val="18"/>
                <w:rtl w:val="0"/>
              </w:rPr>
              <w:t xml:space="preserve">21.9 Gy (10 cc) </w:t>
            </w:r>
            <w:hyperlink r:id="rId74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741">
              <w:r w:rsidDel="00000000" w:rsidR="00000000" w:rsidRPr="00000000">
                <w:rPr>
                  <w:sz w:val="18"/>
                  <w:szCs w:val="18"/>
                  <w:vertAlign w:val="superscript"/>
                  <w:rtl w:val="0"/>
                </w:rPr>
                <w:t xml:space="preserve">UK</w:t>
              </w:r>
            </w:hyperlink>
            <w:r w:rsidDel="00000000" w:rsidR="00000000" w:rsidRPr="00000000">
              <w:rPr>
                <w:rtl w:val="0"/>
              </w:rPr>
            </w:r>
          </w:p>
        </w:tc>
        <w:tc>
          <w:tcPr>
            <w:tcBorders>
              <w:left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9">
            <w:pPr>
              <w:widowControl w:val="0"/>
              <w:rPr>
                <w:sz w:val="18"/>
                <w:szCs w:val="18"/>
                <w:vertAlign w:val="superscript"/>
              </w:rPr>
            </w:pPr>
            <w:r w:rsidDel="00000000" w:rsidR="00000000" w:rsidRPr="00000000">
              <w:rPr>
                <w:sz w:val="18"/>
                <w:szCs w:val="18"/>
                <w:rtl w:val="0"/>
              </w:rPr>
              <w:t xml:space="preserve">30 Gy (10 cc) </w:t>
            </w:r>
            <w:r w:rsidDel="00000000" w:rsidR="00000000" w:rsidRPr="00000000">
              <w:rPr>
                <w:sz w:val="18"/>
                <w:szCs w:val="18"/>
                <w:vertAlign w:val="superscript"/>
                <w:rtl w:val="0"/>
              </w:rPr>
              <w:t xml:space="preserve">T / </w:t>
            </w:r>
            <w:hyperlink r:id="rId74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743">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744">
              <w:r w:rsidDel="00000000" w:rsidR="00000000" w:rsidRPr="00000000">
                <w:rPr>
                  <w:sz w:val="18"/>
                  <w:szCs w:val="18"/>
                  <w:vertAlign w:val="superscript"/>
                  <w:rtl w:val="0"/>
                </w:rPr>
                <w:t xml:space="preserve">BR002</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A">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B">
            <w:pPr>
              <w:widowControl w:val="0"/>
              <w:rPr>
                <w:sz w:val="18"/>
                <w:szCs w:val="18"/>
              </w:rPr>
            </w:pPr>
            <w:r w:rsidDel="00000000" w:rsidR="00000000" w:rsidRPr="00000000">
              <w:rPr>
                <w:sz w:val="18"/>
                <w:szCs w:val="18"/>
                <w:rtl w:val="0"/>
              </w:rPr>
              <w:t xml:space="preserve">39.1 Gy (10 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C">
            <w:pPr>
              <w:rPr>
                <w:b w:val="1"/>
                <w:sz w:val="18"/>
                <w:szCs w:val="18"/>
              </w:rPr>
            </w:pPr>
            <w:r w:rsidDel="00000000" w:rsidR="00000000" w:rsidRPr="00000000">
              <w:rPr>
                <w:b w:val="1"/>
                <w:sz w:val="18"/>
                <w:szCs w:val="18"/>
                <w:rtl w:val="0"/>
              </w:rPr>
              <w:t xml:space="preserve">Iliac crest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D">
            <w:pPr>
              <w:widowControl w:val="0"/>
              <w:rPr>
                <w:b w:val="1"/>
                <w:sz w:val="18"/>
                <w:szCs w:val="18"/>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50%</w:t>
            </w:r>
            <w:r w:rsidDel="00000000" w:rsidR="00000000" w:rsidRPr="00000000">
              <w:rPr>
                <w:sz w:val="18"/>
                <w:szCs w:val="18"/>
                <w:rtl w:val="0"/>
              </w:rPr>
              <w:t xml:space="preserve">)</w:t>
            </w:r>
            <w:hyperlink r:id="rId745">
              <w:r w:rsidDel="00000000" w:rsidR="00000000" w:rsidRPr="00000000">
                <w:rPr>
                  <w:sz w:val="18"/>
                  <w:szCs w:val="18"/>
                  <w:vertAlign w:val="superscript"/>
                  <w:rtl w:val="0"/>
                </w:rPr>
                <w:t xml:space="preserve">05-29</w:t>
              </w:r>
            </w:hyperlink>
            <w:r w:rsidDel="00000000" w:rsidR="00000000" w:rsidRPr="00000000">
              <w:rPr>
                <w:rtl w:val="0"/>
              </w:rPr>
            </w:r>
          </w:p>
        </w:tc>
        <w:tc>
          <w:tcPr>
            <w:tcBorders>
              <w:bottom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E">
            <w:pPr>
              <w:rPr>
                <w:sz w:val="18"/>
                <w:szCs w:val="18"/>
              </w:rPr>
            </w:pPr>
            <w:r w:rsidDel="00000000" w:rsidR="00000000" w:rsidRPr="00000000">
              <w:rPr>
                <w:rtl w:val="0"/>
              </w:rPr>
            </w:r>
          </w:p>
        </w:tc>
        <w:tc>
          <w:tcPr>
            <w:tcBorders>
              <w:top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EF">
            <w:pPr>
              <w:rPr>
                <w:sz w:val="18"/>
                <w:szCs w:val="18"/>
                <w:vertAlign w:val="superscript"/>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0">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1">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2">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3">
            <w:pPr>
              <w:rPr>
                <w:b w:val="1"/>
                <w:sz w:val="18"/>
                <w:szCs w:val="18"/>
              </w:rPr>
            </w:pPr>
            <w:r w:rsidDel="00000000" w:rsidR="00000000" w:rsidRPr="00000000">
              <w:rPr>
                <w:b w:val="1"/>
                <w:sz w:val="18"/>
                <w:szCs w:val="18"/>
                <w:rtl w:val="0"/>
              </w:rPr>
              <w:t xml:space="preserve">Bone marrow</w:t>
            </w:r>
          </w:p>
          <w:p w:rsidR="00000000" w:rsidDel="00000000" w:rsidP="00000000" w:rsidRDefault="00000000" w:rsidRPr="00000000" w14:paraId="000003F4">
            <w:pPr>
              <w:rPr>
                <w:sz w:val="18"/>
                <w:szCs w:val="18"/>
              </w:rPr>
            </w:pPr>
            <w:r w:rsidDel="00000000" w:rsidR="00000000" w:rsidRPr="00000000">
              <w:rPr>
                <w:sz w:val="18"/>
                <w:szCs w:val="18"/>
                <w:rtl w:val="0"/>
              </w:rPr>
              <w:t xml:space="preserve">(Cervical cancer)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5">
            <w:pPr>
              <w:rPr>
                <w:b w:val="1"/>
                <w:sz w:val="18"/>
                <w:szCs w:val="18"/>
              </w:rPr>
            </w:pPr>
            <w:r w:rsidDel="00000000" w:rsidR="00000000" w:rsidRPr="00000000">
              <w:rPr>
                <w:b w:val="1"/>
                <w:sz w:val="18"/>
                <w:szCs w:val="18"/>
                <w:rtl w:val="0"/>
              </w:rPr>
              <w:t xml:space="preserve">Median &lt; 34.2 Gy</w:t>
            </w:r>
            <w:r w:rsidDel="00000000" w:rsidR="00000000" w:rsidRPr="00000000">
              <w:rPr>
                <w:sz w:val="18"/>
                <w:szCs w:val="18"/>
                <w:vertAlign w:val="superscript"/>
                <w:rtl w:val="0"/>
              </w:rPr>
              <w:t xml:space="preserve"> </w:t>
            </w:r>
            <w:hyperlink r:id="rId746">
              <w:r w:rsidDel="00000000" w:rsidR="00000000" w:rsidRPr="00000000">
                <w:rPr>
                  <w:sz w:val="18"/>
                  <w:szCs w:val="18"/>
                  <w:vertAlign w:val="superscript"/>
                  <w:rtl w:val="0"/>
                </w:rPr>
                <w:t xml:space="preserve">Klopp IJROBP '16</w:t>
              </w:r>
            </w:hyperlink>
            <w:r w:rsidDel="00000000" w:rsidR="00000000" w:rsidRPr="00000000">
              <w:rPr>
                <w:rtl w:val="0"/>
              </w:rPr>
            </w:r>
          </w:p>
          <w:p w:rsidR="00000000" w:rsidDel="00000000" w:rsidP="00000000" w:rsidRDefault="00000000" w:rsidRPr="00000000" w14:paraId="000003F6">
            <w:pPr>
              <w:rPr>
                <w:sz w:val="18"/>
                <w:szCs w:val="18"/>
                <w:vertAlign w:val="superscript"/>
              </w:rPr>
            </w:pPr>
            <w:r w:rsidDel="00000000" w:rsidR="00000000" w:rsidRPr="00000000">
              <w:rPr>
                <w:b w:val="1"/>
                <w:sz w:val="18"/>
                <w:szCs w:val="18"/>
                <w:rtl w:val="0"/>
              </w:rPr>
              <w:t xml:space="preserve">40 Gy </w:t>
            </w:r>
            <w:r w:rsidDel="00000000" w:rsidR="00000000" w:rsidRPr="00000000">
              <w:rPr>
                <w:sz w:val="18"/>
                <w:szCs w:val="18"/>
                <w:rtl w:val="0"/>
              </w:rPr>
              <w:t xml:space="preserve">(</w:t>
            </w:r>
            <w:r w:rsidDel="00000000" w:rsidR="00000000" w:rsidRPr="00000000">
              <w:rPr>
                <w:b w:val="1"/>
                <w:sz w:val="18"/>
                <w:szCs w:val="18"/>
                <w:rtl w:val="0"/>
              </w:rPr>
              <w:t xml:space="preserve">37%</w:t>
            </w:r>
            <w:r w:rsidDel="00000000" w:rsidR="00000000" w:rsidRPr="00000000">
              <w:rPr>
                <w:sz w:val="18"/>
                <w:szCs w:val="18"/>
                <w:rtl w:val="0"/>
              </w:rPr>
              <w:t xml:space="preserve">)</w:t>
            </w:r>
            <w:hyperlink r:id="rId747">
              <w:r w:rsidDel="00000000" w:rsidR="00000000" w:rsidRPr="00000000">
                <w:rPr>
                  <w:sz w:val="18"/>
                  <w:szCs w:val="18"/>
                  <w:vertAlign w:val="superscript"/>
                  <w:rtl w:val="0"/>
                </w:rPr>
                <w:t xml:space="preserve">TIME-C</w:t>
              </w:r>
            </w:hyperlink>
            <w:r w:rsidDel="00000000" w:rsidR="00000000" w:rsidRPr="00000000">
              <w:rPr>
                <w:sz w:val="18"/>
                <w:szCs w:val="18"/>
                <w:vertAlign w:val="superscript"/>
                <w:rtl w:val="0"/>
              </w:rPr>
              <w:t xml:space="preserve"> / </w:t>
            </w:r>
            <w:hyperlink r:id="rId748">
              <w:r w:rsidDel="00000000" w:rsidR="00000000" w:rsidRPr="00000000">
                <w:rPr>
                  <w:sz w:val="18"/>
                  <w:szCs w:val="18"/>
                  <w:vertAlign w:val="superscript"/>
                  <w:rtl w:val="0"/>
                </w:rPr>
                <w:t xml:space="preserve">04-18</w:t>
              </w:r>
            </w:hyperlink>
            <w:r w:rsidDel="00000000" w:rsidR="00000000" w:rsidRPr="00000000">
              <w:rPr>
                <w:sz w:val="18"/>
                <w:szCs w:val="18"/>
                <w:vertAlign w:val="superscript"/>
                <w:rtl w:val="0"/>
              </w:rPr>
              <w:t xml:space="preserve">, </w:t>
            </w:r>
            <w:hyperlink r:id="rId749">
              <w:r w:rsidDel="00000000" w:rsidR="00000000" w:rsidRPr="00000000">
                <w:rPr>
                  <w:sz w:val="18"/>
                  <w:szCs w:val="18"/>
                  <w:vertAlign w:val="superscript"/>
                  <w:rtl w:val="0"/>
                </w:rPr>
                <w:t xml:space="preserve">Klopp '16</w:t>
              </w:r>
            </w:hyperlink>
            <w:r w:rsidDel="00000000" w:rsidR="00000000" w:rsidRPr="00000000">
              <w:rPr>
                <w:rtl w:val="0"/>
              </w:rPr>
            </w:r>
          </w:p>
          <w:p w:rsidR="00000000" w:rsidDel="00000000" w:rsidP="00000000" w:rsidRDefault="00000000" w:rsidRPr="00000000" w14:paraId="000003F7">
            <w:pPr>
              <w:rPr>
                <w:sz w:val="18"/>
                <w:szCs w:val="18"/>
                <w:vertAlign w:val="superscript"/>
              </w:rPr>
            </w:pPr>
            <w:r w:rsidDel="00000000" w:rsidR="00000000" w:rsidRPr="00000000">
              <w:rPr>
                <w:sz w:val="18"/>
                <w:szCs w:val="18"/>
                <w:rtl w:val="0"/>
              </w:rPr>
              <w:t xml:space="preserve">20 Gy (75%) </w:t>
            </w:r>
            <w:hyperlink r:id="rId750">
              <w:r w:rsidDel="00000000" w:rsidR="00000000" w:rsidRPr="00000000">
                <w:rPr>
                  <w:sz w:val="18"/>
                  <w:szCs w:val="18"/>
                  <w:vertAlign w:val="superscript"/>
                  <w:rtl w:val="0"/>
                </w:rPr>
                <w:t xml:space="preserve">Mell IJROBP '06</w:t>
              </w:r>
            </w:hyperlink>
            <w:r w:rsidDel="00000000" w:rsidR="00000000" w:rsidRPr="00000000">
              <w:rPr>
                <w:rtl w:val="0"/>
              </w:rPr>
            </w:r>
          </w:p>
          <w:p w:rsidR="00000000" w:rsidDel="00000000" w:rsidP="00000000" w:rsidRDefault="00000000" w:rsidRPr="00000000" w14:paraId="000003F8">
            <w:pPr>
              <w:rPr>
                <w:sz w:val="18"/>
                <w:szCs w:val="18"/>
              </w:rPr>
            </w:pPr>
            <w:r w:rsidDel="00000000" w:rsidR="00000000" w:rsidRPr="00000000">
              <w:rPr>
                <w:b w:val="1"/>
                <w:sz w:val="18"/>
                <w:szCs w:val="18"/>
                <w:rtl w:val="0"/>
              </w:rPr>
              <w:t xml:space="preserve">10 Gy </w:t>
            </w:r>
            <w:r w:rsidDel="00000000" w:rsidR="00000000" w:rsidRPr="00000000">
              <w:rPr>
                <w:sz w:val="18"/>
                <w:szCs w:val="18"/>
                <w:rtl w:val="0"/>
              </w:rPr>
              <w:t xml:space="preserve">(</w:t>
            </w:r>
            <w:r w:rsidDel="00000000" w:rsidR="00000000" w:rsidRPr="00000000">
              <w:rPr>
                <w:b w:val="1"/>
                <w:sz w:val="18"/>
                <w:szCs w:val="18"/>
                <w:rtl w:val="0"/>
              </w:rPr>
              <w:t xml:space="preserve">90%</w:t>
            </w:r>
            <w:r w:rsidDel="00000000" w:rsidR="00000000" w:rsidRPr="00000000">
              <w:rPr>
                <w:sz w:val="18"/>
                <w:szCs w:val="18"/>
                <w:rtl w:val="0"/>
              </w:rPr>
              <w:t xml:space="preserve">)</w:t>
            </w:r>
            <w:hyperlink r:id="rId751">
              <w:r w:rsidDel="00000000" w:rsidR="00000000" w:rsidRPr="00000000">
                <w:rPr>
                  <w:sz w:val="18"/>
                  <w:szCs w:val="18"/>
                  <w:vertAlign w:val="superscript"/>
                  <w:rtl w:val="0"/>
                </w:rPr>
                <w:t xml:space="preserve">TIME-C</w:t>
              </w:r>
            </w:hyperlink>
            <w:r w:rsidDel="00000000" w:rsidR="00000000" w:rsidRPr="00000000">
              <w:rPr>
                <w:sz w:val="18"/>
                <w:szCs w:val="18"/>
                <w:vertAlign w:val="superscript"/>
                <w:rtl w:val="0"/>
              </w:rPr>
              <w:t xml:space="preserve"> / </w:t>
            </w:r>
            <w:hyperlink r:id="rId752">
              <w:r w:rsidDel="00000000" w:rsidR="00000000" w:rsidRPr="00000000">
                <w:rPr>
                  <w:sz w:val="18"/>
                  <w:szCs w:val="18"/>
                  <w:vertAlign w:val="superscript"/>
                  <w:rtl w:val="0"/>
                </w:rPr>
                <w:t xml:space="preserve">04-18</w:t>
              </w:r>
            </w:hyperlink>
            <w:r w:rsidDel="00000000" w:rsidR="00000000" w:rsidRPr="00000000">
              <w:rPr>
                <w:sz w:val="18"/>
                <w:szCs w:val="18"/>
                <w:vertAlign w:val="superscript"/>
                <w:rtl w:val="0"/>
              </w:rPr>
              <w:t xml:space="preserve">, </w:t>
            </w:r>
            <w:hyperlink r:id="rId753">
              <w:r w:rsidDel="00000000" w:rsidR="00000000" w:rsidRPr="00000000">
                <w:rPr>
                  <w:sz w:val="18"/>
                  <w:szCs w:val="18"/>
                  <w:vertAlign w:val="superscript"/>
                  <w:rtl w:val="0"/>
                </w:rPr>
                <w:t xml:space="preserve">Mell '06</w:t>
              </w:r>
            </w:hyperlink>
            <w:r w:rsidDel="00000000" w:rsidR="00000000" w:rsidRPr="00000000">
              <w:rPr>
                <w:rtl w:val="0"/>
              </w:rPr>
            </w:r>
          </w:p>
        </w:tc>
        <w:tc>
          <w:tcPr>
            <w:tcBorders>
              <w:bottom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9">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FA">
            <w:pPr>
              <w:rPr>
                <w:sz w:val="18"/>
                <w:szCs w:val="18"/>
                <w:vertAlign w:val="superscript"/>
              </w:rPr>
            </w:pPr>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B">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C">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D">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3FE">
            <w:pPr>
              <w:rPr>
                <w:b w:val="1"/>
                <w:sz w:val="18"/>
                <w:szCs w:val="18"/>
              </w:rPr>
            </w:pPr>
            <w:r w:rsidDel="00000000" w:rsidR="00000000" w:rsidRPr="00000000">
              <w:rPr>
                <w:b w:val="1"/>
                <w:sz w:val="18"/>
                <w:szCs w:val="18"/>
                <w:rtl w:val="0"/>
              </w:rPr>
              <w:t xml:space="preserve">Bone marrow</w:t>
            </w:r>
          </w:p>
          <w:p w:rsidR="00000000" w:rsidDel="00000000" w:rsidP="00000000" w:rsidRDefault="00000000" w:rsidRPr="00000000" w14:paraId="000003FF">
            <w:pPr>
              <w:rPr>
                <w:b w:val="1"/>
                <w:sz w:val="18"/>
                <w:szCs w:val="18"/>
              </w:rPr>
            </w:pPr>
            <w:r w:rsidDel="00000000" w:rsidR="00000000" w:rsidRPr="00000000">
              <w:rPr>
                <w:sz w:val="18"/>
                <w:szCs w:val="18"/>
                <w:rtl w:val="0"/>
              </w:rPr>
              <w:t xml:space="preserve">(Anal cancer)</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0">
            <w:pPr>
              <w:rPr>
                <w:sz w:val="18"/>
                <w:szCs w:val="18"/>
                <w:vertAlign w:val="superscript"/>
              </w:rPr>
            </w:pPr>
            <w:r w:rsidDel="00000000" w:rsidR="00000000" w:rsidRPr="00000000">
              <w:rPr>
                <w:sz w:val="18"/>
                <w:szCs w:val="18"/>
                <w:rtl w:val="0"/>
              </w:rPr>
              <w:t xml:space="preserve">30 Gy (750 cc) </w:t>
            </w:r>
            <w:hyperlink r:id="rId754">
              <w:r w:rsidDel="00000000" w:rsidR="00000000" w:rsidRPr="00000000">
                <w:rPr>
                  <w:sz w:val="18"/>
                  <w:szCs w:val="18"/>
                  <w:vertAlign w:val="superscript"/>
                  <w:rtl w:val="0"/>
                </w:rPr>
                <w:t xml:space="preserve">Lee IJROBP '17</w:t>
              </w:r>
            </w:hyperlink>
            <w:r w:rsidDel="00000000" w:rsidR="00000000" w:rsidRPr="00000000">
              <w:rPr>
                <w:rtl w:val="0"/>
              </w:rPr>
            </w:r>
          </w:p>
          <w:p w:rsidR="00000000" w:rsidDel="00000000" w:rsidP="00000000" w:rsidRDefault="00000000" w:rsidRPr="00000000" w14:paraId="00000401">
            <w:pPr>
              <w:rPr>
                <w:sz w:val="18"/>
                <w:szCs w:val="18"/>
                <w:u w:val="single"/>
              </w:rPr>
            </w:pPr>
            <w:r w:rsidDel="00000000" w:rsidR="00000000" w:rsidRPr="00000000">
              <w:rPr>
                <w:sz w:val="18"/>
                <w:szCs w:val="18"/>
                <w:rtl w:val="0"/>
              </w:rPr>
              <w:t xml:space="preserve">40 Gy (23%) </w:t>
            </w:r>
            <w:hyperlink r:id="rId755">
              <w:r w:rsidDel="00000000" w:rsidR="00000000" w:rsidRPr="00000000">
                <w:rPr>
                  <w:sz w:val="18"/>
                  <w:szCs w:val="18"/>
                  <w:vertAlign w:val="superscript"/>
                  <w:rtl w:val="0"/>
                </w:rPr>
                <w:t xml:space="preserve">Lee IJROBP '17</w:t>
              </w:r>
            </w:hyperlink>
            <w:r w:rsidDel="00000000" w:rsidR="00000000" w:rsidRPr="00000000">
              <w:rPr>
                <w:rtl w:val="0"/>
              </w:rPr>
            </w:r>
          </w:p>
        </w:tc>
        <w:tc>
          <w:tcPr>
            <w:tcBorders>
              <w:bottom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2">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403">
            <w:pPr>
              <w:rPr>
                <w:sz w:val="18"/>
                <w:szCs w:val="18"/>
                <w:vertAlign w:val="superscript"/>
              </w:rPr>
            </w:pPr>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4">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5">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6">
            <w:pPr>
              <w:widowControl w:val="0"/>
              <w:rPr>
                <w:sz w:val="18"/>
                <w:szCs w:val="18"/>
              </w:rPr>
            </w:pPr>
            <w:r w:rsidDel="00000000" w:rsidR="00000000" w:rsidRPr="00000000">
              <w:rPr>
                <w:rtl w:val="0"/>
              </w:rPr>
            </w:r>
          </w:p>
        </w:tc>
      </w:tr>
    </w:tbl>
    <w:p w:rsidR="00000000" w:rsidDel="00000000" w:rsidP="00000000" w:rsidRDefault="00000000" w:rsidRPr="00000000" w14:paraId="00000407">
      <w:pPr>
        <w:ind w:left="0" w:firstLine="0"/>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408">
      <w:pPr>
        <w:pStyle w:val="Heading2"/>
        <w:rPr/>
        <w:sectPr>
          <w:type w:val="nextPage"/>
          <w:pgSz w:h="12240" w:w="15840"/>
          <w:pgMar w:bottom="720" w:top="720" w:left="720" w:right="633.6" w:header="720" w:footer="720"/>
          <w:cols w:equalWidth="0"/>
        </w:sectPr>
      </w:pPr>
      <w:bookmarkStart w:colFirst="0" w:colLast="0" w:name="_e68z4bdvuabp" w:id="22"/>
      <w:bookmarkEnd w:id="22"/>
      <w:r w:rsidDel="00000000" w:rsidR="00000000" w:rsidRPr="00000000">
        <w:rPr>
          <w:rtl w:val="0"/>
        </w:rPr>
      </w:r>
    </w:p>
    <w:p w:rsidR="00000000" w:rsidDel="00000000" w:rsidP="00000000" w:rsidRDefault="00000000" w:rsidRPr="00000000" w14:paraId="00000409">
      <w:pPr>
        <w:pStyle w:val="Heading1"/>
        <w:rPr>
          <w:sz w:val="18"/>
          <w:szCs w:val="18"/>
        </w:rPr>
      </w:pPr>
      <w:bookmarkStart w:colFirst="0" w:colLast="0" w:name="_qjaeawxtdvf4" w:id="23"/>
      <w:bookmarkEnd w:id="23"/>
      <w:hyperlink w:anchor="_bvprouf2ng3w">
        <w:r w:rsidDel="00000000" w:rsidR="00000000" w:rsidRPr="00000000">
          <w:rPr>
            <w:sz w:val="18"/>
            <w:szCs w:val="18"/>
            <w:rtl w:val="0"/>
          </w:rPr>
          <w:t xml:space="preserve">Conventional fractionation</w:t>
        </w:r>
      </w:hyperlink>
      <w:r w:rsidDel="00000000" w:rsidR="00000000" w:rsidRPr="00000000">
        <w:rPr>
          <w:rtl w:val="0"/>
        </w:rPr>
      </w:r>
    </w:p>
    <w:tbl>
      <w:tblPr>
        <w:tblStyle w:val="Table9"/>
        <w:tblW w:w="20825.0" w:type="dxa"/>
        <w:jc w:val="left"/>
        <w:tblInd w:w="-19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220"/>
        <w:gridCol w:w="10170"/>
        <w:gridCol w:w="1320"/>
        <w:gridCol w:w="1320"/>
        <w:gridCol w:w="1480"/>
        <w:gridCol w:w="1300"/>
        <w:gridCol w:w="960"/>
        <w:tblGridChange w:id="0">
          <w:tblGrid>
            <w:gridCol w:w="2055"/>
            <w:gridCol w:w="2220"/>
            <w:gridCol w:w="10170"/>
            <w:gridCol w:w="1320"/>
            <w:gridCol w:w="1320"/>
            <w:gridCol w:w="1480"/>
            <w:gridCol w:w="1300"/>
            <w:gridCol w:w="960"/>
          </w:tblGrid>
        </w:tblGridChange>
      </w:tblGrid>
      <w:tr>
        <w:trPr>
          <w:trHeight w:val="257.59999999999997" w:hRule="atLeast"/>
        </w:trPr>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A">
            <w:pPr>
              <w:pStyle w:val="Heading2"/>
              <w:jc w:val="center"/>
              <w:rPr/>
            </w:pPr>
            <w:bookmarkStart w:colFirst="0" w:colLast="0" w:name="_6pcmqjkcnat5" w:id="24"/>
            <w:bookmarkEnd w:id="24"/>
            <w:hyperlink w:anchor="_qjaeawxtdvf4">
              <w:r w:rsidDel="00000000" w:rsidR="00000000" w:rsidRPr="00000000">
                <w:rPr>
                  <w:rtl w:val="0"/>
                </w:rPr>
                <w:t xml:space="preserve">CNS</w:t>
              </w:r>
            </w:hyperlink>
            <w:r w:rsidDel="00000000" w:rsidR="00000000" w:rsidRPr="00000000">
              <w:rPr>
                <w:rtl w:val="0"/>
              </w:rPr>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B">
            <w:pPr>
              <w:widowControl w:val="0"/>
              <w:jc w:val="center"/>
              <w:rPr>
                <w:sz w:val="18"/>
                <w:szCs w:val="18"/>
              </w:rPr>
            </w:pPr>
            <w:r w:rsidDel="00000000" w:rsidR="00000000" w:rsidRPr="00000000">
              <w:rPr>
                <w:sz w:val="18"/>
                <w:szCs w:val="18"/>
                <w:rtl w:val="0"/>
              </w:rPr>
              <w:t xml:space="preserve">[</w:t>
            </w:r>
            <w:hyperlink w:anchor="_z1n7n1n9ds6t">
              <w:r w:rsidDel="00000000" w:rsidR="00000000" w:rsidRPr="00000000">
                <w:rPr>
                  <w:b w:val="1"/>
                  <w:sz w:val="18"/>
                  <w:szCs w:val="18"/>
                  <w:rtl w:val="0"/>
                </w:rPr>
                <w:t xml:space="preserve">Conventional</w:t>
              </w:r>
            </w:hyperlink>
            <w:r w:rsidDel="00000000" w:rsidR="00000000" w:rsidRPr="00000000">
              <w:rPr>
                <w:sz w:val="18"/>
                <w:szCs w:val="18"/>
                <w:rtl w:val="0"/>
              </w:rPr>
              <w:t xml:space="preserve">]</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C">
            <w:pPr>
              <w:widowControl w:val="0"/>
              <w:jc w:val="center"/>
              <w:rPr>
                <w:b w:val="1"/>
                <w:sz w:val="18"/>
                <w:szCs w:val="18"/>
              </w:rPr>
            </w:pPr>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D">
            <w:pPr>
              <w:rPr>
                <w:b w:val="1"/>
                <w:sz w:val="18"/>
                <w:szCs w:val="18"/>
              </w:rPr>
            </w:pPr>
            <w:r w:rsidDel="00000000" w:rsidR="00000000" w:rsidRPr="00000000">
              <w:rPr>
                <w:b w:val="1"/>
                <w:sz w:val="18"/>
                <w:szCs w:val="18"/>
                <w:rtl w:val="0"/>
              </w:rPr>
              <w:t xml:space="preserve">Brain</w:t>
            </w:r>
          </w:p>
          <w:p w:rsidR="00000000" w:rsidDel="00000000" w:rsidP="00000000" w:rsidRDefault="00000000" w:rsidRPr="00000000" w14:paraId="0000040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0F">
            <w:pPr>
              <w:widowControl w:val="0"/>
              <w:rPr>
                <w:sz w:val="18"/>
                <w:szCs w:val="18"/>
              </w:rPr>
            </w:pPr>
            <w:r w:rsidDel="00000000" w:rsidR="00000000" w:rsidRPr="00000000">
              <w:rPr>
                <w:sz w:val="18"/>
                <w:szCs w:val="18"/>
                <w:rtl w:val="0"/>
              </w:rPr>
              <w:t xml:space="preserve">Whole brain 50 Gy</w:t>
            </w:r>
          </w:p>
          <w:p w:rsidR="00000000" w:rsidDel="00000000" w:rsidP="00000000" w:rsidRDefault="00000000" w:rsidRPr="00000000" w14:paraId="00000410">
            <w:pPr>
              <w:widowControl w:val="0"/>
              <w:rPr>
                <w:sz w:val="18"/>
                <w:szCs w:val="18"/>
              </w:rPr>
            </w:pPr>
            <w:r w:rsidDel="00000000" w:rsidR="00000000" w:rsidRPr="00000000">
              <w:rPr>
                <w:sz w:val="18"/>
                <w:szCs w:val="18"/>
                <w:rtl w:val="0"/>
              </w:rPr>
              <w:t xml:space="preserve">Partial brain 60 - 72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11">
            <w:pPr>
              <w:rPr>
                <w:sz w:val="18"/>
                <w:szCs w:val="18"/>
              </w:rPr>
            </w:pPr>
            <w:r w:rsidDel="00000000" w:rsidR="00000000" w:rsidRPr="00000000">
              <w:rPr>
                <w:rFonts w:ascii="Cardo" w:cs="Cardo" w:eastAsia="Cardo" w:hAnsi="Cardo"/>
                <w:b w:val="1"/>
                <w:sz w:val="18"/>
                <w:szCs w:val="18"/>
                <w:rtl w:val="0"/>
              </w:rPr>
              <w:t xml:space="preserve">Symptomatic necrosis for 60 / 72 / 90 Gy of &lt; 3→ 5→ 10%. </w:t>
            </w:r>
            <w:hyperlink r:id="rId756">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12">
            <w:pPr>
              <w:rPr>
                <w:sz w:val="18"/>
                <w:szCs w:val="18"/>
              </w:rPr>
            </w:pPr>
            <w:r w:rsidDel="00000000" w:rsidR="00000000" w:rsidRPr="00000000">
              <w:rPr>
                <w:sz w:val="18"/>
                <w:szCs w:val="18"/>
                <w:rtl w:val="0"/>
              </w:rPr>
              <w:t xml:space="preserve">BED3 is used for the brain. Symptomatic radionecrosis for 100 - 140 Gy of 5%, or 10% for 140 - 170 Gy. </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13">
            <w:pPr>
              <w:rPr>
                <w:sz w:val="18"/>
                <w:szCs w:val="18"/>
              </w:rPr>
            </w:pPr>
            <w:r w:rsidDel="00000000" w:rsidR="00000000" w:rsidRPr="00000000">
              <w:rPr>
                <w:b w:val="1"/>
                <w:sz w:val="18"/>
                <w:szCs w:val="18"/>
                <w:rtl w:val="0"/>
              </w:rPr>
              <w:t xml:space="preserve">Brainstem</w:t>
            </w:r>
            <w:r w:rsidDel="00000000" w:rsidR="00000000" w:rsidRPr="00000000">
              <w:rPr>
                <w:sz w:val="18"/>
                <w:szCs w:val="18"/>
                <w:rtl w:val="0"/>
              </w:rPr>
              <w:t xml:space="preserve"> </w:t>
            </w:r>
          </w:p>
          <w:p w:rsidR="00000000" w:rsidDel="00000000" w:rsidP="00000000" w:rsidRDefault="00000000" w:rsidRPr="00000000" w14:paraId="00000414">
            <w:pPr>
              <w:rPr>
                <w:sz w:val="18"/>
                <w:szCs w:val="18"/>
              </w:rPr>
            </w:pPr>
            <w:r w:rsidDel="00000000" w:rsidR="00000000" w:rsidRPr="00000000">
              <w:rPr>
                <w:sz w:val="18"/>
                <w:szCs w:val="18"/>
                <w:rtl w:val="0"/>
              </w:rPr>
              <w:t xml:space="preserve">(not medulla)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15">
            <w:pPr>
              <w:widowControl w:val="0"/>
              <w:rPr>
                <w:b w:val="1"/>
                <w:sz w:val="18"/>
                <w:szCs w:val="18"/>
              </w:rPr>
            </w:pPr>
            <w:r w:rsidDel="00000000" w:rsidR="00000000" w:rsidRPr="00000000">
              <w:rPr>
                <w:b w:val="1"/>
                <w:sz w:val="18"/>
                <w:szCs w:val="18"/>
                <w:rtl w:val="0"/>
              </w:rPr>
              <w:t xml:space="preserve">54 - 60 </w:t>
            </w:r>
            <w:r w:rsidDel="00000000" w:rsidR="00000000" w:rsidRPr="00000000">
              <w:rPr>
                <w:b w:val="1"/>
                <w:sz w:val="18"/>
                <w:szCs w:val="18"/>
                <w:rtl w:val="0"/>
              </w:rPr>
              <w:t xml:space="preserve">Gy</w:t>
            </w:r>
            <w:hyperlink r:id="rId757">
              <w:r w:rsidDel="00000000" w:rsidR="00000000" w:rsidRPr="00000000">
                <w:rPr>
                  <w:sz w:val="18"/>
                  <w:szCs w:val="18"/>
                  <w:vertAlign w:val="superscript"/>
                  <w:rtl w:val="0"/>
                </w:rPr>
                <w:t xml:space="preserve">DAHANCA</w:t>
              </w:r>
            </w:hyperlink>
            <w:r w:rsidDel="00000000" w:rsidR="00000000" w:rsidRPr="00000000">
              <w:rPr>
                <w:sz w:val="18"/>
                <w:szCs w:val="18"/>
                <w:rtl w:val="0"/>
              </w:rPr>
              <w:t xml:space="preserve">,</w:t>
            </w:r>
            <w:r w:rsidDel="00000000" w:rsidR="00000000" w:rsidRPr="00000000">
              <w:rPr>
                <w:b w:val="1"/>
                <w:sz w:val="18"/>
                <w:szCs w:val="18"/>
                <w:rtl w:val="0"/>
              </w:rPr>
              <w:t xml:space="preserve"> </w:t>
            </w:r>
            <w:r w:rsidDel="00000000" w:rsidR="00000000" w:rsidRPr="00000000">
              <w:rPr>
                <w:sz w:val="18"/>
                <w:szCs w:val="18"/>
                <w:rtl w:val="0"/>
              </w:rPr>
              <w:t xml:space="preserve">52 Gy </w:t>
            </w:r>
            <w:hyperlink r:id="rId758">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416">
            <w:pPr>
              <w:widowControl w:val="0"/>
              <w:rPr>
                <w:sz w:val="18"/>
                <w:szCs w:val="18"/>
              </w:rPr>
            </w:pPr>
            <w:r w:rsidDel="00000000" w:rsidR="00000000" w:rsidRPr="00000000">
              <w:rPr>
                <w:b w:val="1"/>
                <w:sz w:val="18"/>
                <w:szCs w:val="18"/>
                <w:rtl w:val="0"/>
              </w:rPr>
              <w:t xml:space="preserve">60 Gy </w:t>
            </w:r>
            <w:hyperlink w:anchor="edyucegijgvn">
              <w:r w:rsidDel="00000000" w:rsidR="00000000" w:rsidRPr="00000000">
                <w:rPr>
                  <w:sz w:val="18"/>
                  <w:szCs w:val="18"/>
                  <w:vertAlign w:val="superscript"/>
                  <w:rtl w:val="0"/>
                </w:rPr>
                <w:t xml:space="preserve">08-25</w:t>
              </w:r>
            </w:hyperlink>
            <w:r w:rsidDel="00000000" w:rsidR="00000000" w:rsidRPr="00000000">
              <w:rPr>
                <w:rtl w:val="0"/>
              </w:rPr>
            </w:r>
          </w:p>
          <w:p w:rsidR="00000000" w:rsidDel="00000000" w:rsidP="00000000" w:rsidRDefault="00000000" w:rsidRPr="00000000" w14:paraId="00000417">
            <w:pPr>
              <w:widowControl w:val="0"/>
              <w:rPr>
                <w:sz w:val="18"/>
                <w:szCs w:val="18"/>
              </w:rPr>
            </w:pPr>
            <w:r w:rsidDel="00000000" w:rsidR="00000000" w:rsidRPr="00000000">
              <w:rPr>
                <w:sz w:val="18"/>
                <w:szCs w:val="18"/>
                <w:rtl w:val="0"/>
              </w:rPr>
              <w:t xml:space="preserve">59 Gy (1-10cc) </w:t>
            </w:r>
            <w:hyperlink r:id="rId759">
              <w:r w:rsidDel="00000000" w:rsidR="00000000" w:rsidRPr="00000000">
                <w:rPr>
                  <w:sz w:val="18"/>
                  <w:szCs w:val="18"/>
                  <w:vertAlign w:val="superscript"/>
                  <w:rtl w:val="0"/>
                </w:rPr>
                <w:t xml:space="preserve">QUANTEC</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18">
            <w:pPr>
              <w:widowControl w:val="0"/>
              <w:rPr>
                <w:sz w:val="18"/>
                <w:szCs w:val="18"/>
              </w:rPr>
            </w:pPr>
            <w:r w:rsidDel="00000000" w:rsidR="00000000" w:rsidRPr="00000000">
              <w:rPr>
                <w:sz w:val="18"/>
                <w:szCs w:val="18"/>
                <w:rtl w:val="0"/>
              </w:rPr>
              <w:t xml:space="preserve">Permanent cranial neuropathy or necrosis for &lt; 5% for 59 Gy to 1-10 cc. </w:t>
            </w:r>
            <w:hyperlink r:id="rId760">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19">
            <w:pPr>
              <w:widowControl w:val="0"/>
              <w:rPr>
                <w:sz w:val="18"/>
                <w:szCs w:val="18"/>
              </w:rPr>
            </w:pPr>
            <w:r w:rsidDel="00000000" w:rsidR="00000000" w:rsidRPr="00000000">
              <w:rPr>
                <w:sz w:val="18"/>
                <w:szCs w:val="18"/>
                <w:rtl w:val="0"/>
              </w:rPr>
              <w:t xml:space="preserve">The risk increases markedly at doses &gt; 64 Gy. </w:t>
            </w:r>
            <w:hyperlink r:id="rId761">
              <w:r w:rsidDel="00000000" w:rsidR="00000000" w:rsidRPr="00000000">
                <w:rPr>
                  <w:sz w:val="18"/>
                  <w:szCs w:val="18"/>
                  <w:vertAlign w:val="superscript"/>
                  <w:rtl w:val="0"/>
                </w:rPr>
                <w:t xml:space="preserve">QUANTEC</w:t>
              </w:r>
            </w:hyperlink>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bookmarkStart w:colFirst="0" w:colLast="0" w:name="kix.6av3pjnilzos" w:id="25"/>
          <w:bookmarkEnd w:id="25"/>
          <w:p w:rsidR="00000000" w:rsidDel="00000000" w:rsidP="00000000" w:rsidRDefault="00000000" w:rsidRPr="00000000" w14:paraId="0000041A">
            <w:pPr>
              <w:rPr>
                <w:sz w:val="18"/>
                <w:szCs w:val="18"/>
              </w:rPr>
            </w:pPr>
            <w:r w:rsidDel="00000000" w:rsidR="00000000" w:rsidRPr="00000000">
              <w:rPr>
                <w:b w:val="1"/>
                <w:sz w:val="18"/>
                <w:szCs w:val="18"/>
                <w:rtl w:val="0"/>
              </w:rPr>
              <w:t xml:space="preserve">Cord</w:t>
            </w:r>
            <w:r w:rsidDel="00000000" w:rsidR="00000000" w:rsidRPr="00000000">
              <w:rPr>
                <w:sz w:val="18"/>
                <w:szCs w:val="18"/>
                <w:rtl w:val="0"/>
              </w:rPr>
              <w:t xml:space="preserve"> </w:t>
            </w:r>
          </w:p>
          <w:p w:rsidR="00000000" w:rsidDel="00000000" w:rsidP="00000000" w:rsidRDefault="00000000" w:rsidRPr="00000000" w14:paraId="0000041B">
            <w:pPr>
              <w:rPr>
                <w:sz w:val="18"/>
                <w:szCs w:val="18"/>
              </w:rPr>
            </w:pPr>
            <w:r w:rsidDel="00000000" w:rsidR="00000000" w:rsidRPr="00000000">
              <w:rPr>
                <w:sz w:val="18"/>
                <w:szCs w:val="18"/>
                <w:rtl w:val="0"/>
              </w:rPr>
              <w:t xml:space="preserve">(includes medulla)</w:t>
            </w:r>
          </w:p>
          <w:p w:rsidR="00000000" w:rsidDel="00000000" w:rsidP="00000000" w:rsidRDefault="00000000" w:rsidRPr="00000000" w14:paraId="0000041C">
            <w:pPr>
              <w:widowControl w:val="0"/>
              <w:rPr>
                <w:sz w:val="14"/>
                <w:szCs w:val="14"/>
              </w:rPr>
            </w:pPr>
            <w:r w:rsidDel="00000000" w:rsidR="00000000" w:rsidRPr="00000000">
              <w:rPr>
                <w:sz w:val="14"/>
                <w:szCs w:val="14"/>
                <w:rtl w:val="0"/>
              </w:rPr>
              <w:t xml:space="preserve">Initial SRS/SBRT constraints are based off of 45 Gy to the cord, despite [</w:t>
            </w:r>
            <w:hyperlink r:id="rId762">
              <w:r w:rsidDel="00000000" w:rsidR="00000000" w:rsidRPr="00000000">
                <w:rPr>
                  <w:sz w:val="14"/>
                  <w:szCs w:val="14"/>
                  <w:rtl w:val="0"/>
                </w:rPr>
                <w:t xml:space="preserve">Quantec] data</w:t>
              </w:r>
            </w:hyperlink>
            <w:r w:rsidDel="00000000" w:rsidR="00000000" w:rsidRPr="00000000">
              <w:rPr>
                <w:rFonts w:ascii="Gungsuh" w:cs="Gungsuh" w:eastAsia="Gungsuh" w:hAnsi="Gungsuh"/>
                <w:sz w:val="14"/>
                <w:szCs w:val="14"/>
                <w:rtl w:val="0"/>
              </w:rPr>
              <w:t xml:space="preserve"> that demonstrates ≤ 1% RM if ≤ 54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1D">
            <w:pPr>
              <w:widowControl w:val="0"/>
              <w:rPr>
                <w:b w:val="1"/>
                <w:sz w:val="18"/>
                <w:szCs w:val="18"/>
              </w:rPr>
            </w:pPr>
            <w:r w:rsidDel="00000000" w:rsidR="00000000" w:rsidRPr="00000000">
              <w:rPr>
                <w:b w:val="1"/>
                <w:sz w:val="18"/>
                <w:szCs w:val="18"/>
                <w:rtl w:val="0"/>
              </w:rPr>
              <w:t xml:space="preserve">44.6 Gy EQD2 </w:t>
            </w:r>
            <w:hyperlink w:anchor="kix.klvlwgqivafe">
              <w:r w:rsidDel="00000000" w:rsidR="00000000" w:rsidRPr="00000000">
                <w:rPr>
                  <w:sz w:val="18"/>
                  <w:szCs w:val="18"/>
                  <w:vertAlign w:val="superscript"/>
                  <w:rtl w:val="0"/>
                </w:rPr>
                <w:t xml:space="preserve">HyTEC 2019</w:t>
              </w:r>
            </w:hyperlink>
            <w:r w:rsidDel="00000000" w:rsidR="00000000" w:rsidRPr="00000000">
              <w:rPr>
                <w:rtl w:val="0"/>
              </w:rPr>
            </w:r>
          </w:p>
          <w:p w:rsidR="00000000" w:rsidDel="00000000" w:rsidP="00000000" w:rsidRDefault="00000000" w:rsidRPr="00000000" w14:paraId="0000041E">
            <w:pPr>
              <w:widowControl w:val="0"/>
              <w:rPr>
                <w:sz w:val="18"/>
                <w:szCs w:val="18"/>
                <w:vertAlign w:val="superscript"/>
              </w:rPr>
            </w:pPr>
            <w:r w:rsidDel="00000000" w:rsidR="00000000" w:rsidRPr="00000000">
              <w:rPr>
                <w:b w:val="1"/>
                <w:sz w:val="18"/>
                <w:szCs w:val="18"/>
                <w:rtl w:val="0"/>
              </w:rPr>
              <w:t xml:space="preserve">45 - 50 Gy </w:t>
            </w:r>
            <w:hyperlink r:id="rId763">
              <w:r w:rsidDel="00000000" w:rsidR="00000000" w:rsidRPr="00000000">
                <w:rPr>
                  <w:sz w:val="18"/>
                  <w:szCs w:val="18"/>
                  <w:vertAlign w:val="superscript"/>
                  <w:rtl w:val="0"/>
                </w:rPr>
                <w:t xml:space="preserve">DAHANCA</w:t>
              </w:r>
            </w:hyperlink>
            <w:r w:rsidDel="00000000" w:rsidR="00000000" w:rsidRPr="00000000">
              <w:rPr>
                <w:sz w:val="18"/>
                <w:szCs w:val="18"/>
                <w:vertAlign w:val="superscript"/>
                <w:rtl w:val="0"/>
              </w:rPr>
              <w:t xml:space="preserve">, </w:t>
            </w:r>
            <w:hyperlink r:id="rId764">
              <w:r w:rsidDel="00000000" w:rsidR="00000000" w:rsidRPr="00000000">
                <w:rPr>
                  <w:sz w:val="18"/>
                  <w:szCs w:val="18"/>
                  <w:vertAlign w:val="superscript"/>
                  <w:rtl w:val="0"/>
                </w:rPr>
                <w:t xml:space="preserve">06-17</w:t>
              </w:r>
            </w:hyperlink>
            <w:r w:rsidDel="00000000" w:rsidR="00000000" w:rsidRPr="00000000">
              <w:rPr>
                <w:rtl w:val="0"/>
              </w:rPr>
            </w:r>
          </w:p>
          <w:p w:rsidR="00000000" w:rsidDel="00000000" w:rsidP="00000000" w:rsidRDefault="00000000" w:rsidRPr="00000000" w14:paraId="0000041F">
            <w:pPr>
              <w:rPr>
                <w:sz w:val="18"/>
                <w:szCs w:val="18"/>
                <w:vertAlign w:val="superscript"/>
              </w:rPr>
            </w:pPr>
            <w:r w:rsidDel="00000000" w:rsidR="00000000" w:rsidRPr="00000000">
              <w:rPr>
                <w:sz w:val="18"/>
                <w:szCs w:val="18"/>
                <w:rtl w:val="0"/>
              </w:rPr>
              <w:t xml:space="preserve">41 Gy BID </w:t>
            </w:r>
            <w:hyperlink r:id="rId765">
              <w:r w:rsidDel="00000000" w:rsidR="00000000" w:rsidRPr="00000000">
                <w:rPr>
                  <w:sz w:val="18"/>
                  <w:szCs w:val="18"/>
                  <w:vertAlign w:val="superscript"/>
                  <w:rtl w:val="0"/>
                </w:rPr>
                <w:t xml:space="preserve">CALGB 30610 (new)</w:t>
              </w:r>
            </w:hyperlink>
            <w:r w:rsidDel="00000000" w:rsidR="00000000" w:rsidRPr="00000000">
              <w:rPr>
                <w:rtl w:val="0"/>
              </w:rPr>
            </w:r>
          </w:p>
          <w:p w:rsidR="00000000" w:rsidDel="00000000" w:rsidP="00000000" w:rsidRDefault="00000000" w:rsidRPr="00000000" w14:paraId="00000420">
            <w:pPr>
              <w:rPr>
                <w:sz w:val="18"/>
                <w:szCs w:val="18"/>
              </w:rPr>
            </w:pPr>
            <w:r w:rsidDel="00000000" w:rsidR="00000000" w:rsidRPr="00000000">
              <w:rPr>
                <w:sz w:val="18"/>
                <w:szCs w:val="18"/>
                <w:rtl w:val="0"/>
              </w:rPr>
              <w:t xml:space="preserve">36 Gy BID </w:t>
            </w:r>
            <w:hyperlink r:id="rId766">
              <w:r w:rsidDel="00000000" w:rsidR="00000000" w:rsidRPr="00000000">
                <w:rPr>
                  <w:sz w:val="18"/>
                  <w:szCs w:val="18"/>
                  <w:vertAlign w:val="superscript"/>
                  <w:rtl w:val="0"/>
                </w:rPr>
                <w:t xml:space="preserve">Turrisi (old)</w:t>
              </w:r>
            </w:hyperlink>
            <w:r w:rsidDel="00000000" w:rsidR="00000000" w:rsidRPr="00000000">
              <w:rPr>
                <w:rtl w:val="0"/>
              </w:rPr>
            </w:r>
          </w:p>
          <w:p w:rsidR="00000000" w:rsidDel="00000000" w:rsidP="00000000" w:rsidRDefault="00000000" w:rsidRPr="00000000" w14:paraId="00000421">
            <w:pPr>
              <w:widowControl w:val="0"/>
              <w:rPr>
                <w:sz w:val="18"/>
                <w:szCs w:val="18"/>
              </w:rPr>
            </w:pPr>
            <w:r w:rsidDel="00000000" w:rsidR="00000000" w:rsidRPr="00000000">
              <w:rPr>
                <w:b w:val="1"/>
                <w:sz w:val="18"/>
                <w:szCs w:val="18"/>
                <w:rtl w:val="0"/>
              </w:rPr>
              <w:t xml:space="preserve">50 Gy</w:t>
            </w:r>
            <w:r w:rsidDel="00000000" w:rsidR="00000000" w:rsidRPr="00000000">
              <w:rPr>
                <w:sz w:val="18"/>
                <w:szCs w:val="18"/>
                <w:rtl w:val="0"/>
              </w:rPr>
              <w:t xml:space="preserve"> to PRV (+ 5 mm)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22">
            <w:pPr>
              <w:rPr>
                <w:sz w:val="18"/>
                <w:szCs w:val="18"/>
              </w:rPr>
            </w:pPr>
            <w:r w:rsidDel="00000000" w:rsidR="00000000" w:rsidRPr="00000000">
              <w:rPr>
                <w:rFonts w:ascii="Cardo" w:cs="Cardo" w:eastAsia="Cardo" w:hAnsi="Cardo"/>
                <w:b w:val="1"/>
                <w:sz w:val="18"/>
                <w:szCs w:val="18"/>
                <w:rtl w:val="0"/>
              </w:rPr>
              <w:t xml:space="preserve">Spinal cord myelopathy rates at 5y for 50 / 54 / 60 / 69 Gy of 0.2→ 1→ 6→ 50%</w:t>
            </w:r>
            <w:r w:rsidDel="00000000" w:rsidR="00000000" w:rsidRPr="00000000">
              <w:rPr>
                <w:sz w:val="18"/>
                <w:szCs w:val="18"/>
                <w:rtl w:val="0"/>
              </w:rPr>
              <w:t xml:space="preserve"> </w:t>
            </w:r>
            <w:hyperlink r:id="rId767">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23">
            <w:pPr>
              <w:rPr>
                <w:sz w:val="18"/>
                <w:szCs w:val="18"/>
              </w:rPr>
            </w:pPr>
            <w:r w:rsidDel="00000000" w:rsidR="00000000" w:rsidRPr="00000000">
              <w:rPr>
                <w:sz w:val="18"/>
                <w:szCs w:val="18"/>
                <w:rtl w:val="0"/>
              </w:rPr>
              <w:t xml:space="preserve">Spinal cord: Lhermitte's may occur at doses as low as 35 Gy, may persist up to a year.</w:t>
            </w:r>
          </w:p>
          <w:p w:rsidR="00000000" w:rsidDel="00000000" w:rsidP="00000000" w:rsidRDefault="00000000" w:rsidRPr="00000000" w14:paraId="00000424">
            <w:pPr>
              <w:numPr>
                <w:ilvl w:val="0"/>
                <w:numId w:val="79"/>
              </w:numPr>
              <w:ind w:left="720" w:hanging="360"/>
              <w:rPr>
                <w:sz w:val="18"/>
                <w:szCs w:val="18"/>
              </w:rPr>
            </w:pPr>
            <w:r w:rsidDel="00000000" w:rsidR="00000000" w:rsidRPr="00000000">
              <w:rPr>
                <w:sz w:val="18"/>
                <w:szCs w:val="18"/>
                <w:rtl w:val="0"/>
              </w:rPr>
              <w:t xml:space="preserve">TD5/5 = 50 Gy for 10 cm length, 55 Gy for 5 cm length.</w:t>
            </w:r>
          </w:p>
          <w:p w:rsidR="00000000" w:rsidDel="00000000" w:rsidP="00000000" w:rsidRDefault="00000000" w:rsidRPr="00000000" w14:paraId="00000425">
            <w:pPr>
              <w:numPr>
                <w:ilvl w:val="0"/>
                <w:numId w:val="79"/>
              </w:numPr>
              <w:ind w:left="720" w:hanging="360"/>
              <w:rPr>
                <w:sz w:val="18"/>
                <w:szCs w:val="18"/>
              </w:rPr>
            </w:pPr>
            <w:r w:rsidDel="00000000" w:rsidR="00000000" w:rsidRPr="00000000">
              <w:rPr>
                <w:sz w:val="18"/>
                <w:szCs w:val="18"/>
                <w:rtl w:val="0"/>
              </w:rPr>
              <w:t xml:space="preserve">TD50/5= 70 Gy.</w:t>
            </w:r>
          </w:p>
          <w:p w:rsidR="00000000" w:rsidDel="00000000" w:rsidP="00000000" w:rsidRDefault="00000000" w:rsidRPr="00000000" w14:paraId="00000426">
            <w:pPr>
              <w:rPr>
                <w:sz w:val="18"/>
                <w:szCs w:val="18"/>
              </w:rPr>
            </w:pPr>
            <w:r w:rsidDel="00000000" w:rsidR="00000000" w:rsidRPr="00000000">
              <w:rPr>
                <w:sz w:val="18"/>
                <w:szCs w:val="18"/>
                <w:rtl w:val="0"/>
              </w:rPr>
              <w:t xml:space="preserve">See notes on spinal cord reirradiation for conventional </w:t>
            </w:r>
            <w:hyperlink w:anchor="h4b3zg719535">
              <w:r w:rsidDel="00000000" w:rsidR="00000000" w:rsidRPr="00000000">
                <w:rPr>
                  <w:sz w:val="18"/>
                  <w:szCs w:val="18"/>
                  <w:vertAlign w:val="superscript"/>
                  <w:rtl w:val="0"/>
                </w:rPr>
                <w:t xml:space="preserve">Nieder IJROBP '06</w:t>
              </w:r>
            </w:hyperlink>
            <w:r w:rsidDel="00000000" w:rsidR="00000000" w:rsidRPr="00000000">
              <w:rPr>
                <w:sz w:val="18"/>
                <w:szCs w:val="18"/>
                <w:vertAlign w:val="superscript"/>
                <w:rtl w:val="0"/>
              </w:rPr>
              <w:t xml:space="preserve"> </w:t>
            </w:r>
            <w:r w:rsidDel="00000000" w:rsidR="00000000" w:rsidRPr="00000000">
              <w:rPr>
                <w:sz w:val="18"/>
                <w:szCs w:val="18"/>
                <w:rtl w:val="0"/>
              </w:rPr>
              <w:t xml:space="preserve">and SBRT. </w:t>
            </w:r>
            <w:hyperlink w:anchor="kix.klvlwgqivafe">
              <w:r w:rsidDel="00000000" w:rsidR="00000000" w:rsidRPr="00000000">
                <w:rPr>
                  <w:sz w:val="18"/>
                  <w:szCs w:val="18"/>
                  <w:vertAlign w:val="superscript"/>
                  <w:rtl w:val="0"/>
                </w:rPr>
                <w:t xml:space="preserve">HyTEC 2019</w:t>
              </w:r>
            </w:hyperlink>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27">
            <w:pPr>
              <w:rPr>
                <w:b w:val="1"/>
                <w:sz w:val="18"/>
                <w:szCs w:val="18"/>
              </w:rPr>
            </w:pPr>
            <w:r w:rsidDel="00000000" w:rsidR="00000000" w:rsidRPr="00000000">
              <w:rPr>
                <w:b w:val="1"/>
                <w:sz w:val="18"/>
                <w:szCs w:val="18"/>
                <w:rtl w:val="0"/>
              </w:rPr>
              <w:t xml:space="preserve">OC/ON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28">
            <w:pPr>
              <w:widowControl w:val="0"/>
              <w:rPr>
                <w:sz w:val="18"/>
                <w:szCs w:val="18"/>
              </w:rPr>
            </w:pPr>
            <w:r w:rsidDel="00000000" w:rsidR="00000000" w:rsidRPr="00000000">
              <w:rPr>
                <w:b w:val="1"/>
                <w:sz w:val="18"/>
                <w:szCs w:val="18"/>
                <w:rtl w:val="0"/>
              </w:rPr>
              <w:t xml:space="preserve">54 - 55 Gy </w:t>
            </w:r>
            <w:r w:rsidDel="00000000" w:rsidR="00000000" w:rsidRPr="00000000">
              <w:rPr>
                <w:sz w:val="18"/>
                <w:szCs w:val="18"/>
                <w:rtl w:val="0"/>
              </w:rPr>
              <w:t xml:space="preserve">(60 Gy) </w:t>
            </w:r>
            <w:hyperlink r:id="rId768">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29">
            <w:pPr>
              <w:rPr>
                <w:sz w:val="18"/>
                <w:szCs w:val="18"/>
              </w:rPr>
            </w:pPr>
            <w:r w:rsidDel="00000000" w:rsidR="00000000" w:rsidRPr="00000000">
              <w:rPr>
                <w:rFonts w:ascii="Cardo" w:cs="Cardo" w:eastAsia="Cardo" w:hAnsi="Cardo"/>
                <w:b w:val="1"/>
                <w:sz w:val="18"/>
                <w:szCs w:val="18"/>
                <w:rtl w:val="0"/>
              </w:rPr>
              <w:t xml:space="preserve">Optic neuropathy rates for 55 / 60 / 60+ Gy of 3→ 7→ 7-20%.</w:t>
            </w:r>
            <w:r w:rsidDel="00000000" w:rsidR="00000000" w:rsidRPr="00000000">
              <w:rPr>
                <w:sz w:val="18"/>
                <w:szCs w:val="18"/>
                <w:rtl w:val="0"/>
              </w:rPr>
              <w:t xml:space="preserve"> </w:t>
            </w:r>
            <w:hyperlink r:id="rId769">
              <w:r w:rsidDel="00000000" w:rsidR="00000000" w:rsidRPr="00000000">
                <w:rPr>
                  <w:sz w:val="18"/>
                  <w:szCs w:val="18"/>
                  <w:vertAlign w:val="superscript"/>
                  <w:rtl w:val="0"/>
                </w:rPr>
                <w:t xml:space="preserve">QUANTEC</w:t>
              </w:r>
            </w:hyperlink>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2A">
            <w:pPr>
              <w:rPr>
                <w:b w:val="1"/>
                <w:sz w:val="18"/>
                <w:szCs w:val="18"/>
              </w:rPr>
            </w:pPr>
            <w:r w:rsidDel="00000000" w:rsidR="00000000" w:rsidRPr="00000000">
              <w:rPr>
                <w:b w:val="1"/>
                <w:sz w:val="18"/>
                <w:szCs w:val="18"/>
                <w:rtl w:val="0"/>
              </w:rPr>
              <w:t xml:space="preserve">Cochlea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2B">
            <w:pPr>
              <w:widowControl w:val="0"/>
              <w:rPr>
                <w:sz w:val="18"/>
                <w:szCs w:val="18"/>
              </w:rPr>
            </w:pPr>
            <w:r w:rsidDel="00000000" w:rsidR="00000000" w:rsidRPr="00000000">
              <w:rPr>
                <w:b w:val="1"/>
                <w:sz w:val="18"/>
                <w:szCs w:val="18"/>
                <w:rtl w:val="0"/>
              </w:rPr>
              <w:t xml:space="preserve">55 - 60 Gy </w:t>
            </w:r>
            <w:r w:rsidDel="00000000" w:rsidR="00000000" w:rsidRPr="00000000">
              <w:rPr>
                <w:sz w:val="18"/>
                <w:szCs w:val="18"/>
                <w:rtl w:val="0"/>
              </w:rPr>
              <w:t xml:space="preserve">(</w:t>
            </w:r>
            <w:r w:rsidDel="00000000" w:rsidR="00000000" w:rsidRPr="00000000">
              <w:rPr>
                <w:b w:val="1"/>
                <w:sz w:val="18"/>
                <w:szCs w:val="18"/>
                <w:rtl w:val="0"/>
              </w:rPr>
              <w:t xml:space="preserve">5%</w:t>
            </w:r>
            <w:r w:rsidDel="00000000" w:rsidR="00000000" w:rsidRPr="00000000">
              <w:rPr>
                <w:sz w:val="18"/>
                <w:szCs w:val="18"/>
                <w:rtl w:val="0"/>
              </w:rPr>
              <w:t xml:space="preserve">) </w:t>
            </w:r>
            <w:hyperlink r:id="rId770">
              <w:r w:rsidDel="00000000" w:rsidR="00000000" w:rsidRPr="00000000">
                <w:rPr>
                  <w:sz w:val="18"/>
                  <w:szCs w:val="18"/>
                  <w:vertAlign w:val="superscript"/>
                  <w:rtl w:val="0"/>
                </w:rPr>
                <w:t xml:space="preserve">DAHANCA</w:t>
              </w:r>
            </w:hyperlink>
            <w:r w:rsidDel="00000000" w:rsidR="00000000" w:rsidRPr="00000000">
              <w:rPr>
                <w:rtl w:val="0"/>
              </w:rPr>
            </w:r>
          </w:p>
          <w:p w:rsidR="00000000" w:rsidDel="00000000" w:rsidP="00000000" w:rsidRDefault="00000000" w:rsidRPr="00000000" w14:paraId="0000042C">
            <w:pPr>
              <w:widowControl w:val="0"/>
              <w:rPr>
                <w:sz w:val="18"/>
                <w:szCs w:val="18"/>
              </w:rPr>
            </w:pPr>
            <w:r w:rsidDel="00000000" w:rsidR="00000000" w:rsidRPr="00000000">
              <w:rPr>
                <w:sz w:val="18"/>
                <w:szCs w:val="18"/>
                <w:rtl w:val="0"/>
              </w:rPr>
              <w:t xml:space="preserve">Mean 45 - 50 Gy </w:t>
            </w:r>
            <w:hyperlink r:id="rId771">
              <w:r w:rsidDel="00000000" w:rsidR="00000000" w:rsidRPr="00000000">
                <w:rPr>
                  <w:sz w:val="18"/>
                  <w:szCs w:val="18"/>
                  <w:vertAlign w:val="superscript"/>
                  <w:rtl w:val="0"/>
                </w:rPr>
                <w:t xml:space="preserve">DAHANCA</w:t>
              </w:r>
            </w:hyperlink>
            <w:r w:rsidDel="00000000" w:rsidR="00000000" w:rsidRPr="00000000">
              <w:rPr>
                <w:rtl w:val="0"/>
              </w:rPr>
            </w:r>
          </w:p>
          <w:p w:rsidR="00000000" w:rsidDel="00000000" w:rsidP="00000000" w:rsidRDefault="00000000" w:rsidRPr="00000000" w14:paraId="0000042D">
            <w:pPr>
              <w:widowControl w:val="0"/>
              <w:rPr>
                <w:sz w:val="18"/>
                <w:szCs w:val="18"/>
              </w:rPr>
            </w:pPr>
            <w:r w:rsidDel="00000000" w:rsidR="00000000" w:rsidRPr="00000000">
              <w:rPr>
                <w:sz w:val="18"/>
                <w:szCs w:val="18"/>
                <w:rtl w:val="0"/>
              </w:rPr>
              <w:t xml:space="preserve">Max 45 - 55 Gy.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2E">
            <w:pPr>
              <w:rPr>
                <w:sz w:val="18"/>
                <w:szCs w:val="18"/>
              </w:rPr>
            </w:pPr>
            <w:r w:rsidDel="00000000" w:rsidR="00000000" w:rsidRPr="00000000">
              <w:rPr>
                <w:sz w:val="18"/>
                <w:szCs w:val="18"/>
                <w:rtl w:val="0"/>
              </w:rPr>
              <w:t xml:space="preserve">SNHL for acoustic neuroma: Mean dose to cochlea. Limit to 35-45 Gy. </w:t>
            </w:r>
            <w:hyperlink r:id="rId77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2F">
            <w:pPr>
              <w:numPr>
                <w:ilvl w:val="0"/>
                <w:numId w:val="44"/>
              </w:numPr>
              <w:ind w:left="720" w:hanging="360"/>
              <w:rPr>
                <w:sz w:val="18"/>
                <w:szCs w:val="18"/>
              </w:rPr>
            </w:pPr>
            <w:r w:rsidDel="00000000" w:rsidR="00000000" w:rsidRPr="00000000">
              <w:rPr>
                <w:sz w:val="18"/>
                <w:szCs w:val="18"/>
                <w:rtl w:val="0"/>
              </w:rPr>
              <w:t xml:space="preserve">Mean cochlear dose of 45 Gy with &lt; 30% risk of SNHL (similar to 14/1). </w:t>
            </w:r>
            <w:hyperlink r:id="rId773">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30">
            <w:pPr>
              <w:numPr>
                <w:ilvl w:val="0"/>
                <w:numId w:val="44"/>
              </w:numPr>
              <w:ind w:left="720" w:hanging="360"/>
              <w:rPr>
                <w:sz w:val="18"/>
                <w:szCs w:val="18"/>
              </w:rPr>
            </w:pPr>
            <w:r w:rsidDel="00000000" w:rsidR="00000000" w:rsidRPr="00000000">
              <w:rPr>
                <w:sz w:val="18"/>
                <w:szCs w:val="18"/>
                <w:rtl w:val="0"/>
              </w:rPr>
              <w:t xml:space="preserve">Mean cochlear dose of 32 Gy with &lt; 20% risk of G2+ tinnitus </w:t>
            </w:r>
            <w:hyperlink r:id="rId774">
              <w:r w:rsidDel="00000000" w:rsidR="00000000" w:rsidRPr="00000000">
                <w:rPr>
                  <w:sz w:val="18"/>
                  <w:szCs w:val="18"/>
                  <w:rtl w:val="0"/>
                </w:rPr>
                <w:t xml:space="preserve">[Lee Rad Onc '15]</w:t>
              </w:r>
            </w:hyperlink>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1">
            <w:pPr>
              <w:rPr>
                <w:b w:val="1"/>
                <w:sz w:val="18"/>
                <w:szCs w:val="18"/>
              </w:rPr>
            </w:pPr>
            <w:r w:rsidDel="00000000" w:rsidR="00000000" w:rsidRPr="00000000">
              <w:rPr>
                <w:b w:val="1"/>
                <w:sz w:val="18"/>
                <w:szCs w:val="18"/>
                <w:rtl w:val="0"/>
              </w:rPr>
              <w:t xml:space="preserve">Pituitary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2">
            <w:pPr>
              <w:widowControl w:val="0"/>
              <w:rPr>
                <w:sz w:val="18"/>
                <w:szCs w:val="18"/>
              </w:rPr>
            </w:pPr>
            <w:r w:rsidDel="00000000" w:rsidR="00000000" w:rsidRPr="00000000">
              <w:rPr>
                <w:sz w:val="18"/>
                <w:szCs w:val="18"/>
                <w:rtl w:val="0"/>
              </w:rPr>
              <w:t xml:space="preserve">45 Gy; Mean &lt; 40 Gy</w:t>
            </w:r>
          </w:p>
          <w:p w:rsidR="00000000" w:rsidDel="00000000" w:rsidP="00000000" w:rsidRDefault="00000000" w:rsidRPr="00000000" w14:paraId="00000433">
            <w:pPr>
              <w:widowControl w:val="0"/>
              <w:rPr>
                <w:sz w:val="18"/>
                <w:szCs w:val="18"/>
              </w:rPr>
            </w:pPr>
            <w:r w:rsidDel="00000000" w:rsidR="00000000" w:rsidRPr="00000000">
              <w:rPr>
                <w:sz w:val="18"/>
                <w:szCs w:val="18"/>
                <w:rtl w:val="0"/>
              </w:rPr>
              <w:t xml:space="preserve">20 Gy </w:t>
            </w:r>
            <w:hyperlink r:id="rId775">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4">
            <w:pPr>
              <w:rPr>
                <w:sz w:val="18"/>
                <w:szCs w:val="18"/>
              </w:rPr>
            </w:pPr>
            <w:r w:rsidDel="00000000" w:rsidR="00000000" w:rsidRPr="00000000">
              <w:rPr>
                <w:sz w:val="18"/>
                <w:szCs w:val="18"/>
                <w:rtl w:val="0"/>
              </w:rPr>
              <w:t xml:space="preserve">Hypopituitarism TD 5/5 40-45 Gy. GH decreases first, then LH/FSH followed by TSH/ACTH. </w:t>
            </w:r>
          </w:p>
        </w:tc>
      </w:tr>
      <w:tr>
        <w:trPr>
          <w:trHeight w:val="525"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5">
            <w:pPr>
              <w:rPr>
                <w:b w:val="1"/>
                <w:sz w:val="18"/>
                <w:szCs w:val="18"/>
                <w:vertAlign w:val="superscript"/>
              </w:rPr>
            </w:pPr>
            <w:r w:rsidDel="00000000" w:rsidR="00000000" w:rsidRPr="00000000">
              <w:rPr>
                <w:b w:val="1"/>
                <w:sz w:val="18"/>
                <w:szCs w:val="18"/>
                <w:rtl w:val="0"/>
              </w:rPr>
              <w:t xml:space="preserve">Hippocampus</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6">
            <w:pPr>
              <w:widowControl w:val="0"/>
              <w:rPr>
                <w:sz w:val="18"/>
                <w:szCs w:val="18"/>
                <w:vertAlign w:val="superscript"/>
              </w:rPr>
            </w:pPr>
            <w:r w:rsidDel="00000000" w:rsidR="00000000" w:rsidRPr="00000000">
              <w:rPr>
                <w:sz w:val="18"/>
                <w:szCs w:val="18"/>
                <w:rtl w:val="0"/>
              </w:rPr>
              <w:t xml:space="preserve">Dmax &lt; 16 - 17 Gy </w:t>
            </w:r>
            <w:hyperlink r:id="rId776">
              <w:r w:rsidDel="00000000" w:rsidR="00000000" w:rsidRPr="00000000">
                <w:rPr>
                  <w:sz w:val="18"/>
                  <w:szCs w:val="18"/>
                  <w:vertAlign w:val="superscript"/>
                  <w:rtl w:val="0"/>
                </w:rPr>
                <w:t xml:space="preserve">CC001</w:t>
              </w:r>
            </w:hyperlink>
            <w:r w:rsidDel="00000000" w:rsidR="00000000" w:rsidRPr="00000000">
              <w:rPr>
                <w:sz w:val="18"/>
                <w:szCs w:val="18"/>
                <w:vertAlign w:val="superscript"/>
                <w:rtl w:val="0"/>
              </w:rPr>
              <w:t xml:space="preserve">, </w:t>
            </w:r>
            <w:hyperlink r:id="rId777">
              <w:r w:rsidDel="00000000" w:rsidR="00000000" w:rsidRPr="00000000">
                <w:rPr>
                  <w:sz w:val="18"/>
                  <w:szCs w:val="18"/>
                  <w:vertAlign w:val="superscript"/>
                  <w:rtl w:val="0"/>
                </w:rPr>
                <w:t xml:space="preserve">09-33</w:t>
              </w:r>
            </w:hyperlink>
            <w:r w:rsidDel="00000000" w:rsidR="00000000" w:rsidRPr="00000000">
              <w:rPr>
                <w:rtl w:val="0"/>
              </w:rPr>
            </w:r>
          </w:p>
          <w:p w:rsidR="00000000" w:rsidDel="00000000" w:rsidP="00000000" w:rsidRDefault="00000000" w:rsidRPr="00000000" w14:paraId="00000437">
            <w:pPr>
              <w:widowControl w:val="0"/>
              <w:rPr>
                <w:sz w:val="18"/>
                <w:szCs w:val="18"/>
              </w:rPr>
            </w:pPr>
            <w:r w:rsidDel="00000000" w:rsidR="00000000" w:rsidRPr="00000000">
              <w:rPr>
                <w:sz w:val="18"/>
                <w:szCs w:val="18"/>
                <w:rtl w:val="0"/>
              </w:rPr>
              <w:t xml:space="preserve">D100 &lt; 9 - 10 Gy </w:t>
            </w:r>
            <w:hyperlink r:id="rId778">
              <w:r w:rsidDel="00000000" w:rsidR="00000000" w:rsidRPr="00000000">
                <w:rPr>
                  <w:sz w:val="18"/>
                  <w:szCs w:val="18"/>
                  <w:vertAlign w:val="superscript"/>
                  <w:rtl w:val="0"/>
                </w:rPr>
                <w:t xml:space="preserve">CC001</w:t>
              </w:r>
            </w:hyperlink>
            <w:r w:rsidDel="00000000" w:rsidR="00000000" w:rsidRPr="00000000">
              <w:rPr>
                <w:sz w:val="18"/>
                <w:szCs w:val="18"/>
                <w:vertAlign w:val="superscript"/>
                <w:rtl w:val="0"/>
              </w:rPr>
              <w:t xml:space="preserve">, </w:t>
            </w:r>
            <w:hyperlink r:id="rId779">
              <w:r w:rsidDel="00000000" w:rsidR="00000000" w:rsidRPr="00000000">
                <w:rPr>
                  <w:sz w:val="18"/>
                  <w:szCs w:val="18"/>
                  <w:vertAlign w:val="superscript"/>
                  <w:rtl w:val="0"/>
                </w:rPr>
                <w:t xml:space="preserve">09-33</w:t>
              </w:r>
            </w:hyperlink>
            <w:r w:rsidDel="00000000" w:rsidR="00000000" w:rsidRPr="00000000">
              <w:rPr>
                <w:rtl w:val="0"/>
              </w:rPr>
            </w:r>
          </w:p>
          <w:p w:rsidR="00000000" w:rsidDel="00000000" w:rsidP="00000000" w:rsidRDefault="00000000" w:rsidRPr="00000000" w14:paraId="00000438">
            <w:pPr>
              <w:widowControl w:val="0"/>
              <w:rPr>
                <w:sz w:val="18"/>
                <w:szCs w:val="18"/>
              </w:rPr>
            </w:pPr>
            <w:r w:rsidDel="00000000" w:rsidR="00000000" w:rsidRPr="00000000">
              <w:rPr>
                <w:sz w:val="18"/>
                <w:szCs w:val="18"/>
                <w:rtl w:val="0"/>
              </w:rPr>
              <w:t xml:space="preserve">7.2 Gy (40%) </w:t>
            </w:r>
            <w:hyperlink r:id="rId780">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9">
            <w:pPr>
              <w:widowControl w:val="0"/>
              <w:rPr>
                <w:sz w:val="18"/>
                <w:szCs w:val="18"/>
              </w:rPr>
            </w:pPr>
            <w:r w:rsidDel="00000000" w:rsidR="00000000" w:rsidRPr="00000000">
              <w:rPr>
                <w:sz w:val="18"/>
                <w:szCs w:val="18"/>
                <w:rtl w:val="0"/>
              </w:rPr>
              <w:t xml:space="preserve">10 Gy leads to neural stem cell reduction. </w:t>
            </w:r>
          </w:p>
          <w:p w:rsidR="00000000" w:rsidDel="00000000" w:rsidP="00000000" w:rsidRDefault="00000000" w:rsidRPr="00000000" w14:paraId="0000043A">
            <w:pPr>
              <w:widowControl w:val="0"/>
              <w:rPr>
                <w:sz w:val="18"/>
                <w:szCs w:val="18"/>
              </w:rPr>
            </w:pPr>
            <w:r w:rsidDel="00000000" w:rsidR="00000000" w:rsidRPr="00000000">
              <w:rPr>
                <w:rtl w:val="0"/>
              </w:rPr>
            </w:r>
          </w:p>
          <w:p w:rsidR="00000000" w:rsidDel="00000000" w:rsidP="00000000" w:rsidRDefault="00000000" w:rsidRPr="00000000" w14:paraId="0000043B">
            <w:pPr>
              <w:widowControl w:val="0"/>
              <w:rPr>
                <w:sz w:val="18"/>
                <w:szCs w:val="18"/>
              </w:rPr>
            </w:pPr>
            <w:r w:rsidDel="00000000" w:rsidR="00000000" w:rsidRPr="00000000">
              <w:rPr>
                <w:rFonts w:ascii="Cardo" w:cs="Cardo" w:eastAsia="Cardo" w:hAnsi="Cardo"/>
                <w:sz w:val="18"/>
                <w:szCs w:val="18"/>
                <w:rtl w:val="0"/>
              </w:rPr>
              <w:t xml:space="preserve">Risk for poor memory for D40% ± 7.2 Gy of 11→ 66% [</w:t>
            </w:r>
            <w:hyperlink r:id="rId781">
              <w:r w:rsidDel="00000000" w:rsidR="00000000" w:rsidRPr="00000000">
                <w:rPr>
                  <w:sz w:val="18"/>
                  <w:szCs w:val="18"/>
                  <w:rtl w:val="0"/>
                </w:rPr>
                <w:t xml:space="preserve">Gondi IJROBP '13</w:t>
              </w:r>
            </w:hyperlink>
            <w:r w:rsidDel="00000000" w:rsidR="00000000" w:rsidRPr="00000000">
              <w:rPr>
                <w:sz w:val="18"/>
                <w:szCs w:val="18"/>
                <w:rtl w:val="0"/>
              </w:rPr>
              <w:t xml:space="preserve">]</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C">
            <w:pPr>
              <w:rPr>
                <w:b w:val="1"/>
                <w:sz w:val="18"/>
                <w:szCs w:val="18"/>
              </w:rPr>
            </w:pPr>
            <w:r w:rsidDel="00000000" w:rsidR="00000000" w:rsidRPr="00000000">
              <w:rPr>
                <w:b w:val="1"/>
                <w:sz w:val="18"/>
                <w:szCs w:val="18"/>
                <w:rtl w:val="0"/>
              </w:rPr>
              <w:t xml:space="preserve">Lens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D">
            <w:pPr>
              <w:widowControl w:val="0"/>
              <w:rPr>
                <w:sz w:val="18"/>
                <w:szCs w:val="18"/>
              </w:rPr>
            </w:pPr>
            <w:r w:rsidDel="00000000" w:rsidR="00000000" w:rsidRPr="00000000">
              <w:rPr>
                <w:sz w:val="18"/>
                <w:szCs w:val="18"/>
                <w:rtl w:val="0"/>
              </w:rPr>
              <w:t xml:space="preserve">7 Gy </w:t>
            </w:r>
            <w:hyperlink w:anchor="edyucegijgvn">
              <w:r w:rsidDel="00000000" w:rsidR="00000000" w:rsidRPr="00000000">
                <w:rPr>
                  <w:sz w:val="18"/>
                  <w:szCs w:val="18"/>
                  <w:vertAlign w:val="superscript"/>
                  <w:rtl w:val="0"/>
                </w:rPr>
                <w:t xml:space="preserve">08-25</w:t>
              </w:r>
            </w:hyperlink>
            <w:r w:rsidDel="00000000" w:rsidR="00000000" w:rsidRPr="00000000">
              <w:rPr>
                <w:rtl w:val="0"/>
              </w:rPr>
            </w:r>
          </w:p>
          <w:p w:rsidR="00000000" w:rsidDel="00000000" w:rsidP="00000000" w:rsidRDefault="00000000" w:rsidRPr="00000000" w14:paraId="0000043E">
            <w:pPr>
              <w:widowControl w:val="0"/>
              <w:rPr>
                <w:sz w:val="18"/>
                <w:szCs w:val="18"/>
              </w:rPr>
            </w:pPr>
            <w:r w:rsidDel="00000000" w:rsidR="00000000" w:rsidRPr="00000000">
              <w:rPr>
                <w:sz w:val="18"/>
                <w:szCs w:val="18"/>
                <w:rtl w:val="0"/>
              </w:rPr>
              <w:t xml:space="preserve">6 - 15 Gy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3F">
            <w:pPr>
              <w:rPr>
                <w:sz w:val="18"/>
                <w:szCs w:val="18"/>
              </w:rPr>
            </w:pPr>
            <w:r w:rsidDel="00000000" w:rsidR="00000000" w:rsidRPr="00000000">
              <w:rPr>
                <w:sz w:val="18"/>
                <w:szCs w:val="18"/>
                <w:rtl w:val="0"/>
              </w:rPr>
              <w:t xml:space="preserve">33% develop cataracts after 8y latent period with 2.5-6.5 Gy.</w:t>
            </w:r>
          </w:p>
          <w:p w:rsidR="00000000" w:rsidDel="00000000" w:rsidP="00000000" w:rsidRDefault="00000000" w:rsidRPr="00000000" w14:paraId="00000440">
            <w:pPr>
              <w:rPr>
                <w:sz w:val="18"/>
                <w:szCs w:val="18"/>
              </w:rPr>
            </w:pPr>
            <w:r w:rsidDel="00000000" w:rsidR="00000000" w:rsidRPr="00000000">
              <w:rPr>
                <w:sz w:val="18"/>
                <w:szCs w:val="18"/>
                <w:rtl w:val="0"/>
              </w:rPr>
              <w:t xml:space="preserve">66% develop cataracts after 4y latent period with 6.5-11.5 Gy. Lens opacification at &gt; 13-16 Gy.</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1">
            <w:pPr>
              <w:rPr>
                <w:b w:val="1"/>
                <w:sz w:val="18"/>
                <w:szCs w:val="18"/>
              </w:rPr>
            </w:pPr>
            <w:r w:rsidDel="00000000" w:rsidR="00000000" w:rsidRPr="00000000">
              <w:rPr>
                <w:b w:val="1"/>
                <w:sz w:val="18"/>
                <w:szCs w:val="18"/>
                <w:rtl w:val="0"/>
              </w:rPr>
              <w:t xml:space="preserve">Front of eye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2">
            <w:pPr>
              <w:widowControl w:val="0"/>
              <w:rPr>
                <w:sz w:val="18"/>
                <w:szCs w:val="18"/>
              </w:rPr>
            </w:pPr>
            <w:r w:rsidDel="00000000" w:rsidR="00000000" w:rsidRPr="00000000">
              <w:rPr>
                <w:sz w:val="18"/>
                <w:szCs w:val="18"/>
                <w:rtl w:val="0"/>
              </w:rPr>
              <w:t xml:space="preserve">30 - 35 Gy </w:t>
            </w:r>
            <w:hyperlink r:id="rId782">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3">
            <w:pPr>
              <w:rPr>
                <w:sz w:val="18"/>
                <w:szCs w:val="18"/>
              </w:rPr>
            </w:pPr>
            <w:r w:rsidDel="00000000" w:rsidR="00000000" w:rsidRPr="00000000">
              <w:rPr>
                <w:sz w:val="18"/>
                <w:szCs w:val="18"/>
                <w:rtl w:val="0"/>
              </w:rPr>
              <w:t xml:space="preserve">Eyelash: Loss at &gt;20 Gy conventional fractionation (20/10 for Graves). Chronic skin/eyelid changes &gt; 50 Gy.</w:t>
            </w:r>
          </w:p>
          <w:p w:rsidR="00000000" w:rsidDel="00000000" w:rsidP="00000000" w:rsidRDefault="00000000" w:rsidRPr="00000000" w14:paraId="00000444">
            <w:pPr>
              <w:rPr>
                <w:sz w:val="18"/>
                <w:szCs w:val="18"/>
              </w:rPr>
            </w:pPr>
            <w:r w:rsidDel="00000000" w:rsidR="00000000" w:rsidRPr="00000000">
              <w:rPr>
                <w:sz w:val="18"/>
                <w:szCs w:val="18"/>
                <w:rtl w:val="0"/>
              </w:rPr>
              <w:t xml:space="preserve">Conjunctivitis: Acute &gt; 30 Gy, chronic &gt;50 Gy, permanent conjunctival scarring &gt; 60 Gy.</w:t>
            </w:r>
          </w:p>
          <w:p w:rsidR="00000000" w:rsidDel="00000000" w:rsidP="00000000" w:rsidRDefault="00000000" w:rsidRPr="00000000" w14:paraId="00000445">
            <w:pPr>
              <w:rPr>
                <w:sz w:val="18"/>
                <w:szCs w:val="18"/>
              </w:rPr>
            </w:pPr>
            <w:r w:rsidDel="00000000" w:rsidR="00000000" w:rsidRPr="00000000">
              <w:rPr>
                <w:sz w:val="18"/>
                <w:szCs w:val="18"/>
                <w:rtl w:val="0"/>
              </w:rPr>
              <w:t xml:space="preserve">Corneal ulceration: &gt; 60 Gy, late conjunctival scarring &gt; 50 Gy.</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6">
            <w:pPr>
              <w:rPr>
                <w:b w:val="1"/>
                <w:sz w:val="18"/>
                <w:szCs w:val="18"/>
              </w:rPr>
            </w:pPr>
            <w:r w:rsidDel="00000000" w:rsidR="00000000" w:rsidRPr="00000000">
              <w:rPr>
                <w:b w:val="1"/>
                <w:sz w:val="18"/>
                <w:szCs w:val="18"/>
                <w:rtl w:val="0"/>
              </w:rPr>
              <w:t xml:space="preserve">Retina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7">
            <w:pPr>
              <w:widowControl w:val="0"/>
              <w:rPr>
                <w:sz w:val="18"/>
                <w:szCs w:val="18"/>
              </w:rPr>
            </w:pPr>
            <w:r w:rsidDel="00000000" w:rsidR="00000000" w:rsidRPr="00000000">
              <w:rPr>
                <w:b w:val="1"/>
                <w:sz w:val="18"/>
                <w:szCs w:val="18"/>
                <w:rtl w:val="0"/>
              </w:rPr>
              <w:t xml:space="preserve">45 - 50 Gy</w:t>
            </w:r>
            <w:r w:rsidDel="00000000" w:rsidR="00000000" w:rsidRPr="00000000">
              <w:rPr>
                <w:sz w:val="18"/>
                <w:szCs w:val="18"/>
                <w:rtl w:val="0"/>
              </w:rPr>
              <w:t xml:space="preserve"> </w:t>
            </w:r>
            <w:hyperlink r:id="rId783">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8">
            <w:pPr>
              <w:rPr>
                <w:i w:val="1"/>
                <w:sz w:val="18"/>
                <w:szCs w:val="18"/>
              </w:rPr>
            </w:pPr>
            <w:r w:rsidDel="00000000" w:rsidR="00000000" w:rsidRPr="00000000">
              <w:rPr>
                <w:rFonts w:ascii="Cardo" w:cs="Cardo" w:eastAsia="Cardo" w:hAnsi="Cardo"/>
                <w:sz w:val="18"/>
                <w:szCs w:val="18"/>
                <w:rtl w:val="0"/>
              </w:rPr>
              <w:t xml:space="preserve">5y retinopathy for &lt; 24 / 45-50 / 55 / 70-80 Gy of 0→ 5→ 50→ 85%. </w:t>
            </w:r>
            <w:r w:rsidDel="00000000" w:rsidR="00000000" w:rsidRPr="00000000">
              <w:rPr>
                <w:i w:val="1"/>
                <w:sz w:val="18"/>
                <w:szCs w:val="18"/>
                <w:rtl w:val="0"/>
              </w:rPr>
              <w:t xml:space="preserve">There is a sharp increase above 50 Gy.</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9">
            <w:pPr>
              <w:rPr>
                <w:b w:val="1"/>
                <w:sz w:val="18"/>
                <w:szCs w:val="18"/>
              </w:rPr>
            </w:pPr>
            <w:r w:rsidDel="00000000" w:rsidR="00000000" w:rsidRPr="00000000">
              <w:rPr>
                <w:b w:val="1"/>
                <w:sz w:val="18"/>
                <w:szCs w:val="18"/>
                <w:rtl w:val="0"/>
              </w:rPr>
              <w:t xml:space="preserve">Lacrimal gland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A">
            <w:pPr>
              <w:widowControl w:val="0"/>
              <w:rPr>
                <w:sz w:val="18"/>
                <w:szCs w:val="18"/>
              </w:rPr>
            </w:pPr>
            <w:r w:rsidDel="00000000" w:rsidR="00000000" w:rsidRPr="00000000">
              <w:rPr>
                <w:sz w:val="18"/>
                <w:szCs w:val="18"/>
                <w:rtl w:val="0"/>
              </w:rPr>
              <w:t xml:space="preserve">25 - 30 Gy </w:t>
            </w:r>
            <w:hyperlink r:id="rId784">
              <w:r w:rsidDel="00000000" w:rsidR="00000000" w:rsidRPr="00000000">
                <w:rPr>
                  <w:sz w:val="18"/>
                  <w:szCs w:val="18"/>
                  <w:vertAlign w:val="superscript"/>
                  <w:rtl w:val="0"/>
                </w:rPr>
                <w:t xml:space="preserve">DAHANCA</w:t>
              </w:r>
            </w:hyperlink>
            <w:r w:rsidDel="00000000" w:rsidR="00000000" w:rsidRPr="00000000">
              <w:rPr>
                <w:rtl w:val="0"/>
              </w:rPr>
            </w:r>
          </w:p>
          <w:p w:rsidR="00000000" w:rsidDel="00000000" w:rsidP="00000000" w:rsidRDefault="00000000" w:rsidRPr="00000000" w14:paraId="0000044B">
            <w:pPr>
              <w:widowControl w:val="0"/>
              <w:rPr>
                <w:sz w:val="18"/>
                <w:szCs w:val="18"/>
              </w:rPr>
            </w:pPr>
            <w:r w:rsidDel="00000000" w:rsidR="00000000" w:rsidRPr="00000000">
              <w:rPr>
                <w:sz w:val="18"/>
                <w:szCs w:val="18"/>
                <w:rtl w:val="0"/>
              </w:rPr>
              <w:t xml:space="preserve">60 Gy permanent</w:t>
            </w:r>
          </w:p>
          <w:p w:rsidR="00000000" w:rsidDel="00000000" w:rsidP="00000000" w:rsidRDefault="00000000" w:rsidRPr="00000000" w14:paraId="0000044C">
            <w:pPr>
              <w:widowControl w:val="0"/>
              <w:rPr>
                <w:sz w:val="18"/>
                <w:szCs w:val="18"/>
              </w:rPr>
            </w:pPr>
            <w:r w:rsidDel="00000000" w:rsidR="00000000" w:rsidRPr="00000000">
              <w:rPr>
                <w:sz w:val="18"/>
                <w:szCs w:val="18"/>
                <w:rtl w:val="0"/>
              </w:rPr>
              <w:t xml:space="preserve">TD 5/5 for DES 35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4D">
            <w:pPr>
              <w:rPr>
                <w:i w:val="1"/>
                <w:sz w:val="18"/>
                <w:szCs w:val="18"/>
              </w:rPr>
            </w:pPr>
            <w:r w:rsidDel="00000000" w:rsidR="00000000" w:rsidRPr="00000000">
              <w:rPr>
                <w:b w:val="1"/>
                <w:sz w:val="18"/>
                <w:szCs w:val="18"/>
                <w:rtl w:val="0"/>
              </w:rPr>
              <w:t xml:space="preserve">Xerophthalmia</w:t>
            </w:r>
            <w:r w:rsidDel="00000000" w:rsidR="00000000" w:rsidRPr="00000000">
              <w:rPr>
                <w:sz w:val="18"/>
                <w:szCs w:val="18"/>
                <w:rtl w:val="0"/>
              </w:rPr>
              <w:t xml:space="preserve">: TD 5/5 35 Gy. TD 50/5 50 Gy, permanent &gt; 60 Gy mean. </w:t>
            </w:r>
            <w:r w:rsidDel="00000000" w:rsidR="00000000" w:rsidRPr="00000000">
              <w:rPr>
                <w:i w:val="1"/>
                <w:sz w:val="18"/>
                <w:szCs w:val="18"/>
                <w:rtl w:val="0"/>
              </w:rPr>
              <w:t xml:space="preserve">There is a sharp increase above 50 Gy.</w:t>
            </w:r>
          </w:p>
          <w:p w:rsidR="00000000" w:rsidDel="00000000" w:rsidP="00000000" w:rsidRDefault="00000000" w:rsidRPr="00000000" w14:paraId="0000044E">
            <w:pPr>
              <w:rPr>
                <w:sz w:val="18"/>
                <w:szCs w:val="18"/>
              </w:rPr>
            </w:pPr>
            <w:r w:rsidDel="00000000" w:rsidR="00000000" w:rsidRPr="00000000">
              <w:rPr>
                <w:rFonts w:ascii="Cardo" w:cs="Cardo" w:eastAsia="Cardo" w:hAnsi="Cardo"/>
                <w:sz w:val="18"/>
                <w:szCs w:val="18"/>
                <w:rtl w:val="0"/>
              </w:rPr>
              <w:t xml:space="preserve">Severe DES with visual compromise for 35-40 / 45-50 / 60-65 Gy of 6→ 50→ 90% [</w:t>
            </w:r>
            <w:hyperlink r:id="rId785">
              <w:r w:rsidDel="00000000" w:rsidR="00000000" w:rsidRPr="00000000">
                <w:rPr>
                  <w:sz w:val="18"/>
                  <w:szCs w:val="18"/>
                  <w:rtl w:val="0"/>
                </w:rPr>
                <w:t xml:space="preserve">Bhandare IJROBP '12</w:t>
              </w:r>
            </w:hyperlink>
            <w:r w:rsidDel="00000000" w:rsidR="00000000" w:rsidRPr="00000000">
              <w:rPr>
                <w:sz w:val="18"/>
                <w:szCs w:val="18"/>
                <w:rtl w:val="0"/>
              </w:rPr>
              <w:t xml:space="preserve">].</w:t>
            </w:r>
          </w:p>
          <w:p w:rsidR="00000000" w:rsidDel="00000000" w:rsidP="00000000" w:rsidRDefault="00000000" w:rsidRPr="00000000" w14:paraId="0000044F">
            <w:pPr>
              <w:numPr>
                <w:ilvl w:val="0"/>
                <w:numId w:val="103"/>
              </w:numPr>
              <w:ind w:left="720" w:hanging="360"/>
              <w:rPr>
                <w:sz w:val="18"/>
                <w:szCs w:val="18"/>
              </w:rPr>
            </w:pPr>
            <w:r w:rsidDel="00000000" w:rsidR="00000000" w:rsidRPr="00000000">
              <w:rPr>
                <w:rFonts w:ascii="Cardo" w:cs="Cardo" w:eastAsia="Cardo" w:hAnsi="Cardo"/>
                <w:sz w:val="18"/>
                <w:szCs w:val="18"/>
                <w:rtl w:val="0"/>
              </w:rPr>
              <w:t xml:space="preserve">Latency to DES for 35 / 40 / 50+ Gy mean of 30→ 20→ 10 mo.</w:t>
            </w:r>
          </w:p>
          <w:p w:rsidR="00000000" w:rsidDel="00000000" w:rsidP="00000000" w:rsidRDefault="00000000" w:rsidRPr="00000000" w14:paraId="00000450">
            <w:pPr>
              <w:numPr>
                <w:ilvl w:val="0"/>
                <w:numId w:val="103"/>
              </w:numPr>
              <w:ind w:left="720" w:hanging="360"/>
              <w:rPr>
                <w:sz w:val="18"/>
                <w:szCs w:val="18"/>
              </w:rPr>
            </w:pPr>
            <w:r w:rsidDel="00000000" w:rsidR="00000000" w:rsidRPr="00000000">
              <w:rPr>
                <w:rFonts w:ascii="Gungsuh" w:cs="Gungsuh" w:eastAsia="Gungsuh" w:hAnsi="Gungsuh"/>
                <w:sz w:val="18"/>
                <w:szCs w:val="18"/>
                <w:rtl w:val="0"/>
              </w:rPr>
              <w:t xml:space="preserve">Freedom from severe DES for &lt; 45 / 45-59.9 / ≥ 60 Gy mean of 93→ 29→ 3%.</w:t>
            </w:r>
          </w:p>
          <w:p w:rsidR="00000000" w:rsidDel="00000000" w:rsidP="00000000" w:rsidRDefault="00000000" w:rsidRPr="00000000" w14:paraId="00000451">
            <w:pPr>
              <w:rPr>
                <w:sz w:val="18"/>
                <w:szCs w:val="18"/>
              </w:rPr>
            </w:pPr>
            <w:r w:rsidDel="00000000" w:rsidR="00000000" w:rsidRPr="00000000">
              <w:rPr>
                <w:sz w:val="18"/>
                <w:szCs w:val="18"/>
                <w:rtl w:val="0"/>
              </w:rPr>
              <w:t xml:space="preserve">Late iritis/keratitis: 100% for &gt;70 Gy, mean latency 15 mo [</w:t>
            </w:r>
            <w:hyperlink r:id="rId786">
              <w:r w:rsidDel="00000000" w:rsidR="00000000" w:rsidRPr="00000000">
                <w:rPr>
                  <w:sz w:val="18"/>
                  <w:szCs w:val="18"/>
                  <w:rtl w:val="0"/>
                </w:rPr>
                <w:t xml:space="preserve">Kwok Ophthal '98</w:t>
              </w:r>
            </w:hyperlink>
            <w:r w:rsidDel="00000000" w:rsidR="00000000" w:rsidRPr="00000000">
              <w:rPr>
                <w:sz w:val="18"/>
                <w:szCs w:val="18"/>
                <w:rtl w:val="0"/>
              </w:rPr>
              <w:t xml:space="preserve">]. No keratitis &lt; 59 Gy.</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2">
            <w:pPr>
              <w:rPr>
                <w:sz w:val="18"/>
                <w:szCs w:val="18"/>
                <w:highlight w:val="green"/>
              </w:rPr>
            </w:pPr>
            <w:r w:rsidDel="00000000" w:rsidR="00000000" w:rsidRPr="00000000">
              <w:rPr>
                <w:b w:val="1"/>
                <w:sz w:val="18"/>
                <w:szCs w:val="18"/>
                <w:rtl w:val="0"/>
              </w:rPr>
              <w:t xml:space="preserve">Brachial plexus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3">
            <w:pPr>
              <w:widowControl w:val="0"/>
              <w:rPr>
                <w:b w:val="1"/>
                <w:sz w:val="18"/>
                <w:szCs w:val="18"/>
              </w:rPr>
            </w:pPr>
            <w:r w:rsidDel="00000000" w:rsidR="00000000" w:rsidRPr="00000000">
              <w:rPr>
                <w:b w:val="1"/>
                <w:sz w:val="18"/>
                <w:szCs w:val="18"/>
                <w:rtl w:val="0"/>
              </w:rPr>
              <w:t xml:space="preserve">Mean &lt; 69 Gy </w:t>
            </w:r>
          </w:p>
          <w:p w:rsidR="00000000" w:rsidDel="00000000" w:rsidP="00000000" w:rsidRDefault="00000000" w:rsidRPr="00000000" w14:paraId="00000454">
            <w:pPr>
              <w:widowControl w:val="0"/>
              <w:rPr>
                <w:sz w:val="18"/>
                <w:szCs w:val="18"/>
              </w:rPr>
            </w:pPr>
            <w:r w:rsidDel="00000000" w:rsidR="00000000" w:rsidRPr="00000000">
              <w:rPr>
                <w:sz w:val="18"/>
                <w:szCs w:val="18"/>
                <w:rtl w:val="0"/>
              </w:rPr>
              <w:t xml:space="preserve">75 Gy (0.1 - 0.5 cc) </w:t>
            </w:r>
            <w:hyperlink r:id="rId787">
              <w:r w:rsidDel="00000000" w:rsidR="00000000" w:rsidRPr="00000000">
                <w:rPr>
                  <w:sz w:val="18"/>
                  <w:szCs w:val="18"/>
                  <w:vertAlign w:val="superscript"/>
                  <w:rtl w:val="0"/>
                </w:rPr>
                <w:t xml:space="preserve">13-08</w:t>
              </w:r>
            </w:hyperlink>
            <w:r w:rsidDel="00000000" w:rsidR="00000000" w:rsidRPr="00000000">
              <w:rPr>
                <w:rtl w:val="0"/>
              </w:rPr>
            </w:r>
          </w:p>
          <w:p w:rsidR="00000000" w:rsidDel="00000000" w:rsidP="00000000" w:rsidRDefault="00000000" w:rsidRPr="00000000" w14:paraId="00000455">
            <w:pPr>
              <w:widowControl w:val="0"/>
              <w:rPr>
                <w:sz w:val="18"/>
                <w:szCs w:val="18"/>
              </w:rPr>
            </w:pPr>
            <w:r w:rsidDel="00000000" w:rsidR="00000000" w:rsidRPr="00000000">
              <w:rPr>
                <w:sz w:val="18"/>
                <w:szCs w:val="18"/>
                <w:rtl w:val="0"/>
              </w:rPr>
              <w:t xml:space="preserve">74 Gy (0.5 - 1.0 cc) </w:t>
            </w:r>
            <w:hyperlink r:id="rId788">
              <w:r w:rsidDel="00000000" w:rsidR="00000000" w:rsidRPr="00000000">
                <w:rPr>
                  <w:sz w:val="18"/>
                  <w:szCs w:val="18"/>
                  <w:vertAlign w:val="superscript"/>
                  <w:rtl w:val="0"/>
                </w:rPr>
                <w:t xml:space="preserve">13-08</w:t>
              </w:r>
            </w:hyperlink>
            <w:r w:rsidDel="00000000" w:rsidR="00000000" w:rsidRPr="00000000">
              <w:rPr>
                <w:rtl w:val="0"/>
              </w:rPr>
            </w:r>
          </w:p>
          <w:p w:rsidR="00000000" w:rsidDel="00000000" w:rsidP="00000000" w:rsidRDefault="00000000" w:rsidRPr="00000000" w14:paraId="00000456">
            <w:pPr>
              <w:widowControl w:val="0"/>
              <w:rPr>
                <w:sz w:val="18"/>
                <w:szCs w:val="18"/>
              </w:rPr>
            </w:pPr>
            <w:r w:rsidDel="00000000" w:rsidR="00000000" w:rsidRPr="00000000">
              <w:rPr>
                <w:sz w:val="18"/>
                <w:szCs w:val="18"/>
                <w:rtl w:val="0"/>
              </w:rPr>
              <w:t xml:space="preserve">70 Gy (1 - 1.5 cc) </w:t>
            </w:r>
            <w:hyperlink r:id="rId789">
              <w:r w:rsidDel="00000000" w:rsidR="00000000" w:rsidRPr="00000000">
                <w:rPr>
                  <w:sz w:val="18"/>
                  <w:szCs w:val="18"/>
                  <w:vertAlign w:val="superscript"/>
                  <w:rtl w:val="0"/>
                </w:rPr>
                <w:t xml:space="preserve">13-08</w:t>
              </w:r>
            </w:hyperlink>
            <w:r w:rsidDel="00000000" w:rsidR="00000000" w:rsidRPr="00000000">
              <w:rPr>
                <w:rtl w:val="0"/>
              </w:rPr>
            </w:r>
          </w:p>
          <w:p w:rsidR="00000000" w:rsidDel="00000000" w:rsidP="00000000" w:rsidRDefault="00000000" w:rsidRPr="00000000" w14:paraId="00000457">
            <w:pPr>
              <w:widowControl w:val="0"/>
              <w:rPr>
                <w:sz w:val="18"/>
                <w:szCs w:val="18"/>
              </w:rPr>
            </w:pPr>
            <w:r w:rsidDel="00000000" w:rsidR="00000000" w:rsidRPr="00000000">
              <w:rPr>
                <w:b w:val="1"/>
                <w:sz w:val="18"/>
                <w:szCs w:val="18"/>
                <w:rtl w:val="0"/>
              </w:rPr>
              <w:t xml:space="preserve">66</w:t>
            </w:r>
            <w:r w:rsidDel="00000000" w:rsidR="00000000" w:rsidRPr="00000000">
              <w:rPr>
                <w:sz w:val="18"/>
                <w:szCs w:val="18"/>
                <w:rtl w:val="0"/>
              </w:rPr>
              <w:t xml:space="preserve"> </w:t>
            </w:r>
            <w:r w:rsidDel="00000000" w:rsidR="00000000" w:rsidRPr="00000000">
              <w:rPr>
                <w:b w:val="1"/>
                <w:sz w:val="18"/>
                <w:szCs w:val="18"/>
                <w:rtl w:val="0"/>
              </w:rPr>
              <w:t xml:space="preserve">Gy</w:t>
            </w:r>
            <w:r w:rsidDel="00000000" w:rsidR="00000000" w:rsidRPr="00000000">
              <w:rPr>
                <w:sz w:val="18"/>
                <w:szCs w:val="18"/>
                <w:rtl w:val="0"/>
              </w:rPr>
              <w:t xml:space="preserve"> (2 -2.5 cc) </w:t>
            </w:r>
            <w:hyperlink r:id="rId790">
              <w:r w:rsidDel="00000000" w:rsidR="00000000" w:rsidRPr="00000000">
                <w:rPr>
                  <w:sz w:val="18"/>
                  <w:szCs w:val="18"/>
                  <w:vertAlign w:val="superscript"/>
                  <w:rtl w:val="0"/>
                </w:rPr>
                <w:t xml:space="preserve">13-08</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8">
            <w:pPr>
              <w:widowControl w:val="0"/>
              <w:rPr>
                <w:sz w:val="18"/>
                <w:szCs w:val="18"/>
              </w:rPr>
            </w:pPr>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9">
            <w:pPr>
              <w:rPr>
                <w:b w:val="1"/>
                <w:sz w:val="18"/>
                <w:szCs w:val="18"/>
              </w:rPr>
            </w:pPr>
            <w:r w:rsidDel="00000000" w:rsidR="00000000" w:rsidRPr="00000000">
              <w:rPr>
                <w:b w:val="1"/>
                <w:sz w:val="18"/>
                <w:szCs w:val="18"/>
                <w:rtl w:val="0"/>
              </w:rPr>
              <w:t xml:space="preserve">Cauda Equina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A">
            <w:pPr>
              <w:widowControl w:val="0"/>
              <w:rPr>
                <w:sz w:val="18"/>
                <w:szCs w:val="18"/>
              </w:rPr>
            </w:pPr>
            <w:r w:rsidDel="00000000" w:rsidR="00000000" w:rsidRPr="00000000">
              <w:rPr>
                <w:sz w:val="18"/>
                <w:szCs w:val="18"/>
                <w:rtl w:val="0"/>
              </w:rPr>
              <w:t xml:space="preserve">66 - 70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B">
            <w:pPr>
              <w:widowControl w:val="0"/>
              <w:rPr>
                <w:sz w:val="18"/>
                <w:szCs w:val="18"/>
              </w:rPr>
            </w:pPr>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C">
            <w:pPr>
              <w:rPr>
                <w:b w:val="1"/>
                <w:sz w:val="18"/>
                <w:szCs w:val="18"/>
              </w:rPr>
            </w:pPr>
            <w:r w:rsidDel="00000000" w:rsidR="00000000" w:rsidRPr="00000000">
              <w:rPr>
                <w:b w:val="1"/>
                <w:sz w:val="18"/>
                <w:szCs w:val="18"/>
                <w:rtl w:val="0"/>
              </w:rPr>
              <w:t xml:space="preserve">Sacral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D">
            <w:pPr>
              <w:widowControl w:val="0"/>
              <w:rPr>
                <w:sz w:val="18"/>
                <w:szCs w:val="18"/>
              </w:rPr>
            </w:pPr>
            <w:r w:rsidDel="00000000" w:rsidR="00000000" w:rsidRPr="00000000">
              <w:rPr>
                <w:sz w:val="18"/>
                <w:szCs w:val="18"/>
                <w:rtl w:val="0"/>
              </w:rPr>
              <w:t xml:space="preserve">66 - 70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5E">
            <w:pPr>
              <w:widowControl w:val="0"/>
              <w:rPr>
                <w:sz w:val="18"/>
                <w:szCs w:val="18"/>
              </w:rPr>
            </w:pPr>
            <w:r w:rsidDel="00000000" w:rsidR="00000000" w:rsidRPr="00000000">
              <w:rPr>
                <w:rtl w:val="0"/>
              </w:rPr>
            </w:r>
          </w:p>
        </w:tc>
      </w:tr>
    </w:tbl>
    <w:p w:rsidR="00000000" w:rsidDel="00000000" w:rsidP="00000000" w:rsidRDefault="00000000" w:rsidRPr="00000000" w14:paraId="0000045F">
      <w:pPr>
        <w:pStyle w:val="Heading2"/>
        <w:rPr/>
        <w:sectPr>
          <w:type w:val="nextPage"/>
          <w:pgSz w:h="12240" w:w="15840"/>
          <w:pgMar w:bottom="720" w:top="720" w:left="720" w:right="633.6" w:header="720" w:footer="720"/>
          <w:cols w:equalWidth="0"/>
        </w:sectPr>
      </w:pPr>
      <w:bookmarkStart w:colFirst="0" w:colLast="0" w:name="_igedsrwhu21p" w:id="26"/>
      <w:bookmarkEnd w:id="26"/>
      <w:r w:rsidDel="00000000" w:rsidR="00000000" w:rsidRPr="00000000">
        <w:rPr>
          <w:rtl w:val="0"/>
        </w:rPr>
      </w:r>
    </w:p>
    <w:p w:rsidR="00000000" w:rsidDel="00000000" w:rsidP="00000000" w:rsidRDefault="00000000" w:rsidRPr="00000000" w14:paraId="00000460">
      <w:pPr>
        <w:rPr>
          <w:sz w:val="18"/>
          <w:szCs w:val="18"/>
        </w:rPr>
      </w:pPr>
      <w:r w:rsidDel="00000000" w:rsidR="00000000" w:rsidRPr="00000000">
        <w:rPr>
          <w:sz w:val="18"/>
          <w:szCs w:val="18"/>
          <w:rtl w:val="0"/>
        </w:rPr>
        <w:t xml:space="preserve">Oropharynx: RTOG 10-16. NPX: RTOG 02-25.</w:t>
      </w:r>
    </w:p>
    <w:tbl>
      <w:tblPr>
        <w:tblStyle w:val="Table10"/>
        <w:tblW w:w="19065.0" w:type="dxa"/>
        <w:jc w:val="left"/>
        <w:tblInd w:w="-16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340"/>
        <w:gridCol w:w="10050"/>
        <w:gridCol w:w="980"/>
        <w:gridCol w:w="980"/>
        <w:gridCol w:w="1100"/>
        <w:gridCol w:w="960"/>
        <w:gridCol w:w="720"/>
        <w:tblGridChange w:id="0">
          <w:tblGrid>
            <w:gridCol w:w="1935"/>
            <w:gridCol w:w="2340"/>
            <w:gridCol w:w="10050"/>
            <w:gridCol w:w="980"/>
            <w:gridCol w:w="980"/>
            <w:gridCol w:w="1100"/>
            <w:gridCol w:w="960"/>
            <w:gridCol w:w="720"/>
          </w:tblGrid>
        </w:tblGridChange>
      </w:tblGrid>
      <w:tr>
        <w:trPr>
          <w:trHeight w:val="257.59999999999997" w:hRule="atLeast"/>
        </w:trPr>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1">
            <w:pPr>
              <w:pStyle w:val="Heading2"/>
              <w:jc w:val="center"/>
              <w:rPr/>
            </w:pPr>
            <w:bookmarkStart w:colFirst="0" w:colLast="0" w:name="_bcgrt8p9agpw" w:id="27"/>
            <w:bookmarkEnd w:id="27"/>
            <w:hyperlink w:anchor="_qjaeawxtdvf4">
              <w:r w:rsidDel="00000000" w:rsidR="00000000" w:rsidRPr="00000000">
                <w:rPr>
                  <w:rtl w:val="0"/>
                </w:rPr>
                <w:t xml:space="preserve">Head and Neck</w:t>
              </w:r>
            </w:hyperlink>
            <w:r w:rsidDel="00000000" w:rsidR="00000000" w:rsidRPr="00000000">
              <w:rPr>
                <w:rtl w:val="0"/>
              </w:rPr>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2">
            <w:pPr>
              <w:widowControl w:val="0"/>
              <w:jc w:val="center"/>
              <w:rPr>
                <w:b w:val="1"/>
                <w:sz w:val="18"/>
                <w:szCs w:val="18"/>
              </w:rPr>
            </w:pPr>
            <w:r w:rsidDel="00000000" w:rsidR="00000000" w:rsidRPr="00000000">
              <w:rPr>
                <w:sz w:val="18"/>
                <w:szCs w:val="18"/>
                <w:rtl w:val="0"/>
              </w:rPr>
              <w:t xml:space="preserve">[</w:t>
            </w:r>
            <w:hyperlink w:anchor="_b6c4y9fe6v3v">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3">
            <w:pPr>
              <w:rPr>
                <w:sz w:val="18"/>
                <w:szCs w:val="18"/>
              </w:rPr>
            </w:pPr>
            <w:r w:rsidDel="00000000" w:rsidR="00000000" w:rsidRPr="00000000">
              <w:rPr>
                <w:rtl w:val="0"/>
              </w:rPr>
            </w:r>
          </w:p>
        </w:tc>
      </w:tr>
      <w:tr>
        <w:trPr>
          <w:trHeight w:val="285"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4">
            <w:pPr>
              <w:rPr>
                <w:b w:val="1"/>
                <w:sz w:val="18"/>
                <w:szCs w:val="18"/>
              </w:rPr>
            </w:pPr>
            <w:r w:rsidDel="00000000" w:rsidR="00000000" w:rsidRPr="00000000">
              <w:rPr>
                <w:b w:val="1"/>
                <w:sz w:val="18"/>
                <w:szCs w:val="18"/>
                <w:rtl w:val="0"/>
              </w:rPr>
              <w:t xml:space="preserve">Cartilage</w:t>
            </w:r>
          </w:p>
        </w:tc>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5">
            <w:pPr>
              <w:rPr>
                <w:sz w:val="18"/>
                <w:szCs w:val="18"/>
              </w:rPr>
            </w:pPr>
            <w:r w:rsidDel="00000000" w:rsidR="00000000" w:rsidRPr="00000000">
              <w:rPr>
                <w:sz w:val="18"/>
                <w:szCs w:val="18"/>
                <w:rtl w:val="0"/>
              </w:rPr>
              <w:t xml:space="preserve">Chondritis is rare if fraction size &lt; 3 Gy.</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7">
            <w:pPr>
              <w:rPr>
                <w:b w:val="1"/>
                <w:sz w:val="18"/>
                <w:szCs w:val="18"/>
              </w:rPr>
            </w:pPr>
            <w:r w:rsidDel="00000000" w:rsidR="00000000" w:rsidRPr="00000000">
              <w:rPr>
                <w:b w:val="1"/>
                <w:sz w:val="18"/>
                <w:szCs w:val="18"/>
                <w:rtl w:val="0"/>
              </w:rPr>
              <w:t xml:space="preserve">Mandible, TMJ</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8">
            <w:pPr>
              <w:widowControl w:val="0"/>
              <w:rPr>
                <w:sz w:val="18"/>
                <w:szCs w:val="18"/>
                <w:vertAlign w:val="superscript"/>
              </w:rPr>
            </w:pPr>
            <w:r w:rsidDel="00000000" w:rsidR="00000000" w:rsidRPr="00000000">
              <w:rPr>
                <w:sz w:val="18"/>
                <w:szCs w:val="18"/>
                <w:rtl w:val="0"/>
              </w:rPr>
              <w:t xml:space="preserve">70 - 75 Gy</w:t>
            </w:r>
            <w:r w:rsidDel="00000000" w:rsidR="00000000" w:rsidRPr="00000000">
              <w:rPr>
                <w:b w:val="1"/>
                <w:sz w:val="18"/>
                <w:szCs w:val="18"/>
                <w:rtl w:val="0"/>
              </w:rPr>
              <w:t xml:space="preserve"> </w:t>
            </w:r>
            <w:r w:rsidDel="00000000" w:rsidR="00000000" w:rsidRPr="00000000">
              <w:rPr>
                <w:sz w:val="18"/>
                <w:szCs w:val="18"/>
                <w:rtl w:val="0"/>
              </w:rPr>
              <w:t xml:space="preserve">(1-2%) </w:t>
            </w:r>
            <w:hyperlink r:id="rId791">
              <w:r w:rsidDel="00000000" w:rsidR="00000000" w:rsidRPr="00000000">
                <w:rPr>
                  <w:sz w:val="18"/>
                  <w:szCs w:val="18"/>
                  <w:vertAlign w:val="superscript"/>
                  <w:rtl w:val="0"/>
                </w:rPr>
                <w:t xml:space="preserve">02-25</w:t>
              </w:r>
            </w:hyperlink>
            <w:r w:rsidDel="00000000" w:rsidR="00000000" w:rsidRPr="00000000">
              <w:rPr>
                <w:rtl w:val="0"/>
              </w:rPr>
            </w:r>
          </w:p>
          <w:p w:rsidR="00000000" w:rsidDel="00000000" w:rsidP="00000000" w:rsidRDefault="00000000" w:rsidRPr="00000000" w14:paraId="00000469">
            <w:pPr>
              <w:widowControl w:val="0"/>
              <w:rPr>
                <w:sz w:val="18"/>
                <w:szCs w:val="18"/>
              </w:rPr>
            </w:pPr>
            <w:r w:rsidDel="00000000" w:rsidR="00000000" w:rsidRPr="00000000">
              <w:rPr>
                <w:sz w:val="18"/>
                <w:szCs w:val="18"/>
                <w:rtl w:val="0"/>
              </w:rPr>
              <w:t xml:space="preserve">66 Gy </w:t>
            </w:r>
            <w:hyperlink r:id="rId792">
              <w:r w:rsidDel="00000000" w:rsidR="00000000" w:rsidRPr="00000000">
                <w:rPr>
                  <w:sz w:val="18"/>
                  <w:szCs w:val="18"/>
                  <w:vertAlign w:val="superscript"/>
                  <w:rtl w:val="0"/>
                </w:rPr>
                <w:t xml:space="preserve">10-16</w:t>
              </w:r>
            </w:hyperlink>
            <w:r w:rsidDel="00000000" w:rsidR="00000000" w:rsidRPr="00000000">
              <w:rPr>
                <w:sz w:val="18"/>
                <w:szCs w:val="18"/>
                <w:rtl w:val="0"/>
              </w:rPr>
              <w:t xml:space="preserve">, 72 Gy </w:t>
            </w:r>
            <w:hyperlink r:id="rId793">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A">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B">
            <w:pPr>
              <w:rPr>
                <w:b w:val="1"/>
                <w:sz w:val="18"/>
                <w:szCs w:val="18"/>
              </w:rPr>
            </w:pPr>
            <w:r w:rsidDel="00000000" w:rsidR="00000000" w:rsidRPr="00000000">
              <w:rPr>
                <w:b w:val="1"/>
                <w:sz w:val="18"/>
                <w:szCs w:val="18"/>
                <w:rtl w:val="0"/>
              </w:rPr>
              <w:t xml:space="preserve">Temporal lobe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C">
            <w:pPr>
              <w:widowControl w:val="0"/>
              <w:rPr>
                <w:i w:val="1"/>
                <w:sz w:val="18"/>
                <w:szCs w:val="18"/>
              </w:rPr>
            </w:pPr>
            <w:r w:rsidDel="00000000" w:rsidR="00000000" w:rsidRPr="00000000">
              <w:rPr>
                <w:sz w:val="18"/>
                <w:szCs w:val="18"/>
                <w:rtl w:val="0"/>
              </w:rPr>
              <w:t xml:space="preserve">65-72 Gy </w:t>
            </w:r>
            <w:r w:rsidDel="00000000" w:rsidR="00000000" w:rsidRPr="00000000">
              <w:rPr>
                <w:i w:val="1"/>
                <w:sz w:val="18"/>
                <w:szCs w:val="18"/>
                <w:rtl w:val="0"/>
              </w:rPr>
              <w:t xml:space="preserve">Early NPC </w:t>
            </w:r>
            <w:hyperlink r:id="rId794">
              <w:r w:rsidDel="00000000" w:rsidR="00000000" w:rsidRPr="00000000">
                <w:rPr>
                  <w:vertAlign w:val="superscript"/>
                  <w:rtl w:val="0"/>
                </w:rPr>
                <w:t xml:space="preserve">Lee '19</w:t>
              </w:r>
            </w:hyperlink>
            <w:r w:rsidDel="00000000" w:rsidR="00000000" w:rsidRPr="00000000">
              <w:rPr>
                <w:rtl w:val="0"/>
              </w:rPr>
            </w:r>
          </w:p>
          <w:p w:rsidR="00000000" w:rsidDel="00000000" w:rsidP="00000000" w:rsidRDefault="00000000" w:rsidRPr="00000000" w14:paraId="0000046D">
            <w:pPr>
              <w:widowControl w:val="0"/>
              <w:rPr>
                <w:i w:val="1"/>
                <w:sz w:val="18"/>
                <w:szCs w:val="18"/>
              </w:rPr>
            </w:pPr>
            <w:r w:rsidDel="00000000" w:rsidR="00000000" w:rsidRPr="00000000">
              <w:rPr>
                <w:sz w:val="18"/>
                <w:szCs w:val="18"/>
                <w:rtl w:val="0"/>
              </w:rPr>
              <w:t xml:space="preserve">70-72 Gy </w:t>
            </w:r>
            <w:r w:rsidDel="00000000" w:rsidR="00000000" w:rsidRPr="00000000">
              <w:rPr>
                <w:i w:val="1"/>
                <w:sz w:val="18"/>
                <w:szCs w:val="18"/>
                <w:rtl w:val="0"/>
              </w:rPr>
              <w:t xml:space="preserve">Late stage NPC </w:t>
            </w:r>
            <w:hyperlink r:id="rId795">
              <w:r w:rsidDel="00000000" w:rsidR="00000000" w:rsidRPr="00000000">
                <w:rPr>
                  <w:vertAlign w:val="superscript"/>
                  <w:rtl w:val="0"/>
                </w:rPr>
                <w:t xml:space="preserve">Lee '19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6E">
            <w:pPr>
              <w:widowControl w:val="0"/>
              <w:rPr>
                <w:sz w:val="18"/>
                <w:szCs w:val="18"/>
                <w:vertAlign w:val="superscript"/>
              </w:rPr>
            </w:pPr>
            <w:r w:rsidDel="00000000" w:rsidR="00000000" w:rsidRPr="00000000">
              <w:rPr>
                <w:sz w:val="18"/>
                <w:szCs w:val="18"/>
                <w:rtl w:val="0"/>
              </w:rPr>
              <w:t xml:space="preserve">T</w:t>
            </w:r>
            <w:r w:rsidDel="00000000" w:rsidR="00000000" w:rsidRPr="00000000">
              <w:rPr>
                <w:rFonts w:ascii="Cardo" w:cs="Cardo" w:eastAsia="Cardo" w:hAnsi="Cardo"/>
                <w:sz w:val="18"/>
                <w:szCs w:val="18"/>
                <w:rtl w:val="0"/>
              </w:rPr>
              <w:t xml:space="preserve">D 5/5 and 50/5 of 60.3→ 77 Gy (2 cc). </w:t>
            </w:r>
            <w:hyperlink r:id="rId796">
              <w:r w:rsidDel="00000000" w:rsidR="00000000" w:rsidRPr="00000000">
                <w:rPr>
                  <w:sz w:val="18"/>
                  <w:szCs w:val="18"/>
                  <w:vertAlign w:val="superscript"/>
                  <w:rtl w:val="0"/>
                </w:rPr>
                <w:t xml:space="preserve">Feng Cancer Med '18</w:t>
              </w:r>
            </w:hyperlink>
            <w:r w:rsidDel="00000000" w:rsidR="00000000" w:rsidRPr="00000000">
              <w:rPr>
                <w:sz w:val="18"/>
                <w:szCs w:val="18"/>
                <w:rtl w:val="0"/>
              </w:rPr>
              <w:t xml:space="preserve"> Dmax &lt; 68 Gy, 58 Gy (1 cc), and 40 Gy (5 cc). </w:t>
            </w:r>
            <w:hyperlink r:id="rId797">
              <w:r w:rsidDel="00000000" w:rsidR="00000000" w:rsidRPr="00000000">
                <w:rPr>
                  <w:sz w:val="18"/>
                  <w:szCs w:val="18"/>
                  <w:vertAlign w:val="superscript"/>
                  <w:rtl w:val="0"/>
                </w:rPr>
                <w:t xml:space="preserve">Su RTO '12</w:t>
              </w:r>
            </w:hyperlink>
            <w:r w:rsidDel="00000000" w:rsidR="00000000" w:rsidRPr="00000000">
              <w:rPr>
                <w:rtl w:val="0"/>
              </w:rPr>
            </w:r>
          </w:p>
          <w:p w:rsidR="00000000" w:rsidDel="00000000" w:rsidP="00000000" w:rsidRDefault="00000000" w:rsidRPr="00000000" w14:paraId="0000046F">
            <w:pPr>
              <w:widowControl w:val="0"/>
              <w:rPr>
                <w:sz w:val="18"/>
                <w:szCs w:val="18"/>
                <w:vertAlign w:val="superscript"/>
              </w:rPr>
            </w:pPr>
            <w:r w:rsidDel="00000000" w:rsidR="00000000" w:rsidRPr="00000000">
              <w:rPr>
                <w:rFonts w:ascii="Cardo" w:cs="Cardo" w:eastAsia="Cardo" w:hAnsi="Cardo"/>
                <w:sz w:val="18"/>
                <w:szCs w:val="18"/>
                <w:rtl w:val="0"/>
              </w:rPr>
              <w:t xml:space="preserve">TD 5/5 and 50/5 of 63→ 78 Gy (1 cc). </w:t>
            </w:r>
            <w:hyperlink r:id="rId798">
              <w:r w:rsidDel="00000000" w:rsidR="00000000" w:rsidRPr="00000000">
                <w:rPr>
                  <w:sz w:val="18"/>
                  <w:szCs w:val="18"/>
                  <w:vertAlign w:val="superscript"/>
                  <w:rtl w:val="0"/>
                </w:rPr>
                <w:t xml:space="preserve">Zeng Radiology '15</w:t>
              </w:r>
            </w:hyperlink>
            <w:r w:rsidDel="00000000" w:rsidR="00000000" w:rsidRPr="00000000">
              <w:rPr>
                <w:sz w:val="18"/>
                <w:szCs w:val="18"/>
                <w:rtl w:val="0"/>
              </w:rPr>
              <w:t xml:space="preserve">. For T4, 71 Gy (1 cc) and 72 Gy max. </w:t>
            </w:r>
            <w:hyperlink r:id="rId799">
              <w:r w:rsidDel="00000000" w:rsidR="00000000" w:rsidRPr="00000000">
                <w:rPr>
                  <w:sz w:val="18"/>
                  <w:szCs w:val="18"/>
                  <w:vertAlign w:val="superscript"/>
                  <w:rtl w:val="0"/>
                </w:rPr>
                <w:t xml:space="preserve">Huang Rad Onc '19</w:t>
              </w:r>
            </w:hyperlink>
            <w:r w:rsidDel="00000000" w:rsidR="00000000" w:rsidRPr="00000000">
              <w:rPr>
                <w:sz w:val="18"/>
                <w:szCs w:val="18"/>
                <w:rtl w:val="0"/>
              </w:rPr>
              <w:t xml:space="preserve"> 45 Gy (15 cc) </w:t>
            </w:r>
            <w:hyperlink r:id="rId800">
              <w:r w:rsidDel="00000000" w:rsidR="00000000" w:rsidRPr="00000000">
                <w:rPr>
                  <w:sz w:val="18"/>
                  <w:szCs w:val="18"/>
                  <w:vertAlign w:val="superscript"/>
                  <w:rtl w:val="0"/>
                </w:rPr>
                <w:t xml:space="preserve">Zhou IJROBP '14</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0">
            <w:pPr>
              <w:rPr>
                <w:b w:val="1"/>
                <w:sz w:val="18"/>
                <w:szCs w:val="18"/>
              </w:rPr>
            </w:pPr>
            <w:r w:rsidDel="00000000" w:rsidR="00000000" w:rsidRPr="00000000">
              <w:rPr>
                <w:b w:val="1"/>
                <w:sz w:val="18"/>
                <w:szCs w:val="18"/>
                <w:rtl w:val="0"/>
              </w:rPr>
              <w:t xml:space="preserve">Lateral Pterygoid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1">
            <w:pPr>
              <w:widowControl w:val="0"/>
              <w:rPr>
                <w:sz w:val="18"/>
                <w:szCs w:val="18"/>
                <w:vertAlign w:val="superscript"/>
              </w:rPr>
            </w:pPr>
            <w:r w:rsidDel="00000000" w:rsidR="00000000" w:rsidRPr="00000000">
              <w:rPr>
                <w:sz w:val="18"/>
                <w:szCs w:val="18"/>
                <w:rtl w:val="0"/>
              </w:rPr>
              <w:t xml:space="preserve">Mean &lt; 61 Gy </w:t>
            </w:r>
            <w:hyperlink r:id="rId801">
              <w:r w:rsidDel="00000000" w:rsidR="00000000" w:rsidRPr="00000000">
                <w:rPr>
                  <w:sz w:val="18"/>
                  <w:szCs w:val="18"/>
                  <w:vertAlign w:val="superscript"/>
                  <w:rtl w:val="0"/>
                </w:rPr>
                <w:t xml:space="preserve">Kamal RTO ‘20</w:t>
              </w:r>
            </w:hyperlink>
            <w:r w:rsidDel="00000000" w:rsidR="00000000" w:rsidRPr="00000000">
              <w:rPr>
                <w:rtl w:val="0"/>
              </w:rPr>
            </w:r>
          </w:p>
          <w:p w:rsidR="00000000" w:rsidDel="00000000" w:rsidP="00000000" w:rsidRDefault="00000000" w:rsidRPr="00000000" w14:paraId="00000472">
            <w:pPr>
              <w:widowControl w:val="0"/>
              <w:rPr>
                <w:sz w:val="18"/>
                <w:szCs w:val="18"/>
              </w:rPr>
            </w:pPr>
            <w:r w:rsidDel="00000000" w:rsidR="00000000" w:rsidRPr="00000000">
              <w:rPr>
                <w:sz w:val="18"/>
                <w:szCs w:val="18"/>
                <w:rtl w:val="0"/>
              </w:rPr>
              <w:t xml:space="preserve">27 Gy (98.6%) </w:t>
            </w:r>
            <w:hyperlink r:id="rId802">
              <w:r w:rsidDel="00000000" w:rsidR="00000000" w:rsidRPr="00000000">
                <w:rPr>
                  <w:sz w:val="18"/>
                  <w:szCs w:val="18"/>
                  <w:vertAlign w:val="superscript"/>
                  <w:rtl w:val="0"/>
                </w:rPr>
                <w:t xml:space="preserve">Kamal RTO ‘20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3">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4">
            <w:pPr>
              <w:rPr>
                <w:b w:val="1"/>
                <w:sz w:val="18"/>
                <w:szCs w:val="18"/>
              </w:rPr>
            </w:pPr>
            <w:r w:rsidDel="00000000" w:rsidR="00000000" w:rsidRPr="00000000">
              <w:rPr>
                <w:b w:val="1"/>
                <w:sz w:val="18"/>
                <w:szCs w:val="18"/>
                <w:rtl w:val="0"/>
              </w:rPr>
              <w:t xml:space="preserve">Lips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5">
            <w:pPr>
              <w:widowControl w:val="0"/>
              <w:rPr>
                <w:sz w:val="18"/>
                <w:szCs w:val="18"/>
              </w:rPr>
            </w:pPr>
            <w:r w:rsidDel="00000000" w:rsidR="00000000" w:rsidRPr="00000000">
              <w:rPr>
                <w:sz w:val="18"/>
                <w:szCs w:val="18"/>
                <w:rtl w:val="0"/>
              </w:rPr>
              <w:t xml:space="preserve">Mean &lt; 20 Gy </w:t>
            </w:r>
            <w:hyperlink r:id="rId803">
              <w:r w:rsidDel="00000000" w:rsidR="00000000" w:rsidRPr="00000000">
                <w:rPr>
                  <w:sz w:val="18"/>
                  <w:szCs w:val="18"/>
                  <w:vertAlign w:val="superscript"/>
                  <w:rtl w:val="0"/>
                </w:rPr>
                <w:t xml:space="preserve">DAHANCA</w:t>
              </w:r>
            </w:hyperlink>
            <w:r w:rsidDel="00000000" w:rsidR="00000000" w:rsidRPr="00000000">
              <w:rPr>
                <w:sz w:val="18"/>
                <w:szCs w:val="18"/>
                <w:vertAlign w:val="superscript"/>
                <w:rtl w:val="0"/>
              </w:rPr>
              <w:t xml:space="preserve">, </w:t>
            </w:r>
            <w:hyperlink r:id="rId804">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476">
            <w:pPr>
              <w:widowControl w:val="0"/>
              <w:rPr>
                <w:sz w:val="18"/>
                <w:szCs w:val="18"/>
              </w:rPr>
            </w:pPr>
            <w:r w:rsidDel="00000000" w:rsidR="00000000" w:rsidRPr="00000000">
              <w:rPr>
                <w:sz w:val="18"/>
                <w:szCs w:val="18"/>
                <w:rtl w:val="0"/>
              </w:rPr>
              <w:t xml:space="preserve">35 Gy (50 Gy for OC)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7">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8">
            <w:pPr>
              <w:rPr>
                <w:b w:val="1"/>
                <w:sz w:val="18"/>
                <w:szCs w:val="18"/>
              </w:rPr>
            </w:pPr>
            <w:r w:rsidDel="00000000" w:rsidR="00000000" w:rsidRPr="00000000">
              <w:rPr>
                <w:b w:val="1"/>
                <w:sz w:val="18"/>
                <w:szCs w:val="18"/>
                <w:rtl w:val="0"/>
              </w:rPr>
              <w:t xml:space="preserve">Parotid</w:t>
            </w:r>
          </w:p>
          <w:p w:rsidR="00000000" w:rsidDel="00000000" w:rsidP="00000000" w:rsidRDefault="00000000" w:rsidRPr="00000000" w14:paraId="00000479">
            <w:pPr>
              <w:rPr>
                <w:sz w:val="16"/>
                <w:szCs w:val="16"/>
              </w:rPr>
            </w:pPr>
            <w:r w:rsidDel="00000000" w:rsidR="00000000" w:rsidRPr="00000000">
              <w:rPr>
                <w:rFonts w:ascii="Cardo" w:cs="Cardo" w:eastAsia="Cardo" w:hAnsi="Cardo"/>
                <w:sz w:val="16"/>
                <w:szCs w:val="16"/>
                <w:rtl w:val="0"/>
              </w:rPr>
              <w:t xml:space="preserve">Stimulated salivary production contribution from SL / Parotid / SM of 7→ 65→ 20%.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7A">
            <w:pPr>
              <w:widowControl w:val="0"/>
              <w:rPr>
                <w:sz w:val="18"/>
                <w:szCs w:val="18"/>
              </w:rPr>
            </w:pPr>
            <w:r w:rsidDel="00000000" w:rsidR="00000000" w:rsidRPr="00000000">
              <w:rPr>
                <w:b w:val="1"/>
                <w:sz w:val="18"/>
                <w:szCs w:val="18"/>
                <w:rtl w:val="0"/>
              </w:rPr>
              <w:t xml:space="preserve">Total mean 24 - 26 Gy </w:t>
            </w:r>
            <w:hyperlink r:id="rId805">
              <w:r w:rsidDel="00000000" w:rsidR="00000000" w:rsidRPr="00000000">
                <w:rPr>
                  <w:sz w:val="18"/>
                  <w:szCs w:val="18"/>
                  <w:vertAlign w:val="superscript"/>
                  <w:rtl w:val="0"/>
                </w:rPr>
                <w:t xml:space="preserve">DAHANCA</w:t>
              </w:r>
            </w:hyperlink>
            <w:r w:rsidDel="00000000" w:rsidR="00000000" w:rsidRPr="00000000">
              <w:rPr>
                <w:rtl w:val="0"/>
              </w:rPr>
            </w:r>
          </w:p>
          <w:p w:rsidR="00000000" w:rsidDel="00000000" w:rsidP="00000000" w:rsidRDefault="00000000" w:rsidRPr="00000000" w14:paraId="0000047B">
            <w:pPr>
              <w:widowControl w:val="0"/>
              <w:rPr>
                <w:sz w:val="18"/>
                <w:szCs w:val="18"/>
              </w:rPr>
            </w:pPr>
            <w:r w:rsidDel="00000000" w:rsidR="00000000" w:rsidRPr="00000000">
              <w:rPr>
                <w:sz w:val="18"/>
                <w:szCs w:val="18"/>
                <w:rtl w:val="0"/>
              </w:rPr>
              <w:t xml:space="preserve">Ipsi mean 26 - 33 Gy</w:t>
            </w:r>
          </w:p>
          <w:p w:rsidR="00000000" w:rsidDel="00000000" w:rsidP="00000000" w:rsidRDefault="00000000" w:rsidRPr="00000000" w14:paraId="0000047C">
            <w:pPr>
              <w:widowControl w:val="0"/>
              <w:rPr>
                <w:sz w:val="18"/>
                <w:szCs w:val="18"/>
              </w:rPr>
            </w:pPr>
            <w:r w:rsidDel="00000000" w:rsidR="00000000" w:rsidRPr="00000000">
              <w:rPr>
                <w:sz w:val="18"/>
                <w:szCs w:val="18"/>
                <w:rtl w:val="0"/>
              </w:rPr>
              <w:t xml:space="preserve">  OR total 20 Gy (20 cc)</w:t>
            </w:r>
          </w:p>
          <w:p w:rsidR="00000000" w:rsidDel="00000000" w:rsidP="00000000" w:rsidRDefault="00000000" w:rsidRPr="00000000" w14:paraId="0000047D">
            <w:pPr>
              <w:widowControl w:val="0"/>
              <w:rPr>
                <w:sz w:val="18"/>
                <w:szCs w:val="18"/>
              </w:rPr>
            </w:pPr>
            <w:r w:rsidDel="00000000" w:rsidR="00000000" w:rsidRPr="00000000">
              <w:rPr>
                <w:sz w:val="18"/>
                <w:szCs w:val="18"/>
                <w:rtl w:val="0"/>
              </w:rPr>
              <w:t xml:space="preserve">  OR 1 gland 30 Gy (50%)</w:t>
            </w:r>
          </w:p>
          <w:p w:rsidR="00000000" w:rsidDel="00000000" w:rsidP="00000000" w:rsidRDefault="00000000" w:rsidRPr="00000000" w14:paraId="0000047E">
            <w:pPr>
              <w:widowControl w:val="0"/>
              <w:rPr>
                <w:sz w:val="18"/>
                <w:szCs w:val="18"/>
              </w:rPr>
            </w:pPr>
            <w:r w:rsidDel="00000000" w:rsidR="00000000" w:rsidRPr="00000000">
              <w:rPr>
                <w:b w:val="1"/>
                <w:sz w:val="18"/>
                <w:szCs w:val="18"/>
                <w:rtl w:val="0"/>
              </w:rPr>
              <w:t xml:space="preserve">Contra mean 20 Gy</w:t>
            </w:r>
            <w:r w:rsidDel="00000000" w:rsidR="00000000" w:rsidRPr="00000000">
              <w:rPr>
                <w:sz w:val="18"/>
                <w:szCs w:val="18"/>
                <w:rtl w:val="0"/>
              </w:rPr>
              <w:t xml:space="preserve"> </w:t>
            </w:r>
            <w:hyperlink r:id="rId806">
              <w:r w:rsidDel="00000000" w:rsidR="00000000" w:rsidRPr="00000000">
                <w:rPr>
                  <w:sz w:val="18"/>
                  <w:szCs w:val="18"/>
                  <w:vertAlign w:val="superscript"/>
                  <w:rtl w:val="0"/>
                </w:rPr>
                <w:t xml:space="preserve">DAHANCA</w:t>
              </w:r>
            </w:hyperlink>
            <w:r w:rsidDel="00000000" w:rsidR="00000000" w:rsidRPr="00000000">
              <w:rPr>
                <w:rtl w:val="0"/>
              </w:rPr>
            </w:r>
          </w:p>
          <w:p w:rsidR="00000000" w:rsidDel="00000000" w:rsidP="00000000" w:rsidRDefault="00000000" w:rsidRPr="00000000" w14:paraId="0000047F">
            <w:pPr>
              <w:widowControl w:val="0"/>
              <w:rPr>
                <w:sz w:val="18"/>
                <w:szCs w:val="18"/>
              </w:rPr>
            </w:pPr>
            <w:r w:rsidDel="00000000" w:rsidR="00000000" w:rsidRPr="00000000">
              <w:rPr>
                <w:sz w:val="18"/>
                <w:szCs w:val="18"/>
                <w:rtl w:val="0"/>
              </w:rPr>
              <w:t xml:space="preserve">40 Gy (33%) contra if uni</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0">
            <w:pPr>
              <w:rPr>
                <w:sz w:val="18"/>
                <w:szCs w:val="18"/>
              </w:rPr>
            </w:pPr>
            <w:r w:rsidDel="00000000" w:rsidR="00000000" w:rsidRPr="00000000">
              <w:rPr>
                <w:sz w:val="18"/>
                <w:szCs w:val="18"/>
                <w:rtl w:val="0"/>
              </w:rPr>
              <w:t xml:space="preserve">Risk of reduced parotid gland function to &lt; 25% of pre-RT level (Grade 4 xerostomia):</w:t>
            </w:r>
          </w:p>
          <w:p w:rsidR="00000000" w:rsidDel="00000000" w:rsidP="00000000" w:rsidRDefault="00000000" w:rsidRPr="00000000" w14:paraId="00000481">
            <w:pPr>
              <w:numPr>
                <w:ilvl w:val="0"/>
                <w:numId w:val="79"/>
              </w:numPr>
              <w:ind w:left="720" w:hanging="360"/>
              <w:rPr>
                <w:sz w:val="18"/>
                <w:szCs w:val="18"/>
              </w:rPr>
            </w:pPr>
            <w:r w:rsidDel="00000000" w:rsidR="00000000" w:rsidRPr="00000000">
              <w:rPr>
                <w:rFonts w:ascii="Cardo" w:cs="Cardo" w:eastAsia="Cardo" w:hAnsi="Cardo"/>
                <w:sz w:val="18"/>
                <w:szCs w:val="18"/>
                <w:rtl w:val="0"/>
              </w:rPr>
              <w:t xml:space="preserve">Mean bilateral parotid dose of 25 / 39 Gy with &lt; 20→ 50% risk. </w:t>
            </w:r>
            <w:hyperlink r:id="rId807">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82">
            <w:pPr>
              <w:numPr>
                <w:ilvl w:val="0"/>
                <w:numId w:val="79"/>
              </w:numPr>
              <w:ind w:left="720" w:hanging="360"/>
              <w:rPr>
                <w:sz w:val="18"/>
                <w:szCs w:val="18"/>
              </w:rPr>
            </w:pPr>
            <w:r w:rsidDel="00000000" w:rsidR="00000000" w:rsidRPr="00000000">
              <w:rPr>
                <w:sz w:val="18"/>
                <w:szCs w:val="18"/>
                <w:rtl w:val="0"/>
              </w:rPr>
              <w:t xml:space="preserve">Mean unilateral parotid dose of 20 Gy with &lt; 20% risk. </w:t>
            </w:r>
            <w:hyperlink r:id="rId808">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83">
            <w:pPr>
              <w:rPr>
                <w:sz w:val="18"/>
                <w:szCs w:val="18"/>
              </w:rPr>
            </w:pPr>
            <w:r w:rsidDel="00000000" w:rsidR="00000000" w:rsidRPr="00000000">
              <w:rPr>
                <w:sz w:val="18"/>
                <w:szCs w:val="18"/>
                <w:rtl w:val="0"/>
              </w:rPr>
              <w:t xml:space="preserve">Mean doses of 26 Gy results in around 20% probability of G4 saliva reduction at 1 year (flow &lt; 25% pretreatment), while 40 Gy leads to around 50% risk of flow ratio &lt; 25% [</w:t>
            </w:r>
            <w:hyperlink r:id="rId809">
              <w:r w:rsidDel="00000000" w:rsidR="00000000" w:rsidRPr="00000000">
                <w:rPr>
                  <w:sz w:val="18"/>
                  <w:szCs w:val="18"/>
                  <w:rtl w:val="0"/>
                </w:rPr>
                <w:t xml:space="preserve">Dijkema IJROBP '10</w:t>
              </w:r>
            </w:hyperlink>
            <w:r w:rsidDel="00000000" w:rsidR="00000000" w:rsidRPr="00000000">
              <w:rPr>
                <w:sz w:val="18"/>
                <w:szCs w:val="18"/>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4">
            <w:pPr>
              <w:rPr>
                <w:b w:val="1"/>
                <w:sz w:val="18"/>
                <w:szCs w:val="18"/>
              </w:rPr>
            </w:pPr>
            <w:r w:rsidDel="00000000" w:rsidR="00000000" w:rsidRPr="00000000">
              <w:rPr>
                <w:b w:val="1"/>
                <w:sz w:val="18"/>
                <w:szCs w:val="18"/>
                <w:rtl w:val="0"/>
              </w:rPr>
              <w:t xml:space="preserve">Submandibular</w:t>
            </w:r>
          </w:p>
          <w:p w:rsidR="00000000" w:rsidDel="00000000" w:rsidP="00000000" w:rsidRDefault="00000000" w:rsidRPr="00000000" w14:paraId="00000485">
            <w:pPr>
              <w:rPr>
                <w:sz w:val="16"/>
                <w:szCs w:val="16"/>
              </w:rPr>
            </w:pPr>
            <w:r w:rsidDel="00000000" w:rsidR="00000000" w:rsidRPr="00000000">
              <w:rPr>
                <w:rFonts w:ascii="Cardo" w:cs="Cardo" w:eastAsia="Cardo" w:hAnsi="Cardo"/>
                <w:sz w:val="16"/>
                <w:szCs w:val="16"/>
                <w:rtl w:val="0"/>
              </w:rPr>
              <w:t xml:space="preserve">Unstimulated saliva from SL / Parotid / SM of 7→ 20→ 65%.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6">
            <w:pPr>
              <w:widowControl w:val="0"/>
              <w:rPr>
                <w:b w:val="1"/>
                <w:sz w:val="18"/>
                <w:szCs w:val="18"/>
              </w:rPr>
            </w:pPr>
            <w:r w:rsidDel="00000000" w:rsidR="00000000" w:rsidRPr="00000000">
              <w:rPr>
                <w:b w:val="1"/>
                <w:sz w:val="18"/>
                <w:szCs w:val="18"/>
                <w:rtl w:val="0"/>
              </w:rPr>
              <w:t xml:space="preserve">Mean &lt; 30 - 35 Gy </w:t>
            </w:r>
            <w:hyperlink r:id="rId810">
              <w:r w:rsidDel="00000000" w:rsidR="00000000" w:rsidRPr="00000000">
                <w:rPr>
                  <w:sz w:val="18"/>
                  <w:szCs w:val="18"/>
                  <w:vertAlign w:val="superscript"/>
                  <w:rtl w:val="0"/>
                </w:rPr>
                <w:t xml:space="preserve">DAHANCA</w:t>
              </w:r>
            </w:hyperlink>
            <w:r w:rsidDel="00000000" w:rsidR="00000000" w:rsidRPr="00000000">
              <w:rPr>
                <w:rtl w:val="0"/>
              </w:rPr>
            </w:r>
          </w:p>
          <w:p w:rsidR="00000000" w:rsidDel="00000000" w:rsidP="00000000" w:rsidRDefault="00000000" w:rsidRPr="00000000" w14:paraId="00000487">
            <w:pPr>
              <w:widowControl w:val="0"/>
              <w:rPr>
                <w:sz w:val="18"/>
                <w:szCs w:val="18"/>
              </w:rPr>
            </w:pPr>
            <w:r w:rsidDel="00000000" w:rsidR="00000000" w:rsidRPr="00000000">
              <w:rPr>
                <w:sz w:val="18"/>
                <w:szCs w:val="18"/>
                <w:rtl w:val="0"/>
              </w:rPr>
              <w:t xml:space="preserve">Contra mean &lt; 39 Gy </w:t>
            </w:r>
            <w:hyperlink r:id="rId811">
              <w:r w:rsidDel="00000000" w:rsidR="00000000" w:rsidRPr="00000000">
                <w:rPr>
                  <w:sz w:val="18"/>
                  <w:szCs w:val="18"/>
                  <w:vertAlign w:val="superscript"/>
                  <w:rtl w:val="0"/>
                </w:rPr>
                <w:t xml:space="preserve">10-16</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8">
            <w:pPr>
              <w:rPr>
                <w:sz w:val="18"/>
                <w:szCs w:val="18"/>
                <w:vertAlign w:val="superscript"/>
              </w:rPr>
            </w:pPr>
            <w:r w:rsidDel="00000000" w:rsidR="00000000" w:rsidRPr="00000000">
              <w:rPr>
                <w:sz w:val="18"/>
                <w:szCs w:val="18"/>
                <w:rtl w:val="0"/>
              </w:rPr>
              <w:t xml:space="preserve">Complete loss of salivary gland function is possible after 35-39 Gy. </w:t>
            </w:r>
            <w:hyperlink r:id="rId81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89">
            <w:pPr>
              <w:rPr>
                <w:sz w:val="18"/>
                <w:szCs w:val="18"/>
              </w:rPr>
            </w:pPr>
            <w:r w:rsidDel="00000000" w:rsidR="00000000" w:rsidRPr="00000000">
              <w:rPr>
                <w:sz w:val="18"/>
                <w:szCs w:val="18"/>
                <w:rtl w:val="0"/>
              </w:rPr>
              <w:t xml:space="preserve">SM are more mucinous and important for alleviating xerostomia [</w:t>
            </w:r>
            <w:hyperlink r:id="rId813">
              <w:r w:rsidDel="00000000" w:rsidR="00000000" w:rsidRPr="00000000">
                <w:rPr>
                  <w:sz w:val="18"/>
                  <w:szCs w:val="18"/>
                  <w:rtl w:val="0"/>
                </w:rPr>
                <w:t xml:space="preserve">Jha IJROBP '12</w:t>
              </w:r>
            </w:hyperlink>
            <w:r w:rsidDel="00000000" w:rsidR="00000000" w:rsidRPr="00000000">
              <w:rPr>
                <w:sz w:val="18"/>
                <w:szCs w:val="18"/>
                <w:rtl w:val="0"/>
              </w:rPr>
              <w:t xml:space="preserve">].</w:t>
            </w:r>
          </w:p>
          <w:p w:rsidR="00000000" w:rsidDel="00000000" w:rsidP="00000000" w:rsidRDefault="00000000" w:rsidRPr="00000000" w14:paraId="0000048A">
            <w:pPr>
              <w:numPr>
                <w:ilvl w:val="0"/>
                <w:numId w:val="79"/>
              </w:numPr>
              <w:ind w:left="720" w:hanging="360"/>
              <w:rPr>
                <w:sz w:val="18"/>
                <w:szCs w:val="18"/>
              </w:rPr>
            </w:pPr>
            <w:r w:rsidDel="00000000" w:rsidR="00000000" w:rsidRPr="00000000">
              <w:rPr>
                <w:sz w:val="18"/>
                <w:szCs w:val="18"/>
                <w:rtl w:val="0"/>
              </w:rPr>
              <w:t xml:space="preserve">At mean doses &lt; 39 Gy, flow rates recover by ~2.2%/month. Output decreases sharply with mean doses above 30-40 Gy [</w:t>
            </w:r>
            <w:hyperlink r:id="rId814">
              <w:r w:rsidDel="00000000" w:rsidR="00000000" w:rsidRPr="00000000">
                <w:rPr>
                  <w:sz w:val="18"/>
                  <w:szCs w:val="18"/>
                  <w:rtl w:val="0"/>
                </w:rPr>
                <w:t xml:space="preserve">Murdoch-Kinch IJROBP '08</w:t>
              </w:r>
            </w:hyperlink>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B">
            <w:pPr>
              <w:rPr>
                <w:b w:val="1"/>
                <w:sz w:val="18"/>
                <w:szCs w:val="18"/>
              </w:rPr>
            </w:pPr>
            <w:r w:rsidDel="00000000" w:rsidR="00000000" w:rsidRPr="00000000">
              <w:rPr>
                <w:b w:val="1"/>
                <w:sz w:val="18"/>
                <w:szCs w:val="18"/>
                <w:rtl w:val="0"/>
              </w:rPr>
              <w:t xml:space="preserve">Uninvolved salivary glands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C">
            <w:pPr>
              <w:widowControl w:val="0"/>
              <w:rPr>
                <w:sz w:val="18"/>
                <w:szCs w:val="18"/>
              </w:rPr>
            </w:pPr>
            <w:r w:rsidDel="00000000" w:rsidR="00000000" w:rsidRPr="00000000">
              <w:rPr>
                <w:sz w:val="18"/>
                <w:szCs w:val="18"/>
                <w:rtl w:val="0"/>
              </w:rPr>
              <w:t xml:space="preserve">Mean 24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D">
            <w:pPr>
              <w:rPr>
                <w:sz w:val="18"/>
                <w:szCs w:val="18"/>
              </w:rPr>
            </w:pPr>
            <w:r w:rsidDel="00000000" w:rsidR="00000000" w:rsidRPr="00000000">
              <w:rPr>
                <w:sz w:val="18"/>
                <w:szCs w:val="18"/>
                <w:rtl w:val="0"/>
              </w:rPr>
              <w:t xml:space="preserve">The sublingual and minor salivary glands produce the majority of mucinous output which is critical for lubricating mucosa.</w:t>
            </w:r>
          </w:p>
          <w:p w:rsidR="00000000" w:rsidDel="00000000" w:rsidP="00000000" w:rsidRDefault="00000000" w:rsidRPr="00000000" w14:paraId="0000048E">
            <w:pPr>
              <w:rPr>
                <w:sz w:val="18"/>
                <w:szCs w:val="18"/>
              </w:rPr>
            </w:pPr>
            <w:r w:rsidDel="00000000" w:rsidR="00000000" w:rsidRPr="00000000">
              <w:rPr>
                <w:sz w:val="18"/>
                <w:szCs w:val="18"/>
                <w:rtl w:val="0"/>
              </w:rPr>
              <w:t xml:space="preserve">Mean oral cavity dose can be a substitute for minor salivary gland output (i.e., inner lips, buccal mucosa, palate, oral tongue).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8F">
            <w:pPr>
              <w:rPr>
                <w:b w:val="1"/>
                <w:sz w:val="18"/>
                <w:szCs w:val="18"/>
              </w:rPr>
            </w:pPr>
            <w:r w:rsidDel="00000000" w:rsidR="00000000" w:rsidRPr="00000000">
              <w:rPr>
                <w:b w:val="1"/>
                <w:sz w:val="18"/>
                <w:szCs w:val="18"/>
                <w:rtl w:val="0"/>
              </w:rPr>
              <w:t xml:space="preserve">Thyroid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90">
            <w:pPr>
              <w:widowControl w:val="0"/>
              <w:rPr>
                <w:sz w:val="18"/>
                <w:szCs w:val="18"/>
              </w:rPr>
            </w:pPr>
            <w:r w:rsidDel="00000000" w:rsidR="00000000" w:rsidRPr="00000000">
              <w:rPr>
                <w:sz w:val="18"/>
                <w:szCs w:val="18"/>
                <w:rtl w:val="0"/>
              </w:rPr>
              <w:t xml:space="preserve">40 - 45 Gy </w:t>
            </w:r>
            <w:hyperlink r:id="rId815">
              <w:r w:rsidDel="00000000" w:rsidR="00000000" w:rsidRPr="00000000">
                <w:rPr>
                  <w:sz w:val="18"/>
                  <w:szCs w:val="18"/>
                  <w:vertAlign w:val="superscript"/>
                  <w:rtl w:val="0"/>
                </w:rPr>
                <w:t xml:space="preserve">DAHANCA</w:t>
              </w:r>
            </w:hyperlink>
            <w:r w:rsidDel="00000000" w:rsidR="00000000" w:rsidRPr="00000000">
              <w:rPr>
                <w:rtl w:val="0"/>
              </w:rPr>
            </w:r>
          </w:p>
          <w:p w:rsidR="00000000" w:rsidDel="00000000" w:rsidP="00000000" w:rsidRDefault="00000000" w:rsidRPr="00000000" w14:paraId="00000491">
            <w:pPr>
              <w:widowControl w:val="0"/>
              <w:rPr>
                <w:sz w:val="18"/>
                <w:szCs w:val="18"/>
              </w:rPr>
            </w:pPr>
            <w:r w:rsidDel="00000000" w:rsidR="00000000" w:rsidRPr="00000000">
              <w:rPr>
                <w:sz w:val="18"/>
                <w:szCs w:val="18"/>
                <w:rtl w:val="0"/>
              </w:rPr>
              <w:t xml:space="preserve">Mean 37 Gy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92">
            <w:pPr>
              <w:rPr>
                <w:sz w:val="18"/>
                <w:szCs w:val="18"/>
              </w:rPr>
            </w:pPr>
            <w:r w:rsidDel="00000000" w:rsidR="00000000" w:rsidRPr="00000000">
              <w:rPr>
                <w:rFonts w:ascii="Cardo" w:cs="Cardo" w:eastAsia="Cardo" w:hAnsi="Cardo"/>
                <w:sz w:val="18"/>
                <w:szCs w:val="18"/>
                <w:rtl w:val="0"/>
              </w:rPr>
              <w:t xml:space="preserve">Thyroid V50 ± 25% with hypothyroidism of 34→ 55% [</w:t>
            </w:r>
            <w:hyperlink r:id="rId816">
              <w:r w:rsidDel="00000000" w:rsidR="00000000" w:rsidRPr="00000000">
                <w:rPr>
                  <w:sz w:val="18"/>
                  <w:szCs w:val="18"/>
                  <w:rtl w:val="0"/>
                </w:rPr>
                <w:t xml:space="preserve">Zhou Rad Onc '20</w:t>
              </w:r>
            </w:hyperlink>
            <w:r w:rsidDel="00000000" w:rsidR="00000000" w:rsidRPr="00000000">
              <w:rPr>
                <w:sz w:val="18"/>
                <w:szCs w:val="18"/>
                <w:rtl w:val="0"/>
              </w:rPr>
              <w:t xml:space="preserve">]</w:t>
            </w:r>
          </w:p>
          <w:p w:rsidR="00000000" w:rsidDel="00000000" w:rsidP="00000000" w:rsidRDefault="00000000" w:rsidRPr="00000000" w14:paraId="00000493">
            <w:pPr>
              <w:rPr>
                <w:sz w:val="18"/>
                <w:szCs w:val="18"/>
              </w:rPr>
            </w:pPr>
            <w:r w:rsidDel="00000000" w:rsidR="00000000" w:rsidRPr="00000000">
              <w:rPr>
                <w:sz w:val="18"/>
                <w:szCs w:val="18"/>
                <w:rtl w:val="0"/>
              </w:rPr>
              <w:t xml:space="preserve">A recent study suggests mean thyroid dose of 42 Gy may be a better cutoff [</w:t>
            </w:r>
            <w:hyperlink r:id="rId817">
              <w:r w:rsidDel="00000000" w:rsidR="00000000" w:rsidRPr="00000000">
                <w:rPr>
                  <w:sz w:val="18"/>
                  <w:szCs w:val="18"/>
                  <w:rtl w:val="0"/>
                </w:rPr>
                <w:t xml:space="preserve">Kamal ARO '19</w:t>
              </w:r>
            </w:hyperlink>
            <w:r w:rsidDel="00000000" w:rsidR="00000000" w:rsidRPr="00000000">
              <w:rPr>
                <w:sz w:val="18"/>
                <w:szCs w:val="18"/>
                <w:rtl w:val="0"/>
              </w:rPr>
              <w:t xml:space="preserve">]</w:t>
            </w:r>
          </w:p>
        </w:tc>
      </w:tr>
      <w:tr>
        <w:trPr>
          <w:trHeight w:val="225"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94">
            <w:pPr>
              <w:rPr>
                <w:b w:val="1"/>
                <w:sz w:val="18"/>
                <w:szCs w:val="18"/>
              </w:rPr>
            </w:pPr>
            <w:r w:rsidDel="00000000" w:rsidR="00000000" w:rsidRPr="00000000">
              <w:rPr>
                <w:b w:val="1"/>
                <w:sz w:val="18"/>
                <w:szCs w:val="18"/>
                <w:rtl w:val="0"/>
              </w:rPr>
              <w:t xml:space="preserve">Pharyngeal constrictors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95">
            <w:pPr>
              <w:widowControl w:val="0"/>
              <w:rPr>
                <w:sz w:val="18"/>
                <w:szCs w:val="18"/>
              </w:rPr>
            </w:pPr>
            <w:r w:rsidDel="00000000" w:rsidR="00000000" w:rsidRPr="00000000">
              <w:rPr>
                <w:sz w:val="18"/>
                <w:szCs w:val="18"/>
                <w:rtl w:val="0"/>
              </w:rPr>
              <w:t xml:space="preserve">Mean 50 Gy (superior)</w:t>
            </w:r>
          </w:p>
          <w:p w:rsidR="00000000" w:rsidDel="00000000" w:rsidP="00000000" w:rsidRDefault="00000000" w:rsidRPr="00000000" w14:paraId="00000496">
            <w:pPr>
              <w:widowControl w:val="0"/>
              <w:rPr>
                <w:sz w:val="18"/>
                <w:szCs w:val="18"/>
              </w:rPr>
            </w:pPr>
            <w:r w:rsidDel="00000000" w:rsidR="00000000" w:rsidRPr="00000000">
              <w:rPr>
                <w:sz w:val="18"/>
                <w:szCs w:val="18"/>
                <w:rtl w:val="0"/>
              </w:rPr>
              <w:t xml:space="preserve">Mean 20 Gy (inferior)</w:t>
            </w:r>
          </w:p>
          <w:p w:rsidR="00000000" w:rsidDel="00000000" w:rsidP="00000000" w:rsidRDefault="00000000" w:rsidRPr="00000000" w14:paraId="00000497">
            <w:pPr>
              <w:widowControl w:val="0"/>
              <w:rPr>
                <w:sz w:val="18"/>
                <w:szCs w:val="18"/>
              </w:rPr>
            </w:pPr>
            <w:r w:rsidDel="00000000" w:rsidR="00000000" w:rsidRPr="00000000">
              <w:rPr>
                <w:sz w:val="18"/>
                <w:szCs w:val="18"/>
                <w:rtl w:val="0"/>
              </w:rPr>
              <w:t xml:space="preserve">Mean 55 Gy </w:t>
            </w:r>
            <w:hyperlink r:id="rId818">
              <w:r w:rsidDel="00000000" w:rsidR="00000000" w:rsidRPr="00000000">
                <w:rPr>
                  <w:sz w:val="18"/>
                  <w:szCs w:val="18"/>
                  <w:vertAlign w:val="superscript"/>
                  <w:rtl w:val="0"/>
                </w:rPr>
                <w:t xml:space="preserve">DAHANCA</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98">
            <w:pPr>
              <w:widowControl w:val="0"/>
              <w:rPr>
                <w:sz w:val="18"/>
                <w:szCs w:val="18"/>
              </w:rPr>
            </w:pPr>
            <w:r w:rsidDel="00000000" w:rsidR="00000000" w:rsidRPr="00000000">
              <w:rPr>
                <w:sz w:val="18"/>
                <w:szCs w:val="18"/>
                <w:rtl w:val="0"/>
              </w:rPr>
              <w:t xml:space="preserve">Mean &lt; 50 Gy with ~20% symptomatic dysphagia and aspiration. </w:t>
            </w:r>
            <w:hyperlink r:id="rId819">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99">
            <w:pPr>
              <w:widowControl w:val="0"/>
              <w:rPr>
                <w:sz w:val="18"/>
                <w:szCs w:val="18"/>
              </w:rPr>
            </w:pPr>
            <w:r w:rsidDel="00000000" w:rsidR="00000000" w:rsidRPr="00000000">
              <w:rPr>
                <w:rFonts w:ascii="Gungsuh" w:cs="Gungsuh" w:eastAsia="Gungsuh" w:hAnsi="Gungsuh"/>
                <w:sz w:val="18"/>
                <w:szCs w:val="18"/>
                <w:rtl w:val="0"/>
              </w:rPr>
              <w:t xml:space="preserve">Sup constrictor &lt; 50 Gy most important, or for OP/NPX, limit the larynx and inf constrictors to ≤ 20-30 Gy [</w:t>
            </w:r>
            <w:hyperlink r:id="rId820">
              <w:r w:rsidDel="00000000" w:rsidR="00000000" w:rsidRPr="00000000">
                <w:rPr>
                  <w:sz w:val="18"/>
                  <w:szCs w:val="18"/>
                  <w:rtl w:val="0"/>
                </w:rPr>
                <w:t xml:space="preserve">Eisbruch IJROBP '11</w:t>
              </w:r>
            </w:hyperlink>
            <w:r w:rsidDel="00000000" w:rsidR="00000000" w:rsidRPr="00000000">
              <w:rPr>
                <w:sz w:val="18"/>
                <w:szCs w:val="18"/>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9A">
            <w:pPr>
              <w:rPr>
                <w:b w:val="1"/>
                <w:sz w:val="18"/>
                <w:szCs w:val="18"/>
              </w:rPr>
            </w:pPr>
            <w:r w:rsidDel="00000000" w:rsidR="00000000" w:rsidRPr="00000000">
              <w:rPr>
                <w:b w:val="1"/>
                <w:sz w:val="18"/>
                <w:szCs w:val="18"/>
                <w:rtl w:val="0"/>
              </w:rPr>
              <w:t xml:space="preserve">Larynx</w:t>
            </w:r>
          </w:p>
          <w:p w:rsidR="00000000" w:rsidDel="00000000" w:rsidP="00000000" w:rsidRDefault="00000000" w:rsidRPr="00000000" w14:paraId="0000049B">
            <w:pPr>
              <w:rPr>
                <w:b w:val="1"/>
                <w:sz w:val="18"/>
                <w:szCs w:val="18"/>
              </w:rPr>
            </w:pPr>
            <w:r w:rsidDel="00000000" w:rsidR="00000000" w:rsidRPr="00000000">
              <w:rPr>
                <w:rtl w:val="0"/>
              </w:rPr>
            </w:r>
          </w:p>
          <w:p w:rsidR="00000000" w:rsidDel="00000000" w:rsidP="00000000" w:rsidRDefault="00000000" w:rsidRPr="00000000" w14:paraId="0000049C">
            <w:pPr>
              <w:ind w:left="0" w:firstLine="0"/>
              <w:rPr>
                <w:b w:val="1"/>
                <w:sz w:val="18"/>
                <w:szCs w:val="18"/>
              </w:rPr>
            </w:pPr>
            <w:r w:rsidDel="00000000" w:rsidR="00000000" w:rsidRPr="00000000">
              <w:rPr>
                <w:sz w:val="18"/>
                <w:szCs w:val="18"/>
                <w:rtl w:val="0"/>
              </w:rPr>
              <w:t xml:space="preserve">[</w:t>
            </w:r>
            <w:hyperlink r:id="rId821">
              <w:r w:rsidDel="00000000" w:rsidR="00000000" w:rsidRPr="00000000">
                <w:rPr>
                  <w:sz w:val="18"/>
                  <w:szCs w:val="18"/>
                  <w:rtl w:val="0"/>
                </w:rPr>
                <w:t xml:space="preserve">eContour Atlas</w:t>
              </w:r>
            </w:hyperlink>
            <w:r w:rsidDel="00000000" w:rsidR="00000000" w:rsidRPr="00000000">
              <w:rPr>
                <w:b w:val="1"/>
                <w:sz w:val="18"/>
                <w:szCs w:val="18"/>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9D">
            <w:pPr>
              <w:widowControl w:val="0"/>
              <w:rPr>
                <w:b w:val="1"/>
                <w:sz w:val="18"/>
                <w:szCs w:val="18"/>
              </w:rPr>
            </w:pPr>
            <w:r w:rsidDel="00000000" w:rsidR="00000000" w:rsidRPr="00000000">
              <w:rPr>
                <w:b w:val="1"/>
                <w:sz w:val="18"/>
                <w:szCs w:val="18"/>
                <w:rtl w:val="0"/>
              </w:rPr>
              <w:t xml:space="preserve">63-66 Gy </w:t>
            </w:r>
            <w:hyperlink r:id="rId82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9E">
            <w:pPr>
              <w:widowControl w:val="0"/>
              <w:rPr>
                <w:b w:val="1"/>
                <w:sz w:val="18"/>
                <w:szCs w:val="18"/>
              </w:rPr>
            </w:pPr>
            <w:r w:rsidDel="00000000" w:rsidR="00000000" w:rsidRPr="00000000">
              <w:rPr>
                <w:b w:val="1"/>
                <w:sz w:val="18"/>
                <w:szCs w:val="18"/>
                <w:rtl w:val="0"/>
              </w:rPr>
              <w:t xml:space="preserve">Mean 45 Gy</w:t>
            </w:r>
            <w:r w:rsidDel="00000000" w:rsidR="00000000" w:rsidRPr="00000000">
              <w:rPr>
                <w:b w:val="1"/>
                <w:sz w:val="18"/>
                <w:szCs w:val="18"/>
                <w:rtl w:val="0"/>
              </w:rPr>
              <w:t xml:space="preserve"> </w:t>
            </w:r>
            <w:hyperlink r:id="rId823">
              <w:r w:rsidDel="00000000" w:rsidR="00000000" w:rsidRPr="00000000">
                <w:rPr>
                  <w:sz w:val="18"/>
                  <w:szCs w:val="18"/>
                  <w:vertAlign w:val="superscript"/>
                  <w:rtl w:val="0"/>
                </w:rPr>
                <w:t xml:space="preserve">09-20</w:t>
              </w:r>
            </w:hyperlink>
            <w:r w:rsidDel="00000000" w:rsidR="00000000" w:rsidRPr="00000000">
              <w:rPr>
                <w:rtl w:val="0"/>
              </w:rPr>
            </w:r>
          </w:p>
          <w:p w:rsidR="00000000" w:rsidDel="00000000" w:rsidP="00000000" w:rsidRDefault="00000000" w:rsidRPr="00000000" w14:paraId="0000049F">
            <w:pPr>
              <w:widowControl w:val="0"/>
              <w:rPr>
                <w:sz w:val="18"/>
                <w:szCs w:val="18"/>
              </w:rPr>
            </w:pPr>
            <w:r w:rsidDel="00000000" w:rsidR="00000000" w:rsidRPr="00000000">
              <w:rPr>
                <w:sz w:val="18"/>
                <w:szCs w:val="18"/>
                <w:rtl w:val="0"/>
              </w:rPr>
              <w:t xml:space="preserve">Mean 40 Gy (NP) </w:t>
            </w:r>
          </w:p>
          <w:p w:rsidR="00000000" w:rsidDel="00000000" w:rsidP="00000000" w:rsidRDefault="00000000" w:rsidRPr="00000000" w14:paraId="000004A0">
            <w:pPr>
              <w:widowControl w:val="0"/>
              <w:rPr>
                <w:sz w:val="18"/>
                <w:szCs w:val="18"/>
              </w:rPr>
            </w:pPr>
            <w:r w:rsidDel="00000000" w:rsidR="00000000" w:rsidRPr="00000000">
              <w:rPr>
                <w:sz w:val="18"/>
                <w:szCs w:val="18"/>
                <w:rtl w:val="0"/>
              </w:rPr>
              <w:t xml:space="preserve">Mean 20 Gy (OP) </w:t>
            </w:r>
            <w:hyperlink r:id="rId824">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4A1">
            <w:pPr>
              <w:widowControl w:val="0"/>
              <w:rPr>
                <w:sz w:val="18"/>
                <w:szCs w:val="18"/>
              </w:rPr>
            </w:pPr>
            <w:r w:rsidDel="00000000" w:rsidR="00000000" w:rsidRPr="00000000">
              <w:rPr>
                <w:sz w:val="18"/>
                <w:szCs w:val="18"/>
                <w:rtl w:val="0"/>
              </w:rPr>
              <w:t xml:space="preserve">60 Gy (15%) </w:t>
            </w:r>
            <w:hyperlink r:id="rId825">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4A2">
            <w:pPr>
              <w:widowControl w:val="0"/>
              <w:rPr>
                <w:sz w:val="18"/>
                <w:szCs w:val="18"/>
              </w:rPr>
            </w:pPr>
            <w:r w:rsidDel="00000000" w:rsidR="00000000" w:rsidRPr="00000000">
              <w:rPr>
                <w:sz w:val="18"/>
                <w:szCs w:val="18"/>
                <w:rtl w:val="0"/>
              </w:rPr>
              <w:t xml:space="preserve">50 Gy (33%) </w:t>
            </w:r>
            <w:hyperlink r:id="rId826">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4A3">
            <w:pPr>
              <w:widowControl w:val="0"/>
              <w:rPr>
                <w:sz w:val="18"/>
                <w:szCs w:val="18"/>
              </w:rPr>
            </w:pPr>
            <w:r w:rsidDel="00000000" w:rsidR="00000000" w:rsidRPr="00000000">
              <w:rPr>
                <w:sz w:val="18"/>
                <w:szCs w:val="18"/>
                <w:rtl w:val="0"/>
              </w:rPr>
              <w:t xml:space="preserve">50 Gy (66%)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A4">
            <w:pPr>
              <w:rPr>
                <w:sz w:val="18"/>
                <w:szCs w:val="18"/>
              </w:rPr>
            </w:pPr>
            <w:r w:rsidDel="00000000" w:rsidR="00000000" w:rsidRPr="00000000">
              <w:rPr>
                <w:sz w:val="18"/>
                <w:szCs w:val="18"/>
                <w:rtl w:val="0"/>
              </w:rPr>
              <w:t xml:space="preserve">70 Gy to larynx carries 5% risk of cartilage necrosis.</w:t>
            </w:r>
          </w:p>
          <w:p w:rsidR="00000000" w:rsidDel="00000000" w:rsidP="00000000" w:rsidRDefault="00000000" w:rsidRPr="00000000" w14:paraId="000004A5">
            <w:pPr>
              <w:rPr>
                <w:sz w:val="18"/>
                <w:szCs w:val="18"/>
              </w:rPr>
            </w:pPr>
            <w:r w:rsidDel="00000000" w:rsidR="00000000" w:rsidRPr="00000000">
              <w:rPr>
                <w:sz w:val="18"/>
                <w:szCs w:val="18"/>
                <w:rtl w:val="0"/>
              </w:rPr>
              <w:t xml:space="preserve">66 Gy to larynx carries &lt; 20% risk of vocal dysfunction with chemotherapy. </w:t>
            </w:r>
            <w:hyperlink r:id="rId827">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A6">
            <w:pPr>
              <w:rPr>
                <w:sz w:val="18"/>
                <w:szCs w:val="18"/>
              </w:rPr>
            </w:pPr>
            <w:r w:rsidDel="00000000" w:rsidR="00000000" w:rsidRPr="00000000">
              <w:rPr>
                <w:sz w:val="18"/>
                <w:szCs w:val="18"/>
                <w:rtl w:val="0"/>
              </w:rPr>
              <w:t xml:space="preserve">Risk of aspiration/laryngeal edema with Mean laryngeal dose [</w:t>
            </w:r>
            <w:hyperlink r:id="rId828">
              <w:r w:rsidDel="00000000" w:rsidR="00000000" w:rsidRPr="00000000">
                <w:rPr>
                  <w:sz w:val="18"/>
                  <w:szCs w:val="18"/>
                  <w:rtl w:val="0"/>
                </w:rPr>
                <w:t xml:space="preserve">Sanguineti IJROBP '07</w:t>
              </w:r>
            </w:hyperlink>
            <w:r w:rsidDel="00000000" w:rsidR="00000000" w:rsidRPr="00000000">
              <w:rPr>
                <w:sz w:val="18"/>
                <w:szCs w:val="18"/>
                <w:rtl w:val="0"/>
              </w:rPr>
              <w:t xml:space="preserve">] </w:t>
            </w:r>
          </w:p>
          <w:p w:rsidR="00000000" w:rsidDel="00000000" w:rsidP="00000000" w:rsidRDefault="00000000" w:rsidRPr="00000000" w14:paraId="000004A7">
            <w:pPr>
              <w:numPr>
                <w:ilvl w:val="0"/>
                <w:numId w:val="79"/>
              </w:numPr>
              <w:ind w:left="720" w:hanging="360"/>
              <w:rPr>
                <w:sz w:val="18"/>
                <w:szCs w:val="18"/>
              </w:rPr>
            </w:pPr>
            <w:r w:rsidDel="00000000" w:rsidR="00000000" w:rsidRPr="00000000">
              <w:rPr>
                <w:sz w:val="18"/>
                <w:szCs w:val="18"/>
                <w:rtl w:val="0"/>
              </w:rPr>
              <w:t xml:space="preserve">Risk of aspiration with mean laryngeal dose 50 Gy &lt; 30%. </w:t>
            </w:r>
            <w:hyperlink r:id="rId829">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A8">
            <w:pPr>
              <w:numPr>
                <w:ilvl w:val="0"/>
                <w:numId w:val="79"/>
              </w:numPr>
              <w:ind w:left="720" w:hanging="360"/>
              <w:rPr>
                <w:sz w:val="18"/>
                <w:szCs w:val="18"/>
              </w:rPr>
            </w:pPr>
            <w:r w:rsidDel="00000000" w:rsidR="00000000" w:rsidRPr="00000000">
              <w:rPr>
                <w:sz w:val="18"/>
                <w:szCs w:val="18"/>
                <w:rtl w:val="0"/>
              </w:rPr>
              <w:t xml:space="preserve">Mean laryngeal dose of 44 Gy (RT alone) with &lt; 20% edema.</w:t>
            </w:r>
            <w:hyperlink r:id="rId830">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A9">
            <w:pPr>
              <w:numPr>
                <w:ilvl w:val="0"/>
                <w:numId w:val="79"/>
              </w:numPr>
              <w:ind w:left="720" w:hanging="360"/>
              <w:rPr>
                <w:sz w:val="18"/>
                <w:szCs w:val="18"/>
              </w:rPr>
            </w:pPr>
            <w:r w:rsidDel="00000000" w:rsidR="00000000" w:rsidRPr="00000000">
              <w:rPr>
                <w:sz w:val="18"/>
                <w:szCs w:val="18"/>
                <w:rtl w:val="0"/>
              </w:rPr>
              <w:t xml:space="preserve">Keep MLD &lt; 43.5 Gy to minimize risk of G2+ edema. </w:t>
            </w:r>
            <w:hyperlink r:id="rId831">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AA">
            <w:pPr>
              <w:rPr>
                <w:sz w:val="18"/>
                <w:szCs w:val="18"/>
                <w:vertAlign w:val="superscript"/>
              </w:rPr>
            </w:pPr>
            <w:r w:rsidDel="00000000" w:rsidR="00000000" w:rsidRPr="00000000">
              <w:rPr>
                <w:sz w:val="18"/>
                <w:szCs w:val="18"/>
                <w:rtl w:val="0"/>
              </w:rPr>
              <w:t xml:space="preserve">V50 &lt; 27% with &lt; 20% edema.</w:t>
            </w:r>
            <w:r w:rsidDel="00000000" w:rsidR="00000000" w:rsidRPr="00000000">
              <w:rPr>
                <w:sz w:val="18"/>
                <w:szCs w:val="18"/>
                <w:vertAlign w:val="superscript"/>
                <w:rtl w:val="0"/>
              </w:rPr>
              <w:t xml:space="preserve">QUANTEC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AB">
            <w:pPr>
              <w:rPr>
                <w:b w:val="1"/>
                <w:sz w:val="18"/>
                <w:szCs w:val="18"/>
              </w:rPr>
            </w:pPr>
            <w:r w:rsidDel="00000000" w:rsidR="00000000" w:rsidRPr="00000000">
              <w:rPr>
                <w:b w:val="1"/>
                <w:sz w:val="18"/>
                <w:szCs w:val="18"/>
                <w:rtl w:val="0"/>
              </w:rPr>
              <w:t xml:space="preserve">Glottic larynx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AC">
            <w:pPr>
              <w:widowControl w:val="0"/>
              <w:rPr>
                <w:sz w:val="18"/>
                <w:szCs w:val="18"/>
              </w:rPr>
            </w:pPr>
            <w:r w:rsidDel="00000000" w:rsidR="00000000" w:rsidRPr="00000000">
              <w:rPr>
                <w:sz w:val="18"/>
                <w:szCs w:val="18"/>
                <w:rtl w:val="0"/>
              </w:rPr>
              <w:t xml:space="preserve">Mean 35 - 40 Gy </w:t>
            </w:r>
            <w:hyperlink r:id="rId832">
              <w:r w:rsidDel="00000000" w:rsidR="00000000" w:rsidRPr="00000000">
                <w:rPr>
                  <w:sz w:val="18"/>
                  <w:szCs w:val="18"/>
                  <w:vertAlign w:val="superscript"/>
                  <w:rtl w:val="0"/>
                </w:rPr>
                <w:t xml:space="preserve">DAHANCA</w:t>
              </w:r>
            </w:hyperlink>
            <w:r w:rsidDel="00000000" w:rsidR="00000000" w:rsidRPr="00000000">
              <w:rPr>
                <w:sz w:val="18"/>
                <w:szCs w:val="18"/>
                <w:vertAlign w:val="superscript"/>
                <w:rtl w:val="0"/>
              </w:rPr>
              <w:t xml:space="preserve">, </w:t>
            </w:r>
            <w:hyperlink r:id="rId833">
              <w:r w:rsidDel="00000000" w:rsidR="00000000" w:rsidRPr="00000000">
                <w:rPr>
                  <w:sz w:val="18"/>
                  <w:szCs w:val="18"/>
                  <w:vertAlign w:val="superscript"/>
                  <w:rtl w:val="0"/>
                </w:rPr>
                <w:t xml:space="preserve">10-16</w:t>
              </w:r>
            </w:hyperlink>
            <w:r w:rsidDel="00000000" w:rsidR="00000000" w:rsidRPr="00000000">
              <w:rPr>
                <w:rtl w:val="0"/>
              </w:rPr>
            </w:r>
          </w:p>
          <w:p w:rsidR="00000000" w:rsidDel="00000000" w:rsidP="00000000" w:rsidRDefault="00000000" w:rsidRPr="00000000" w14:paraId="000004AD">
            <w:pPr>
              <w:widowControl w:val="0"/>
              <w:rPr>
                <w:sz w:val="18"/>
                <w:szCs w:val="18"/>
              </w:rPr>
            </w:pPr>
            <w:r w:rsidDel="00000000" w:rsidR="00000000" w:rsidRPr="00000000">
              <w:rPr>
                <w:rFonts w:ascii="Gungsuh" w:cs="Gungsuh" w:eastAsia="Gungsuh" w:hAnsi="Gungsuh"/>
                <w:sz w:val="18"/>
                <w:szCs w:val="18"/>
                <w:rtl w:val="0"/>
              </w:rPr>
              <w:t xml:space="preserve">D2% ≤ 50%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AE">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AF">
            <w:pPr>
              <w:rPr>
                <w:b w:val="1"/>
                <w:sz w:val="18"/>
                <w:szCs w:val="18"/>
              </w:rPr>
            </w:pPr>
            <w:r w:rsidDel="00000000" w:rsidR="00000000" w:rsidRPr="00000000">
              <w:rPr>
                <w:b w:val="1"/>
                <w:sz w:val="18"/>
                <w:szCs w:val="18"/>
                <w:rtl w:val="0"/>
              </w:rPr>
              <w:t xml:space="preserve">Post-cricoid pharynx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0">
            <w:pPr>
              <w:widowControl w:val="0"/>
              <w:rPr>
                <w:sz w:val="18"/>
                <w:szCs w:val="18"/>
              </w:rPr>
            </w:pPr>
            <w:r w:rsidDel="00000000" w:rsidR="00000000" w:rsidRPr="00000000">
              <w:rPr>
                <w:sz w:val="18"/>
                <w:szCs w:val="18"/>
                <w:rtl w:val="0"/>
              </w:rPr>
              <w:t xml:space="preserve">Mean 45 Gy (55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1">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2">
            <w:pPr>
              <w:rPr>
                <w:b w:val="1"/>
                <w:sz w:val="18"/>
                <w:szCs w:val="18"/>
              </w:rPr>
            </w:pPr>
            <w:r w:rsidDel="00000000" w:rsidR="00000000" w:rsidRPr="00000000">
              <w:rPr>
                <w:b w:val="1"/>
                <w:sz w:val="18"/>
                <w:szCs w:val="18"/>
                <w:rtl w:val="0"/>
              </w:rPr>
              <w:t xml:space="preserve">Cervical esophagus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3">
            <w:pPr>
              <w:widowControl w:val="0"/>
              <w:rPr>
                <w:sz w:val="18"/>
                <w:szCs w:val="18"/>
              </w:rPr>
            </w:pPr>
            <w:r w:rsidDel="00000000" w:rsidR="00000000" w:rsidRPr="00000000">
              <w:rPr>
                <w:b w:val="1"/>
                <w:sz w:val="18"/>
                <w:szCs w:val="18"/>
                <w:rtl w:val="0"/>
              </w:rPr>
              <w:t xml:space="preserve">Mean 30 Gy </w:t>
            </w:r>
            <w:hyperlink r:id="rId834">
              <w:r w:rsidDel="00000000" w:rsidR="00000000" w:rsidRPr="00000000">
                <w:rPr>
                  <w:sz w:val="18"/>
                  <w:szCs w:val="18"/>
                  <w:vertAlign w:val="superscript"/>
                  <w:rtl w:val="0"/>
                </w:rPr>
                <w:t xml:space="preserve">10-16 </w:t>
              </w:r>
            </w:hyperlink>
            <w:r w:rsidDel="00000000" w:rsidR="00000000" w:rsidRPr="00000000">
              <w:rPr>
                <w:sz w:val="18"/>
                <w:szCs w:val="18"/>
                <w:rtl w:val="0"/>
              </w:rPr>
              <w:t xml:space="preserve">; 50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4">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5">
            <w:pPr>
              <w:rPr>
                <w:b w:val="1"/>
                <w:sz w:val="18"/>
                <w:szCs w:val="18"/>
              </w:rPr>
            </w:pPr>
            <w:r w:rsidDel="00000000" w:rsidR="00000000" w:rsidRPr="00000000">
              <w:rPr>
                <w:b w:val="1"/>
                <w:sz w:val="18"/>
                <w:szCs w:val="18"/>
                <w:rtl w:val="0"/>
              </w:rPr>
              <w:t xml:space="preserve">OC - PTV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6">
            <w:pPr>
              <w:widowControl w:val="0"/>
              <w:rPr>
                <w:sz w:val="18"/>
                <w:szCs w:val="18"/>
              </w:rPr>
            </w:pPr>
            <w:r w:rsidDel="00000000" w:rsidR="00000000" w:rsidRPr="00000000">
              <w:rPr>
                <w:b w:val="1"/>
                <w:sz w:val="18"/>
                <w:szCs w:val="18"/>
                <w:rtl w:val="0"/>
              </w:rPr>
              <w:t xml:space="preserve">55 - 65 Gy </w:t>
            </w:r>
            <w:r w:rsidDel="00000000" w:rsidR="00000000" w:rsidRPr="00000000">
              <w:rPr>
                <w:sz w:val="18"/>
                <w:szCs w:val="18"/>
                <w:rtl w:val="0"/>
              </w:rPr>
              <w:t xml:space="preserve">(Oral cavity)</w:t>
            </w:r>
          </w:p>
          <w:p w:rsidR="00000000" w:rsidDel="00000000" w:rsidP="00000000" w:rsidRDefault="00000000" w:rsidRPr="00000000" w14:paraId="000004B7">
            <w:pPr>
              <w:widowControl w:val="0"/>
              <w:rPr>
                <w:sz w:val="18"/>
                <w:szCs w:val="18"/>
              </w:rPr>
            </w:pPr>
            <w:r w:rsidDel="00000000" w:rsidR="00000000" w:rsidRPr="00000000">
              <w:rPr>
                <w:sz w:val="18"/>
                <w:szCs w:val="18"/>
                <w:rtl w:val="0"/>
              </w:rPr>
              <w:t xml:space="preserve">Mean 40 - 50 Gy (non-OC)</w:t>
            </w:r>
          </w:p>
          <w:p w:rsidR="00000000" w:rsidDel="00000000" w:rsidP="00000000" w:rsidRDefault="00000000" w:rsidRPr="00000000" w14:paraId="000004B8">
            <w:pPr>
              <w:widowControl w:val="0"/>
              <w:rPr>
                <w:sz w:val="18"/>
                <w:szCs w:val="18"/>
              </w:rPr>
            </w:pPr>
            <w:r w:rsidDel="00000000" w:rsidR="00000000" w:rsidRPr="00000000">
              <w:rPr>
                <w:sz w:val="18"/>
                <w:szCs w:val="18"/>
                <w:rtl w:val="0"/>
              </w:rPr>
              <w:t xml:space="preserve">Mean 30 Gy uninvolved </w:t>
            </w:r>
            <w:hyperlink r:id="rId835">
              <w:r w:rsidDel="00000000" w:rsidR="00000000" w:rsidRPr="00000000">
                <w:rPr>
                  <w:sz w:val="18"/>
                  <w:szCs w:val="18"/>
                  <w:vertAlign w:val="superscript"/>
                  <w:rtl w:val="0"/>
                </w:rPr>
                <w:t xml:space="preserve">10-16</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9">
            <w:pPr>
              <w:rPr>
                <w:sz w:val="18"/>
                <w:szCs w:val="18"/>
              </w:rPr>
            </w:pPr>
            <w:r w:rsidDel="00000000" w:rsidR="00000000" w:rsidRPr="00000000">
              <w:rPr>
                <w:sz w:val="18"/>
                <w:szCs w:val="18"/>
                <w:rtl w:val="0"/>
              </w:rPr>
              <w:t xml:space="preserve">Oral cavity mean dose &lt; 40 Gy is associated with low patient reported xerostomia [</w:t>
            </w:r>
            <w:hyperlink r:id="rId836">
              <w:r w:rsidDel="00000000" w:rsidR="00000000" w:rsidRPr="00000000">
                <w:rPr>
                  <w:sz w:val="18"/>
                  <w:szCs w:val="18"/>
                  <w:rtl w:val="0"/>
                </w:rPr>
                <w:t xml:space="preserve">Little IJROBP '12</w:t>
              </w:r>
            </w:hyperlink>
            <w:r w:rsidDel="00000000" w:rsidR="00000000" w:rsidRPr="00000000">
              <w:rPr>
                <w:sz w:val="18"/>
                <w:szCs w:val="18"/>
                <w:rtl w:val="0"/>
              </w:rPr>
              <w:t xml:space="preserve">].</w:t>
            </w:r>
          </w:p>
          <w:p w:rsidR="00000000" w:rsidDel="00000000" w:rsidP="00000000" w:rsidRDefault="00000000" w:rsidRPr="00000000" w14:paraId="000004BA">
            <w:pPr>
              <w:rPr>
                <w:sz w:val="18"/>
                <w:szCs w:val="18"/>
              </w:rPr>
            </w:pPr>
            <w:r w:rsidDel="00000000" w:rsidR="00000000" w:rsidRPr="00000000">
              <w:rPr>
                <w:sz w:val="18"/>
                <w:szCs w:val="18"/>
                <w:rtl w:val="0"/>
              </w:rPr>
              <w:t xml:space="preserve">Mean oral cavity dose of 53 Gy is associated with severe dysgeusia at 3 months [</w:t>
            </w:r>
            <w:hyperlink r:id="rId837">
              <w:r w:rsidDel="00000000" w:rsidR="00000000" w:rsidRPr="00000000">
                <w:rPr>
                  <w:sz w:val="18"/>
                  <w:szCs w:val="18"/>
                  <w:rtl w:val="0"/>
                </w:rPr>
                <w:t xml:space="preserve">Sapir IJROBP '16</w:t>
              </w:r>
            </w:hyperlink>
            <w:r w:rsidDel="00000000" w:rsidR="00000000" w:rsidRPr="00000000">
              <w:rPr>
                <w:sz w:val="18"/>
                <w:szCs w:val="18"/>
                <w:rtl w:val="0"/>
              </w:rPr>
              <w:t xml:space="preserve">].</w:t>
            </w:r>
          </w:p>
          <w:p w:rsidR="00000000" w:rsidDel="00000000" w:rsidP="00000000" w:rsidRDefault="00000000" w:rsidRPr="00000000" w14:paraId="000004BB">
            <w:pPr>
              <w:rPr>
                <w:sz w:val="18"/>
                <w:szCs w:val="18"/>
              </w:rPr>
            </w:pPr>
            <w:r w:rsidDel="00000000" w:rsidR="00000000" w:rsidRPr="00000000">
              <w:rPr>
                <w:sz w:val="18"/>
                <w:szCs w:val="18"/>
                <w:rtl w:val="0"/>
              </w:rPr>
              <w:t xml:space="preserve">Point doses &lt; 32 Gy were associated with minimal mucositis, while point doses &gt; 39 Gy had mucositis &gt; 1 mo [</w:t>
            </w:r>
            <w:hyperlink r:id="rId838">
              <w:r w:rsidDel="00000000" w:rsidR="00000000" w:rsidRPr="00000000">
                <w:rPr>
                  <w:sz w:val="18"/>
                  <w:szCs w:val="18"/>
                  <w:rtl w:val="0"/>
                </w:rPr>
                <w:t xml:space="preserve">Narayan IJROBP '08</w:t>
              </w:r>
            </w:hyperlink>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C">
            <w:pPr>
              <w:rPr>
                <w:b w:val="1"/>
                <w:sz w:val="18"/>
                <w:szCs w:val="18"/>
              </w:rPr>
            </w:pPr>
            <w:r w:rsidDel="00000000" w:rsidR="00000000" w:rsidRPr="00000000">
              <w:rPr>
                <w:b w:val="1"/>
                <w:sz w:val="18"/>
                <w:szCs w:val="18"/>
                <w:rtl w:val="0"/>
              </w:rPr>
              <w:t xml:space="preserve">Skin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D">
            <w:pPr>
              <w:widowControl w:val="0"/>
              <w:rPr>
                <w:sz w:val="18"/>
                <w:szCs w:val="18"/>
              </w:rPr>
            </w:pPr>
            <w:r w:rsidDel="00000000" w:rsidR="00000000" w:rsidRPr="00000000">
              <w:rPr>
                <w:sz w:val="18"/>
                <w:szCs w:val="18"/>
                <w:rtl w:val="0"/>
              </w:rPr>
              <w:t xml:space="preserve">20 - 30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BE">
            <w:pPr>
              <w:rPr>
                <w:sz w:val="18"/>
                <w:szCs w:val="18"/>
              </w:rPr>
            </w:pPr>
            <w:r w:rsidDel="00000000" w:rsidR="00000000" w:rsidRPr="00000000">
              <w:rPr>
                <w:sz w:val="18"/>
                <w:szCs w:val="18"/>
                <w:rtl w:val="0"/>
              </w:rPr>
              <w:t xml:space="preserve">Epilation</w:t>
            </w:r>
          </w:p>
        </w:tc>
      </w:tr>
    </w:tbl>
    <w:p w:rsidR="00000000" w:rsidDel="00000000" w:rsidP="00000000" w:rsidRDefault="00000000" w:rsidRPr="00000000" w14:paraId="000004BF">
      <w:pPr>
        <w:pStyle w:val="Heading2"/>
        <w:rPr/>
        <w:sectPr>
          <w:type w:val="nextPage"/>
          <w:pgSz w:h="12240" w:w="15840"/>
          <w:pgMar w:bottom="720" w:top="720" w:left="720" w:right="633.6" w:header="720" w:footer="720"/>
          <w:cols w:equalWidth="0"/>
        </w:sectPr>
      </w:pPr>
      <w:bookmarkStart w:colFirst="0" w:colLast="0" w:name="_5l3nrcf18tcz" w:id="28"/>
      <w:bookmarkEnd w:id="28"/>
      <w:r w:rsidDel="00000000" w:rsidR="00000000" w:rsidRPr="00000000">
        <w:rPr>
          <w:rtl w:val="0"/>
        </w:rPr>
      </w:r>
    </w:p>
    <w:p w:rsidR="00000000" w:rsidDel="00000000" w:rsidP="00000000" w:rsidRDefault="00000000" w:rsidRPr="00000000" w14:paraId="000004C0">
      <w:pPr>
        <w:rPr>
          <w:sz w:val="18"/>
          <w:szCs w:val="18"/>
        </w:rPr>
      </w:pPr>
      <w:r w:rsidDel="00000000" w:rsidR="00000000" w:rsidRPr="00000000">
        <w:rPr>
          <w:sz w:val="18"/>
          <w:szCs w:val="18"/>
          <w:rtl w:val="0"/>
        </w:rPr>
        <w:t xml:space="preserve">Lung: RTOG 06-17, RTOG 13-08. Esophagus: RTOG 10-10. </w:t>
      </w:r>
    </w:p>
    <w:tbl>
      <w:tblPr>
        <w:tblStyle w:val="Table11"/>
        <w:tblW w:w="19035.0" w:type="dxa"/>
        <w:jc w:val="left"/>
        <w:tblInd w:w="-13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370"/>
        <w:gridCol w:w="10065"/>
        <w:gridCol w:w="980"/>
        <w:gridCol w:w="980"/>
        <w:gridCol w:w="1100"/>
        <w:gridCol w:w="960"/>
        <w:gridCol w:w="720"/>
        <w:tblGridChange w:id="0">
          <w:tblGrid>
            <w:gridCol w:w="1860"/>
            <w:gridCol w:w="2370"/>
            <w:gridCol w:w="10065"/>
            <w:gridCol w:w="980"/>
            <w:gridCol w:w="980"/>
            <w:gridCol w:w="1100"/>
            <w:gridCol w:w="960"/>
            <w:gridCol w:w="720"/>
          </w:tblGrid>
        </w:tblGridChange>
      </w:tblGrid>
      <w:tr>
        <w:trPr>
          <w:trHeight w:val="285"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C1">
            <w:pPr>
              <w:pStyle w:val="Heading2"/>
              <w:jc w:val="center"/>
              <w:rPr/>
            </w:pPr>
            <w:bookmarkStart w:colFirst="0" w:colLast="0" w:name="_99sufzarng6t" w:id="29"/>
            <w:bookmarkEnd w:id="29"/>
            <w:hyperlink w:anchor="_qjaeawxtdvf4">
              <w:r w:rsidDel="00000000" w:rsidR="00000000" w:rsidRPr="00000000">
                <w:rPr>
                  <w:rtl w:val="0"/>
                </w:rPr>
                <w:t xml:space="preserve">Thorax</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C2">
            <w:pPr>
              <w:jc w:val="center"/>
              <w:rPr>
                <w:b w:val="1"/>
                <w:sz w:val="18"/>
                <w:szCs w:val="18"/>
              </w:rPr>
            </w:pPr>
            <w:r w:rsidDel="00000000" w:rsidR="00000000" w:rsidRPr="00000000">
              <w:rPr>
                <w:sz w:val="18"/>
                <w:szCs w:val="18"/>
                <w:rtl w:val="0"/>
              </w:rPr>
              <w:t xml:space="preserve">[</w:t>
            </w:r>
            <w:hyperlink w:anchor="_32fci3qg0zf">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C3">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C4">
            <w:pPr>
              <w:rPr>
                <w:sz w:val="18"/>
                <w:szCs w:val="18"/>
              </w:rPr>
            </w:pPr>
            <w:r w:rsidDel="00000000" w:rsidR="00000000" w:rsidRPr="00000000">
              <w:rPr>
                <w:b w:val="1"/>
                <w:sz w:val="18"/>
                <w:szCs w:val="18"/>
                <w:rtl w:val="0"/>
              </w:rPr>
              <w:t xml:space="preserve">Heart</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C5">
            <w:pPr>
              <w:widowControl w:val="0"/>
              <w:rPr>
                <w:sz w:val="18"/>
                <w:szCs w:val="18"/>
              </w:rPr>
            </w:pPr>
            <w:r w:rsidDel="00000000" w:rsidR="00000000" w:rsidRPr="00000000">
              <w:rPr>
                <w:sz w:val="18"/>
                <w:szCs w:val="18"/>
                <w:rtl w:val="0"/>
              </w:rPr>
              <w:t xml:space="preserve">Mean &lt; 26 - 35 Gy</w:t>
            </w:r>
          </w:p>
          <w:p w:rsidR="00000000" w:rsidDel="00000000" w:rsidP="00000000" w:rsidRDefault="00000000" w:rsidRPr="00000000" w14:paraId="000004C6">
            <w:pPr>
              <w:widowControl w:val="0"/>
              <w:rPr>
                <w:b w:val="1"/>
                <w:sz w:val="18"/>
                <w:szCs w:val="18"/>
              </w:rPr>
            </w:pPr>
            <w:r w:rsidDel="00000000" w:rsidR="00000000" w:rsidRPr="00000000">
              <w:rPr>
                <w:b w:val="1"/>
                <w:sz w:val="18"/>
                <w:szCs w:val="18"/>
                <w:rtl w:val="0"/>
              </w:rPr>
              <w:t xml:space="preserve">Mean &lt; 20 Gy</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C7">
            <w:pPr>
              <w:widowControl w:val="0"/>
              <w:rPr>
                <w:sz w:val="18"/>
                <w:szCs w:val="18"/>
                <w:vertAlign w:val="superscript"/>
              </w:rPr>
            </w:pPr>
            <w:r w:rsidDel="00000000" w:rsidR="00000000" w:rsidRPr="00000000">
              <w:rPr>
                <w:sz w:val="18"/>
                <w:szCs w:val="18"/>
                <w:rtl w:val="0"/>
              </w:rPr>
              <w:t xml:space="preserve">70 Gy </w:t>
            </w:r>
            <w:r w:rsidDel="00000000" w:rsidR="00000000" w:rsidRPr="00000000">
              <w:rPr>
                <w:rtl w:val="0"/>
              </w:rPr>
            </w:r>
          </w:p>
          <w:p w:rsidR="00000000" w:rsidDel="00000000" w:rsidP="00000000" w:rsidRDefault="00000000" w:rsidRPr="00000000" w14:paraId="000004C8">
            <w:pPr>
              <w:widowControl w:val="0"/>
              <w:rPr>
                <w:sz w:val="18"/>
                <w:szCs w:val="18"/>
              </w:rPr>
            </w:pPr>
            <w:r w:rsidDel="00000000" w:rsidR="00000000" w:rsidRPr="00000000">
              <w:rPr>
                <w:sz w:val="18"/>
                <w:szCs w:val="18"/>
                <w:rtl w:val="0"/>
              </w:rPr>
              <w:t xml:space="preserve">60 Gy (33%)</w:t>
            </w:r>
            <w:r w:rsidDel="00000000" w:rsidR="00000000" w:rsidRPr="00000000">
              <w:rPr>
                <w:sz w:val="18"/>
                <w:szCs w:val="18"/>
                <w:vertAlign w:val="superscript"/>
                <w:rtl w:val="0"/>
              </w:rPr>
              <w:t xml:space="preserve"> </w:t>
            </w:r>
            <w:hyperlink r:id="rId839">
              <w:r w:rsidDel="00000000" w:rsidR="00000000" w:rsidRPr="00000000">
                <w:rPr>
                  <w:sz w:val="18"/>
                  <w:szCs w:val="18"/>
                  <w:vertAlign w:val="superscript"/>
                  <w:rtl w:val="0"/>
                </w:rPr>
                <w:t xml:space="preserve">06-17</w:t>
              </w:r>
            </w:hyperlink>
            <w:r w:rsidDel="00000000" w:rsidR="00000000" w:rsidRPr="00000000">
              <w:rPr>
                <w:rtl w:val="0"/>
              </w:rPr>
            </w:r>
          </w:p>
          <w:p w:rsidR="00000000" w:rsidDel="00000000" w:rsidP="00000000" w:rsidRDefault="00000000" w:rsidRPr="00000000" w14:paraId="000004C9">
            <w:pPr>
              <w:widowControl w:val="0"/>
              <w:rPr>
                <w:sz w:val="18"/>
                <w:szCs w:val="18"/>
                <w:vertAlign w:val="superscript"/>
              </w:rPr>
            </w:pPr>
            <w:r w:rsidDel="00000000" w:rsidR="00000000" w:rsidRPr="00000000">
              <w:rPr>
                <w:b w:val="1"/>
                <w:sz w:val="18"/>
                <w:szCs w:val="18"/>
                <w:rtl w:val="0"/>
              </w:rPr>
              <w:t xml:space="preserve">50 Gy </w:t>
            </w:r>
            <w:r w:rsidDel="00000000" w:rsidR="00000000" w:rsidRPr="00000000">
              <w:rPr>
                <w:sz w:val="18"/>
                <w:szCs w:val="18"/>
                <w:rtl w:val="0"/>
              </w:rPr>
              <w:t xml:space="preserve">(</w:t>
            </w:r>
            <w:r w:rsidDel="00000000" w:rsidR="00000000" w:rsidRPr="00000000">
              <w:rPr>
                <w:b w:val="1"/>
                <w:sz w:val="18"/>
                <w:szCs w:val="18"/>
                <w:rtl w:val="0"/>
              </w:rPr>
              <w:t xml:space="preserve">25%</w:t>
            </w:r>
            <w:hyperlink r:id="rId840">
              <w:r w:rsidDel="00000000" w:rsidR="00000000" w:rsidRPr="00000000">
                <w:rPr>
                  <w:sz w:val="18"/>
                  <w:szCs w:val="18"/>
                  <w:vertAlign w:val="superscript"/>
                  <w:rtl w:val="0"/>
                </w:rPr>
                <w:t xml:space="preserve">Speirs</w:t>
              </w:r>
            </w:hyperlink>
            <w:r w:rsidDel="00000000" w:rsidR="00000000" w:rsidRPr="00000000">
              <w:rPr>
                <w:sz w:val="18"/>
                <w:szCs w:val="18"/>
                <w:rtl w:val="0"/>
              </w:rPr>
              <w:t xml:space="preserve">- 33%)</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4CA">
            <w:pPr>
              <w:widowControl w:val="0"/>
              <w:rPr>
                <w:sz w:val="15"/>
                <w:szCs w:val="15"/>
              </w:rPr>
            </w:pPr>
            <w:r w:rsidDel="00000000" w:rsidR="00000000" w:rsidRPr="00000000">
              <w:rPr>
                <w:sz w:val="15"/>
                <w:szCs w:val="15"/>
                <w:rtl w:val="0"/>
              </w:rPr>
              <w:t xml:space="preserve">45 Gy (35%,</w:t>
            </w:r>
            <w:hyperlink r:id="rId841">
              <w:r w:rsidDel="00000000" w:rsidR="00000000" w:rsidRPr="00000000">
                <w:rPr>
                  <w:sz w:val="15"/>
                  <w:szCs w:val="15"/>
                  <w:vertAlign w:val="superscript"/>
                  <w:rtl w:val="0"/>
                </w:rPr>
                <w:t xml:space="preserve">13-08</w:t>
              </w:r>
            </w:hyperlink>
            <w:r w:rsidDel="00000000" w:rsidR="00000000" w:rsidRPr="00000000">
              <w:rPr>
                <w:sz w:val="15"/>
                <w:szCs w:val="15"/>
                <w:rtl w:val="0"/>
              </w:rPr>
              <w:t xml:space="preserve">, 50%</w:t>
            </w:r>
            <w:hyperlink r:id="rId842">
              <w:r w:rsidDel="00000000" w:rsidR="00000000" w:rsidRPr="00000000">
                <w:rPr>
                  <w:sz w:val="15"/>
                  <w:szCs w:val="15"/>
                  <w:vertAlign w:val="superscript"/>
                  <w:rtl w:val="0"/>
                </w:rPr>
                <w:t xml:space="preserve">10-10</w:t>
              </w:r>
            </w:hyperlink>
            <w:r w:rsidDel="00000000" w:rsidR="00000000" w:rsidRPr="00000000">
              <w:rPr>
                <w:sz w:val="15"/>
                <w:szCs w:val="15"/>
                <w:rtl w:val="0"/>
              </w:rPr>
              <w:t xml:space="preserve">,</w:t>
            </w:r>
            <w:r w:rsidDel="00000000" w:rsidR="00000000" w:rsidRPr="00000000">
              <w:rPr>
                <w:sz w:val="15"/>
                <w:szCs w:val="15"/>
                <w:rtl w:val="0"/>
              </w:rPr>
              <w:t xml:space="preserve"> 66%</w:t>
            </w:r>
            <w:hyperlink r:id="rId843">
              <w:r w:rsidDel="00000000" w:rsidR="00000000" w:rsidRPr="00000000">
                <w:rPr>
                  <w:sz w:val="15"/>
                  <w:szCs w:val="15"/>
                  <w:vertAlign w:val="superscript"/>
                  <w:rtl w:val="0"/>
                </w:rPr>
                <w:t xml:space="preserve"> 06-17</w:t>
              </w:r>
            </w:hyperlink>
            <w:r w:rsidDel="00000000" w:rsidR="00000000" w:rsidRPr="00000000">
              <w:rPr>
                <w:sz w:val="15"/>
                <w:szCs w:val="15"/>
                <w:rtl w:val="0"/>
              </w:rPr>
              <w:t xml:space="preserve">)</w:t>
            </w:r>
          </w:p>
          <w:p w:rsidR="00000000" w:rsidDel="00000000" w:rsidP="00000000" w:rsidRDefault="00000000" w:rsidRPr="00000000" w14:paraId="000004CB">
            <w:pPr>
              <w:widowControl w:val="0"/>
              <w:rPr>
                <w:sz w:val="18"/>
                <w:szCs w:val="18"/>
              </w:rPr>
            </w:pPr>
            <w:r w:rsidDel="00000000" w:rsidR="00000000" w:rsidRPr="00000000">
              <w:rPr>
                <w:sz w:val="18"/>
                <w:szCs w:val="18"/>
                <w:rtl w:val="0"/>
              </w:rPr>
              <w:t xml:space="preserve">40 Gy (80-100%</w:t>
            </w:r>
            <w:hyperlink r:id="rId844">
              <w:r w:rsidDel="00000000" w:rsidR="00000000" w:rsidRPr="00000000">
                <w:rPr>
                  <w:sz w:val="18"/>
                  <w:szCs w:val="18"/>
                  <w:vertAlign w:val="superscript"/>
                  <w:rtl w:val="0"/>
                </w:rPr>
                <w:t xml:space="preserve"> 06-17</w:t>
              </w:r>
            </w:hyperlink>
            <w:r w:rsidDel="00000000" w:rsidR="00000000" w:rsidRPr="00000000">
              <w:rPr>
                <w:sz w:val="18"/>
                <w:szCs w:val="18"/>
                <w:rtl w:val="0"/>
              </w:rPr>
              <w:t xml:space="preserve">)</w:t>
            </w:r>
          </w:p>
          <w:p w:rsidR="00000000" w:rsidDel="00000000" w:rsidP="00000000" w:rsidRDefault="00000000" w:rsidRPr="00000000" w14:paraId="000004CC">
            <w:pPr>
              <w:widowControl w:val="0"/>
              <w:rPr>
                <w:color w:val="cccccc"/>
                <w:sz w:val="18"/>
                <w:szCs w:val="18"/>
              </w:rPr>
            </w:pPr>
            <w:r w:rsidDel="00000000" w:rsidR="00000000" w:rsidRPr="00000000">
              <w:rPr>
                <w:color w:val="cccccc"/>
                <w:sz w:val="18"/>
                <w:szCs w:val="18"/>
                <w:rtl w:val="0"/>
              </w:rPr>
              <w:t xml:space="preserve">35 Gy (30% PORT)</w:t>
            </w:r>
          </w:p>
          <w:p w:rsidR="00000000" w:rsidDel="00000000" w:rsidP="00000000" w:rsidRDefault="00000000" w:rsidRPr="00000000" w14:paraId="000004CD">
            <w:pPr>
              <w:widowControl w:val="0"/>
              <w:rPr>
                <w:b w:val="1"/>
                <w:sz w:val="18"/>
                <w:szCs w:val="18"/>
              </w:rPr>
            </w:pPr>
            <w:r w:rsidDel="00000000" w:rsidR="00000000" w:rsidRPr="00000000">
              <w:rPr>
                <w:sz w:val="18"/>
                <w:szCs w:val="18"/>
                <w:rtl w:val="0"/>
              </w:rPr>
              <w:t xml:space="preserve">30 Gy (50%</w:t>
            </w:r>
            <w:hyperlink r:id="rId845">
              <w:r w:rsidDel="00000000" w:rsidR="00000000" w:rsidRPr="00000000">
                <w:rPr>
                  <w:sz w:val="18"/>
                  <w:szCs w:val="18"/>
                  <w:vertAlign w:val="superscript"/>
                  <w:rtl w:val="0"/>
                </w:rPr>
                <w:t xml:space="preserve">13-08</w:t>
              </w:r>
            </w:hyperlink>
            <w:r w:rsidDel="00000000" w:rsidR="00000000" w:rsidRPr="00000000">
              <w:rPr>
                <w:sz w:val="18"/>
                <w:szCs w:val="18"/>
                <w:rtl w:val="0"/>
              </w:rPr>
              <w:t xml:space="preserve">, 100%</w:t>
            </w:r>
            <w:hyperlink r:id="rId846">
              <w:r w:rsidDel="00000000" w:rsidR="00000000" w:rsidRPr="00000000">
                <w:rPr>
                  <w:sz w:val="18"/>
                  <w:szCs w:val="18"/>
                  <w:vertAlign w:val="superscript"/>
                  <w:rtl w:val="0"/>
                </w:rPr>
                <w:t xml:space="preserve">10-10</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4CE">
            <w:pPr>
              <w:widowControl w:val="0"/>
              <w:rPr>
                <w:sz w:val="18"/>
                <w:szCs w:val="18"/>
              </w:rPr>
            </w:pPr>
            <w:r w:rsidDel="00000000" w:rsidR="00000000" w:rsidRPr="00000000">
              <w:rPr>
                <w:sz w:val="18"/>
                <w:szCs w:val="18"/>
                <w:rtl w:val="0"/>
              </w:rPr>
              <w:t xml:space="preserve">V5, V30</w:t>
            </w:r>
            <w:hyperlink r:id="rId847">
              <w:r w:rsidDel="00000000" w:rsidR="00000000" w:rsidRPr="00000000">
                <w:rPr>
                  <w:sz w:val="18"/>
                  <w:szCs w:val="18"/>
                  <w:rtl w:val="0"/>
                </w:rPr>
                <w:t xml:space="preserve"> </w:t>
              </w:r>
            </w:hyperlink>
            <w:hyperlink r:id="rId848">
              <w:r w:rsidDel="00000000" w:rsidR="00000000" w:rsidRPr="00000000">
                <w:rPr>
                  <w:sz w:val="18"/>
                  <w:szCs w:val="18"/>
                  <w:vertAlign w:val="superscript"/>
                  <w:rtl w:val="0"/>
                </w:rPr>
                <w:t xml:space="preserve">06-17</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CF">
            <w:pPr>
              <w:rPr>
                <w:sz w:val="18"/>
                <w:szCs w:val="18"/>
              </w:rPr>
            </w:pPr>
            <w:r w:rsidDel="00000000" w:rsidR="00000000" w:rsidRPr="00000000">
              <w:rPr>
                <w:sz w:val="18"/>
                <w:szCs w:val="18"/>
                <w:rtl w:val="0"/>
              </w:rPr>
              <w:t xml:space="preserve">Cardiac morbidity: Pooled analysis of 6 dose escalation trials for stage III NSCLC [</w:t>
            </w:r>
            <w:hyperlink r:id="rId849">
              <w:r w:rsidDel="00000000" w:rsidR="00000000" w:rsidRPr="00000000">
                <w:rPr>
                  <w:sz w:val="18"/>
                  <w:szCs w:val="18"/>
                  <w:rtl w:val="0"/>
                </w:rPr>
                <w:t xml:space="preserve">Wang JCO '17</w:t>
              </w:r>
            </w:hyperlink>
            <w:r w:rsidDel="00000000" w:rsidR="00000000" w:rsidRPr="00000000">
              <w:rPr>
                <w:sz w:val="18"/>
                <w:szCs w:val="18"/>
                <w:rtl w:val="0"/>
              </w:rPr>
              <w:t xml:space="preserve">]</w:t>
            </w:r>
          </w:p>
          <w:p w:rsidR="00000000" w:rsidDel="00000000" w:rsidP="00000000" w:rsidRDefault="00000000" w:rsidRPr="00000000" w14:paraId="000004D0">
            <w:pPr>
              <w:numPr>
                <w:ilvl w:val="0"/>
                <w:numId w:val="24"/>
              </w:numPr>
              <w:ind w:left="720" w:hanging="360"/>
              <w:rPr>
                <w:sz w:val="18"/>
                <w:szCs w:val="18"/>
              </w:rPr>
            </w:pPr>
            <w:r w:rsidDel="00000000" w:rsidR="00000000" w:rsidRPr="00000000">
              <w:rPr>
                <w:rFonts w:ascii="Cardo" w:cs="Cardo" w:eastAsia="Cardo" w:hAnsi="Cardo"/>
                <w:sz w:val="18"/>
                <w:szCs w:val="18"/>
                <w:rtl w:val="0"/>
              </w:rPr>
              <w:t xml:space="preserve">2y cardiac events for Mean Heart Dose &lt; 10 / 10-20 / &gt;20 Gy of 4→ 7→ 21%.</w:t>
            </w:r>
          </w:p>
          <w:p w:rsidR="00000000" w:rsidDel="00000000" w:rsidP="00000000" w:rsidRDefault="00000000" w:rsidRPr="00000000" w14:paraId="000004D1">
            <w:pPr>
              <w:rPr>
                <w:sz w:val="18"/>
                <w:szCs w:val="18"/>
              </w:rPr>
            </w:pPr>
            <w:r w:rsidDel="00000000" w:rsidR="00000000" w:rsidRPr="00000000">
              <w:rPr>
                <w:rFonts w:ascii="Cardo" w:cs="Cardo" w:eastAsia="Cardo" w:hAnsi="Cardo"/>
                <w:sz w:val="18"/>
                <w:szCs w:val="18"/>
                <w:rtl w:val="0"/>
              </w:rPr>
              <w:t xml:space="preserve">Among pts w baseline cardiac dz, MHD of 5 / 12 Gy with 2y G3+ cardiac events of 10→ 15% [</w:t>
            </w:r>
            <w:hyperlink r:id="rId850">
              <w:r w:rsidDel="00000000" w:rsidR="00000000" w:rsidRPr="00000000">
                <w:rPr>
                  <w:sz w:val="18"/>
                  <w:szCs w:val="18"/>
                  <w:rtl w:val="0"/>
                </w:rPr>
                <w:t xml:space="preserve">Dess JCO '17</w:t>
              </w:r>
            </w:hyperlink>
            <w:r w:rsidDel="00000000" w:rsidR="00000000" w:rsidRPr="00000000">
              <w:rPr>
                <w:sz w:val="18"/>
                <w:szCs w:val="18"/>
                <w:rtl w:val="0"/>
              </w:rPr>
              <w:t xml:space="preserve">]</w:t>
            </w:r>
          </w:p>
          <w:p w:rsidR="00000000" w:rsidDel="00000000" w:rsidP="00000000" w:rsidRDefault="00000000" w:rsidRPr="00000000" w14:paraId="000004D2">
            <w:pPr>
              <w:rPr>
                <w:sz w:val="18"/>
                <w:szCs w:val="18"/>
              </w:rPr>
            </w:pPr>
            <w:r w:rsidDel="00000000" w:rsidR="00000000" w:rsidRPr="00000000">
              <w:rPr>
                <w:rFonts w:ascii="Cardo" w:cs="Cardo" w:eastAsia="Cardo" w:hAnsi="Cardo"/>
                <w:sz w:val="18"/>
                <w:szCs w:val="18"/>
                <w:rtl w:val="0"/>
              </w:rPr>
              <w:t xml:space="preserve">Among pts w healthy hearts, MHD of 23 / 29 Gy with 1y G3+ cardiac events of 10→ 15% [</w:t>
            </w:r>
            <w:hyperlink r:id="rId851">
              <w:r w:rsidDel="00000000" w:rsidR="00000000" w:rsidRPr="00000000">
                <w:rPr>
                  <w:sz w:val="18"/>
                  <w:szCs w:val="18"/>
                  <w:rtl w:val="0"/>
                </w:rPr>
                <w:t xml:space="preserve">Dess JCO '17</w:t>
              </w:r>
            </w:hyperlink>
            <w:r w:rsidDel="00000000" w:rsidR="00000000" w:rsidRPr="00000000">
              <w:rPr>
                <w:sz w:val="18"/>
                <w:szCs w:val="18"/>
                <w:rtl w:val="0"/>
              </w:rPr>
              <w:t xml:space="preserve">] </w:t>
            </w:r>
          </w:p>
          <w:p w:rsidR="00000000" w:rsidDel="00000000" w:rsidP="00000000" w:rsidRDefault="00000000" w:rsidRPr="00000000" w14:paraId="000004D3">
            <w:pPr>
              <w:rPr>
                <w:sz w:val="18"/>
                <w:szCs w:val="18"/>
              </w:rPr>
            </w:pPr>
            <w:r w:rsidDel="00000000" w:rsidR="00000000" w:rsidRPr="00000000">
              <w:rPr>
                <w:sz w:val="18"/>
                <w:szCs w:val="18"/>
                <w:rtl w:val="0"/>
              </w:rPr>
              <w:t xml:space="preserve">Mean heart dose &gt; 10 Gy appears to be associated with mortality in healthy patients [</w:t>
            </w:r>
            <w:hyperlink r:id="rId852">
              <w:r w:rsidDel="00000000" w:rsidR="00000000" w:rsidRPr="00000000">
                <w:rPr>
                  <w:sz w:val="18"/>
                  <w:szCs w:val="18"/>
                  <w:rtl w:val="0"/>
                </w:rPr>
                <w:t xml:space="preserve">Atkins JACC '19</w:t>
              </w:r>
            </w:hyperlink>
            <w:r w:rsidDel="00000000" w:rsidR="00000000" w:rsidRPr="00000000">
              <w:rPr>
                <w:sz w:val="18"/>
                <w:szCs w:val="18"/>
                <w:rtl w:val="0"/>
              </w:rPr>
              <w:t xml:space="preserve">].</w:t>
            </w:r>
          </w:p>
          <w:p w:rsidR="00000000" w:rsidDel="00000000" w:rsidP="00000000" w:rsidRDefault="00000000" w:rsidRPr="00000000" w14:paraId="000004D4">
            <w:pPr>
              <w:rPr>
                <w:sz w:val="18"/>
                <w:szCs w:val="18"/>
              </w:rPr>
            </w:pPr>
            <w:r w:rsidDel="00000000" w:rsidR="00000000" w:rsidRPr="00000000">
              <w:rPr>
                <w:sz w:val="18"/>
                <w:szCs w:val="18"/>
                <w:rtl w:val="0"/>
              </w:rPr>
              <w:t xml:space="preserve">V50 &lt; 25% is independently associated with overall survival [</w:t>
            </w:r>
            <w:hyperlink r:id="rId853">
              <w:r w:rsidDel="00000000" w:rsidR="00000000" w:rsidRPr="00000000">
                <w:rPr>
                  <w:sz w:val="18"/>
                  <w:szCs w:val="18"/>
                  <w:rtl w:val="0"/>
                </w:rPr>
                <w:t xml:space="preserve">Speirs JTO '17</w:t>
              </w:r>
            </w:hyperlink>
            <w:r w:rsidDel="00000000" w:rsidR="00000000" w:rsidRPr="00000000">
              <w:rPr>
                <w:sz w:val="18"/>
                <w:szCs w:val="18"/>
                <w:rtl w:val="0"/>
              </w:rPr>
              <w:t xml:space="preserve">]</w:t>
            </w:r>
          </w:p>
          <w:p w:rsidR="00000000" w:rsidDel="00000000" w:rsidP="00000000" w:rsidRDefault="00000000" w:rsidRPr="00000000" w14:paraId="000004D5">
            <w:pPr>
              <w:rPr>
                <w:sz w:val="18"/>
                <w:szCs w:val="18"/>
              </w:rPr>
            </w:pPr>
            <w:r w:rsidDel="00000000" w:rsidR="00000000" w:rsidRPr="00000000">
              <w:rPr>
                <w:sz w:val="18"/>
                <w:szCs w:val="18"/>
                <w:rtl w:val="0"/>
              </w:rPr>
              <w:t xml:space="preserve">Mean heart dose &lt; 26 Gy has &lt; 15% pericarditis. </w:t>
            </w:r>
            <w:hyperlink r:id="rId854">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D6">
            <w:pPr>
              <w:rPr>
                <w:sz w:val="18"/>
                <w:szCs w:val="18"/>
              </w:rPr>
            </w:pPr>
            <w:r w:rsidDel="00000000" w:rsidR="00000000" w:rsidRPr="00000000">
              <w:rPr>
                <w:sz w:val="18"/>
                <w:szCs w:val="18"/>
                <w:rtl w:val="0"/>
              </w:rPr>
              <w:t xml:space="preserve">V30 &lt; 46% has &lt; 15% pericarditis. </w:t>
            </w:r>
            <w:hyperlink r:id="rId855">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D7">
            <w:pPr>
              <w:rPr>
                <w:sz w:val="18"/>
                <w:szCs w:val="18"/>
              </w:rPr>
            </w:pPr>
            <w:r w:rsidDel="00000000" w:rsidR="00000000" w:rsidRPr="00000000">
              <w:rPr>
                <w:sz w:val="18"/>
                <w:szCs w:val="18"/>
                <w:rtl w:val="0"/>
              </w:rPr>
              <w:t xml:space="preserve">V25 &lt; 10% has &lt; 1% long term cardiac mortality 15y after RT. </w:t>
            </w:r>
            <w:hyperlink r:id="rId856">
              <w:r w:rsidDel="00000000" w:rsidR="00000000" w:rsidRPr="00000000">
                <w:rPr>
                  <w:sz w:val="18"/>
                  <w:szCs w:val="18"/>
                  <w:vertAlign w:val="superscript"/>
                  <w:rtl w:val="0"/>
                </w:rPr>
                <w:t xml:space="preserve">QUANTEC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8">
            <w:pPr>
              <w:rPr>
                <w:b w:val="1"/>
                <w:sz w:val="18"/>
                <w:szCs w:val="18"/>
              </w:rPr>
            </w:pPr>
            <w:r w:rsidDel="00000000" w:rsidR="00000000" w:rsidRPr="00000000">
              <w:rPr>
                <w:b w:val="1"/>
                <w:sz w:val="18"/>
                <w:szCs w:val="18"/>
                <w:rtl w:val="0"/>
              </w:rPr>
              <w:t xml:space="preserve">Great vessels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9">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A">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B">
            <w:pPr>
              <w:rPr>
                <w:b w:val="1"/>
                <w:sz w:val="18"/>
                <w:szCs w:val="18"/>
              </w:rPr>
            </w:pPr>
            <w:r w:rsidDel="00000000" w:rsidR="00000000" w:rsidRPr="00000000">
              <w:rPr>
                <w:b w:val="1"/>
                <w:sz w:val="18"/>
                <w:szCs w:val="18"/>
                <w:rtl w:val="0"/>
              </w:rPr>
              <w:t xml:space="preserve">Trachea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C">
            <w:pPr>
              <w:widowControl w:val="0"/>
              <w:rPr>
                <w:b w:val="1"/>
                <w:sz w:val="18"/>
                <w:szCs w:val="18"/>
              </w:rPr>
            </w:pPr>
            <w:r w:rsidDel="00000000" w:rsidR="00000000" w:rsidRPr="00000000">
              <w:rPr>
                <w:b w:val="1"/>
                <w:sz w:val="18"/>
                <w:szCs w:val="18"/>
                <w:rtl w:val="0"/>
              </w:rPr>
              <w:t xml:space="preserve">Not limited per 0617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D">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E">
            <w:pPr>
              <w:rPr>
                <w:b w:val="1"/>
                <w:sz w:val="18"/>
                <w:szCs w:val="18"/>
              </w:rPr>
            </w:pPr>
            <w:r w:rsidDel="00000000" w:rsidR="00000000" w:rsidRPr="00000000">
              <w:rPr>
                <w:b w:val="1"/>
                <w:sz w:val="18"/>
                <w:szCs w:val="18"/>
                <w:rtl w:val="0"/>
              </w:rPr>
              <w:t xml:space="preserve">Bronchial tree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DF">
            <w:pPr>
              <w:widowControl w:val="0"/>
              <w:rPr>
                <w:b w:val="1"/>
                <w:sz w:val="18"/>
                <w:szCs w:val="18"/>
              </w:rPr>
            </w:pPr>
            <w:r w:rsidDel="00000000" w:rsidR="00000000" w:rsidRPr="00000000">
              <w:rPr>
                <w:b w:val="1"/>
                <w:sz w:val="18"/>
                <w:szCs w:val="18"/>
                <w:rtl w:val="0"/>
              </w:rPr>
              <w:t xml:space="preserve">Not limited per 0617</w:t>
            </w:r>
          </w:p>
          <w:p w:rsidR="00000000" w:rsidDel="00000000" w:rsidP="00000000" w:rsidRDefault="00000000" w:rsidRPr="00000000" w14:paraId="000004E0">
            <w:pPr>
              <w:widowControl w:val="0"/>
              <w:rPr>
                <w:sz w:val="18"/>
                <w:szCs w:val="18"/>
              </w:rPr>
            </w:pPr>
            <w:r w:rsidDel="00000000" w:rsidR="00000000" w:rsidRPr="00000000">
              <w:rPr>
                <w:sz w:val="18"/>
                <w:szCs w:val="18"/>
                <w:rtl w:val="0"/>
              </w:rPr>
              <w:t xml:space="preserve">80 Gy </w:t>
            </w:r>
            <w:hyperlink r:id="rId857">
              <w:r w:rsidDel="00000000" w:rsidR="00000000" w:rsidRPr="00000000">
                <w:rPr>
                  <w:sz w:val="18"/>
                  <w:szCs w:val="18"/>
                  <w:vertAlign w:val="superscript"/>
                  <w:rtl w:val="0"/>
                </w:rPr>
                <w:t xml:space="preserve">QUANTEC</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E1">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E2">
            <w:pPr>
              <w:rPr>
                <w:b w:val="1"/>
                <w:sz w:val="18"/>
                <w:szCs w:val="18"/>
              </w:rPr>
            </w:pPr>
            <w:r w:rsidDel="00000000" w:rsidR="00000000" w:rsidRPr="00000000">
              <w:rPr>
                <w:b w:val="1"/>
                <w:sz w:val="18"/>
                <w:szCs w:val="18"/>
                <w:rtl w:val="0"/>
              </w:rPr>
              <w:t xml:space="preserve">Esophagus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E3">
            <w:pPr>
              <w:widowControl w:val="0"/>
              <w:rPr>
                <w:b w:val="1"/>
                <w:sz w:val="18"/>
                <w:szCs w:val="18"/>
              </w:rPr>
            </w:pPr>
            <w:r w:rsidDel="00000000" w:rsidR="00000000" w:rsidRPr="00000000">
              <w:rPr>
                <w:sz w:val="18"/>
                <w:szCs w:val="18"/>
                <w:rtl w:val="0"/>
              </w:rPr>
              <w:t xml:space="preserve">74 Gy (1 cc - 1.5cc)</w:t>
            </w:r>
            <w:hyperlink r:id="rId858">
              <w:r w:rsidDel="00000000" w:rsidR="00000000" w:rsidRPr="00000000">
                <w:rPr>
                  <w:sz w:val="18"/>
                  <w:szCs w:val="18"/>
                  <w:vertAlign w:val="superscript"/>
                  <w:rtl w:val="0"/>
                </w:rPr>
                <w:t xml:space="preserve">13-08</w:t>
              </w:r>
            </w:hyperlink>
            <w:r w:rsidDel="00000000" w:rsidR="00000000" w:rsidRPr="00000000">
              <w:rPr>
                <w:sz w:val="18"/>
                <w:szCs w:val="18"/>
                <w:vertAlign w:val="superscript"/>
                <w:rtl w:val="0"/>
              </w:rPr>
              <w:t xml:space="preserve">, </w:t>
            </w:r>
            <w:hyperlink r:id="rId859">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E4">
            <w:pPr>
              <w:widowControl w:val="0"/>
              <w:rPr>
                <w:sz w:val="18"/>
                <w:szCs w:val="18"/>
              </w:rPr>
            </w:pPr>
            <w:r w:rsidDel="00000000" w:rsidR="00000000" w:rsidRPr="00000000">
              <w:rPr>
                <w:sz w:val="18"/>
                <w:szCs w:val="18"/>
                <w:rtl w:val="0"/>
              </w:rPr>
              <w:t xml:space="preserve">Max 105% Rx</w:t>
            </w:r>
          </w:p>
          <w:p w:rsidR="00000000" w:rsidDel="00000000" w:rsidP="00000000" w:rsidRDefault="00000000" w:rsidRPr="00000000" w14:paraId="000004E5">
            <w:pPr>
              <w:widowControl w:val="0"/>
              <w:rPr>
                <w:b w:val="1"/>
                <w:sz w:val="18"/>
                <w:szCs w:val="18"/>
              </w:rPr>
            </w:pPr>
            <w:r w:rsidDel="00000000" w:rsidR="00000000" w:rsidRPr="00000000">
              <w:rPr>
                <w:sz w:val="18"/>
                <w:szCs w:val="18"/>
                <w:rtl w:val="0"/>
              </w:rPr>
              <w:t xml:space="preserve">Mean &lt; 34 - 37 Gy</w:t>
            </w:r>
            <w:r w:rsidDel="00000000" w:rsidR="00000000" w:rsidRPr="00000000">
              <w:rPr>
                <w:b w:val="1"/>
                <w:sz w:val="18"/>
                <w:szCs w:val="18"/>
                <w:rtl w:val="0"/>
              </w:rPr>
              <w:t xml:space="preserve"> </w:t>
            </w:r>
            <w:hyperlink r:id="rId860">
              <w:r w:rsidDel="00000000" w:rsidR="00000000" w:rsidRPr="00000000">
                <w:rPr>
                  <w:sz w:val="18"/>
                  <w:szCs w:val="18"/>
                  <w:vertAlign w:val="superscript"/>
                  <w:rtl w:val="0"/>
                </w:rPr>
                <w:t xml:space="preserve">06-17</w:t>
              </w:r>
            </w:hyperlink>
            <w:r w:rsidDel="00000000" w:rsidR="00000000" w:rsidRPr="00000000">
              <w:rPr>
                <w:rtl w:val="0"/>
              </w:rPr>
            </w:r>
          </w:p>
          <w:p w:rsidR="00000000" w:rsidDel="00000000" w:rsidP="00000000" w:rsidRDefault="00000000" w:rsidRPr="00000000" w14:paraId="000004E6">
            <w:pPr>
              <w:widowControl w:val="0"/>
              <w:rPr>
                <w:b w:val="1"/>
                <w:sz w:val="18"/>
                <w:szCs w:val="18"/>
              </w:rPr>
            </w:pPr>
            <w:r w:rsidDel="00000000" w:rsidR="00000000" w:rsidRPr="00000000">
              <w:rPr>
                <w:b w:val="1"/>
                <w:sz w:val="18"/>
                <w:szCs w:val="18"/>
                <w:rtl w:val="0"/>
              </w:rPr>
              <w:t xml:space="preserve">60 Gy</w:t>
            </w:r>
            <w:r w:rsidDel="00000000" w:rsidR="00000000" w:rsidRPr="00000000">
              <w:rPr>
                <w:sz w:val="18"/>
                <w:szCs w:val="18"/>
                <w:rtl w:val="0"/>
              </w:rPr>
              <w:t xml:space="preserve"> (</w:t>
            </w:r>
            <w:r w:rsidDel="00000000" w:rsidR="00000000" w:rsidRPr="00000000">
              <w:rPr>
                <w:b w:val="1"/>
                <w:sz w:val="18"/>
                <w:szCs w:val="18"/>
                <w:rtl w:val="0"/>
              </w:rPr>
              <w:t xml:space="preserve">17%)</w:t>
            </w:r>
          </w:p>
          <w:p w:rsidR="00000000" w:rsidDel="00000000" w:rsidP="00000000" w:rsidRDefault="00000000" w:rsidRPr="00000000" w14:paraId="000004E7">
            <w:pPr>
              <w:widowControl w:val="0"/>
              <w:rPr>
                <w:sz w:val="18"/>
                <w:szCs w:val="18"/>
              </w:rPr>
            </w:pPr>
            <w:r w:rsidDel="00000000" w:rsidR="00000000" w:rsidRPr="00000000">
              <w:rPr>
                <w:b w:val="1"/>
                <w:sz w:val="18"/>
                <w:szCs w:val="18"/>
                <w:rtl w:val="0"/>
              </w:rPr>
              <w:t xml:space="preserve">55 Gy </w:t>
            </w:r>
            <w:r w:rsidDel="00000000" w:rsidR="00000000" w:rsidRPr="00000000">
              <w:rPr>
                <w:sz w:val="18"/>
                <w:szCs w:val="18"/>
                <w:rtl w:val="0"/>
              </w:rPr>
              <w:t xml:space="preserve">(</w:t>
            </w:r>
            <w:r w:rsidDel="00000000" w:rsidR="00000000" w:rsidRPr="00000000">
              <w:rPr>
                <w:b w:val="1"/>
                <w:sz w:val="18"/>
                <w:szCs w:val="18"/>
                <w:rtl w:val="0"/>
              </w:rPr>
              <w:t xml:space="preserve">33%</w:t>
            </w:r>
            <w:r w:rsidDel="00000000" w:rsidR="00000000" w:rsidRPr="00000000">
              <w:rPr>
                <w:sz w:val="18"/>
                <w:szCs w:val="18"/>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E8">
            <w:pPr>
              <w:rPr>
                <w:sz w:val="18"/>
                <w:szCs w:val="18"/>
              </w:rPr>
            </w:pPr>
            <w:r w:rsidDel="00000000" w:rsidR="00000000" w:rsidRPr="00000000">
              <w:rPr>
                <w:sz w:val="18"/>
                <w:szCs w:val="18"/>
                <w:rtl w:val="0"/>
              </w:rPr>
              <w:t xml:space="preserve">Point doses of 74 Gy appear to be safe even with concurrent carboplatin and paclitaxel. </w:t>
            </w:r>
            <w:hyperlink r:id="rId861">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E9">
            <w:pPr>
              <w:rPr>
                <w:i w:val="1"/>
                <w:sz w:val="18"/>
                <w:szCs w:val="18"/>
              </w:rPr>
            </w:pPr>
            <w:r w:rsidDel="00000000" w:rsidR="00000000" w:rsidRPr="00000000">
              <w:rPr>
                <w:sz w:val="18"/>
                <w:szCs w:val="18"/>
                <w:rtl w:val="0"/>
              </w:rPr>
              <w:t xml:space="preserve">Mean dose &lt; 34 Gy on RTOG 06-17 is not mandated! </w:t>
            </w:r>
            <w:hyperlink r:id="rId86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EA">
            <w:pPr>
              <w:rPr>
                <w:sz w:val="18"/>
                <w:szCs w:val="18"/>
              </w:rPr>
            </w:pPr>
            <w:r w:rsidDel="00000000" w:rsidR="00000000" w:rsidRPr="00000000">
              <w:rPr>
                <w:sz w:val="18"/>
                <w:szCs w:val="18"/>
                <w:rtl w:val="0"/>
              </w:rPr>
              <w:t xml:space="preserve">G2+ esophagitis &lt; 30% for the following values: </w:t>
            </w:r>
            <w:hyperlink r:id="rId863">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EB">
            <w:pPr>
              <w:numPr>
                <w:ilvl w:val="0"/>
                <w:numId w:val="51"/>
              </w:numPr>
              <w:ind w:left="720" w:hanging="360"/>
              <w:rPr>
                <w:sz w:val="18"/>
                <w:szCs w:val="18"/>
              </w:rPr>
            </w:pPr>
            <w:r w:rsidDel="00000000" w:rsidR="00000000" w:rsidRPr="00000000">
              <w:rPr>
                <w:sz w:val="18"/>
                <w:szCs w:val="18"/>
                <w:rtl w:val="0"/>
              </w:rPr>
              <w:t xml:space="preserve">V70 &lt; 20%</w:t>
            </w:r>
          </w:p>
          <w:p w:rsidR="00000000" w:rsidDel="00000000" w:rsidP="00000000" w:rsidRDefault="00000000" w:rsidRPr="00000000" w14:paraId="000004EC">
            <w:pPr>
              <w:numPr>
                <w:ilvl w:val="0"/>
                <w:numId w:val="51"/>
              </w:numPr>
              <w:ind w:left="720" w:hanging="360"/>
              <w:rPr>
                <w:sz w:val="18"/>
                <w:szCs w:val="18"/>
              </w:rPr>
            </w:pPr>
            <w:r w:rsidDel="00000000" w:rsidR="00000000" w:rsidRPr="00000000">
              <w:rPr>
                <w:sz w:val="18"/>
                <w:szCs w:val="18"/>
                <w:rtl w:val="0"/>
              </w:rPr>
              <w:t xml:space="preserve">V50 &lt; 40%</w:t>
            </w:r>
          </w:p>
          <w:p w:rsidR="00000000" w:rsidDel="00000000" w:rsidP="00000000" w:rsidRDefault="00000000" w:rsidRPr="00000000" w14:paraId="000004ED">
            <w:pPr>
              <w:numPr>
                <w:ilvl w:val="0"/>
                <w:numId w:val="51"/>
              </w:numPr>
              <w:ind w:left="720" w:hanging="360"/>
              <w:rPr>
                <w:sz w:val="18"/>
                <w:szCs w:val="18"/>
              </w:rPr>
            </w:pPr>
            <w:r w:rsidDel="00000000" w:rsidR="00000000" w:rsidRPr="00000000">
              <w:rPr>
                <w:sz w:val="18"/>
                <w:szCs w:val="18"/>
                <w:rtl w:val="0"/>
              </w:rPr>
              <w:t xml:space="preserve">V35 &lt; 50% </w:t>
            </w:r>
          </w:p>
          <w:p w:rsidR="00000000" w:rsidDel="00000000" w:rsidP="00000000" w:rsidRDefault="00000000" w:rsidRPr="00000000" w14:paraId="000004EE">
            <w:pPr>
              <w:ind w:left="0" w:firstLine="0"/>
              <w:rPr>
                <w:sz w:val="18"/>
                <w:szCs w:val="18"/>
              </w:rPr>
            </w:pPr>
            <w:r w:rsidDel="00000000" w:rsidR="00000000" w:rsidRPr="00000000">
              <w:rPr>
                <w:sz w:val="18"/>
                <w:szCs w:val="18"/>
                <w:rtl w:val="0"/>
              </w:rPr>
              <w:t xml:space="preserve">The length of partial and near-full circumference esophagus receiving 50-60 Gy appears to contribute to weight loss </w:t>
            </w:r>
            <w:hyperlink r:id="rId864">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865">
              <w:r w:rsidDel="00000000" w:rsidR="00000000" w:rsidRPr="00000000">
                <w:rPr>
                  <w:sz w:val="18"/>
                  <w:szCs w:val="18"/>
                  <w:rtl w:val="0"/>
                </w:rPr>
                <w:t xml:space="preserve">Han PRO '20</w:t>
              </w:r>
            </w:hyperlink>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EF">
            <w:pPr>
              <w:rPr>
                <w:b w:val="1"/>
                <w:sz w:val="18"/>
                <w:szCs w:val="18"/>
              </w:rPr>
            </w:pPr>
            <w:r w:rsidDel="00000000" w:rsidR="00000000" w:rsidRPr="00000000">
              <w:rPr>
                <w:b w:val="1"/>
                <w:sz w:val="18"/>
                <w:szCs w:val="18"/>
                <w:rtl w:val="0"/>
              </w:rPr>
              <w:t xml:space="preserve">Total Lung - GTV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F0">
            <w:pPr>
              <w:widowControl w:val="0"/>
              <w:rPr>
                <w:b w:val="1"/>
                <w:sz w:val="18"/>
                <w:szCs w:val="18"/>
              </w:rPr>
            </w:pPr>
            <w:r w:rsidDel="00000000" w:rsidR="00000000" w:rsidRPr="00000000">
              <w:rPr>
                <w:b w:val="1"/>
                <w:sz w:val="18"/>
                <w:szCs w:val="18"/>
                <w:rtl w:val="0"/>
              </w:rPr>
              <w:t xml:space="preserve">Mean &lt; 20 Gy </w:t>
            </w:r>
            <w:hyperlink r:id="rId866">
              <w:r w:rsidDel="00000000" w:rsidR="00000000" w:rsidRPr="00000000">
                <w:rPr>
                  <w:sz w:val="18"/>
                  <w:szCs w:val="18"/>
                  <w:vertAlign w:val="superscript"/>
                  <w:rtl w:val="0"/>
                </w:rPr>
                <w:t xml:space="preserve">06-17</w:t>
              </w:r>
            </w:hyperlink>
            <w:r w:rsidDel="00000000" w:rsidR="00000000" w:rsidRPr="00000000">
              <w:rPr>
                <w:sz w:val="18"/>
                <w:szCs w:val="18"/>
                <w:vertAlign w:val="superscript"/>
                <w:rtl w:val="0"/>
              </w:rPr>
              <w:t xml:space="preserve">, </w:t>
            </w:r>
            <w:hyperlink r:id="rId867">
              <w:r w:rsidDel="00000000" w:rsidR="00000000" w:rsidRPr="00000000">
                <w:rPr>
                  <w:sz w:val="18"/>
                  <w:szCs w:val="18"/>
                  <w:vertAlign w:val="superscript"/>
                  <w:rtl w:val="0"/>
                </w:rPr>
                <w:t xml:space="preserve">13-08</w:t>
              </w:r>
            </w:hyperlink>
            <w:r w:rsidDel="00000000" w:rsidR="00000000" w:rsidRPr="00000000">
              <w:rPr>
                <w:sz w:val="18"/>
                <w:szCs w:val="18"/>
                <w:vertAlign w:val="superscript"/>
                <w:rtl w:val="0"/>
              </w:rPr>
              <w:t xml:space="preserve">, </w:t>
            </w:r>
            <w:hyperlink r:id="rId868">
              <w:r w:rsidDel="00000000" w:rsidR="00000000" w:rsidRPr="00000000">
                <w:rPr>
                  <w:sz w:val="18"/>
                  <w:szCs w:val="18"/>
                  <w:vertAlign w:val="superscript"/>
                  <w:rtl w:val="0"/>
                </w:rPr>
                <w:t xml:space="preserve">10-10</w:t>
              </w:r>
            </w:hyperlink>
            <w:r w:rsidDel="00000000" w:rsidR="00000000" w:rsidRPr="00000000">
              <w:rPr>
                <w:rtl w:val="0"/>
              </w:rPr>
            </w:r>
          </w:p>
          <w:p w:rsidR="00000000" w:rsidDel="00000000" w:rsidP="00000000" w:rsidRDefault="00000000" w:rsidRPr="00000000" w14:paraId="000004F1">
            <w:pPr>
              <w:widowControl w:val="0"/>
              <w:rPr>
                <w:sz w:val="18"/>
                <w:szCs w:val="18"/>
              </w:rPr>
            </w:pPr>
            <w:r w:rsidDel="00000000" w:rsidR="00000000" w:rsidRPr="00000000">
              <w:rPr>
                <w:b w:val="1"/>
                <w:sz w:val="18"/>
                <w:szCs w:val="18"/>
                <w:rtl w:val="0"/>
              </w:rPr>
              <w:t xml:space="preserve">20 Gy (37%</w:t>
            </w:r>
            <w:r w:rsidDel="00000000" w:rsidR="00000000" w:rsidRPr="00000000">
              <w:rPr>
                <w:sz w:val="18"/>
                <w:szCs w:val="18"/>
                <w:rtl w:val="0"/>
              </w:rPr>
              <w:t xml:space="preserve"> - 40%) </w:t>
            </w:r>
            <w:hyperlink r:id="rId869">
              <w:r w:rsidDel="00000000" w:rsidR="00000000" w:rsidRPr="00000000">
                <w:rPr>
                  <w:sz w:val="18"/>
                  <w:szCs w:val="18"/>
                  <w:vertAlign w:val="superscript"/>
                  <w:rtl w:val="0"/>
                </w:rPr>
                <w:t xml:space="preserve">06-17</w:t>
              </w:r>
            </w:hyperlink>
            <w:r w:rsidDel="00000000" w:rsidR="00000000" w:rsidRPr="00000000">
              <w:rPr>
                <w:sz w:val="18"/>
                <w:szCs w:val="18"/>
                <w:vertAlign w:val="superscript"/>
                <w:rtl w:val="0"/>
              </w:rPr>
              <w:t xml:space="preserve">, </w:t>
            </w:r>
            <w:hyperlink r:id="rId870">
              <w:r w:rsidDel="00000000" w:rsidR="00000000" w:rsidRPr="00000000">
                <w:rPr>
                  <w:sz w:val="18"/>
                  <w:szCs w:val="18"/>
                  <w:vertAlign w:val="superscript"/>
                  <w:rtl w:val="0"/>
                </w:rPr>
                <w:t xml:space="preserve">13-08</w:t>
              </w:r>
            </w:hyperlink>
            <w:r w:rsidDel="00000000" w:rsidR="00000000" w:rsidRPr="00000000">
              <w:rPr>
                <w:rtl w:val="0"/>
              </w:rPr>
            </w:r>
          </w:p>
          <w:p w:rsidR="00000000" w:rsidDel="00000000" w:rsidP="00000000" w:rsidRDefault="00000000" w:rsidRPr="00000000" w14:paraId="000004F2">
            <w:pPr>
              <w:widowControl w:val="0"/>
              <w:rPr>
                <w:sz w:val="18"/>
                <w:szCs w:val="18"/>
              </w:rPr>
            </w:pPr>
            <w:r w:rsidDel="00000000" w:rsidR="00000000" w:rsidRPr="00000000">
              <w:rPr>
                <w:sz w:val="18"/>
                <w:szCs w:val="18"/>
                <w:rtl w:val="0"/>
              </w:rPr>
              <w:t xml:space="preserve">20 Gy (25%)</w:t>
            </w:r>
            <w:hyperlink r:id="rId871">
              <w:r w:rsidDel="00000000" w:rsidR="00000000" w:rsidRPr="00000000">
                <w:rPr>
                  <w:sz w:val="18"/>
                  <w:szCs w:val="18"/>
                  <w:vertAlign w:val="superscript"/>
                  <w:rtl w:val="0"/>
                </w:rPr>
                <w:t xml:space="preserve">10-10</w:t>
              </w:r>
            </w:hyperlink>
            <w:r w:rsidDel="00000000" w:rsidR="00000000" w:rsidRPr="00000000">
              <w:rPr>
                <w:rtl w:val="0"/>
              </w:rPr>
            </w:r>
          </w:p>
          <w:p w:rsidR="00000000" w:rsidDel="00000000" w:rsidP="00000000" w:rsidRDefault="00000000" w:rsidRPr="00000000" w14:paraId="000004F3">
            <w:pPr>
              <w:widowControl w:val="0"/>
              <w:rPr>
                <w:sz w:val="18"/>
                <w:szCs w:val="18"/>
              </w:rPr>
            </w:pPr>
            <w:r w:rsidDel="00000000" w:rsidR="00000000" w:rsidRPr="00000000">
              <w:rPr>
                <w:sz w:val="18"/>
                <w:szCs w:val="18"/>
                <w:rtl w:val="0"/>
              </w:rPr>
              <w:t xml:space="preserve">10 Gy (40%)</w:t>
            </w:r>
            <w:hyperlink r:id="rId872">
              <w:r w:rsidDel="00000000" w:rsidR="00000000" w:rsidRPr="00000000">
                <w:rPr>
                  <w:sz w:val="18"/>
                  <w:szCs w:val="18"/>
                  <w:vertAlign w:val="superscript"/>
                  <w:rtl w:val="0"/>
                </w:rPr>
                <w:t xml:space="preserve">10-10</w:t>
              </w:r>
            </w:hyperlink>
            <w:r w:rsidDel="00000000" w:rsidR="00000000" w:rsidRPr="00000000">
              <w:rPr>
                <w:rtl w:val="0"/>
              </w:rPr>
            </w:r>
          </w:p>
          <w:p w:rsidR="00000000" w:rsidDel="00000000" w:rsidP="00000000" w:rsidRDefault="00000000" w:rsidRPr="00000000" w14:paraId="000004F4">
            <w:pPr>
              <w:widowControl w:val="0"/>
              <w:rPr>
                <w:sz w:val="18"/>
                <w:szCs w:val="18"/>
              </w:rPr>
            </w:pPr>
            <w:r w:rsidDel="00000000" w:rsidR="00000000" w:rsidRPr="00000000">
              <w:rPr>
                <w:sz w:val="18"/>
                <w:szCs w:val="18"/>
                <w:rtl w:val="0"/>
              </w:rPr>
              <w:t xml:space="preserve">5 Gy (60% - 65%) </w:t>
            </w:r>
            <w:hyperlink r:id="rId873">
              <w:r w:rsidDel="00000000" w:rsidR="00000000" w:rsidRPr="00000000">
                <w:rPr>
                  <w:sz w:val="18"/>
                  <w:szCs w:val="18"/>
                  <w:vertAlign w:val="superscript"/>
                  <w:rtl w:val="0"/>
                </w:rPr>
                <w:t xml:space="preserve">13-08</w:t>
              </w:r>
            </w:hyperlink>
            <w:r w:rsidDel="00000000" w:rsidR="00000000" w:rsidRPr="00000000">
              <w:rPr>
                <w:sz w:val="18"/>
                <w:szCs w:val="18"/>
                <w:vertAlign w:val="superscript"/>
                <w:rtl w:val="0"/>
              </w:rPr>
              <w:t xml:space="preserve">, </w:t>
            </w:r>
            <w:hyperlink r:id="rId874">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F5">
            <w:pPr>
              <w:widowControl w:val="0"/>
              <w:rPr>
                <w:sz w:val="18"/>
                <w:szCs w:val="18"/>
              </w:rPr>
            </w:pPr>
            <w:r w:rsidDel="00000000" w:rsidR="00000000" w:rsidRPr="00000000">
              <w:rPr>
                <w:sz w:val="18"/>
                <w:szCs w:val="18"/>
                <w:rtl w:val="0"/>
              </w:rPr>
              <w:t xml:space="preserve">5 Gy (50%) </w:t>
            </w:r>
            <w:hyperlink r:id="rId875">
              <w:r w:rsidDel="00000000" w:rsidR="00000000" w:rsidRPr="00000000">
                <w:rPr>
                  <w:sz w:val="18"/>
                  <w:szCs w:val="18"/>
                  <w:vertAlign w:val="superscript"/>
                  <w:rtl w:val="0"/>
                </w:rPr>
                <w:t xml:space="preserve">10-10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F6">
            <w:pPr>
              <w:rPr>
                <w:sz w:val="18"/>
                <w:szCs w:val="18"/>
              </w:rPr>
            </w:pPr>
            <w:r w:rsidDel="00000000" w:rsidR="00000000" w:rsidRPr="00000000">
              <w:rPr>
                <w:rFonts w:ascii="Cardo" w:cs="Cardo" w:eastAsia="Cardo" w:hAnsi="Cardo"/>
                <w:sz w:val="18"/>
                <w:szCs w:val="18"/>
                <w:rtl w:val="0"/>
              </w:rPr>
              <w:t xml:space="preserve">For WLI, TD5/5 / TD 50/5 of 17.5→ 24.5 Gy [</w:t>
            </w:r>
            <w:r w:rsidDel="00000000" w:rsidR="00000000" w:rsidRPr="00000000">
              <w:rPr>
                <w:sz w:val="18"/>
                <w:szCs w:val="18"/>
                <w:highlight w:val="yellow"/>
                <w:rtl w:val="0"/>
              </w:rPr>
              <w:t xml:space="preserve">Emami IJROBP '91</w:t>
            </w:r>
            <w:r w:rsidDel="00000000" w:rsidR="00000000" w:rsidRPr="00000000">
              <w:rPr>
                <w:sz w:val="18"/>
                <w:szCs w:val="18"/>
                <w:rtl w:val="0"/>
              </w:rPr>
              <w:t xml:space="preserve">].</w:t>
            </w:r>
          </w:p>
          <w:p w:rsidR="00000000" w:rsidDel="00000000" w:rsidP="00000000" w:rsidRDefault="00000000" w:rsidRPr="00000000" w14:paraId="000004F7">
            <w:pPr>
              <w:rPr>
                <w:sz w:val="18"/>
                <w:szCs w:val="18"/>
              </w:rPr>
            </w:pPr>
            <w:r w:rsidDel="00000000" w:rsidR="00000000" w:rsidRPr="00000000">
              <w:rPr>
                <w:rFonts w:ascii="Cardo" w:cs="Cardo" w:eastAsia="Cardo" w:hAnsi="Cardo"/>
                <w:sz w:val="18"/>
                <w:szCs w:val="18"/>
                <w:rtl w:val="0"/>
              </w:rPr>
              <w:t xml:space="preserve">For exposure to 33% of the lung, TD 5/5 / TD 50/5 of 45→ 65 Gy [</w:t>
            </w:r>
            <w:r w:rsidDel="00000000" w:rsidR="00000000" w:rsidRPr="00000000">
              <w:rPr>
                <w:sz w:val="18"/>
                <w:szCs w:val="18"/>
                <w:highlight w:val="yellow"/>
                <w:rtl w:val="0"/>
              </w:rPr>
              <w:t xml:space="preserve">Emami IJROBP '91</w:t>
            </w:r>
            <w:r w:rsidDel="00000000" w:rsidR="00000000" w:rsidRPr="00000000">
              <w:rPr>
                <w:sz w:val="18"/>
                <w:szCs w:val="18"/>
                <w:rtl w:val="0"/>
              </w:rPr>
              <w:t xml:space="preserve">].</w:t>
            </w:r>
          </w:p>
          <w:p w:rsidR="00000000" w:rsidDel="00000000" w:rsidP="00000000" w:rsidRDefault="00000000" w:rsidRPr="00000000" w14:paraId="000004F8">
            <w:pPr>
              <w:rPr>
                <w:sz w:val="18"/>
                <w:szCs w:val="18"/>
              </w:rPr>
            </w:pPr>
            <w:r w:rsidDel="00000000" w:rsidR="00000000" w:rsidRPr="00000000">
              <w:rPr>
                <w:sz w:val="18"/>
                <w:szCs w:val="18"/>
                <w:rtl w:val="0"/>
              </w:rPr>
              <w:t xml:space="preserve">For RT alone, Lung V20 &lt; 40% will have 15% RP [</w:t>
            </w:r>
            <w:hyperlink w:anchor="oynjssbtnta1">
              <w:r w:rsidDel="00000000" w:rsidR="00000000" w:rsidRPr="00000000">
                <w:rPr>
                  <w:sz w:val="18"/>
                  <w:szCs w:val="18"/>
                  <w:rtl w:val="0"/>
                </w:rPr>
                <w:t xml:space="preserve">Graham IJROBP '99</w:t>
              </w:r>
            </w:hyperlink>
            <w:r w:rsidDel="00000000" w:rsidR="00000000" w:rsidRPr="00000000">
              <w:rPr>
                <w:sz w:val="18"/>
                <w:szCs w:val="18"/>
                <w:rtl w:val="0"/>
              </w:rPr>
              <w:t xml:space="preserve">].</w:t>
            </w:r>
          </w:p>
          <w:p w:rsidR="00000000" w:rsidDel="00000000" w:rsidP="00000000" w:rsidRDefault="00000000" w:rsidRPr="00000000" w14:paraId="000004F9">
            <w:pPr>
              <w:rPr>
                <w:sz w:val="18"/>
                <w:szCs w:val="18"/>
              </w:rPr>
            </w:pPr>
            <w:r w:rsidDel="00000000" w:rsidR="00000000" w:rsidRPr="00000000">
              <w:rPr>
                <w:sz w:val="18"/>
                <w:szCs w:val="18"/>
                <w:rtl w:val="0"/>
              </w:rPr>
              <w:t xml:space="preserve">For CCRT Lung V20 &lt; 20%, around 20% of patients will have symptomatic RP [</w:t>
            </w:r>
            <w:hyperlink w:anchor="ph8crzjgok4m">
              <w:r w:rsidDel="00000000" w:rsidR="00000000" w:rsidRPr="00000000">
                <w:rPr>
                  <w:sz w:val="18"/>
                  <w:szCs w:val="18"/>
                  <w:rtl w:val="0"/>
                </w:rPr>
                <w:t xml:space="preserve">Palma IJROBP '14</w:t>
              </w:r>
            </w:hyperlink>
            <w:r w:rsidDel="00000000" w:rsidR="00000000" w:rsidRPr="00000000">
              <w:rPr>
                <w:sz w:val="18"/>
                <w:szCs w:val="18"/>
                <w:rtl w:val="0"/>
              </w:rPr>
              <w:t xml:space="preserve">].</w:t>
            </w:r>
          </w:p>
          <w:p w:rsidR="00000000" w:rsidDel="00000000" w:rsidP="00000000" w:rsidRDefault="00000000" w:rsidRPr="00000000" w14:paraId="000004FA">
            <w:pPr>
              <w:rPr>
                <w:sz w:val="18"/>
                <w:szCs w:val="18"/>
              </w:rPr>
            </w:pPr>
            <w:r w:rsidDel="00000000" w:rsidR="00000000" w:rsidRPr="00000000">
              <w:rPr>
                <w:sz w:val="18"/>
                <w:szCs w:val="18"/>
                <w:rtl w:val="0"/>
              </w:rPr>
              <w:t xml:space="preserve">For CCRT Lung V20 &lt; 40%, around 33% of patients will have symptomatic RP [</w:t>
            </w:r>
            <w:hyperlink w:anchor="ph8crzjgok4m">
              <w:r w:rsidDel="00000000" w:rsidR="00000000" w:rsidRPr="00000000">
                <w:rPr>
                  <w:sz w:val="18"/>
                  <w:szCs w:val="18"/>
                  <w:rtl w:val="0"/>
                </w:rPr>
                <w:t xml:space="preserve">Palma IJROBP '14</w:t>
              </w:r>
            </w:hyperlink>
            <w:r w:rsidDel="00000000" w:rsidR="00000000" w:rsidRPr="00000000">
              <w:rPr>
                <w:sz w:val="18"/>
                <w:szCs w:val="18"/>
                <w:rtl w:val="0"/>
              </w:rPr>
              <w:t xml:space="preserve">].</w:t>
            </w:r>
          </w:p>
          <w:p w:rsidR="00000000" w:rsidDel="00000000" w:rsidP="00000000" w:rsidRDefault="00000000" w:rsidRPr="00000000" w14:paraId="000004FB">
            <w:pPr>
              <w:rPr>
                <w:sz w:val="18"/>
                <w:szCs w:val="18"/>
              </w:rPr>
            </w:pPr>
            <w:r w:rsidDel="00000000" w:rsidR="00000000" w:rsidRPr="00000000">
              <w:rPr>
                <w:sz w:val="18"/>
                <w:szCs w:val="18"/>
                <w:rtl w:val="0"/>
              </w:rPr>
              <w:t xml:space="preserve">For CCRT, Carboplatin/Paclitaxel in patients &gt; 65y will have &gt; 50% symptomatic RP [</w:t>
            </w:r>
            <w:hyperlink w:anchor="ph8crzjgok4m">
              <w:r w:rsidDel="00000000" w:rsidR="00000000" w:rsidRPr="00000000">
                <w:rPr>
                  <w:sz w:val="18"/>
                  <w:szCs w:val="18"/>
                  <w:rtl w:val="0"/>
                </w:rPr>
                <w:t xml:space="preserve">Palma IJROBP '14</w:t>
              </w:r>
            </w:hyperlink>
            <w:r w:rsidDel="00000000" w:rsidR="00000000" w:rsidRPr="00000000">
              <w:rPr>
                <w:sz w:val="18"/>
                <w:szCs w:val="18"/>
                <w:rtl w:val="0"/>
              </w:rPr>
              <w:t xml:space="preserve">].</w:t>
            </w:r>
          </w:p>
          <w:p w:rsidR="00000000" w:rsidDel="00000000" w:rsidP="00000000" w:rsidRDefault="00000000" w:rsidRPr="00000000" w14:paraId="000004FC">
            <w:pPr>
              <w:rPr>
                <w:sz w:val="18"/>
                <w:szCs w:val="18"/>
              </w:rPr>
            </w:pPr>
            <w:r w:rsidDel="00000000" w:rsidR="00000000" w:rsidRPr="00000000">
              <w:rPr>
                <w:sz w:val="18"/>
                <w:szCs w:val="18"/>
                <w:rtl w:val="0"/>
              </w:rPr>
              <w:t xml:space="preserve">V20 &lt; 30-35% and MLD &lt; 20 Gy has a 20% risk of symptomatic RP. </w:t>
            </w:r>
            <w:hyperlink r:id="rId876">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FD">
            <w:pPr>
              <w:rPr>
                <w:sz w:val="18"/>
                <w:szCs w:val="18"/>
              </w:rPr>
            </w:pPr>
            <w:r w:rsidDel="00000000" w:rsidR="00000000" w:rsidRPr="00000000">
              <w:rPr>
                <w:sz w:val="18"/>
                <w:szCs w:val="18"/>
                <w:rtl w:val="0"/>
              </w:rPr>
              <w:t xml:space="preserve">MLD of 7 / 13 / </w:t>
            </w:r>
            <w:r w:rsidDel="00000000" w:rsidR="00000000" w:rsidRPr="00000000">
              <w:rPr>
                <w:b w:val="1"/>
                <w:sz w:val="18"/>
                <w:szCs w:val="18"/>
                <w:rtl w:val="0"/>
              </w:rPr>
              <w:t xml:space="preserve">20 </w:t>
            </w:r>
            <w:r w:rsidDel="00000000" w:rsidR="00000000" w:rsidRPr="00000000">
              <w:rPr>
                <w:rFonts w:ascii="Cardo" w:cs="Cardo" w:eastAsia="Cardo" w:hAnsi="Cardo"/>
                <w:sz w:val="18"/>
                <w:szCs w:val="18"/>
                <w:rtl w:val="0"/>
              </w:rPr>
              <w:t xml:space="preserve">/ 24 / 27 Gy with 5→ 10→ </w:t>
            </w:r>
            <w:r w:rsidDel="00000000" w:rsidR="00000000" w:rsidRPr="00000000">
              <w:rPr>
                <w:b w:val="1"/>
                <w:sz w:val="18"/>
                <w:szCs w:val="18"/>
                <w:rtl w:val="0"/>
              </w:rPr>
              <w:t xml:space="preserve">20</w:t>
            </w:r>
            <w:r w:rsidDel="00000000" w:rsidR="00000000" w:rsidRPr="00000000">
              <w:rPr>
                <w:rFonts w:ascii="Cardo" w:cs="Cardo" w:eastAsia="Cardo" w:hAnsi="Cardo"/>
                <w:sz w:val="18"/>
                <w:szCs w:val="18"/>
                <w:rtl w:val="0"/>
              </w:rPr>
              <w:t xml:space="preserve">→ 30→ 40% risk of symptomatic RP. </w:t>
            </w:r>
            <w:hyperlink r:id="rId877">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4FE">
            <w:pPr>
              <w:rPr>
                <w:sz w:val="18"/>
                <w:szCs w:val="18"/>
              </w:rPr>
            </w:pPr>
            <w:r w:rsidDel="00000000" w:rsidR="00000000" w:rsidRPr="00000000">
              <w:rPr>
                <w:sz w:val="18"/>
                <w:szCs w:val="18"/>
                <w:rtl w:val="0"/>
              </w:rPr>
              <w:t xml:space="preserve">After EPP, Lung V20 ± 7% with 42x increased risk of PRD than those with lower V20 [</w:t>
            </w:r>
            <w:hyperlink r:id="rId878">
              <w:r w:rsidDel="00000000" w:rsidR="00000000" w:rsidRPr="00000000">
                <w:rPr>
                  <w:sz w:val="18"/>
                  <w:szCs w:val="18"/>
                  <w:rtl w:val="0"/>
                </w:rPr>
                <w:t xml:space="preserve">Rice IJROBP '07]</w:t>
              </w:r>
            </w:hyperlink>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4FF">
            <w:pPr>
              <w:rPr>
                <w:b w:val="1"/>
                <w:sz w:val="18"/>
                <w:szCs w:val="18"/>
              </w:rPr>
            </w:pPr>
            <w:r w:rsidDel="00000000" w:rsidR="00000000" w:rsidRPr="00000000">
              <w:rPr>
                <w:b w:val="1"/>
                <w:sz w:val="18"/>
                <w:szCs w:val="18"/>
                <w:rtl w:val="0"/>
              </w:rPr>
              <w:t xml:space="preserve">Rib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0">
            <w:pPr>
              <w:rPr>
                <w:b w:val="1"/>
                <w:sz w:val="18"/>
                <w:szCs w:val="18"/>
              </w:rPr>
            </w:pPr>
            <w:r w:rsidDel="00000000" w:rsidR="00000000" w:rsidRPr="00000000">
              <w:rPr>
                <w:b w:val="1"/>
                <w:sz w:val="18"/>
                <w:szCs w:val="18"/>
                <w:rtl w:val="0"/>
              </w:rPr>
              <w:t xml:space="preserve">Not limited per 0617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1">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2">
            <w:pPr>
              <w:rPr>
                <w:b w:val="1"/>
                <w:sz w:val="18"/>
                <w:szCs w:val="18"/>
              </w:rPr>
            </w:pPr>
            <w:r w:rsidDel="00000000" w:rsidR="00000000" w:rsidRPr="00000000">
              <w:rPr>
                <w:b w:val="1"/>
                <w:sz w:val="18"/>
                <w:szCs w:val="18"/>
                <w:rtl w:val="0"/>
              </w:rPr>
              <w:t xml:space="preserve">Contra Lung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3">
            <w:pPr>
              <w:widowControl w:val="0"/>
              <w:rPr>
                <w:sz w:val="18"/>
                <w:szCs w:val="18"/>
              </w:rPr>
            </w:pPr>
            <w:r w:rsidDel="00000000" w:rsidR="00000000" w:rsidRPr="00000000">
              <w:rPr>
                <w:sz w:val="18"/>
                <w:szCs w:val="18"/>
                <w:rtl w:val="0"/>
              </w:rPr>
              <w:t xml:space="preserve">Mean &lt; 8 Gy </w:t>
            </w:r>
          </w:p>
          <w:p w:rsidR="00000000" w:rsidDel="00000000" w:rsidP="00000000" w:rsidRDefault="00000000" w:rsidRPr="00000000" w14:paraId="00000504">
            <w:pPr>
              <w:widowControl w:val="0"/>
              <w:rPr>
                <w:sz w:val="18"/>
                <w:szCs w:val="18"/>
              </w:rPr>
            </w:pPr>
            <w:r w:rsidDel="00000000" w:rsidR="00000000" w:rsidRPr="00000000">
              <w:rPr>
                <w:sz w:val="18"/>
                <w:szCs w:val="18"/>
                <w:rtl w:val="0"/>
              </w:rPr>
              <w:t xml:space="preserve">20 Gy (7-10%) </w:t>
            </w:r>
          </w:p>
          <w:p w:rsidR="00000000" w:rsidDel="00000000" w:rsidP="00000000" w:rsidRDefault="00000000" w:rsidRPr="00000000" w14:paraId="00000505">
            <w:pPr>
              <w:widowControl w:val="0"/>
              <w:rPr>
                <w:sz w:val="18"/>
                <w:szCs w:val="18"/>
              </w:rPr>
            </w:pPr>
            <w:r w:rsidDel="00000000" w:rsidR="00000000" w:rsidRPr="00000000">
              <w:rPr>
                <w:sz w:val="18"/>
                <w:szCs w:val="18"/>
                <w:rtl w:val="0"/>
              </w:rPr>
              <w:t xml:space="preserve">10 Gy (13%)</w:t>
            </w:r>
          </w:p>
          <w:p w:rsidR="00000000" w:rsidDel="00000000" w:rsidP="00000000" w:rsidRDefault="00000000" w:rsidRPr="00000000" w14:paraId="00000506">
            <w:pPr>
              <w:widowControl w:val="0"/>
              <w:rPr>
                <w:sz w:val="18"/>
                <w:szCs w:val="18"/>
              </w:rPr>
            </w:pPr>
            <w:r w:rsidDel="00000000" w:rsidR="00000000" w:rsidRPr="00000000">
              <w:rPr>
                <w:sz w:val="18"/>
                <w:szCs w:val="18"/>
                <w:rtl w:val="0"/>
              </w:rPr>
              <w:t xml:space="preserve">5 Gy (60-75%)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7">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8">
            <w:pPr>
              <w:rPr>
                <w:b w:val="1"/>
                <w:sz w:val="18"/>
                <w:szCs w:val="18"/>
              </w:rPr>
            </w:pPr>
            <w:r w:rsidDel="00000000" w:rsidR="00000000" w:rsidRPr="00000000">
              <w:rPr>
                <w:b w:val="1"/>
                <w:sz w:val="18"/>
                <w:szCs w:val="18"/>
                <w:rtl w:val="0"/>
              </w:rPr>
              <w:t xml:space="preserve">Liver</w:t>
            </w:r>
          </w:p>
          <w:p w:rsidR="00000000" w:rsidDel="00000000" w:rsidP="00000000" w:rsidRDefault="00000000" w:rsidRPr="00000000" w14:paraId="00000509">
            <w:pPr>
              <w:widowControl w:val="0"/>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A">
            <w:pPr>
              <w:widowControl w:val="0"/>
              <w:rPr>
                <w:sz w:val="18"/>
                <w:szCs w:val="18"/>
              </w:rPr>
            </w:pPr>
            <w:r w:rsidDel="00000000" w:rsidR="00000000" w:rsidRPr="00000000">
              <w:rPr>
                <w:sz w:val="18"/>
                <w:szCs w:val="18"/>
                <w:rtl w:val="0"/>
              </w:rPr>
              <w:t xml:space="preserve">Mean 21 Gy </w:t>
            </w:r>
          </w:p>
          <w:p w:rsidR="00000000" w:rsidDel="00000000" w:rsidP="00000000" w:rsidRDefault="00000000" w:rsidRPr="00000000" w14:paraId="0000050B">
            <w:pPr>
              <w:widowControl w:val="0"/>
              <w:rPr>
                <w:sz w:val="18"/>
                <w:szCs w:val="18"/>
              </w:rPr>
            </w:pPr>
            <w:r w:rsidDel="00000000" w:rsidR="00000000" w:rsidRPr="00000000">
              <w:rPr>
                <w:sz w:val="18"/>
                <w:szCs w:val="18"/>
                <w:rtl w:val="0"/>
              </w:rPr>
              <w:t xml:space="preserve">30 Gy (30%)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C">
            <w:pPr>
              <w:rPr>
                <w:sz w:val="18"/>
                <w:szCs w:val="18"/>
              </w:rPr>
            </w:pPr>
            <w:r w:rsidDel="00000000" w:rsidR="00000000" w:rsidRPr="00000000">
              <w:rPr>
                <w:rtl w:val="0"/>
              </w:rPr>
            </w:r>
          </w:p>
        </w:tc>
      </w:tr>
    </w:tbl>
    <w:p w:rsidR="00000000" w:rsidDel="00000000" w:rsidP="00000000" w:rsidRDefault="00000000" w:rsidRPr="00000000" w14:paraId="0000050D">
      <w:pPr>
        <w:pStyle w:val="Heading2"/>
        <w:rPr/>
        <w:sectPr>
          <w:type w:val="nextPage"/>
          <w:pgSz w:h="12240" w:w="15840"/>
          <w:pgMar w:bottom="720" w:top="720" w:left="720" w:right="633.6" w:header="720" w:footer="720"/>
          <w:cols w:equalWidth="0"/>
        </w:sectPr>
      </w:pPr>
      <w:bookmarkStart w:colFirst="0" w:colLast="0" w:name="_pwd2uqqzq2b8" w:id="30"/>
      <w:bookmarkEnd w:id="30"/>
      <w:r w:rsidDel="00000000" w:rsidR="00000000" w:rsidRPr="00000000">
        <w:rPr>
          <w:rtl w:val="0"/>
        </w:rPr>
      </w:r>
    </w:p>
    <w:p w:rsidR="00000000" w:rsidDel="00000000" w:rsidP="00000000" w:rsidRDefault="00000000" w:rsidRPr="00000000" w14:paraId="0000050E">
      <w:pPr>
        <w:rPr/>
      </w:pPr>
      <w:r w:rsidDel="00000000" w:rsidR="00000000" w:rsidRPr="00000000">
        <w:rPr>
          <w:sz w:val="18"/>
          <w:szCs w:val="18"/>
          <w:rtl w:val="0"/>
        </w:rPr>
        <w:t xml:space="preserve">GI: RTOG 05-29. Pancreas (post-op): RTOG 08-48</w:t>
      </w:r>
      <w:r w:rsidDel="00000000" w:rsidR="00000000" w:rsidRPr="00000000">
        <w:rPr>
          <w:rtl w:val="0"/>
        </w:rPr>
      </w:r>
    </w:p>
    <w:tbl>
      <w:tblPr>
        <w:tblStyle w:val="Table12"/>
        <w:tblW w:w="19065.0" w:type="dxa"/>
        <w:jc w:val="left"/>
        <w:tblInd w:w="-1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30"/>
        <w:gridCol w:w="9420"/>
        <w:gridCol w:w="980"/>
        <w:gridCol w:w="980"/>
        <w:gridCol w:w="1100"/>
        <w:gridCol w:w="960"/>
        <w:gridCol w:w="720"/>
        <w:tblGridChange w:id="0">
          <w:tblGrid>
            <w:gridCol w:w="1875"/>
            <w:gridCol w:w="3030"/>
            <w:gridCol w:w="9420"/>
            <w:gridCol w:w="980"/>
            <w:gridCol w:w="980"/>
            <w:gridCol w:w="1100"/>
            <w:gridCol w:w="960"/>
            <w:gridCol w:w="720"/>
          </w:tblGrid>
        </w:tblGridChange>
      </w:tblGrid>
      <w:tr>
        <w:trPr>
          <w:trHeight w:val="257.59999999999997"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0F">
            <w:pPr>
              <w:pStyle w:val="Heading2"/>
              <w:jc w:val="center"/>
              <w:rPr>
                <w:sz w:val="18"/>
                <w:szCs w:val="18"/>
              </w:rPr>
            </w:pPr>
            <w:bookmarkStart w:colFirst="0" w:colLast="0" w:name="_hl8qgj4yw23f" w:id="31"/>
            <w:bookmarkEnd w:id="31"/>
            <w:hyperlink w:anchor="_qjaeawxtdvf4">
              <w:r w:rsidDel="00000000" w:rsidR="00000000" w:rsidRPr="00000000">
                <w:rPr>
                  <w:rtl w:val="0"/>
                </w:rPr>
                <w:t xml:space="preserve">Abdomen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10">
            <w:pPr>
              <w:widowControl w:val="0"/>
              <w:jc w:val="center"/>
              <w:rPr>
                <w:b w:val="1"/>
                <w:sz w:val="18"/>
                <w:szCs w:val="18"/>
              </w:rPr>
            </w:pPr>
            <w:r w:rsidDel="00000000" w:rsidR="00000000" w:rsidRPr="00000000">
              <w:rPr>
                <w:sz w:val="18"/>
                <w:szCs w:val="18"/>
                <w:rtl w:val="0"/>
              </w:rPr>
              <w:t xml:space="preserve">[</w:t>
            </w:r>
            <w:hyperlink w:anchor="_8v4ceuj5tqti">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11">
            <w:pPr>
              <w:rPr>
                <w:sz w:val="18"/>
                <w:szCs w:val="18"/>
              </w:rPr>
            </w:pPr>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12">
            <w:pPr>
              <w:rPr>
                <w:b w:val="1"/>
                <w:sz w:val="17"/>
                <w:szCs w:val="17"/>
              </w:rPr>
            </w:pPr>
            <w:r w:rsidDel="00000000" w:rsidR="00000000" w:rsidRPr="00000000">
              <w:rPr>
                <w:b w:val="1"/>
                <w:sz w:val="17"/>
                <w:szCs w:val="17"/>
                <w:rtl w:val="0"/>
              </w:rPr>
              <w:t xml:space="preserve">Stomach</w:t>
              <w:br w:type="textWrapping"/>
            </w:r>
            <w:r w:rsidDel="00000000" w:rsidR="00000000" w:rsidRPr="00000000">
              <w:rPr>
                <w:b w:val="1"/>
                <w:color w:val="d9d9d9"/>
                <w:sz w:val="17"/>
                <w:szCs w:val="17"/>
                <w:rtl w:val="0"/>
              </w:rPr>
              <w:t xml:space="preserve">RTOG 05-29*</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13">
            <w:pPr>
              <w:widowControl w:val="0"/>
              <w:rPr>
                <w:color w:val="cccccc"/>
                <w:sz w:val="16"/>
                <w:szCs w:val="16"/>
              </w:rPr>
            </w:pPr>
            <w:r w:rsidDel="00000000" w:rsidR="00000000" w:rsidRPr="00000000">
              <w:rPr>
                <w:b w:val="1"/>
                <w:sz w:val="16"/>
                <w:szCs w:val="16"/>
                <w:rtl w:val="0"/>
              </w:rPr>
              <w:t xml:space="preserve">50 Gy</w:t>
            </w:r>
            <w:r w:rsidDel="00000000" w:rsidR="00000000" w:rsidRPr="00000000">
              <w:rPr>
                <w:sz w:val="16"/>
                <w:szCs w:val="16"/>
                <w:rtl w:val="0"/>
              </w:rPr>
              <w:t xml:space="preserve"> </w:t>
            </w:r>
            <w:r w:rsidDel="00000000" w:rsidR="00000000" w:rsidRPr="00000000">
              <w:rPr>
                <w:color w:val="cccccc"/>
                <w:sz w:val="16"/>
                <w:szCs w:val="16"/>
                <w:rtl w:val="0"/>
              </w:rPr>
              <w:t xml:space="preserve">(54 Gy pancreas)</w:t>
            </w:r>
          </w:p>
          <w:p w:rsidR="00000000" w:rsidDel="00000000" w:rsidP="00000000" w:rsidRDefault="00000000" w:rsidRPr="00000000" w14:paraId="00000514">
            <w:pPr>
              <w:widowControl w:val="0"/>
              <w:rPr>
                <w:color w:val="cccccc"/>
                <w:sz w:val="16"/>
                <w:szCs w:val="16"/>
              </w:rPr>
            </w:pPr>
            <w:r w:rsidDel="00000000" w:rsidR="00000000" w:rsidRPr="00000000">
              <w:rPr>
                <w:color w:val="cccccc"/>
                <w:sz w:val="16"/>
                <w:szCs w:val="16"/>
                <w:rtl w:val="0"/>
              </w:rPr>
              <w:t xml:space="preserve">54 Gy (10%)</w:t>
            </w:r>
          </w:p>
          <w:p w:rsidR="00000000" w:rsidDel="00000000" w:rsidP="00000000" w:rsidRDefault="00000000" w:rsidRPr="00000000" w14:paraId="00000515">
            <w:pPr>
              <w:widowControl w:val="0"/>
              <w:rPr>
                <w:color w:val="cccccc"/>
                <w:sz w:val="16"/>
                <w:szCs w:val="16"/>
              </w:rPr>
            </w:pPr>
            <w:r w:rsidDel="00000000" w:rsidR="00000000" w:rsidRPr="00000000">
              <w:rPr>
                <w:color w:val="cccccc"/>
                <w:sz w:val="16"/>
                <w:szCs w:val="16"/>
                <w:rtl w:val="0"/>
              </w:rPr>
              <w:t xml:space="preserve">50 Gy (10-15%, 1 cc)</w:t>
            </w:r>
          </w:p>
          <w:p w:rsidR="00000000" w:rsidDel="00000000" w:rsidP="00000000" w:rsidRDefault="00000000" w:rsidRPr="00000000" w14:paraId="00000516">
            <w:pPr>
              <w:widowControl w:val="0"/>
              <w:rPr>
                <w:sz w:val="16"/>
                <w:szCs w:val="16"/>
              </w:rPr>
            </w:pPr>
            <w:r w:rsidDel="00000000" w:rsidR="00000000" w:rsidRPr="00000000">
              <w:rPr>
                <w:b w:val="1"/>
                <w:sz w:val="16"/>
                <w:szCs w:val="16"/>
                <w:rtl w:val="0"/>
              </w:rPr>
              <w:t xml:space="preserve">45 Gy </w:t>
            </w:r>
            <w:r w:rsidDel="00000000" w:rsidR="00000000" w:rsidRPr="00000000">
              <w:rPr>
                <w:rtl w:val="0"/>
              </w:rPr>
            </w:r>
          </w:p>
          <w:p w:rsidR="00000000" w:rsidDel="00000000" w:rsidP="00000000" w:rsidRDefault="00000000" w:rsidRPr="00000000" w14:paraId="00000517">
            <w:pPr>
              <w:widowControl w:val="0"/>
              <w:rPr>
                <w:sz w:val="16"/>
                <w:szCs w:val="16"/>
              </w:rPr>
            </w:pPr>
            <w:r w:rsidDel="00000000" w:rsidR="00000000" w:rsidRPr="00000000">
              <w:rPr>
                <w:color w:val="cccccc"/>
                <w:sz w:val="16"/>
                <w:szCs w:val="16"/>
                <w:rtl w:val="0"/>
              </w:rPr>
              <w:t xml:space="preserve">45 Gy (15%)</w:t>
            </w:r>
            <w:r w:rsidDel="00000000" w:rsidR="00000000" w:rsidRPr="00000000">
              <w:rPr>
                <w:rtl w:val="0"/>
              </w:rPr>
            </w:r>
          </w:p>
          <w:p w:rsidR="00000000" w:rsidDel="00000000" w:rsidP="00000000" w:rsidRDefault="00000000" w:rsidRPr="00000000" w14:paraId="00000518">
            <w:pPr>
              <w:widowControl w:val="0"/>
              <w:rPr>
                <w:b w:val="1"/>
                <w:sz w:val="16"/>
                <w:szCs w:val="16"/>
              </w:rPr>
            </w:pPr>
            <w:r w:rsidDel="00000000" w:rsidR="00000000" w:rsidRPr="00000000">
              <w:rPr>
                <w:color w:val="cccccc"/>
                <w:sz w:val="16"/>
                <w:szCs w:val="16"/>
                <w:rtl w:val="0"/>
              </w:rPr>
              <w:t xml:space="preserve">20 Gy (50%*)</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19">
            <w:pPr>
              <w:rPr>
                <w:sz w:val="16"/>
                <w:szCs w:val="16"/>
              </w:rPr>
            </w:pPr>
            <w:r w:rsidDel="00000000" w:rsidR="00000000" w:rsidRPr="00000000">
              <w:rPr>
                <w:rtl w:val="0"/>
              </w:rPr>
            </w:r>
          </w:p>
          <w:p w:rsidR="00000000" w:rsidDel="00000000" w:rsidP="00000000" w:rsidRDefault="00000000" w:rsidRPr="00000000" w14:paraId="0000051A">
            <w:pPr>
              <w:rPr>
                <w:sz w:val="16"/>
                <w:szCs w:val="16"/>
              </w:rPr>
            </w:pPr>
            <w:r w:rsidDel="00000000" w:rsidR="00000000" w:rsidRPr="00000000">
              <w:rPr>
                <w:rtl w:val="0"/>
              </w:rPr>
            </w:r>
          </w:p>
          <w:p w:rsidR="00000000" w:rsidDel="00000000" w:rsidP="00000000" w:rsidRDefault="00000000" w:rsidRPr="00000000" w14:paraId="0000051B">
            <w:pPr>
              <w:rPr>
                <w:sz w:val="16"/>
                <w:szCs w:val="16"/>
              </w:rPr>
            </w:pPr>
            <w:r w:rsidDel="00000000" w:rsidR="00000000" w:rsidRPr="00000000">
              <w:rPr>
                <w:rtl w:val="0"/>
              </w:rPr>
            </w:r>
          </w:p>
          <w:p w:rsidR="00000000" w:rsidDel="00000000" w:rsidP="00000000" w:rsidRDefault="00000000" w:rsidRPr="00000000" w14:paraId="0000051C">
            <w:pPr>
              <w:rPr>
                <w:sz w:val="16"/>
                <w:szCs w:val="16"/>
              </w:rPr>
            </w:pPr>
            <w:r w:rsidDel="00000000" w:rsidR="00000000" w:rsidRPr="00000000">
              <w:rPr>
                <w:sz w:val="16"/>
                <w:szCs w:val="16"/>
                <w:rtl w:val="0"/>
              </w:rPr>
              <w:t xml:space="preserve">Stomach D100 to 45 Gy with &lt; 7% gastric ulceration. </w:t>
            </w:r>
            <w:hyperlink r:id="rId879">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1D">
            <w:pPr>
              <w:rPr>
                <w:b w:val="1"/>
                <w:sz w:val="16"/>
                <w:szCs w:val="16"/>
              </w:rPr>
            </w:pPr>
            <w:r w:rsidDel="00000000" w:rsidR="00000000" w:rsidRPr="00000000">
              <w:rPr>
                <w:rtl w:val="0"/>
              </w:rPr>
            </w:r>
          </w:p>
          <w:p w:rsidR="00000000" w:rsidDel="00000000" w:rsidP="00000000" w:rsidRDefault="00000000" w:rsidRPr="00000000" w14:paraId="0000051E">
            <w:pPr>
              <w:rPr>
                <w:sz w:val="16"/>
                <w:szCs w:val="16"/>
              </w:rPr>
            </w:pPr>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1F">
            <w:pPr>
              <w:rPr>
                <w:b w:val="1"/>
                <w:sz w:val="17"/>
                <w:szCs w:val="17"/>
              </w:rPr>
            </w:pPr>
            <w:r w:rsidDel="00000000" w:rsidR="00000000" w:rsidRPr="00000000">
              <w:rPr>
                <w:b w:val="1"/>
                <w:sz w:val="17"/>
                <w:szCs w:val="17"/>
                <w:rtl w:val="0"/>
              </w:rPr>
              <w:t xml:space="preserve">Duodenum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20">
            <w:pPr>
              <w:rPr>
                <w:sz w:val="16"/>
                <w:szCs w:val="16"/>
              </w:rPr>
            </w:pPr>
            <w:r w:rsidDel="00000000" w:rsidR="00000000" w:rsidRPr="00000000">
              <w:rPr>
                <w:sz w:val="16"/>
                <w:szCs w:val="16"/>
                <w:rtl w:val="0"/>
              </w:rPr>
              <w:t xml:space="preserve">50 Gy</w:t>
            </w:r>
          </w:p>
          <w:p w:rsidR="00000000" w:rsidDel="00000000" w:rsidP="00000000" w:rsidRDefault="00000000" w:rsidRPr="00000000" w14:paraId="00000521">
            <w:pPr>
              <w:widowControl w:val="0"/>
              <w:rPr>
                <w:sz w:val="16"/>
                <w:szCs w:val="16"/>
              </w:rPr>
            </w:pPr>
            <w:r w:rsidDel="00000000" w:rsidR="00000000" w:rsidRPr="00000000">
              <w:rPr>
                <w:sz w:val="16"/>
                <w:szCs w:val="16"/>
                <w:rtl w:val="0"/>
              </w:rPr>
              <w:t xml:space="preserve">60 Gy (2 cc) </w:t>
            </w:r>
            <w:hyperlink r:id="rId880">
              <w:r w:rsidDel="00000000" w:rsidR="00000000" w:rsidRPr="00000000">
                <w:rPr>
                  <w:sz w:val="16"/>
                  <w:szCs w:val="16"/>
                  <w:vertAlign w:val="superscript"/>
                  <w:rtl w:val="0"/>
                </w:rPr>
                <w:t xml:space="preserve">Verma '14</w:t>
              </w:r>
            </w:hyperlink>
            <w:r w:rsidDel="00000000" w:rsidR="00000000" w:rsidRPr="00000000">
              <w:rPr>
                <w:rtl w:val="0"/>
              </w:rPr>
            </w:r>
          </w:p>
          <w:p w:rsidR="00000000" w:rsidDel="00000000" w:rsidP="00000000" w:rsidRDefault="00000000" w:rsidRPr="00000000" w14:paraId="00000522">
            <w:pPr>
              <w:widowControl w:val="0"/>
              <w:rPr>
                <w:sz w:val="16"/>
                <w:szCs w:val="16"/>
              </w:rPr>
            </w:pPr>
            <w:r w:rsidDel="00000000" w:rsidR="00000000" w:rsidRPr="00000000">
              <w:rPr>
                <w:sz w:val="16"/>
                <w:szCs w:val="16"/>
                <w:rtl w:val="0"/>
              </w:rPr>
              <w:t xml:space="preserve">55 Gy (15 cc) </w:t>
            </w:r>
            <w:hyperlink r:id="rId881">
              <w:r w:rsidDel="00000000" w:rsidR="00000000" w:rsidRPr="00000000">
                <w:rPr>
                  <w:sz w:val="16"/>
                  <w:szCs w:val="16"/>
                  <w:vertAlign w:val="superscript"/>
                  <w:rtl w:val="0"/>
                </w:rPr>
                <w:t xml:space="preserve">Verma '14</w:t>
              </w:r>
            </w:hyperlink>
            <w:r w:rsidDel="00000000" w:rsidR="00000000" w:rsidRPr="00000000">
              <w:rPr>
                <w:rtl w:val="0"/>
              </w:rPr>
            </w:r>
          </w:p>
          <w:p w:rsidR="00000000" w:rsidDel="00000000" w:rsidP="00000000" w:rsidRDefault="00000000" w:rsidRPr="00000000" w14:paraId="00000523">
            <w:pPr>
              <w:widowControl w:val="0"/>
              <w:rPr>
                <w:sz w:val="16"/>
                <w:szCs w:val="16"/>
              </w:rPr>
            </w:pPr>
            <w:r w:rsidDel="00000000" w:rsidR="00000000" w:rsidRPr="00000000">
              <w:rPr>
                <w:sz w:val="16"/>
                <w:szCs w:val="16"/>
                <w:rtl w:val="0"/>
              </w:rPr>
              <w:t xml:space="preserve">55 Gy (1 cc) </w:t>
            </w:r>
            <w:hyperlink r:id="rId882">
              <w:r w:rsidDel="00000000" w:rsidR="00000000" w:rsidRPr="00000000">
                <w:rPr>
                  <w:sz w:val="16"/>
                  <w:szCs w:val="16"/>
                  <w:vertAlign w:val="superscript"/>
                  <w:rtl w:val="0"/>
                </w:rPr>
                <w:t xml:space="preserve">George '20</w:t>
              </w:r>
            </w:hyperlink>
            <w:r w:rsidDel="00000000" w:rsidR="00000000" w:rsidRPr="00000000">
              <w:rPr>
                <w:rtl w:val="0"/>
              </w:rPr>
            </w:r>
          </w:p>
          <w:p w:rsidR="00000000" w:rsidDel="00000000" w:rsidP="00000000" w:rsidRDefault="00000000" w:rsidRPr="00000000" w14:paraId="00000524">
            <w:pPr>
              <w:widowControl w:val="0"/>
              <w:rPr>
                <w:sz w:val="16"/>
                <w:szCs w:val="16"/>
              </w:rPr>
            </w:pPr>
            <w:r w:rsidDel="00000000" w:rsidR="00000000" w:rsidRPr="00000000">
              <w:rPr>
                <w:sz w:val="16"/>
                <w:szCs w:val="16"/>
                <w:rtl w:val="0"/>
              </w:rPr>
              <w:t xml:space="preserve">50 Gy (4 cc) </w:t>
            </w:r>
            <w:hyperlink r:id="rId883">
              <w:r w:rsidDel="00000000" w:rsidR="00000000" w:rsidRPr="00000000">
                <w:rPr>
                  <w:sz w:val="16"/>
                  <w:szCs w:val="16"/>
                  <w:vertAlign w:val="superscript"/>
                  <w:rtl w:val="0"/>
                </w:rPr>
                <w:t xml:space="preserve">George '20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25">
            <w:pPr>
              <w:rPr>
                <w:sz w:val="16"/>
                <w:szCs w:val="16"/>
                <w:vertAlign w:val="superscript"/>
              </w:rPr>
            </w:pPr>
            <w:r w:rsidDel="00000000" w:rsidR="00000000" w:rsidRPr="00000000">
              <w:rPr>
                <w:rFonts w:ascii="Cardo" w:cs="Cardo" w:eastAsia="Cardo" w:hAnsi="Cardo"/>
                <w:sz w:val="16"/>
                <w:szCs w:val="16"/>
                <w:rtl w:val="0"/>
              </w:rPr>
              <w:t xml:space="preserve">3y G2+ for D2cc ± 60 Gy of 4→ 19% </w:t>
            </w:r>
            <w:hyperlink r:id="rId884">
              <w:r w:rsidDel="00000000" w:rsidR="00000000" w:rsidRPr="00000000">
                <w:rPr>
                  <w:sz w:val="16"/>
                  <w:szCs w:val="16"/>
                  <w:vertAlign w:val="superscript"/>
                  <w:rtl w:val="0"/>
                </w:rPr>
                <w:t xml:space="preserve">Verma '14</w:t>
              </w:r>
            </w:hyperlink>
            <w:r w:rsidDel="00000000" w:rsidR="00000000" w:rsidRPr="00000000">
              <w:rPr>
                <w:rtl w:val="0"/>
              </w:rPr>
            </w:r>
          </w:p>
          <w:p w:rsidR="00000000" w:rsidDel="00000000" w:rsidP="00000000" w:rsidRDefault="00000000" w:rsidRPr="00000000" w14:paraId="00000526">
            <w:pPr>
              <w:rPr>
                <w:sz w:val="16"/>
                <w:szCs w:val="16"/>
              </w:rPr>
            </w:pPr>
            <w:r w:rsidDel="00000000" w:rsidR="00000000" w:rsidRPr="00000000">
              <w:rPr>
                <w:rFonts w:ascii="Cardo" w:cs="Cardo" w:eastAsia="Cardo" w:hAnsi="Cardo"/>
                <w:sz w:val="16"/>
                <w:szCs w:val="16"/>
                <w:rtl w:val="0"/>
              </w:rPr>
              <w:t xml:space="preserve">3y G2+ for V55 ± 15 cc of 7→ 49% </w:t>
            </w:r>
            <w:hyperlink r:id="rId885">
              <w:r w:rsidDel="00000000" w:rsidR="00000000" w:rsidRPr="00000000">
                <w:rPr>
                  <w:sz w:val="16"/>
                  <w:szCs w:val="16"/>
                  <w:vertAlign w:val="superscript"/>
                  <w:rtl w:val="0"/>
                </w:rPr>
                <w:t xml:space="preserve">Verma '14</w:t>
              </w:r>
            </w:hyperlink>
            <w:r w:rsidDel="00000000" w:rsidR="00000000" w:rsidRPr="00000000">
              <w:rPr>
                <w:rtl w:val="0"/>
              </w:rPr>
            </w:r>
          </w:p>
          <w:p w:rsidR="00000000" w:rsidDel="00000000" w:rsidP="00000000" w:rsidRDefault="00000000" w:rsidRPr="00000000" w14:paraId="00000527">
            <w:pPr>
              <w:rPr>
                <w:sz w:val="16"/>
                <w:szCs w:val="16"/>
              </w:rPr>
            </w:pPr>
            <w:r w:rsidDel="00000000" w:rsidR="00000000" w:rsidRPr="00000000">
              <w:rPr>
                <w:rFonts w:ascii="Cardo" w:cs="Cardo" w:eastAsia="Cardo" w:hAnsi="Cardo"/>
                <w:sz w:val="16"/>
                <w:szCs w:val="16"/>
                <w:rtl w:val="0"/>
              </w:rPr>
              <w:t xml:space="preserve">G2+ for V55 ± 1 cc or V50 ± 4 cc of 4→ 8% </w:t>
            </w:r>
            <w:hyperlink r:id="rId886">
              <w:r w:rsidDel="00000000" w:rsidR="00000000" w:rsidRPr="00000000">
                <w:rPr>
                  <w:sz w:val="16"/>
                  <w:szCs w:val="16"/>
                  <w:vertAlign w:val="superscript"/>
                  <w:rtl w:val="0"/>
                </w:rPr>
                <w:t xml:space="preserve">George '20</w:t>
              </w:r>
            </w:hyperlink>
            <w:r w:rsidDel="00000000" w:rsidR="00000000" w:rsidRPr="00000000">
              <w:rPr>
                <w:rtl w:val="0"/>
              </w:rPr>
            </w:r>
          </w:p>
          <w:p w:rsidR="00000000" w:rsidDel="00000000" w:rsidP="00000000" w:rsidRDefault="00000000" w:rsidRPr="00000000" w14:paraId="00000528">
            <w:pPr>
              <w:rPr>
                <w:sz w:val="16"/>
                <w:szCs w:val="16"/>
              </w:rPr>
            </w:pPr>
            <w:r w:rsidDel="00000000" w:rsidR="00000000" w:rsidRPr="00000000">
              <w:rPr>
                <w:rFonts w:ascii="Cardo" w:cs="Cardo" w:eastAsia="Cardo" w:hAnsi="Cardo"/>
                <w:sz w:val="16"/>
                <w:szCs w:val="16"/>
                <w:rtl w:val="0"/>
              </w:rPr>
              <w:t xml:space="preserve">G2+ for V55 1 / 10cc of 10→ 20% </w:t>
            </w:r>
            <w:hyperlink r:id="rId887">
              <w:r w:rsidDel="00000000" w:rsidR="00000000" w:rsidRPr="00000000">
                <w:rPr>
                  <w:sz w:val="16"/>
                  <w:szCs w:val="16"/>
                  <w:vertAlign w:val="superscript"/>
                  <w:rtl w:val="0"/>
                </w:rPr>
                <w:t xml:space="preserve">George '20</w:t>
              </w:r>
            </w:hyperlink>
            <w:r w:rsidDel="00000000" w:rsidR="00000000" w:rsidRPr="00000000">
              <w:rPr>
                <w:rtl w:val="0"/>
              </w:rPr>
            </w:r>
          </w:p>
          <w:p w:rsidR="00000000" w:rsidDel="00000000" w:rsidP="00000000" w:rsidRDefault="00000000" w:rsidRPr="00000000" w14:paraId="00000529">
            <w:pPr>
              <w:rPr>
                <w:sz w:val="16"/>
                <w:szCs w:val="16"/>
              </w:rPr>
            </w:pPr>
            <w:r w:rsidDel="00000000" w:rsidR="00000000" w:rsidRPr="00000000">
              <w:rPr>
                <w:rFonts w:ascii="Cardo" w:cs="Cardo" w:eastAsia="Cardo" w:hAnsi="Cardo"/>
                <w:sz w:val="16"/>
                <w:szCs w:val="16"/>
                <w:rtl w:val="0"/>
              </w:rPr>
              <w:t xml:space="preserve">G2+ for V50 4 / 10cc of 10→ 14% </w:t>
            </w:r>
            <w:hyperlink r:id="rId888">
              <w:r w:rsidDel="00000000" w:rsidR="00000000" w:rsidRPr="00000000">
                <w:rPr>
                  <w:sz w:val="16"/>
                  <w:szCs w:val="16"/>
                  <w:vertAlign w:val="superscript"/>
                  <w:rtl w:val="0"/>
                </w:rPr>
                <w:t xml:space="preserve">George '20</w:t>
              </w:r>
            </w:hyperlink>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2A">
            <w:pPr>
              <w:rPr>
                <w:sz w:val="17"/>
                <w:szCs w:val="17"/>
              </w:rPr>
            </w:pPr>
            <w:r w:rsidDel="00000000" w:rsidR="00000000" w:rsidRPr="00000000">
              <w:rPr>
                <w:b w:val="1"/>
                <w:sz w:val="17"/>
                <w:szCs w:val="17"/>
                <w:rtl w:val="0"/>
              </w:rPr>
              <w:t xml:space="preserve">Small bowel </w:t>
            </w:r>
            <w:r w:rsidDel="00000000" w:rsidR="00000000" w:rsidRPr="00000000">
              <w:rPr>
                <w:sz w:val="17"/>
                <w:szCs w:val="17"/>
                <w:rtl w:val="0"/>
              </w:rPr>
              <w:t xml:space="preserve">(jejunum/ileum)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2B">
            <w:pPr>
              <w:widowControl w:val="0"/>
              <w:rPr>
                <w:sz w:val="16"/>
                <w:szCs w:val="16"/>
              </w:rPr>
            </w:pPr>
            <w:r w:rsidDel="00000000" w:rsidR="00000000" w:rsidRPr="00000000">
              <w:rPr>
                <w:b w:val="1"/>
                <w:sz w:val="16"/>
                <w:szCs w:val="16"/>
                <w:rtl w:val="0"/>
              </w:rPr>
              <w:t xml:space="preserve">55 Gy </w:t>
            </w:r>
            <w:r w:rsidDel="00000000" w:rsidR="00000000" w:rsidRPr="00000000">
              <w:rPr>
                <w:sz w:val="16"/>
                <w:szCs w:val="16"/>
                <w:rtl w:val="0"/>
              </w:rPr>
              <w:t xml:space="preserve">(5 - 10 cc - bag) </w:t>
            </w:r>
            <w:hyperlink r:id="rId889">
              <w:r w:rsidDel="00000000" w:rsidR="00000000" w:rsidRPr="00000000">
                <w:rPr>
                  <w:sz w:val="16"/>
                  <w:szCs w:val="16"/>
                  <w:vertAlign w:val="superscript"/>
                  <w:rtl w:val="0"/>
                </w:rPr>
                <w:t xml:space="preserve">EMBRACE II</w:t>
              </w:r>
            </w:hyperlink>
            <w:r w:rsidDel="00000000" w:rsidR="00000000" w:rsidRPr="00000000">
              <w:rPr>
                <w:rtl w:val="0"/>
              </w:rPr>
            </w:r>
          </w:p>
          <w:p w:rsidR="00000000" w:rsidDel="00000000" w:rsidP="00000000" w:rsidRDefault="00000000" w:rsidRPr="00000000" w14:paraId="0000052C">
            <w:pPr>
              <w:widowControl w:val="0"/>
              <w:rPr>
                <w:sz w:val="16"/>
                <w:szCs w:val="16"/>
                <w:vertAlign w:val="superscript"/>
              </w:rPr>
            </w:pPr>
            <w:r w:rsidDel="00000000" w:rsidR="00000000" w:rsidRPr="00000000">
              <w:rPr>
                <w:sz w:val="16"/>
                <w:szCs w:val="16"/>
                <w:rtl w:val="0"/>
              </w:rPr>
              <w:t xml:space="preserve">50 Gy (2 cc - bag) </w:t>
            </w:r>
            <w:hyperlink r:id="rId890">
              <w:r w:rsidDel="00000000" w:rsidR="00000000" w:rsidRPr="00000000">
                <w:rPr>
                  <w:sz w:val="16"/>
                  <w:szCs w:val="16"/>
                  <w:vertAlign w:val="superscript"/>
                  <w:rtl w:val="0"/>
                </w:rPr>
                <w:t xml:space="preserve">Jethwa ARO '19</w:t>
              </w:r>
            </w:hyperlink>
            <w:r w:rsidDel="00000000" w:rsidR="00000000" w:rsidRPr="00000000">
              <w:rPr>
                <w:rtl w:val="0"/>
              </w:rPr>
            </w:r>
          </w:p>
          <w:p w:rsidR="00000000" w:rsidDel="00000000" w:rsidP="00000000" w:rsidRDefault="00000000" w:rsidRPr="00000000" w14:paraId="0000052D">
            <w:pPr>
              <w:widowControl w:val="0"/>
              <w:rPr>
                <w:b w:val="1"/>
                <w:sz w:val="16"/>
                <w:szCs w:val="16"/>
              </w:rPr>
            </w:pPr>
            <w:r w:rsidDel="00000000" w:rsidR="00000000" w:rsidRPr="00000000">
              <w:rPr>
                <w:sz w:val="16"/>
                <w:szCs w:val="16"/>
                <w:rtl w:val="0"/>
              </w:rPr>
              <w:t xml:space="preserve">50 - 52 Gy</w:t>
            </w:r>
            <w:r w:rsidDel="00000000" w:rsidR="00000000" w:rsidRPr="00000000">
              <w:rPr>
                <w:rtl w:val="0"/>
              </w:rPr>
            </w:r>
          </w:p>
          <w:p w:rsidR="00000000" w:rsidDel="00000000" w:rsidP="00000000" w:rsidRDefault="00000000" w:rsidRPr="00000000" w14:paraId="0000052E">
            <w:pPr>
              <w:widowControl w:val="0"/>
              <w:rPr>
                <w:sz w:val="16"/>
                <w:szCs w:val="16"/>
                <w:vertAlign w:val="superscript"/>
              </w:rPr>
            </w:pPr>
            <w:r w:rsidDel="00000000" w:rsidR="00000000" w:rsidRPr="00000000">
              <w:rPr>
                <w:b w:val="1"/>
                <w:sz w:val="16"/>
                <w:szCs w:val="16"/>
                <w:rtl w:val="0"/>
              </w:rPr>
              <w:t xml:space="preserve">45 Gy </w:t>
            </w:r>
            <w:r w:rsidDel="00000000" w:rsidR="00000000" w:rsidRPr="00000000">
              <w:rPr>
                <w:sz w:val="16"/>
                <w:szCs w:val="16"/>
                <w:rtl w:val="0"/>
              </w:rPr>
              <w:t xml:space="preserve">(</w:t>
            </w:r>
            <w:r w:rsidDel="00000000" w:rsidR="00000000" w:rsidRPr="00000000">
              <w:rPr>
                <w:b w:val="1"/>
                <w:sz w:val="16"/>
                <w:szCs w:val="16"/>
                <w:rtl w:val="0"/>
              </w:rPr>
              <w:t xml:space="preserve">195 cc - bag</w:t>
            </w:r>
            <w:r w:rsidDel="00000000" w:rsidR="00000000" w:rsidRPr="00000000">
              <w:rPr>
                <w:sz w:val="16"/>
                <w:szCs w:val="16"/>
                <w:rtl w:val="0"/>
              </w:rPr>
              <w:t xml:space="preserve">)</w:t>
            </w:r>
            <w:hyperlink r:id="rId891">
              <w:r w:rsidDel="00000000" w:rsidR="00000000" w:rsidRPr="00000000">
                <w:rPr>
                  <w:sz w:val="16"/>
                  <w:szCs w:val="16"/>
                  <w:vertAlign w:val="superscript"/>
                  <w:rtl w:val="0"/>
                </w:rPr>
                <w:t xml:space="preserve">Roeske RTO '03</w:t>
              </w:r>
            </w:hyperlink>
            <w:r w:rsidDel="00000000" w:rsidR="00000000" w:rsidRPr="00000000">
              <w:rPr>
                <w:rtl w:val="0"/>
              </w:rPr>
            </w:r>
          </w:p>
          <w:p w:rsidR="00000000" w:rsidDel="00000000" w:rsidP="00000000" w:rsidRDefault="00000000" w:rsidRPr="00000000" w14:paraId="0000052F">
            <w:pPr>
              <w:widowControl w:val="0"/>
              <w:rPr>
                <w:sz w:val="16"/>
                <w:szCs w:val="16"/>
              </w:rPr>
            </w:pPr>
            <w:r w:rsidDel="00000000" w:rsidR="00000000" w:rsidRPr="00000000">
              <w:rPr>
                <w:sz w:val="16"/>
                <w:szCs w:val="16"/>
                <w:rtl w:val="0"/>
              </w:rPr>
              <w:t xml:space="preserve">45 Gy (150 - 200 cc) </w:t>
            </w:r>
            <w:hyperlink r:id="rId892">
              <w:r w:rsidDel="00000000" w:rsidR="00000000" w:rsidRPr="00000000">
                <w:rPr>
                  <w:sz w:val="16"/>
                  <w:szCs w:val="16"/>
                  <w:vertAlign w:val="superscript"/>
                  <w:rtl w:val="0"/>
                </w:rPr>
                <w:t xml:space="preserve">05-34 (SPPORT)</w:t>
              </w:r>
            </w:hyperlink>
            <w:r w:rsidDel="00000000" w:rsidR="00000000" w:rsidRPr="00000000">
              <w:rPr>
                <w:rtl w:val="0"/>
              </w:rPr>
            </w:r>
          </w:p>
          <w:p w:rsidR="00000000" w:rsidDel="00000000" w:rsidP="00000000" w:rsidRDefault="00000000" w:rsidRPr="00000000" w14:paraId="00000530">
            <w:pPr>
              <w:widowControl w:val="0"/>
              <w:rPr>
                <w:b w:val="1"/>
                <w:sz w:val="16"/>
                <w:szCs w:val="16"/>
              </w:rPr>
            </w:pPr>
            <w:r w:rsidDel="00000000" w:rsidR="00000000" w:rsidRPr="00000000">
              <w:rPr>
                <w:b w:val="1"/>
                <w:sz w:val="16"/>
                <w:szCs w:val="16"/>
                <w:rtl w:val="0"/>
              </w:rPr>
              <w:t xml:space="preserve">40 Gy </w:t>
            </w:r>
            <w:r w:rsidDel="00000000" w:rsidR="00000000" w:rsidRPr="00000000">
              <w:rPr>
                <w:sz w:val="16"/>
                <w:szCs w:val="16"/>
                <w:rtl w:val="0"/>
              </w:rPr>
              <w:t xml:space="preserve">(</w:t>
            </w:r>
            <w:r w:rsidDel="00000000" w:rsidR="00000000" w:rsidRPr="00000000">
              <w:rPr>
                <w:b w:val="1"/>
                <w:sz w:val="16"/>
                <w:szCs w:val="16"/>
                <w:rtl w:val="0"/>
              </w:rPr>
              <w:t xml:space="preserve">30% - bag</w:t>
            </w:r>
            <w:r w:rsidDel="00000000" w:rsidR="00000000" w:rsidRPr="00000000">
              <w:rPr>
                <w:sz w:val="16"/>
                <w:szCs w:val="16"/>
                <w:rtl w:val="0"/>
              </w:rPr>
              <w:t xml:space="preserve">)</w:t>
            </w:r>
            <w:hyperlink r:id="rId893">
              <w:r w:rsidDel="00000000" w:rsidR="00000000" w:rsidRPr="00000000">
                <w:rPr>
                  <w:sz w:val="16"/>
                  <w:szCs w:val="16"/>
                  <w:vertAlign w:val="superscript"/>
                  <w:rtl w:val="0"/>
                </w:rPr>
                <w:t xml:space="preserve">TIME-C</w:t>
              </w:r>
            </w:hyperlink>
            <w:r w:rsidDel="00000000" w:rsidR="00000000" w:rsidRPr="00000000">
              <w:rPr>
                <w:sz w:val="16"/>
                <w:szCs w:val="16"/>
                <w:vertAlign w:val="superscript"/>
                <w:rtl w:val="0"/>
              </w:rPr>
              <w:t xml:space="preserve">, </w:t>
            </w:r>
            <w:hyperlink r:id="rId894">
              <w:r w:rsidDel="00000000" w:rsidR="00000000" w:rsidRPr="00000000">
                <w:rPr>
                  <w:sz w:val="16"/>
                  <w:szCs w:val="16"/>
                  <w:vertAlign w:val="superscript"/>
                  <w:rtl w:val="0"/>
                </w:rPr>
                <w:t xml:space="preserve">04-18</w:t>
              </w:r>
            </w:hyperlink>
            <w:r w:rsidDel="00000000" w:rsidR="00000000" w:rsidRPr="00000000">
              <w:rPr>
                <w:sz w:val="16"/>
                <w:szCs w:val="16"/>
                <w:vertAlign w:val="superscript"/>
                <w:rtl w:val="0"/>
              </w:rPr>
              <w:t xml:space="preserve">, </w:t>
            </w:r>
            <w:hyperlink r:id="rId895">
              <w:r w:rsidDel="00000000" w:rsidR="00000000" w:rsidRPr="00000000">
                <w:rPr>
                  <w:sz w:val="16"/>
                  <w:szCs w:val="16"/>
                  <w:vertAlign w:val="superscript"/>
                  <w:rtl w:val="0"/>
                </w:rPr>
                <w:t xml:space="preserve">07-24</w:t>
              </w:r>
            </w:hyperlink>
            <w:r w:rsidDel="00000000" w:rsidR="00000000" w:rsidRPr="00000000">
              <w:rPr>
                <w:sz w:val="16"/>
                <w:szCs w:val="16"/>
                <w:vertAlign w:val="superscript"/>
                <w:rtl w:val="0"/>
              </w:rPr>
              <w:t xml:space="preserve">,</w:t>
            </w:r>
            <w:hyperlink r:id="rId896">
              <w:r w:rsidDel="00000000" w:rsidR="00000000" w:rsidRPr="00000000">
                <w:rPr>
                  <w:sz w:val="16"/>
                  <w:szCs w:val="16"/>
                  <w:vertAlign w:val="superscript"/>
                  <w:rtl w:val="0"/>
                </w:rPr>
                <w:t xml:space="preserve"> GU-001</w:t>
              </w:r>
            </w:hyperlink>
            <w:r w:rsidDel="00000000" w:rsidR="00000000" w:rsidRPr="00000000">
              <w:rPr>
                <w:rtl w:val="0"/>
              </w:rPr>
            </w:r>
          </w:p>
          <w:p w:rsidR="00000000" w:rsidDel="00000000" w:rsidP="00000000" w:rsidRDefault="00000000" w:rsidRPr="00000000" w14:paraId="00000531">
            <w:pPr>
              <w:widowControl w:val="0"/>
              <w:rPr>
                <w:sz w:val="16"/>
                <w:szCs w:val="16"/>
                <w:vertAlign w:val="superscript"/>
              </w:rPr>
            </w:pPr>
            <w:r w:rsidDel="00000000" w:rsidR="00000000" w:rsidRPr="00000000">
              <w:rPr>
                <w:b w:val="1"/>
                <w:sz w:val="16"/>
                <w:szCs w:val="16"/>
                <w:rtl w:val="0"/>
              </w:rPr>
              <w:t xml:space="preserve">15 Gy</w:t>
            </w:r>
            <w:r w:rsidDel="00000000" w:rsidR="00000000" w:rsidRPr="00000000">
              <w:rPr>
                <w:sz w:val="16"/>
                <w:szCs w:val="16"/>
                <w:rtl w:val="0"/>
              </w:rPr>
              <w:t xml:space="preserve"> (</w:t>
            </w:r>
            <w:r w:rsidDel="00000000" w:rsidR="00000000" w:rsidRPr="00000000">
              <w:rPr>
                <w:b w:val="1"/>
                <w:sz w:val="16"/>
                <w:szCs w:val="16"/>
                <w:rtl w:val="0"/>
              </w:rPr>
              <w:t xml:space="preserve">120cc - loop</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532">
            <w:pPr>
              <w:widowControl w:val="0"/>
              <w:rPr>
                <w:sz w:val="16"/>
                <w:szCs w:val="16"/>
              </w:rPr>
            </w:pPr>
            <w:r w:rsidDel="00000000" w:rsidR="00000000" w:rsidRPr="00000000">
              <w:rPr>
                <w:sz w:val="16"/>
                <w:szCs w:val="16"/>
                <w:rtl w:val="0"/>
              </w:rPr>
              <w:t xml:space="preserve">Rectal:</w:t>
            </w:r>
          </w:p>
          <w:p w:rsidR="00000000" w:rsidDel="00000000" w:rsidP="00000000" w:rsidRDefault="00000000" w:rsidRPr="00000000" w14:paraId="00000533">
            <w:pPr>
              <w:widowControl w:val="0"/>
              <w:rPr>
                <w:sz w:val="16"/>
                <w:szCs w:val="16"/>
                <w:vertAlign w:val="superscript"/>
              </w:rPr>
            </w:pPr>
            <w:r w:rsidDel="00000000" w:rsidR="00000000" w:rsidRPr="00000000">
              <w:rPr>
                <w:sz w:val="16"/>
                <w:szCs w:val="16"/>
                <w:rtl w:val="0"/>
              </w:rPr>
              <w:t xml:space="preserve">35 Gy (180 cc) </w:t>
            </w:r>
            <w:hyperlink r:id="rId897">
              <w:r w:rsidDel="00000000" w:rsidR="00000000" w:rsidRPr="00000000">
                <w:rPr>
                  <w:sz w:val="16"/>
                  <w:szCs w:val="16"/>
                  <w:vertAlign w:val="superscript"/>
                  <w:rtl w:val="0"/>
                </w:rPr>
                <w:t xml:space="preserve">08-22</w:t>
              </w:r>
            </w:hyperlink>
            <w:r w:rsidDel="00000000" w:rsidR="00000000" w:rsidRPr="00000000">
              <w:rPr>
                <w:rtl w:val="0"/>
              </w:rPr>
            </w:r>
          </w:p>
          <w:p w:rsidR="00000000" w:rsidDel="00000000" w:rsidP="00000000" w:rsidRDefault="00000000" w:rsidRPr="00000000" w14:paraId="00000534">
            <w:pPr>
              <w:widowControl w:val="0"/>
              <w:rPr>
                <w:sz w:val="16"/>
                <w:szCs w:val="16"/>
              </w:rPr>
            </w:pPr>
            <w:r w:rsidDel="00000000" w:rsidR="00000000" w:rsidRPr="00000000">
              <w:rPr>
                <w:sz w:val="16"/>
                <w:szCs w:val="16"/>
                <w:rtl w:val="0"/>
              </w:rPr>
              <w:t xml:space="preserve">40 Gy (100 cc) </w:t>
            </w:r>
            <w:hyperlink r:id="rId898">
              <w:r w:rsidDel="00000000" w:rsidR="00000000" w:rsidRPr="00000000">
                <w:rPr>
                  <w:sz w:val="16"/>
                  <w:szCs w:val="16"/>
                  <w:vertAlign w:val="superscript"/>
                  <w:rtl w:val="0"/>
                </w:rPr>
                <w:t xml:space="preserve">08-22</w:t>
              </w:r>
            </w:hyperlink>
            <w:r w:rsidDel="00000000" w:rsidR="00000000" w:rsidRPr="00000000">
              <w:rPr>
                <w:rtl w:val="0"/>
              </w:rPr>
            </w:r>
          </w:p>
          <w:p w:rsidR="00000000" w:rsidDel="00000000" w:rsidP="00000000" w:rsidRDefault="00000000" w:rsidRPr="00000000" w14:paraId="00000535">
            <w:pPr>
              <w:widowControl w:val="0"/>
              <w:rPr>
                <w:sz w:val="16"/>
                <w:szCs w:val="16"/>
              </w:rPr>
            </w:pPr>
            <w:r w:rsidDel="00000000" w:rsidR="00000000" w:rsidRPr="00000000">
              <w:rPr>
                <w:sz w:val="16"/>
                <w:szCs w:val="16"/>
                <w:rtl w:val="0"/>
              </w:rPr>
              <w:t xml:space="preserve">45 Gy (65 cc) </w:t>
            </w:r>
            <w:hyperlink r:id="rId899">
              <w:r w:rsidDel="00000000" w:rsidR="00000000" w:rsidRPr="00000000">
                <w:rPr>
                  <w:sz w:val="16"/>
                  <w:szCs w:val="16"/>
                  <w:vertAlign w:val="superscript"/>
                  <w:rtl w:val="0"/>
                </w:rPr>
                <w:t xml:space="preserve">08-22</w:t>
              </w:r>
            </w:hyperlink>
            <w:r w:rsidDel="00000000" w:rsidR="00000000" w:rsidRPr="00000000">
              <w:rPr>
                <w:rtl w:val="0"/>
              </w:rPr>
            </w:r>
          </w:p>
          <w:p w:rsidR="00000000" w:rsidDel="00000000" w:rsidP="00000000" w:rsidRDefault="00000000" w:rsidRPr="00000000" w14:paraId="00000536">
            <w:pPr>
              <w:widowControl w:val="0"/>
              <w:rPr>
                <w:sz w:val="16"/>
                <w:szCs w:val="16"/>
              </w:rPr>
            </w:pPr>
            <w:r w:rsidDel="00000000" w:rsidR="00000000" w:rsidRPr="00000000">
              <w:rPr>
                <w:sz w:val="16"/>
                <w:szCs w:val="16"/>
                <w:rtl w:val="0"/>
              </w:rPr>
              <w:t xml:space="preserve">50 Gy </w:t>
            </w:r>
            <w:hyperlink r:id="rId900">
              <w:r w:rsidDel="00000000" w:rsidR="00000000" w:rsidRPr="00000000">
                <w:rPr>
                  <w:sz w:val="16"/>
                  <w:szCs w:val="16"/>
                  <w:vertAlign w:val="superscript"/>
                  <w:rtl w:val="0"/>
                </w:rPr>
                <w:t xml:space="preserve">08-22</w:t>
              </w:r>
            </w:hyperlink>
            <w:r w:rsidDel="00000000" w:rsidR="00000000" w:rsidRPr="00000000">
              <w:rPr>
                <w:rtl w:val="0"/>
              </w:rPr>
            </w:r>
          </w:p>
          <w:p w:rsidR="00000000" w:rsidDel="00000000" w:rsidP="00000000" w:rsidRDefault="00000000" w:rsidRPr="00000000" w14:paraId="00000537">
            <w:pPr>
              <w:widowControl w:val="0"/>
              <w:rPr>
                <w:sz w:val="16"/>
                <w:szCs w:val="16"/>
              </w:rPr>
            </w:pPr>
            <w:r w:rsidDel="00000000" w:rsidR="00000000" w:rsidRPr="00000000">
              <w:rPr>
                <w:sz w:val="16"/>
                <w:szCs w:val="16"/>
                <w:rtl w:val="0"/>
              </w:rPr>
              <w:t xml:space="preserve">Anal: </w:t>
            </w:r>
          </w:p>
          <w:p w:rsidR="00000000" w:rsidDel="00000000" w:rsidP="00000000" w:rsidRDefault="00000000" w:rsidRPr="00000000" w14:paraId="00000538">
            <w:pPr>
              <w:widowControl w:val="0"/>
              <w:rPr>
                <w:sz w:val="16"/>
                <w:szCs w:val="16"/>
                <w:vertAlign w:val="superscript"/>
              </w:rPr>
            </w:pPr>
            <w:r w:rsidDel="00000000" w:rsidR="00000000" w:rsidRPr="00000000">
              <w:rPr>
                <w:sz w:val="16"/>
                <w:szCs w:val="16"/>
                <w:rtl w:val="0"/>
              </w:rPr>
              <w:t xml:space="preserve">30 Gy (200 cc) </w:t>
            </w:r>
            <w:hyperlink r:id="rId901">
              <w:r w:rsidDel="00000000" w:rsidR="00000000" w:rsidRPr="00000000">
                <w:rPr>
                  <w:sz w:val="16"/>
                  <w:szCs w:val="16"/>
                  <w:vertAlign w:val="superscript"/>
                  <w:rtl w:val="0"/>
                </w:rPr>
                <w:t xml:space="preserve">05-29</w:t>
              </w:r>
            </w:hyperlink>
            <w:r w:rsidDel="00000000" w:rsidR="00000000" w:rsidRPr="00000000">
              <w:rPr>
                <w:rtl w:val="0"/>
              </w:rPr>
            </w:r>
          </w:p>
          <w:p w:rsidR="00000000" w:rsidDel="00000000" w:rsidP="00000000" w:rsidRDefault="00000000" w:rsidRPr="00000000" w14:paraId="00000539">
            <w:pPr>
              <w:widowControl w:val="0"/>
              <w:rPr>
                <w:sz w:val="16"/>
                <w:szCs w:val="16"/>
              </w:rPr>
            </w:pPr>
            <w:r w:rsidDel="00000000" w:rsidR="00000000" w:rsidRPr="00000000">
              <w:rPr>
                <w:sz w:val="16"/>
                <w:szCs w:val="16"/>
                <w:rtl w:val="0"/>
              </w:rPr>
              <w:t xml:space="preserve">35 Gy (150 cc) </w:t>
            </w:r>
            <w:hyperlink r:id="rId902">
              <w:r w:rsidDel="00000000" w:rsidR="00000000" w:rsidRPr="00000000">
                <w:rPr>
                  <w:sz w:val="16"/>
                  <w:szCs w:val="16"/>
                  <w:vertAlign w:val="superscript"/>
                  <w:rtl w:val="0"/>
                </w:rPr>
                <w:t xml:space="preserve">05-29</w:t>
              </w:r>
            </w:hyperlink>
            <w:r w:rsidDel="00000000" w:rsidR="00000000" w:rsidRPr="00000000">
              <w:rPr>
                <w:rtl w:val="0"/>
              </w:rPr>
            </w:r>
          </w:p>
          <w:p w:rsidR="00000000" w:rsidDel="00000000" w:rsidP="00000000" w:rsidRDefault="00000000" w:rsidRPr="00000000" w14:paraId="0000053A">
            <w:pPr>
              <w:widowControl w:val="0"/>
              <w:rPr>
                <w:sz w:val="16"/>
                <w:szCs w:val="16"/>
              </w:rPr>
            </w:pPr>
            <w:r w:rsidDel="00000000" w:rsidR="00000000" w:rsidRPr="00000000">
              <w:rPr>
                <w:sz w:val="16"/>
                <w:szCs w:val="16"/>
                <w:rtl w:val="0"/>
              </w:rPr>
              <w:t xml:space="preserve">45 Gy (20 cc) </w:t>
            </w:r>
            <w:hyperlink r:id="rId903">
              <w:r w:rsidDel="00000000" w:rsidR="00000000" w:rsidRPr="00000000">
                <w:rPr>
                  <w:sz w:val="16"/>
                  <w:szCs w:val="16"/>
                  <w:vertAlign w:val="superscript"/>
                  <w:rtl w:val="0"/>
                </w:rPr>
                <w:t xml:space="preserve">05-29</w:t>
              </w:r>
            </w:hyperlink>
            <w:r w:rsidDel="00000000" w:rsidR="00000000" w:rsidRPr="00000000">
              <w:rPr>
                <w:rtl w:val="0"/>
              </w:rPr>
            </w:r>
          </w:p>
          <w:p w:rsidR="00000000" w:rsidDel="00000000" w:rsidP="00000000" w:rsidRDefault="00000000" w:rsidRPr="00000000" w14:paraId="0000053B">
            <w:pPr>
              <w:widowControl w:val="0"/>
              <w:rPr>
                <w:sz w:val="16"/>
                <w:szCs w:val="16"/>
              </w:rPr>
            </w:pPr>
            <w:r w:rsidDel="00000000" w:rsidR="00000000" w:rsidRPr="00000000">
              <w:rPr>
                <w:sz w:val="16"/>
                <w:szCs w:val="16"/>
                <w:rtl w:val="0"/>
              </w:rPr>
              <w:t xml:space="preserve">50 Gy </w:t>
            </w:r>
            <w:hyperlink r:id="rId904">
              <w:r w:rsidDel="00000000" w:rsidR="00000000" w:rsidRPr="00000000">
                <w:rPr>
                  <w:sz w:val="16"/>
                  <w:szCs w:val="16"/>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3C">
            <w:pPr>
              <w:rPr>
                <w:sz w:val="16"/>
                <w:szCs w:val="16"/>
              </w:rPr>
            </w:pPr>
            <w:r w:rsidDel="00000000" w:rsidR="00000000" w:rsidRPr="00000000">
              <w:rPr>
                <w:rtl w:val="0"/>
              </w:rPr>
            </w:r>
          </w:p>
          <w:p w:rsidR="00000000" w:rsidDel="00000000" w:rsidP="00000000" w:rsidRDefault="00000000" w:rsidRPr="00000000" w14:paraId="0000053D">
            <w:pPr>
              <w:rPr>
                <w:sz w:val="16"/>
                <w:szCs w:val="16"/>
              </w:rPr>
            </w:pPr>
            <w:r w:rsidDel="00000000" w:rsidR="00000000" w:rsidRPr="00000000">
              <w:rPr>
                <w:sz w:val="16"/>
                <w:szCs w:val="16"/>
                <w:rtl w:val="0"/>
              </w:rPr>
              <w:t xml:space="preserve">Small bowel: TD 5/5 50 Gy.</w:t>
            </w:r>
          </w:p>
          <w:p w:rsidR="00000000" w:rsidDel="00000000" w:rsidP="00000000" w:rsidRDefault="00000000" w:rsidRPr="00000000" w14:paraId="0000053E">
            <w:pPr>
              <w:rPr>
                <w:sz w:val="16"/>
                <w:szCs w:val="16"/>
              </w:rPr>
            </w:pPr>
            <w:r w:rsidDel="00000000" w:rsidR="00000000" w:rsidRPr="00000000">
              <w:rPr>
                <w:rtl w:val="0"/>
              </w:rPr>
            </w:r>
          </w:p>
          <w:p w:rsidR="00000000" w:rsidDel="00000000" w:rsidP="00000000" w:rsidRDefault="00000000" w:rsidRPr="00000000" w14:paraId="0000053F">
            <w:pPr>
              <w:rPr>
                <w:sz w:val="16"/>
                <w:szCs w:val="16"/>
              </w:rPr>
            </w:pPr>
            <w:r w:rsidDel="00000000" w:rsidR="00000000" w:rsidRPr="00000000">
              <w:rPr>
                <w:sz w:val="16"/>
                <w:szCs w:val="16"/>
                <w:rtl w:val="0"/>
              </w:rPr>
              <w:t xml:space="preserve">G3+ acute toxicity &lt; 10% for bowel bag V45 &lt; 195 cc. </w:t>
            </w:r>
            <w:hyperlink r:id="rId905">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40">
            <w:pPr>
              <w:rPr>
                <w:sz w:val="16"/>
                <w:szCs w:val="16"/>
              </w:rPr>
            </w:pPr>
            <w:r w:rsidDel="00000000" w:rsidR="00000000" w:rsidRPr="00000000">
              <w:rPr>
                <w:rtl w:val="0"/>
              </w:rPr>
            </w:r>
          </w:p>
          <w:p w:rsidR="00000000" w:rsidDel="00000000" w:rsidP="00000000" w:rsidRDefault="00000000" w:rsidRPr="00000000" w14:paraId="00000541">
            <w:pPr>
              <w:rPr>
                <w:sz w:val="16"/>
                <w:szCs w:val="16"/>
              </w:rPr>
            </w:pPr>
            <w:r w:rsidDel="00000000" w:rsidR="00000000" w:rsidRPr="00000000">
              <w:rPr>
                <w:sz w:val="16"/>
                <w:szCs w:val="16"/>
                <w:rtl w:val="0"/>
              </w:rPr>
              <w:t xml:space="preserve">G3+ acute toxicity &lt; 10% for individual loops V15 &lt; 120 cc </w:t>
            </w:r>
            <w:hyperlink r:id="rId906">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42">
            <w:pPr>
              <w:rPr>
                <w:sz w:val="16"/>
                <w:szCs w:val="16"/>
              </w:rPr>
            </w:pPr>
            <w:r w:rsidDel="00000000" w:rsidR="00000000" w:rsidRPr="00000000">
              <w:rPr>
                <w:rtl w:val="0"/>
              </w:rPr>
            </w:r>
          </w:p>
          <w:p w:rsidR="00000000" w:rsidDel="00000000" w:rsidP="00000000" w:rsidRDefault="00000000" w:rsidRPr="00000000" w14:paraId="00000543">
            <w:pPr>
              <w:rPr>
                <w:sz w:val="16"/>
                <w:szCs w:val="16"/>
              </w:rPr>
            </w:pPr>
            <w:r w:rsidDel="00000000" w:rsidR="00000000" w:rsidRPr="00000000">
              <w:rPr>
                <w:rtl w:val="0"/>
              </w:rPr>
            </w:r>
          </w:p>
          <w:p w:rsidR="00000000" w:rsidDel="00000000" w:rsidP="00000000" w:rsidRDefault="00000000" w:rsidRPr="00000000" w14:paraId="00000544">
            <w:pPr>
              <w:rPr>
                <w:sz w:val="16"/>
                <w:szCs w:val="16"/>
              </w:rPr>
            </w:pPr>
            <w:r w:rsidDel="00000000" w:rsidR="00000000" w:rsidRPr="00000000">
              <w:rPr>
                <w:rtl w:val="0"/>
              </w:rPr>
            </w:r>
          </w:p>
          <w:p w:rsidR="00000000" w:rsidDel="00000000" w:rsidP="00000000" w:rsidRDefault="00000000" w:rsidRPr="00000000" w14:paraId="00000545">
            <w:pPr>
              <w:rPr>
                <w:sz w:val="16"/>
                <w:szCs w:val="16"/>
              </w:rPr>
            </w:pPr>
            <w:r w:rsidDel="00000000" w:rsidR="00000000" w:rsidRPr="00000000">
              <w:rPr>
                <w:rtl w:val="0"/>
              </w:rPr>
            </w:r>
          </w:p>
          <w:p w:rsidR="00000000" w:rsidDel="00000000" w:rsidP="00000000" w:rsidRDefault="00000000" w:rsidRPr="00000000" w14:paraId="00000546">
            <w:pPr>
              <w:rPr>
                <w:sz w:val="16"/>
                <w:szCs w:val="16"/>
              </w:rPr>
            </w:pPr>
            <w:r w:rsidDel="00000000" w:rsidR="00000000" w:rsidRPr="00000000">
              <w:rPr>
                <w:rtl w:val="0"/>
              </w:rPr>
            </w:r>
          </w:p>
          <w:p w:rsidR="00000000" w:rsidDel="00000000" w:rsidP="00000000" w:rsidRDefault="00000000" w:rsidRPr="00000000" w14:paraId="00000547">
            <w:pPr>
              <w:rPr>
                <w:sz w:val="16"/>
                <w:szCs w:val="16"/>
              </w:rPr>
            </w:pPr>
            <w:r w:rsidDel="00000000" w:rsidR="00000000" w:rsidRPr="00000000">
              <w:rPr>
                <w:rtl w:val="0"/>
              </w:rPr>
            </w:r>
          </w:p>
          <w:p w:rsidR="00000000" w:rsidDel="00000000" w:rsidP="00000000" w:rsidRDefault="00000000" w:rsidRPr="00000000" w14:paraId="00000548">
            <w:pPr>
              <w:rPr>
                <w:sz w:val="16"/>
                <w:szCs w:val="16"/>
              </w:rPr>
            </w:pPr>
            <w:r w:rsidDel="00000000" w:rsidR="00000000" w:rsidRPr="00000000">
              <w:rPr>
                <w:rtl w:val="0"/>
              </w:rPr>
            </w:r>
          </w:p>
          <w:p w:rsidR="00000000" w:rsidDel="00000000" w:rsidP="00000000" w:rsidRDefault="00000000" w:rsidRPr="00000000" w14:paraId="00000549">
            <w:pPr>
              <w:rPr>
                <w:sz w:val="16"/>
                <w:szCs w:val="16"/>
              </w:rPr>
            </w:pPr>
            <w:r w:rsidDel="00000000" w:rsidR="00000000" w:rsidRPr="00000000">
              <w:rPr>
                <w:b w:val="1"/>
                <w:sz w:val="16"/>
                <w:szCs w:val="16"/>
                <w:rtl w:val="0"/>
              </w:rPr>
              <w:t xml:space="preserve">RTOG 05-29 Predictors of RT-related GI toxicity</w:t>
            </w:r>
            <w:r w:rsidDel="00000000" w:rsidR="00000000" w:rsidRPr="00000000">
              <w:rPr>
                <w:sz w:val="16"/>
                <w:szCs w:val="16"/>
                <w:rtl w:val="0"/>
              </w:rPr>
              <w:t xml:space="preserve"> [</w:t>
            </w:r>
            <w:hyperlink r:id="rId907">
              <w:r w:rsidDel="00000000" w:rsidR="00000000" w:rsidRPr="00000000">
                <w:rPr>
                  <w:sz w:val="16"/>
                  <w:szCs w:val="16"/>
                  <w:rtl w:val="0"/>
                </w:rPr>
                <w:t xml:space="preserve">Olsen IJROBP '17</w:t>
              </w:r>
            </w:hyperlink>
            <w:r w:rsidDel="00000000" w:rsidR="00000000" w:rsidRPr="00000000">
              <w:rPr>
                <w:sz w:val="16"/>
                <w:szCs w:val="16"/>
                <w:rtl w:val="0"/>
              </w:rPr>
              <w:t xml:space="preserve">]: Compare to Quantec V45 &lt; 195cc.</w:t>
            </w:r>
          </w:p>
          <w:p w:rsidR="00000000" w:rsidDel="00000000" w:rsidP="00000000" w:rsidRDefault="00000000" w:rsidRPr="00000000" w14:paraId="0000054A">
            <w:pPr>
              <w:numPr>
                <w:ilvl w:val="0"/>
                <w:numId w:val="101"/>
              </w:numPr>
              <w:ind w:left="720" w:hanging="360"/>
              <w:rPr>
                <w:sz w:val="16"/>
                <w:szCs w:val="16"/>
              </w:rPr>
            </w:pPr>
            <w:r w:rsidDel="00000000" w:rsidR="00000000" w:rsidRPr="00000000">
              <w:rPr>
                <w:rFonts w:ascii="Gungsuh" w:cs="Gungsuh" w:eastAsia="Gungsuh" w:hAnsi="Gungsuh"/>
                <w:sz w:val="16"/>
                <w:szCs w:val="16"/>
                <w:rtl w:val="0"/>
              </w:rPr>
              <w:t xml:space="preserve">Small bowel V25 ≤ 186 cc, V30 ≤ 155 cc, V35 ≤ 41 cc, </w:t>
            </w:r>
            <w:r w:rsidDel="00000000" w:rsidR="00000000" w:rsidRPr="00000000">
              <w:rPr>
                <w:rFonts w:ascii="Gungsuh" w:cs="Gungsuh" w:eastAsia="Gungsuh" w:hAnsi="Gungsuh"/>
                <w:b w:val="1"/>
                <w:sz w:val="16"/>
                <w:szCs w:val="16"/>
                <w:rtl w:val="0"/>
              </w:rPr>
              <w:t xml:space="preserve">V40 ≤ 30.4 cc</w:t>
            </w:r>
            <w:r w:rsidDel="00000000" w:rsidR="00000000" w:rsidRPr="00000000">
              <w:rPr>
                <w:sz w:val="16"/>
                <w:szCs w:val="16"/>
                <w:rtl w:val="0"/>
              </w:rPr>
              <w:t xml:space="preserve"> correlate to G2+ acute GI.</w:t>
            </w:r>
          </w:p>
          <w:p w:rsidR="00000000" w:rsidDel="00000000" w:rsidP="00000000" w:rsidRDefault="00000000" w:rsidRPr="00000000" w14:paraId="0000054B">
            <w:pPr>
              <w:numPr>
                <w:ilvl w:val="0"/>
                <w:numId w:val="101"/>
              </w:numPr>
              <w:ind w:left="720" w:hanging="360"/>
              <w:rPr>
                <w:sz w:val="16"/>
                <w:szCs w:val="16"/>
              </w:rPr>
            </w:pPr>
            <w:r w:rsidDel="00000000" w:rsidR="00000000" w:rsidRPr="00000000">
              <w:rPr>
                <w:sz w:val="16"/>
                <w:szCs w:val="16"/>
                <w:rtl w:val="0"/>
              </w:rPr>
              <w:t xml:space="preserve">Larger patients may benefit from being prone to decrease bowel dose.</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4C">
            <w:pPr>
              <w:rPr>
                <w:b w:val="1"/>
                <w:sz w:val="17"/>
                <w:szCs w:val="17"/>
              </w:rPr>
            </w:pPr>
            <w:r w:rsidDel="00000000" w:rsidR="00000000" w:rsidRPr="00000000">
              <w:rPr>
                <w:b w:val="1"/>
                <w:sz w:val="17"/>
                <w:szCs w:val="17"/>
                <w:rtl w:val="0"/>
              </w:rPr>
              <w:t xml:space="preserve">Spleen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4D">
            <w:pPr>
              <w:rPr>
                <w:sz w:val="16"/>
                <w:szCs w:val="16"/>
                <w:vertAlign w:val="superscript"/>
              </w:rPr>
            </w:pPr>
            <w:r w:rsidDel="00000000" w:rsidR="00000000" w:rsidRPr="00000000">
              <w:rPr>
                <w:sz w:val="16"/>
                <w:szCs w:val="16"/>
                <w:rtl w:val="0"/>
              </w:rPr>
              <w:t xml:space="preserve">Mean &lt; 9 Gy </w:t>
            </w:r>
            <w:r w:rsidDel="00000000" w:rsidR="00000000" w:rsidRPr="00000000">
              <w:rPr>
                <w:sz w:val="16"/>
                <w:szCs w:val="16"/>
                <w:vertAlign w:val="superscript"/>
                <w:rtl w:val="0"/>
              </w:rPr>
              <w:t xml:space="preserve">MDACC</w:t>
            </w:r>
          </w:p>
          <w:p w:rsidR="00000000" w:rsidDel="00000000" w:rsidP="00000000" w:rsidRDefault="00000000" w:rsidRPr="00000000" w14:paraId="0000054E">
            <w:pPr>
              <w:rPr>
                <w:sz w:val="16"/>
                <w:szCs w:val="16"/>
              </w:rPr>
            </w:pPr>
            <w:r w:rsidDel="00000000" w:rsidR="00000000" w:rsidRPr="00000000">
              <w:rPr>
                <w:sz w:val="16"/>
                <w:szCs w:val="16"/>
                <w:rtl w:val="0"/>
              </w:rPr>
              <w:t xml:space="preserve">15 Gy (20%) </w:t>
            </w:r>
            <w:r w:rsidDel="00000000" w:rsidR="00000000" w:rsidRPr="00000000">
              <w:rPr>
                <w:sz w:val="16"/>
                <w:szCs w:val="16"/>
                <w:vertAlign w:val="superscript"/>
                <w:rtl w:val="0"/>
              </w:rPr>
              <w:t xml:space="preserve">MDACC</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4F">
            <w:pPr>
              <w:rPr>
                <w:sz w:val="16"/>
                <w:szCs w:val="16"/>
              </w:rPr>
            </w:pPr>
            <w:r w:rsidDel="00000000" w:rsidR="00000000" w:rsidRPr="00000000">
              <w:rPr>
                <w:sz w:val="16"/>
                <w:szCs w:val="16"/>
                <w:rtl w:val="0"/>
              </w:rPr>
              <w:t xml:space="preserve">Lymphopenia</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0">
            <w:pPr>
              <w:rPr>
                <w:b w:val="1"/>
                <w:sz w:val="17"/>
                <w:szCs w:val="17"/>
              </w:rPr>
            </w:pPr>
            <w:r w:rsidDel="00000000" w:rsidR="00000000" w:rsidRPr="00000000">
              <w:rPr>
                <w:b w:val="1"/>
                <w:sz w:val="17"/>
                <w:szCs w:val="17"/>
                <w:rtl w:val="0"/>
              </w:rPr>
              <w:t xml:space="preserve">Liver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1">
            <w:pPr>
              <w:rPr>
                <w:sz w:val="16"/>
                <w:szCs w:val="16"/>
              </w:rPr>
            </w:pPr>
            <w:r w:rsidDel="00000000" w:rsidR="00000000" w:rsidRPr="00000000">
              <w:rPr>
                <w:sz w:val="16"/>
                <w:szCs w:val="16"/>
                <w:rtl w:val="0"/>
              </w:rPr>
              <w:t xml:space="preserve">25 - 32 Gy mean</w:t>
            </w:r>
          </w:p>
          <w:p w:rsidR="00000000" w:rsidDel="00000000" w:rsidP="00000000" w:rsidRDefault="00000000" w:rsidRPr="00000000" w14:paraId="00000552">
            <w:pPr>
              <w:rPr>
                <w:sz w:val="16"/>
                <w:szCs w:val="16"/>
              </w:rPr>
            </w:pPr>
            <w:r w:rsidDel="00000000" w:rsidR="00000000" w:rsidRPr="00000000">
              <w:rPr>
                <w:sz w:val="16"/>
                <w:szCs w:val="16"/>
                <w:rtl w:val="0"/>
              </w:rPr>
              <w:t xml:space="preserve">36 - 40 Gy (30%)</w:t>
            </w:r>
          </w:p>
          <w:p w:rsidR="00000000" w:rsidDel="00000000" w:rsidP="00000000" w:rsidRDefault="00000000" w:rsidRPr="00000000" w14:paraId="00000553">
            <w:pPr>
              <w:rPr>
                <w:sz w:val="16"/>
                <w:szCs w:val="16"/>
              </w:rPr>
            </w:pPr>
            <w:r w:rsidDel="00000000" w:rsidR="00000000" w:rsidRPr="00000000">
              <w:rPr>
                <w:sz w:val="16"/>
                <w:szCs w:val="16"/>
                <w:rtl w:val="0"/>
              </w:rPr>
              <w:t xml:space="preserve">48 Gy (66%)</w:t>
            </w:r>
          </w:p>
          <w:p w:rsidR="00000000" w:rsidDel="00000000" w:rsidP="00000000" w:rsidRDefault="00000000" w:rsidRPr="00000000" w14:paraId="00000554">
            <w:pPr>
              <w:rPr>
                <w:sz w:val="16"/>
                <w:szCs w:val="16"/>
              </w:rPr>
            </w:pPr>
            <w:r w:rsidDel="00000000" w:rsidR="00000000" w:rsidRPr="00000000">
              <w:rPr>
                <w:sz w:val="16"/>
                <w:szCs w:val="16"/>
                <w:rtl w:val="0"/>
              </w:rPr>
              <w:t xml:space="preserve">30 Gy (60%)</w:t>
            </w:r>
          </w:p>
          <w:p w:rsidR="00000000" w:rsidDel="00000000" w:rsidP="00000000" w:rsidRDefault="00000000" w:rsidRPr="00000000" w14:paraId="00000555">
            <w:pPr>
              <w:rPr>
                <w:sz w:val="16"/>
                <w:szCs w:val="16"/>
              </w:rPr>
            </w:pPr>
            <w:r w:rsidDel="00000000" w:rsidR="00000000" w:rsidRPr="00000000">
              <w:rPr>
                <w:sz w:val="16"/>
                <w:szCs w:val="16"/>
                <w:rtl w:val="0"/>
              </w:rPr>
              <w:t xml:space="preserve">Liver TD 5/5 = 30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6">
            <w:pPr>
              <w:rPr>
                <w:sz w:val="16"/>
                <w:szCs w:val="16"/>
              </w:rPr>
            </w:pPr>
            <w:r w:rsidDel="00000000" w:rsidR="00000000" w:rsidRPr="00000000">
              <w:rPr>
                <w:sz w:val="16"/>
                <w:szCs w:val="16"/>
                <w:rtl w:val="0"/>
              </w:rPr>
              <w:t xml:space="preserve">MLD of 30-32 Gy with &lt; 5% RILD (excludes cirrhosis). </w:t>
            </w:r>
            <w:hyperlink r:id="rId908">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57">
            <w:pPr>
              <w:rPr>
                <w:sz w:val="16"/>
                <w:szCs w:val="16"/>
              </w:rPr>
            </w:pPr>
            <w:r w:rsidDel="00000000" w:rsidR="00000000" w:rsidRPr="00000000">
              <w:rPr>
                <w:sz w:val="16"/>
                <w:szCs w:val="16"/>
                <w:rtl w:val="0"/>
              </w:rPr>
              <w:t xml:space="preserve">MLD of 28 Gy with &lt; 5% RILD in Child-Pugh A / HCC. </w:t>
            </w:r>
            <w:hyperlink r:id="rId909">
              <w:r w:rsidDel="00000000" w:rsidR="00000000" w:rsidRPr="00000000">
                <w:rPr>
                  <w:sz w:val="16"/>
                  <w:szCs w:val="16"/>
                  <w:vertAlign w:val="superscript"/>
                  <w:rtl w:val="0"/>
                </w:rPr>
                <w:t xml:space="preserve">QUANTEC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8">
            <w:pPr>
              <w:rPr>
                <w:b w:val="1"/>
                <w:sz w:val="17"/>
                <w:szCs w:val="17"/>
              </w:rPr>
            </w:pPr>
            <w:r w:rsidDel="00000000" w:rsidR="00000000" w:rsidRPr="00000000">
              <w:rPr>
                <w:b w:val="1"/>
                <w:sz w:val="17"/>
                <w:szCs w:val="17"/>
                <w:rtl w:val="0"/>
              </w:rPr>
              <w:t xml:space="preserve">Biliary tree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9">
            <w:pPr>
              <w:rPr>
                <w:sz w:val="16"/>
                <w:szCs w:val="16"/>
              </w:rPr>
            </w:pPr>
            <w:r w:rsidDel="00000000" w:rsidR="00000000" w:rsidRPr="00000000">
              <w:rPr>
                <w:sz w:val="16"/>
                <w:szCs w:val="16"/>
                <w:rtl w:val="0"/>
              </w:rPr>
              <w:t xml:space="preserve">&lt; 80 Gy max?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A">
            <w:pPr>
              <w:rPr>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B">
            <w:pPr>
              <w:rPr>
                <w:b w:val="1"/>
                <w:sz w:val="17"/>
                <w:szCs w:val="17"/>
              </w:rPr>
            </w:pPr>
            <w:r w:rsidDel="00000000" w:rsidR="00000000" w:rsidRPr="00000000">
              <w:rPr>
                <w:b w:val="1"/>
                <w:sz w:val="17"/>
                <w:szCs w:val="17"/>
                <w:rtl w:val="0"/>
              </w:rPr>
              <w:t xml:space="preserve">Kidney</w:t>
            </w:r>
          </w:p>
          <w:p w:rsidR="00000000" w:rsidDel="00000000" w:rsidP="00000000" w:rsidRDefault="00000000" w:rsidRPr="00000000" w14:paraId="0000055C">
            <w:pPr>
              <w:rPr>
                <w:b w:val="1"/>
                <w:sz w:val="17"/>
                <w:szCs w:val="17"/>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5D">
            <w:pPr>
              <w:rPr>
                <w:sz w:val="16"/>
                <w:szCs w:val="16"/>
              </w:rPr>
            </w:pPr>
            <w:r w:rsidDel="00000000" w:rsidR="00000000" w:rsidRPr="00000000">
              <w:rPr>
                <w:sz w:val="16"/>
                <w:szCs w:val="16"/>
                <w:rtl w:val="0"/>
              </w:rPr>
              <w:t xml:space="preserve">Mean kidney dose 18 Gy </w:t>
            </w:r>
            <w:hyperlink r:id="rId910">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5E">
            <w:pPr>
              <w:rPr>
                <w:sz w:val="16"/>
                <w:szCs w:val="16"/>
              </w:rPr>
            </w:pPr>
            <w:r w:rsidDel="00000000" w:rsidR="00000000" w:rsidRPr="00000000">
              <w:rPr>
                <w:sz w:val="16"/>
                <w:szCs w:val="16"/>
                <w:rtl w:val="0"/>
              </w:rPr>
              <w:t xml:space="preserve">30 Gy (20%) </w:t>
            </w:r>
            <w:hyperlink r:id="rId911">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5F">
            <w:pPr>
              <w:rPr>
                <w:sz w:val="16"/>
                <w:szCs w:val="16"/>
                <w:vertAlign w:val="superscript"/>
              </w:rPr>
            </w:pPr>
            <w:r w:rsidDel="00000000" w:rsidR="00000000" w:rsidRPr="00000000">
              <w:rPr>
                <w:sz w:val="16"/>
                <w:szCs w:val="16"/>
                <w:rtl w:val="0"/>
              </w:rPr>
              <w:t xml:space="preserve">20 Gy (30%) </w:t>
            </w:r>
            <w:hyperlink r:id="rId912">
              <w:r w:rsidDel="00000000" w:rsidR="00000000" w:rsidRPr="00000000">
                <w:rPr>
                  <w:sz w:val="16"/>
                  <w:szCs w:val="16"/>
                  <w:vertAlign w:val="superscript"/>
                  <w:rtl w:val="0"/>
                </w:rPr>
                <w:t xml:space="preserve">QUANTEC</w:t>
              </w:r>
            </w:hyperlink>
            <w:r w:rsidDel="00000000" w:rsidR="00000000" w:rsidRPr="00000000">
              <w:rPr>
                <w:sz w:val="16"/>
                <w:szCs w:val="16"/>
                <w:vertAlign w:val="superscript"/>
                <w:rtl w:val="0"/>
              </w:rPr>
              <w:t xml:space="preserve">, </w:t>
            </w:r>
            <w:hyperlink r:id="rId913">
              <w:r w:rsidDel="00000000" w:rsidR="00000000" w:rsidRPr="00000000">
                <w:rPr>
                  <w:sz w:val="16"/>
                  <w:szCs w:val="16"/>
                  <w:vertAlign w:val="superscript"/>
                  <w:rtl w:val="0"/>
                </w:rPr>
                <w:t xml:space="preserve">10-10</w:t>
              </w:r>
            </w:hyperlink>
            <w:r w:rsidDel="00000000" w:rsidR="00000000" w:rsidRPr="00000000">
              <w:rPr>
                <w:rtl w:val="0"/>
              </w:rPr>
            </w:r>
          </w:p>
          <w:p w:rsidR="00000000" w:rsidDel="00000000" w:rsidP="00000000" w:rsidRDefault="00000000" w:rsidRPr="00000000" w14:paraId="00000560">
            <w:pPr>
              <w:rPr>
                <w:sz w:val="16"/>
                <w:szCs w:val="16"/>
              </w:rPr>
            </w:pPr>
            <w:r w:rsidDel="00000000" w:rsidR="00000000" w:rsidRPr="00000000">
              <w:rPr>
                <w:sz w:val="16"/>
                <w:szCs w:val="16"/>
                <w:rtl w:val="0"/>
              </w:rPr>
              <w:t xml:space="preserve">18 Gy (30-50%, 67% </w:t>
            </w:r>
            <w:hyperlink r:id="rId914">
              <w:r w:rsidDel="00000000" w:rsidR="00000000" w:rsidRPr="00000000">
                <w:rPr>
                  <w:sz w:val="16"/>
                  <w:szCs w:val="16"/>
                  <w:vertAlign w:val="superscript"/>
                  <w:rtl w:val="0"/>
                </w:rPr>
                <w:t xml:space="preserve">04-18 </w:t>
              </w:r>
            </w:hyperlink>
            <w:r w:rsidDel="00000000" w:rsidR="00000000" w:rsidRPr="00000000">
              <w:rPr>
                <w:sz w:val="16"/>
                <w:szCs w:val="16"/>
                <w:vertAlign w:val="superscript"/>
                <w:rtl w:val="0"/>
              </w:rPr>
              <w:t xml:space="preserve">, </w:t>
            </w:r>
            <w:hyperlink r:id="rId915">
              <w:r w:rsidDel="00000000" w:rsidR="00000000" w:rsidRPr="00000000">
                <w:rPr>
                  <w:sz w:val="16"/>
                  <w:szCs w:val="16"/>
                  <w:vertAlign w:val="superscript"/>
                  <w:rtl w:val="0"/>
                </w:rPr>
                <w:t xml:space="preserve">07-24</w:t>
              </w:r>
            </w:hyperlink>
            <w:r w:rsidDel="00000000" w:rsidR="00000000" w:rsidRPr="00000000">
              <w:rPr>
                <w:sz w:val="16"/>
                <w:szCs w:val="16"/>
                <w:rtl w:val="0"/>
              </w:rPr>
              <w:t xml:space="preserve">)</w:t>
            </w:r>
          </w:p>
          <w:p w:rsidR="00000000" w:rsidDel="00000000" w:rsidP="00000000" w:rsidRDefault="00000000" w:rsidRPr="00000000" w14:paraId="00000561">
            <w:pPr>
              <w:rPr>
                <w:sz w:val="16"/>
                <w:szCs w:val="16"/>
              </w:rPr>
            </w:pPr>
            <w:r w:rsidDel="00000000" w:rsidR="00000000" w:rsidRPr="00000000">
              <w:rPr>
                <w:sz w:val="16"/>
                <w:szCs w:val="16"/>
                <w:rtl w:val="0"/>
              </w:rPr>
              <w:t xml:space="preserve">18 Gy (33%) </w:t>
            </w:r>
            <w:hyperlink r:id="rId916">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62">
            <w:pPr>
              <w:rPr>
                <w:sz w:val="16"/>
                <w:szCs w:val="16"/>
              </w:rPr>
            </w:pPr>
            <w:r w:rsidDel="00000000" w:rsidR="00000000" w:rsidRPr="00000000">
              <w:rPr>
                <w:sz w:val="16"/>
                <w:szCs w:val="16"/>
                <w:rtl w:val="0"/>
              </w:rPr>
              <w:t xml:space="preserve">One functional kidney:</w:t>
            </w:r>
          </w:p>
          <w:p w:rsidR="00000000" w:rsidDel="00000000" w:rsidP="00000000" w:rsidRDefault="00000000" w:rsidRPr="00000000" w14:paraId="00000563">
            <w:pPr>
              <w:rPr>
                <w:sz w:val="16"/>
                <w:szCs w:val="16"/>
              </w:rPr>
            </w:pPr>
            <w:r w:rsidDel="00000000" w:rsidR="00000000" w:rsidRPr="00000000">
              <w:rPr>
                <w:sz w:val="16"/>
                <w:szCs w:val="16"/>
                <w:rtl w:val="0"/>
              </w:rPr>
              <w:t xml:space="preserve">   Mean kidney dose 9 Gy.</w:t>
            </w:r>
          </w:p>
          <w:p w:rsidR="00000000" w:rsidDel="00000000" w:rsidP="00000000" w:rsidRDefault="00000000" w:rsidRPr="00000000" w14:paraId="00000564">
            <w:pPr>
              <w:rPr>
                <w:sz w:val="16"/>
                <w:szCs w:val="16"/>
              </w:rPr>
            </w:pPr>
            <w:r w:rsidDel="00000000" w:rsidR="00000000" w:rsidRPr="00000000">
              <w:rPr>
                <w:sz w:val="16"/>
                <w:szCs w:val="16"/>
                <w:rtl w:val="0"/>
              </w:rPr>
              <w:t xml:space="preserve">   20 Gy (15 - 20%) </w:t>
            </w:r>
            <w:hyperlink r:id="rId917">
              <w:r w:rsidDel="00000000" w:rsidR="00000000" w:rsidRPr="00000000">
                <w:rPr>
                  <w:sz w:val="16"/>
                  <w:szCs w:val="16"/>
                  <w:vertAlign w:val="superscript"/>
                  <w:rtl w:val="0"/>
                </w:rPr>
                <w:t xml:space="preserve">10-10</w:t>
              </w:r>
            </w:hyperlink>
            <w:r w:rsidDel="00000000" w:rsidR="00000000" w:rsidRPr="00000000">
              <w:rPr>
                <w:rtl w:val="0"/>
              </w:rPr>
            </w:r>
          </w:p>
          <w:p w:rsidR="00000000" w:rsidDel="00000000" w:rsidP="00000000" w:rsidRDefault="00000000" w:rsidRPr="00000000" w14:paraId="00000565">
            <w:pPr>
              <w:rPr>
                <w:sz w:val="16"/>
                <w:szCs w:val="16"/>
              </w:rPr>
            </w:pPr>
            <w:r w:rsidDel="00000000" w:rsidR="00000000" w:rsidRPr="00000000">
              <w:rPr>
                <w:sz w:val="16"/>
                <w:szCs w:val="16"/>
                <w:rtl w:val="0"/>
              </w:rPr>
              <w:t xml:space="preserve">   18 Gy (10-15%)</w:t>
            </w:r>
          </w:p>
          <w:p w:rsidR="00000000" w:rsidDel="00000000" w:rsidP="00000000" w:rsidRDefault="00000000" w:rsidRPr="00000000" w14:paraId="00000566">
            <w:pPr>
              <w:rPr>
                <w:sz w:val="16"/>
                <w:szCs w:val="16"/>
              </w:rPr>
            </w:pPr>
            <w:r w:rsidDel="00000000" w:rsidR="00000000" w:rsidRPr="00000000">
              <w:rPr>
                <w:sz w:val="16"/>
                <w:szCs w:val="16"/>
                <w:rtl w:val="0"/>
              </w:rPr>
              <w:t xml:space="preserve">8 Gy (50% each) - testicular.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67">
            <w:pPr>
              <w:rPr>
                <w:sz w:val="16"/>
                <w:szCs w:val="16"/>
                <w:vertAlign w:val="superscript"/>
              </w:rPr>
            </w:pPr>
            <w:r w:rsidDel="00000000" w:rsidR="00000000" w:rsidRPr="00000000">
              <w:rPr>
                <w:rFonts w:ascii="Cardo" w:cs="Cardo" w:eastAsia="Cardo" w:hAnsi="Cardo"/>
                <w:sz w:val="16"/>
                <w:szCs w:val="16"/>
                <w:rtl w:val="0"/>
              </w:rPr>
              <w:t xml:space="preserve">Combined mean kidney dose of 18 / 28 Gy with &lt; 5 → &lt; 50% clinically relevant kidney dysfunction. </w:t>
            </w:r>
            <w:hyperlink r:id="rId918">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68">
            <w:pPr>
              <w:rPr>
                <w:sz w:val="16"/>
                <w:szCs w:val="16"/>
              </w:rPr>
            </w:pPr>
            <w:r w:rsidDel="00000000" w:rsidR="00000000" w:rsidRPr="00000000">
              <w:rPr>
                <w:sz w:val="16"/>
                <w:szCs w:val="16"/>
                <w:rtl w:val="0"/>
              </w:rPr>
              <w:t xml:space="preserve">Clinically relevant renal dysfunction &lt; 5% for the following values: </w:t>
            </w:r>
            <w:hyperlink r:id="rId919">
              <w:r w:rsidDel="00000000" w:rsidR="00000000" w:rsidRPr="00000000">
                <w:rPr>
                  <w:sz w:val="16"/>
                  <w:szCs w:val="16"/>
                  <w:vertAlign w:val="superscript"/>
                  <w:rtl w:val="0"/>
                </w:rPr>
                <w:t xml:space="preserve">QUANTEC</w:t>
              </w:r>
            </w:hyperlink>
            <w:r w:rsidDel="00000000" w:rsidR="00000000" w:rsidRPr="00000000">
              <w:rPr>
                <w:rtl w:val="0"/>
              </w:rPr>
            </w:r>
          </w:p>
          <w:p w:rsidR="00000000" w:rsidDel="00000000" w:rsidP="00000000" w:rsidRDefault="00000000" w:rsidRPr="00000000" w14:paraId="00000569">
            <w:pPr>
              <w:numPr>
                <w:ilvl w:val="0"/>
                <w:numId w:val="80"/>
              </w:numPr>
              <w:ind w:left="720" w:hanging="360"/>
              <w:rPr>
                <w:sz w:val="16"/>
                <w:szCs w:val="16"/>
              </w:rPr>
            </w:pPr>
            <w:r w:rsidDel="00000000" w:rsidR="00000000" w:rsidRPr="00000000">
              <w:rPr>
                <w:sz w:val="16"/>
                <w:szCs w:val="16"/>
                <w:rtl w:val="0"/>
              </w:rPr>
              <w:t xml:space="preserve">V28 &lt; 20%</w:t>
            </w:r>
          </w:p>
          <w:p w:rsidR="00000000" w:rsidDel="00000000" w:rsidP="00000000" w:rsidRDefault="00000000" w:rsidRPr="00000000" w14:paraId="0000056A">
            <w:pPr>
              <w:numPr>
                <w:ilvl w:val="0"/>
                <w:numId w:val="80"/>
              </w:numPr>
              <w:ind w:left="720" w:hanging="360"/>
              <w:rPr>
                <w:sz w:val="16"/>
                <w:szCs w:val="16"/>
              </w:rPr>
            </w:pPr>
            <w:r w:rsidDel="00000000" w:rsidR="00000000" w:rsidRPr="00000000">
              <w:rPr>
                <w:sz w:val="16"/>
                <w:szCs w:val="16"/>
                <w:rtl w:val="0"/>
              </w:rPr>
              <w:t xml:space="preserve">V23 &lt; 30%</w:t>
            </w:r>
          </w:p>
          <w:p w:rsidR="00000000" w:rsidDel="00000000" w:rsidP="00000000" w:rsidRDefault="00000000" w:rsidRPr="00000000" w14:paraId="0000056B">
            <w:pPr>
              <w:numPr>
                <w:ilvl w:val="0"/>
                <w:numId w:val="80"/>
              </w:numPr>
              <w:ind w:left="720" w:hanging="360"/>
              <w:rPr>
                <w:sz w:val="16"/>
                <w:szCs w:val="16"/>
              </w:rPr>
            </w:pPr>
            <w:r w:rsidDel="00000000" w:rsidR="00000000" w:rsidRPr="00000000">
              <w:rPr>
                <w:sz w:val="16"/>
                <w:szCs w:val="16"/>
                <w:rtl w:val="0"/>
              </w:rPr>
              <w:t xml:space="preserve">V20 &lt; 32%</w:t>
            </w:r>
          </w:p>
          <w:p w:rsidR="00000000" w:rsidDel="00000000" w:rsidP="00000000" w:rsidRDefault="00000000" w:rsidRPr="00000000" w14:paraId="0000056C">
            <w:pPr>
              <w:numPr>
                <w:ilvl w:val="0"/>
                <w:numId w:val="80"/>
              </w:numPr>
              <w:ind w:left="720" w:hanging="360"/>
              <w:rPr>
                <w:sz w:val="16"/>
                <w:szCs w:val="16"/>
              </w:rPr>
            </w:pPr>
            <w:r w:rsidDel="00000000" w:rsidR="00000000" w:rsidRPr="00000000">
              <w:rPr>
                <w:sz w:val="16"/>
                <w:szCs w:val="16"/>
                <w:rtl w:val="0"/>
              </w:rPr>
              <w:t xml:space="preserve">V12 &lt; 55%</w:t>
            </w:r>
          </w:p>
          <w:p w:rsidR="00000000" w:rsidDel="00000000" w:rsidP="00000000" w:rsidRDefault="00000000" w:rsidRPr="00000000" w14:paraId="0000056D">
            <w:pPr>
              <w:rPr>
                <w:sz w:val="16"/>
                <w:szCs w:val="16"/>
              </w:rPr>
            </w:pPr>
            <w:r w:rsidDel="00000000" w:rsidR="00000000" w:rsidRPr="00000000">
              <w:rPr>
                <w:rtl w:val="0"/>
              </w:rPr>
            </w:r>
          </w:p>
          <w:p w:rsidR="00000000" w:rsidDel="00000000" w:rsidP="00000000" w:rsidRDefault="00000000" w:rsidRPr="00000000" w14:paraId="0000056E">
            <w:pPr>
              <w:rPr>
                <w:sz w:val="16"/>
                <w:szCs w:val="16"/>
              </w:rPr>
            </w:pPr>
            <w:r w:rsidDel="00000000" w:rsidR="00000000" w:rsidRPr="00000000">
              <w:rPr>
                <w:rtl w:val="0"/>
              </w:rPr>
            </w:r>
          </w:p>
        </w:tc>
      </w:tr>
    </w:tbl>
    <w:p w:rsidR="00000000" w:rsidDel="00000000" w:rsidP="00000000" w:rsidRDefault="00000000" w:rsidRPr="00000000" w14:paraId="0000056F">
      <w:pPr>
        <w:pStyle w:val="Heading2"/>
        <w:rPr/>
        <w:sectPr>
          <w:type w:val="nextPage"/>
          <w:pgSz w:h="12240" w:w="15840"/>
          <w:pgMar w:bottom="720" w:top="720" w:left="720" w:right="633.6" w:header="720" w:footer="720"/>
          <w:cols w:equalWidth="0"/>
        </w:sectPr>
      </w:pPr>
      <w:bookmarkStart w:colFirst="0" w:colLast="0" w:name="_mr363z4ajdqr" w:id="32"/>
      <w:bookmarkEnd w:id="32"/>
      <w:r w:rsidDel="00000000" w:rsidR="00000000" w:rsidRPr="00000000">
        <w:rPr>
          <w:rtl w:val="0"/>
        </w:rPr>
      </w:r>
    </w:p>
    <w:p w:rsidR="00000000" w:rsidDel="00000000" w:rsidP="00000000" w:rsidRDefault="00000000" w:rsidRPr="00000000" w14:paraId="00000570">
      <w:pPr>
        <w:rPr>
          <w:sz w:val="18"/>
          <w:szCs w:val="18"/>
        </w:rPr>
      </w:pPr>
      <w:r w:rsidDel="00000000" w:rsidR="00000000" w:rsidRPr="00000000">
        <w:rPr>
          <w:sz w:val="18"/>
          <w:szCs w:val="18"/>
          <w:rtl w:val="0"/>
        </w:rPr>
        <w:t xml:space="preserve">Prostate: RTOG 0534 / SPPORT (bed), RTOG 0415 (intact), RTOG 0815 (intact). </w:t>
      </w:r>
    </w:p>
    <w:p w:rsidR="00000000" w:rsidDel="00000000" w:rsidP="00000000" w:rsidRDefault="00000000" w:rsidRPr="00000000" w14:paraId="00000571">
      <w:pPr>
        <w:rPr>
          <w:sz w:val="18"/>
          <w:szCs w:val="18"/>
        </w:rPr>
      </w:pPr>
      <w:r w:rsidDel="00000000" w:rsidR="00000000" w:rsidRPr="00000000">
        <w:rPr>
          <w:sz w:val="18"/>
          <w:szCs w:val="18"/>
          <w:rtl w:val="0"/>
        </w:rPr>
        <w:t xml:space="preserve">Rectal: RTOG 0822. Anal: RTOG 0529.</w:t>
      </w:r>
    </w:p>
    <w:p w:rsidR="00000000" w:rsidDel="00000000" w:rsidP="00000000" w:rsidRDefault="00000000" w:rsidRPr="00000000" w14:paraId="00000572">
      <w:pPr>
        <w:rPr/>
      </w:pPr>
      <w:r w:rsidDel="00000000" w:rsidR="00000000" w:rsidRPr="00000000">
        <w:rPr>
          <w:sz w:val="18"/>
          <w:szCs w:val="18"/>
          <w:rtl w:val="0"/>
        </w:rPr>
        <w:t xml:space="preserve">Gyn: RTOG 0418, TIME-C / RTOG 1203, RTOG 0724.</w:t>
      </w:r>
      <w:r w:rsidDel="00000000" w:rsidR="00000000" w:rsidRPr="00000000">
        <w:rPr>
          <w:rtl w:val="0"/>
        </w:rPr>
      </w:r>
    </w:p>
    <w:tbl>
      <w:tblPr>
        <w:tblStyle w:val="Table13"/>
        <w:tblW w:w="19065.0" w:type="dxa"/>
        <w:jc w:val="left"/>
        <w:tblInd w:w="-1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895"/>
        <w:gridCol w:w="9540"/>
        <w:gridCol w:w="980"/>
        <w:gridCol w:w="980"/>
        <w:gridCol w:w="1100"/>
        <w:gridCol w:w="960"/>
        <w:gridCol w:w="720"/>
        <w:tblGridChange w:id="0">
          <w:tblGrid>
            <w:gridCol w:w="1890"/>
            <w:gridCol w:w="2895"/>
            <w:gridCol w:w="9540"/>
            <w:gridCol w:w="980"/>
            <w:gridCol w:w="980"/>
            <w:gridCol w:w="1100"/>
            <w:gridCol w:w="960"/>
            <w:gridCol w:w="720"/>
          </w:tblGrid>
        </w:tblGridChange>
      </w:tblGrid>
      <w:tr>
        <w:trPr>
          <w:trHeight w:val="285"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3">
            <w:pPr>
              <w:pStyle w:val="Heading2"/>
              <w:jc w:val="center"/>
              <w:rPr>
                <w:sz w:val="18"/>
                <w:szCs w:val="18"/>
              </w:rPr>
            </w:pPr>
            <w:bookmarkStart w:colFirst="0" w:colLast="0" w:name="_fk6t2v2tqs8g" w:id="33"/>
            <w:bookmarkEnd w:id="33"/>
            <w:hyperlink w:anchor="_qjaeawxtdvf4">
              <w:r w:rsidDel="00000000" w:rsidR="00000000" w:rsidRPr="00000000">
                <w:rPr>
                  <w:rtl w:val="0"/>
                </w:rPr>
                <w:t xml:space="preserve">Pelvis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4">
            <w:pPr>
              <w:widowControl w:val="0"/>
              <w:jc w:val="center"/>
              <w:rPr>
                <w:b w:val="1"/>
                <w:sz w:val="18"/>
                <w:szCs w:val="18"/>
              </w:rPr>
            </w:pPr>
            <w:r w:rsidDel="00000000" w:rsidR="00000000" w:rsidRPr="00000000">
              <w:rPr>
                <w:sz w:val="18"/>
                <w:szCs w:val="18"/>
                <w:rtl w:val="0"/>
              </w:rPr>
              <w:t xml:space="preserve">[</w:t>
            </w:r>
            <w:hyperlink w:anchor="_ab2rhzp2bs8x">
              <w:r w:rsidDel="00000000" w:rsidR="00000000" w:rsidRPr="00000000">
                <w:rPr>
                  <w:b w:val="1"/>
                  <w:sz w:val="18"/>
                  <w:szCs w:val="18"/>
                  <w:rtl w:val="0"/>
                </w:rPr>
                <w:t xml:space="preserve">Conventional</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5">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6">
            <w:pPr>
              <w:rPr>
                <w:b w:val="1"/>
                <w:sz w:val="18"/>
                <w:szCs w:val="18"/>
              </w:rPr>
            </w:pPr>
            <w:r w:rsidDel="00000000" w:rsidR="00000000" w:rsidRPr="00000000">
              <w:rPr>
                <w:b w:val="1"/>
                <w:sz w:val="18"/>
                <w:szCs w:val="18"/>
                <w:rtl w:val="0"/>
              </w:rPr>
              <w:t xml:space="preserve">Large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60 Gy</w:t>
            </w:r>
          </w:p>
          <w:p w:rsidR="00000000" w:rsidDel="00000000" w:rsidP="00000000" w:rsidRDefault="00000000" w:rsidRPr="00000000" w14:paraId="00000578">
            <w:pPr>
              <w:widowControl w:val="0"/>
              <w:rPr>
                <w:sz w:val="18"/>
                <w:szCs w:val="18"/>
              </w:rPr>
            </w:pPr>
            <w:r w:rsidDel="00000000" w:rsidR="00000000" w:rsidRPr="00000000">
              <w:rPr>
                <w:sz w:val="18"/>
                <w:szCs w:val="18"/>
                <w:rtl w:val="0"/>
              </w:rPr>
              <w:t xml:space="preserve">Anal:</w:t>
            </w:r>
          </w:p>
          <w:p w:rsidR="00000000" w:rsidDel="00000000" w:rsidP="00000000" w:rsidRDefault="00000000" w:rsidRPr="00000000" w14:paraId="00000579">
            <w:pPr>
              <w:widowControl w:val="0"/>
              <w:rPr>
                <w:sz w:val="18"/>
                <w:szCs w:val="18"/>
                <w:vertAlign w:val="superscript"/>
              </w:rPr>
            </w:pPr>
            <w:r w:rsidDel="00000000" w:rsidR="00000000" w:rsidRPr="00000000">
              <w:rPr>
                <w:sz w:val="18"/>
                <w:szCs w:val="18"/>
                <w:rtl w:val="0"/>
              </w:rPr>
              <w:t xml:space="preserve">30 Gy (200 cc) </w:t>
            </w:r>
            <w:hyperlink r:id="rId920">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7A">
            <w:pPr>
              <w:widowControl w:val="0"/>
              <w:rPr>
                <w:sz w:val="18"/>
                <w:szCs w:val="18"/>
              </w:rPr>
            </w:pPr>
            <w:r w:rsidDel="00000000" w:rsidR="00000000" w:rsidRPr="00000000">
              <w:rPr>
                <w:sz w:val="18"/>
                <w:szCs w:val="18"/>
                <w:rtl w:val="0"/>
              </w:rPr>
              <w:t xml:space="preserve">35 Gy (150 cc) </w:t>
            </w:r>
            <w:hyperlink r:id="rId921">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7B">
            <w:pPr>
              <w:rPr>
                <w:sz w:val="18"/>
                <w:szCs w:val="18"/>
              </w:rPr>
            </w:pPr>
            <w:r w:rsidDel="00000000" w:rsidR="00000000" w:rsidRPr="00000000">
              <w:rPr>
                <w:sz w:val="18"/>
                <w:szCs w:val="18"/>
                <w:rtl w:val="0"/>
              </w:rPr>
              <w:t xml:space="preserve">45 Gy (20 cc) </w:t>
            </w:r>
            <w:hyperlink r:id="rId922">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C">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D">
            <w:pPr>
              <w:rPr>
                <w:b w:val="1"/>
                <w:color w:val="b7b7b7"/>
                <w:sz w:val="18"/>
                <w:szCs w:val="18"/>
              </w:rPr>
            </w:pPr>
            <w:r w:rsidDel="00000000" w:rsidR="00000000" w:rsidRPr="00000000">
              <w:rPr>
                <w:b w:val="1"/>
                <w:sz w:val="18"/>
                <w:szCs w:val="18"/>
                <w:rtl w:val="0"/>
              </w:rPr>
              <w:t xml:space="preserve">Rectum</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7E">
            <w:pPr>
              <w:rPr>
                <w:color w:val="b7b7b7"/>
                <w:sz w:val="18"/>
                <w:szCs w:val="18"/>
                <w:vertAlign w:val="superscript"/>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15</w:t>
            </w:r>
            <w:r w:rsidDel="00000000" w:rsidR="00000000" w:rsidRPr="00000000">
              <w:rPr>
                <w:sz w:val="18"/>
                <w:szCs w:val="18"/>
                <w:rtl w:val="0"/>
              </w:rPr>
              <w:t xml:space="preserve">%)</w:t>
            </w:r>
            <w:r w:rsidDel="00000000" w:rsidR="00000000" w:rsidRPr="00000000">
              <w:rPr>
                <w:color w:val="b7b7b7"/>
                <w:sz w:val="18"/>
                <w:szCs w:val="18"/>
                <w:rtl w:val="0"/>
              </w:rPr>
              <w:t xml:space="preserve"> (20%) </w:t>
            </w:r>
            <w:hyperlink r:id="rId923">
              <w:r w:rsidDel="00000000" w:rsidR="00000000" w:rsidRPr="00000000">
                <w:rPr>
                  <w:color w:val="b7b7b7"/>
                  <w:sz w:val="18"/>
                  <w:szCs w:val="18"/>
                  <w:vertAlign w:val="superscript"/>
                  <w:rtl w:val="0"/>
                </w:rPr>
                <w:t xml:space="preserve">04-15</w:t>
              </w:r>
            </w:hyperlink>
            <w:r w:rsidDel="00000000" w:rsidR="00000000" w:rsidRPr="00000000">
              <w:rPr>
                <w:color w:val="b7b7b7"/>
                <w:sz w:val="18"/>
                <w:szCs w:val="18"/>
                <w:vertAlign w:val="superscript"/>
                <w:rtl w:val="0"/>
              </w:rPr>
              <w:t xml:space="preserve">, </w:t>
            </w:r>
            <w:hyperlink r:id="rId924">
              <w:r w:rsidDel="00000000" w:rsidR="00000000" w:rsidRPr="00000000">
                <w:rPr>
                  <w:color w:val="b7b7b7"/>
                  <w:sz w:val="18"/>
                  <w:szCs w:val="18"/>
                  <w:vertAlign w:val="superscript"/>
                  <w:rtl w:val="0"/>
                </w:rPr>
                <w:t xml:space="preserve">PACE</w:t>
              </w:r>
            </w:hyperlink>
            <w:r w:rsidDel="00000000" w:rsidR="00000000" w:rsidRPr="00000000">
              <w:rPr>
                <w:color w:val="b7b7b7"/>
                <w:sz w:val="18"/>
                <w:szCs w:val="18"/>
                <w:vertAlign w:val="superscript"/>
                <w:rtl w:val="0"/>
              </w:rPr>
              <w:t xml:space="preserve"> (74 Gy)</w:t>
            </w:r>
          </w:p>
          <w:p w:rsidR="00000000" w:rsidDel="00000000" w:rsidP="00000000" w:rsidRDefault="00000000" w:rsidRPr="00000000" w14:paraId="0000057F">
            <w:pPr>
              <w:rPr>
                <w:b w:val="1"/>
                <w:color w:val="b7b7b7"/>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20%</w:t>
            </w:r>
            <w:r w:rsidDel="00000000" w:rsidR="00000000" w:rsidRPr="00000000">
              <w:rPr>
                <w:sz w:val="18"/>
                <w:szCs w:val="18"/>
                <w:rtl w:val="0"/>
              </w:rPr>
              <w:t xml:space="preserve">) </w:t>
            </w:r>
            <w:r w:rsidDel="00000000" w:rsidR="00000000" w:rsidRPr="00000000">
              <w:rPr>
                <w:color w:val="b7b7b7"/>
                <w:sz w:val="18"/>
                <w:szCs w:val="18"/>
                <w:rtl w:val="0"/>
              </w:rPr>
              <w:t xml:space="preserve">(25 - 30%) </w:t>
            </w:r>
            <w:hyperlink r:id="rId925">
              <w:r w:rsidDel="00000000" w:rsidR="00000000" w:rsidRPr="00000000">
                <w:rPr>
                  <w:color w:val="b7b7b7"/>
                  <w:sz w:val="18"/>
                  <w:szCs w:val="18"/>
                  <w:vertAlign w:val="superscript"/>
                  <w:rtl w:val="0"/>
                </w:rPr>
                <w:t xml:space="preserve">04-15</w:t>
              </w:r>
            </w:hyperlink>
            <w:r w:rsidDel="00000000" w:rsidR="00000000" w:rsidRPr="00000000">
              <w:rPr>
                <w:color w:val="b7b7b7"/>
                <w:sz w:val="18"/>
                <w:szCs w:val="18"/>
                <w:vertAlign w:val="superscript"/>
                <w:rtl w:val="0"/>
              </w:rPr>
              <w:t xml:space="preserve">, </w:t>
            </w:r>
            <w:hyperlink r:id="rId926">
              <w:r w:rsidDel="00000000" w:rsidR="00000000" w:rsidRPr="00000000">
                <w:rPr>
                  <w:color w:val="b7b7b7"/>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580">
            <w:pPr>
              <w:rPr>
                <w:b w:val="1"/>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w:t>
            </w:r>
            <w:r w:rsidDel="00000000" w:rsidR="00000000" w:rsidRPr="00000000">
              <w:rPr>
                <w:color w:val="b7b7b7"/>
                <w:sz w:val="18"/>
                <w:szCs w:val="18"/>
                <w:rtl w:val="0"/>
              </w:rPr>
              <w:t xml:space="preserve"> (35 - 40%) </w:t>
            </w:r>
            <w:hyperlink r:id="rId927">
              <w:r w:rsidDel="00000000" w:rsidR="00000000" w:rsidRPr="00000000">
                <w:rPr>
                  <w:color w:val="b7b7b7"/>
                  <w:sz w:val="18"/>
                  <w:szCs w:val="18"/>
                  <w:vertAlign w:val="superscript"/>
                  <w:rtl w:val="0"/>
                </w:rPr>
                <w:t xml:space="preserve">04-15</w:t>
              </w:r>
            </w:hyperlink>
            <w:r w:rsidDel="00000000" w:rsidR="00000000" w:rsidRPr="00000000">
              <w:rPr>
                <w:color w:val="b7b7b7"/>
                <w:sz w:val="18"/>
                <w:szCs w:val="18"/>
                <w:vertAlign w:val="superscript"/>
                <w:rtl w:val="0"/>
              </w:rPr>
              <w:t xml:space="preserve">, </w:t>
            </w:r>
            <w:hyperlink r:id="rId928">
              <w:r w:rsidDel="00000000" w:rsidR="00000000" w:rsidRPr="00000000">
                <w:rPr>
                  <w:color w:val="b7b7b7"/>
                  <w:sz w:val="18"/>
                  <w:szCs w:val="18"/>
                  <w:vertAlign w:val="superscript"/>
                  <w:rtl w:val="0"/>
                </w:rPr>
                <w:t xml:space="preserve">08-15</w:t>
              </w:r>
            </w:hyperlink>
            <w:r w:rsidDel="00000000" w:rsidR="00000000" w:rsidRPr="00000000">
              <w:rPr>
                <w:color w:val="b7b7b7"/>
                <w:sz w:val="18"/>
                <w:szCs w:val="18"/>
                <w:vertAlign w:val="superscript"/>
                <w:rtl w:val="0"/>
              </w:rPr>
              <w:t xml:space="preserve">, </w:t>
            </w:r>
            <w:hyperlink r:id="rId929">
              <w:r w:rsidDel="00000000" w:rsidR="00000000" w:rsidRPr="00000000">
                <w:rPr>
                  <w:color w:val="b7b7b7"/>
                  <w:sz w:val="18"/>
                  <w:szCs w:val="18"/>
                  <w:vertAlign w:val="superscript"/>
                  <w:rtl w:val="0"/>
                </w:rPr>
                <w:t xml:space="preserve">05-34</w:t>
              </w:r>
            </w:hyperlink>
            <w:r w:rsidDel="00000000" w:rsidR="00000000" w:rsidRPr="00000000">
              <w:rPr>
                <w:rtl w:val="0"/>
              </w:rPr>
            </w:r>
          </w:p>
          <w:p w:rsidR="00000000" w:rsidDel="00000000" w:rsidP="00000000" w:rsidRDefault="00000000" w:rsidRPr="00000000" w14:paraId="00000581">
            <w:pPr>
              <w:rPr>
                <w:sz w:val="18"/>
                <w:szCs w:val="18"/>
                <w:vertAlign w:val="superscript"/>
              </w:rPr>
            </w:pPr>
            <w:r w:rsidDel="00000000" w:rsidR="00000000" w:rsidRPr="00000000">
              <w:rPr>
                <w:sz w:val="18"/>
                <w:szCs w:val="18"/>
                <w:rtl w:val="0"/>
              </w:rPr>
              <w:t xml:space="preserve">69.5 Gy EQD2 (2 cc)</w:t>
            </w:r>
            <w:hyperlink r:id="rId930">
              <w:r w:rsidDel="00000000" w:rsidR="00000000" w:rsidRPr="00000000">
                <w:rPr>
                  <w:sz w:val="18"/>
                  <w:szCs w:val="18"/>
                  <w:vertAlign w:val="superscript"/>
                  <w:rtl w:val="0"/>
                </w:rPr>
                <w:t xml:space="preserve">Mazeron RTO '16</w:t>
              </w:r>
            </w:hyperlink>
            <w:r w:rsidDel="00000000" w:rsidR="00000000" w:rsidRPr="00000000">
              <w:rPr>
                <w:rtl w:val="0"/>
              </w:rPr>
            </w:r>
          </w:p>
          <w:p w:rsidR="00000000" w:rsidDel="00000000" w:rsidP="00000000" w:rsidRDefault="00000000" w:rsidRPr="00000000" w14:paraId="00000582">
            <w:pPr>
              <w:rPr>
                <w:sz w:val="18"/>
                <w:szCs w:val="18"/>
                <w:vertAlign w:val="superscript"/>
              </w:rPr>
            </w:pPr>
            <w:r w:rsidDel="00000000" w:rsidR="00000000" w:rsidRPr="00000000">
              <w:rPr>
                <w:b w:val="1"/>
                <w:sz w:val="18"/>
                <w:szCs w:val="18"/>
                <w:rtl w:val="0"/>
              </w:rPr>
              <w:t xml:space="preserve">65 Gy</w:t>
            </w:r>
            <w:r w:rsidDel="00000000" w:rsidR="00000000" w:rsidRPr="00000000">
              <w:rPr>
                <w:sz w:val="18"/>
                <w:szCs w:val="18"/>
                <w:rtl w:val="0"/>
              </w:rPr>
              <w:t xml:space="preserve"> EQD2 (</w:t>
            </w:r>
            <w:r w:rsidDel="00000000" w:rsidR="00000000" w:rsidRPr="00000000">
              <w:rPr>
                <w:b w:val="1"/>
                <w:sz w:val="18"/>
                <w:szCs w:val="18"/>
                <w:rtl w:val="0"/>
              </w:rPr>
              <w:t xml:space="preserve">2 cc</w:t>
            </w:r>
            <w:r w:rsidDel="00000000" w:rsidR="00000000" w:rsidRPr="00000000">
              <w:rPr>
                <w:sz w:val="18"/>
                <w:szCs w:val="18"/>
                <w:rtl w:val="0"/>
              </w:rPr>
              <w:t xml:space="preserve">)</w:t>
            </w:r>
            <w:hyperlink r:id="rId931">
              <w:r w:rsidDel="00000000" w:rsidR="00000000" w:rsidRPr="00000000">
                <w:rPr>
                  <w:sz w:val="18"/>
                  <w:szCs w:val="18"/>
                  <w:vertAlign w:val="superscript"/>
                  <w:rtl w:val="0"/>
                </w:rPr>
                <w:t xml:space="preserve">Kircheiner RTO '16</w:t>
              </w:r>
            </w:hyperlink>
            <w:r w:rsidDel="00000000" w:rsidR="00000000" w:rsidRPr="00000000">
              <w:rPr>
                <w:rtl w:val="0"/>
              </w:rPr>
            </w:r>
          </w:p>
          <w:p w:rsidR="00000000" w:rsidDel="00000000" w:rsidP="00000000" w:rsidRDefault="00000000" w:rsidRPr="00000000" w14:paraId="00000583">
            <w:pPr>
              <w:rPr>
                <w:sz w:val="18"/>
                <w:szCs w:val="18"/>
                <w:vertAlign w:val="superscript"/>
              </w:rPr>
            </w:pPr>
            <w:r w:rsidDel="00000000" w:rsidR="00000000" w:rsidRPr="00000000">
              <w:rPr>
                <w:sz w:val="18"/>
                <w:szCs w:val="18"/>
                <w:rtl w:val="0"/>
              </w:rPr>
              <w:t xml:space="preserve">55 Gy EQD2 (11 cc)</w:t>
            </w:r>
            <w:hyperlink r:id="rId932">
              <w:r w:rsidDel="00000000" w:rsidR="00000000" w:rsidRPr="00000000">
                <w:rPr>
                  <w:sz w:val="18"/>
                  <w:szCs w:val="18"/>
                  <w:vertAlign w:val="superscript"/>
                  <w:rtl w:val="0"/>
                </w:rPr>
                <w:t xml:space="preserve">Ujaimi BT '17</w:t>
              </w:r>
            </w:hyperlink>
            <w:r w:rsidDel="00000000" w:rsidR="00000000" w:rsidRPr="00000000">
              <w:rPr>
                <w:rtl w:val="0"/>
              </w:rPr>
            </w:r>
          </w:p>
          <w:p w:rsidR="00000000" w:rsidDel="00000000" w:rsidP="00000000" w:rsidRDefault="00000000" w:rsidRPr="00000000" w14:paraId="00000584">
            <w:pPr>
              <w:rPr>
                <w:sz w:val="18"/>
                <w:szCs w:val="18"/>
                <w:vertAlign w:val="superscript"/>
              </w:rPr>
            </w:pPr>
            <w:r w:rsidDel="00000000" w:rsidR="00000000" w:rsidRPr="00000000">
              <w:rPr>
                <w:sz w:val="18"/>
                <w:szCs w:val="18"/>
                <w:rtl w:val="0"/>
              </w:rPr>
              <w:t xml:space="preserve">60 Gy (50 - 55%) </w:t>
            </w:r>
            <w:hyperlink r:id="rId933">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934">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585">
            <w:pPr>
              <w:rPr>
                <w:sz w:val="18"/>
                <w:szCs w:val="18"/>
                <w:vertAlign w:val="superscript"/>
              </w:rPr>
            </w:pPr>
            <w:r w:rsidDel="00000000" w:rsidR="00000000" w:rsidRPr="00000000">
              <w:rPr>
                <w:sz w:val="18"/>
                <w:szCs w:val="18"/>
                <w:rtl w:val="0"/>
              </w:rPr>
              <w:t xml:space="preserve">50 Gy (50%)</w:t>
            </w:r>
            <w:r w:rsidDel="00000000" w:rsidR="00000000" w:rsidRPr="00000000">
              <w:rPr>
                <w:sz w:val="18"/>
                <w:szCs w:val="18"/>
                <w:vertAlign w:val="superscript"/>
                <w:rtl w:val="0"/>
              </w:rPr>
              <w:t xml:space="preserve"> </w:t>
            </w:r>
            <w:hyperlink r:id="rId935">
              <w:r w:rsidDel="00000000" w:rsidR="00000000" w:rsidRPr="00000000">
                <w:rPr>
                  <w:sz w:val="18"/>
                  <w:szCs w:val="18"/>
                  <w:vertAlign w:val="superscript"/>
                  <w:rtl w:val="0"/>
                </w:rPr>
                <w:t xml:space="preserve">PACE</w:t>
              </w:r>
            </w:hyperlink>
            <w:r w:rsidDel="00000000" w:rsidR="00000000" w:rsidRPr="00000000">
              <w:rPr>
                <w:sz w:val="18"/>
                <w:szCs w:val="18"/>
                <w:vertAlign w:val="superscript"/>
                <w:rtl w:val="0"/>
              </w:rPr>
              <w:t xml:space="preserve">, </w:t>
            </w:r>
            <w:hyperlink r:id="rId936">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586">
            <w:pPr>
              <w:rPr>
                <w:sz w:val="18"/>
                <w:szCs w:val="18"/>
              </w:rPr>
            </w:pPr>
            <w:r w:rsidDel="00000000" w:rsidR="00000000" w:rsidRPr="00000000">
              <w:rPr>
                <w:sz w:val="18"/>
                <w:szCs w:val="18"/>
                <w:rtl w:val="0"/>
              </w:rPr>
              <w:t xml:space="preserve">45 Gy (60%) </w:t>
            </w:r>
            <w:hyperlink r:id="rId937">
              <w:r w:rsidDel="00000000" w:rsidR="00000000" w:rsidRPr="00000000">
                <w:rPr>
                  <w:sz w:val="18"/>
                  <w:szCs w:val="18"/>
                  <w:vertAlign w:val="superscript"/>
                  <w:rtl w:val="0"/>
                </w:rPr>
                <w:t xml:space="preserve">07-24</w:t>
              </w:r>
            </w:hyperlink>
            <w:r w:rsidDel="00000000" w:rsidR="00000000" w:rsidRPr="00000000">
              <w:rPr>
                <w:rtl w:val="0"/>
              </w:rPr>
            </w:r>
          </w:p>
          <w:p w:rsidR="00000000" w:rsidDel="00000000" w:rsidP="00000000" w:rsidRDefault="00000000" w:rsidRPr="00000000" w14:paraId="00000587">
            <w:pPr>
              <w:rPr>
                <w:sz w:val="18"/>
                <w:szCs w:val="18"/>
                <w:vertAlign w:val="superscript"/>
              </w:rPr>
            </w:pPr>
            <w:r w:rsidDel="00000000" w:rsidR="00000000" w:rsidRPr="00000000">
              <w:rPr>
                <w:sz w:val="18"/>
                <w:szCs w:val="18"/>
                <w:rtl w:val="0"/>
              </w:rPr>
              <w:t xml:space="preserve">40 Gy (55</w:t>
            </w:r>
            <w:r w:rsidDel="00000000" w:rsidR="00000000" w:rsidRPr="00000000">
              <w:rPr>
                <w:b w:val="1"/>
                <w:sz w:val="18"/>
                <w:szCs w:val="18"/>
                <w:rtl w:val="0"/>
              </w:rPr>
              <w:t xml:space="preserve"> - </w:t>
            </w:r>
            <w:r w:rsidDel="00000000" w:rsidR="00000000" w:rsidRPr="00000000">
              <w:rPr>
                <w:sz w:val="18"/>
                <w:szCs w:val="18"/>
                <w:rtl w:val="0"/>
              </w:rPr>
              <w:t xml:space="preserve">60%)</w:t>
            </w:r>
            <w:hyperlink r:id="rId938">
              <w:r w:rsidDel="00000000" w:rsidR="00000000" w:rsidRPr="00000000">
                <w:rPr>
                  <w:sz w:val="18"/>
                  <w:szCs w:val="18"/>
                  <w:vertAlign w:val="superscript"/>
                  <w:rtl w:val="0"/>
                </w:rPr>
                <w:t xml:space="preserve">05-34 (SPPORT)</w:t>
              </w:r>
            </w:hyperlink>
            <w:r w:rsidDel="00000000" w:rsidR="00000000" w:rsidRPr="00000000">
              <w:rPr>
                <w:rtl w:val="0"/>
              </w:rPr>
            </w:r>
          </w:p>
          <w:p w:rsidR="00000000" w:rsidDel="00000000" w:rsidP="00000000" w:rsidRDefault="00000000" w:rsidRPr="00000000" w14:paraId="00000588">
            <w:pPr>
              <w:rPr>
                <w:sz w:val="18"/>
                <w:szCs w:val="18"/>
                <w:vertAlign w:val="superscript"/>
              </w:rPr>
            </w:pPr>
            <w:r w:rsidDel="00000000" w:rsidR="00000000" w:rsidRPr="00000000">
              <w:rPr>
                <w:sz w:val="18"/>
                <w:szCs w:val="18"/>
                <w:rtl w:val="0"/>
              </w:rPr>
              <w:t xml:space="preserve">40 Gy (80% - 100%) </w:t>
            </w:r>
            <w:hyperlink r:id="rId939">
              <w:r w:rsidDel="00000000" w:rsidR="00000000" w:rsidRPr="00000000">
                <w:rPr>
                  <w:sz w:val="18"/>
                  <w:szCs w:val="18"/>
                  <w:vertAlign w:val="superscript"/>
                  <w:rtl w:val="0"/>
                </w:rPr>
                <w:t xml:space="preserve">TIME-C </w:t>
              </w:r>
            </w:hyperlink>
            <w:r w:rsidDel="00000000" w:rsidR="00000000" w:rsidRPr="00000000">
              <w:rPr>
                <w:sz w:val="18"/>
                <w:szCs w:val="18"/>
                <w:vertAlign w:val="superscript"/>
                <w:rtl w:val="0"/>
              </w:rPr>
              <w:t xml:space="preserve">/ </w:t>
            </w:r>
            <w:hyperlink r:id="rId940">
              <w:r w:rsidDel="00000000" w:rsidR="00000000" w:rsidRPr="00000000">
                <w:rPr>
                  <w:sz w:val="18"/>
                  <w:szCs w:val="18"/>
                  <w:vertAlign w:val="superscript"/>
                  <w:rtl w:val="0"/>
                </w:rPr>
                <w:t xml:space="preserve">04-18 </w:t>
              </w:r>
            </w:hyperlink>
            <w:r w:rsidDel="00000000" w:rsidR="00000000" w:rsidRPr="00000000">
              <w:rPr>
                <w:rtl w:val="0"/>
              </w:rPr>
            </w:r>
          </w:p>
          <w:p w:rsidR="00000000" w:rsidDel="00000000" w:rsidP="00000000" w:rsidRDefault="00000000" w:rsidRPr="00000000" w14:paraId="00000589">
            <w:pPr>
              <w:rPr>
                <w:sz w:val="18"/>
                <w:szCs w:val="18"/>
                <w:vertAlign w:val="superscript"/>
              </w:rPr>
            </w:pPr>
            <w:r w:rsidDel="00000000" w:rsidR="00000000" w:rsidRPr="00000000">
              <w:rPr>
                <w:sz w:val="18"/>
                <w:szCs w:val="18"/>
                <w:rtl w:val="0"/>
              </w:rPr>
              <w:t xml:space="preserve">30 Gy (60%) </w:t>
            </w:r>
            <w:hyperlink r:id="rId941">
              <w:r w:rsidDel="00000000" w:rsidR="00000000" w:rsidRPr="00000000">
                <w:rPr>
                  <w:sz w:val="18"/>
                  <w:szCs w:val="18"/>
                  <w:vertAlign w:val="superscript"/>
                  <w:rtl w:val="0"/>
                </w:rPr>
                <w:t xml:space="preserve">04-18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8A">
            <w:pPr>
              <w:rPr>
                <w:sz w:val="18"/>
                <w:szCs w:val="18"/>
              </w:rPr>
            </w:pPr>
            <w:r w:rsidDel="00000000" w:rsidR="00000000" w:rsidRPr="00000000">
              <w:rPr>
                <w:sz w:val="18"/>
                <w:szCs w:val="18"/>
                <w:rtl w:val="0"/>
              </w:rPr>
              <w:t xml:space="preserve">Late G3+ and G2+ of &lt; 10% and &lt; 15% for the following constraints: </w:t>
            </w:r>
            <w:hyperlink r:id="rId94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58B">
            <w:pPr>
              <w:numPr>
                <w:ilvl w:val="0"/>
                <w:numId w:val="106"/>
              </w:numPr>
              <w:ind w:left="720" w:hanging="360"/>
              <w:rPr>
                <w:sz w:val="18"/>
                <w:szCs w:val="18"/>
              </w:rPr>
            </w:pPr>
            <w:r w:rsidDel="00000000" w:rsidR="00000000" w:rsidRPr="00000000">
              <w:rPr>
                <w:sz w:val="18"/>
                <w:szCs w:val="18"/>
                <w:rtl w:val="0"/>
              </w:rPr>
              <w:t xml:space="preserve">V75 &lt; 15%. </w:t>
            </w:r>
            <w:r w:rsidDel="00000000" w:rsidR="00000000" w:rsidRPr="00000000">
              <w:rPr>
                <w:i w:val="1"/>
                <w:sz w:val="18"/>
                <w:szCs w:val="18"/>
                <w:rtl w:val="0"/>
              </w:rPr>
              <w:t xml:space="preserve">Add 10% for bladder (V75 &lt; 25%).</w:t>
            </w:r>
          </w:p>
          <w:p w:rsidR="00000000" w:rsidDel="00000000" w:rsidP="00000000" w:rsidRDefault="00000000" w:rsidRPr="00000000" w14:paraId="0000058C">
            <w:pPr>
              <w:numPr>
                <w:ilvl w:val="0"/>
                <w:numId w:val="106"/>
              </w:numPr>
              <w:ind w:left="720" w:hanging="360"/>
              <w:rPr>
                <w:sz w:val="18"/>
                <w:szCs w:val="18"/>
              </w:rPr>
            </w:pPr>
            <w:r w:rsidDel="00000000" w:rsidR="00000000" w:rsidRPr="00000000">
              <w:rPr>
                <w:sz w:val="18"/>
                <w:szCs w:val="18"/>
                <w:rtl w:val="0"/>
              </w:rPr>
              <w:t xml:space="preserve">V70 &lt; 20%. </w:t>
            </w:r>
            <w:r w:rsidDel="00000000" w:rsidR="00000000" w:rsidRPr="00000000">
              <w:rPr>
                <w:i w:val="1"/>
                <w:sz w:val="18"/>
                <w:szCs w:val="18"/>
                <w:rtl w:val="0"/>
              </w:rPr>
              <w:t xml:space="preserve">Add 15% for bladder (V70 &lt; 35%).</w:t>
            </w:r>
          </w:p>
          <w:p w:rsidR="00000000" w:rsidDel="00000000" w:rsidP="00000000" w:rsidRDefault="00000000" w:rsidRPr="00000000" w14:paraId="0000058D">
            <w:pPr>
              <w:numPr>
                <w:ilvl w:val="0"/>
                <w:numId w:val="106"/>
              </w:numPr>
              <w:ind w:left="720" w:hanging="360"/>
              <w:rPr>
                <w:sz w:val="18"/>
                <w:szCs w:val="18"/>
              </w:rPr>
            </w:pPr>
            <w:r w:rsidDel="00000000" w:rsidR="00000000" w:rsidRPr="00000000">
              <w:rPr>
                <w:sz w:val="18"/>
                <w:szCs w:val="18"/>
                <w:rtl w:val="0"/>
              </w:rPr>
              <w:t xml:space="preserve">V65 &lt; 25%. </w:t>
            </w:r>
            <w:r w:rsidDel="00000000" w:rsidR="00000000" w:rsidRPr="00000000">
              <w:rPr>
                <w:i w:val="1"/>
                <w:sz w:val="18"/>
                <w:szCs w:val="18"/>
                <w:rtl w:val="0"/>
              </w:rPr>
              <w:t xml:space="preserve">Add 25% for bladder (V65 &lt; 50%). </w:t>
            </w:r>
          </w:p>
          <w:p w:rsidR="00000000" w:rsidDel="00000000" w:rsidP="00000000" w:rsidRDefault="00000000" w:rsidRPr="00000000" w14:paraId="0000058E">
            <w:pPr>
              <w:numPr>
                <w:ilvl w:val="0"/>
                <w:numId w:val="106"/>
              </w:numPr>
              <w:ind w:left="720" w:hanging="360"/>
              <w:rPr>
                <w:sz w:val="18"/>
                <w:szCs w:val="18"/>
              </w:rPr>
            </w:pPr>
            <w:r w:rsidDel="00000000" w:rsidR="00000000" w:rsidRPr="00000000">
              <w:rPr>
                <w:sz w:val="18"/>
                <w:szCs w:val="18"/>
                <w:rtl w:val="0"/>
              </w:rPr>
              <w:t xml:space="preserve">V60 &lt; 35%.</w:t>
            </w:r>
          </w:p>
          <w:p w:rsidR="00000000" w:rsidDel="00000000" w:rsidP="00000000" w:rsidRDefault="00000000" w:rsidRPr="00000000" w14:paraId="0000058F">
            <w:pPr>
              <w:numPr>
                <w:ilvl w:val="0"/>
                <w:numId w:val="106"/>
              </w:numPr>
              <w:ind w:left="720" w:hanging="360"/>
              <w:rPr>
                <w:sz w:val="18"/>
                <w:szCs w:val="18"/>
              </w:rPr>
            </w:pPr>
            <w:r w:rsidDel="00000000" w:rsidR="00000000" w:rsidRPr="00000000">
              <w:rPr>
                <w:sz w:val="18"/>
                <w:szCs w:val="18"/>
                <w:rtl w:val="0"/>
              </w:rPr>
              <w:t xml:space="preserve">V50 &lt; 50%.</w:t>
            </w:r>
          </w:p>
          <w:p w:rsidR="00000000" w:rsidDel="00000000" w:rsidP="00000000" w:rsidRDefault="00000000" w:rsidRPr="00000000" w14:paraId="00000590">
            <w:pPr>
              <w:rPr>
                <w:sz w:val="18"/>
                <w:szCs w:val="18"/>
              </w:rPr>
            </w:pPr>
            <w:r w:rsidDel="00000000" w:rsidR="00000000" w:rsidRPr="00000000">
              <w:rPr>
                <w:sz w:val="18"/>
                <w:szCs w:val="18"/>
                <w:rtl w:val="0"/>
              </w:rPr>
              <w:t xml:space="preserve">TL;DR - V65-V75 and their corresponding numbers all add up to 90% for the rectum - the "Rectal Rule of 90s". One hundred minus 90 is 10%, which is the rate of late G3+ rectal toxicity with these values. </w:t>
            </w:r>
          </w:p>
          <w:p w:rsidR="00000000" w:rsidDel="00000000" w:rsidP="00000000" w:rsidRDefault="00000000" w:rsidRPr="00000000" w14:paraId="00000591">
            <w:pPr>
              <w:rPr>
                <w:sz w:val="18"/>
                <w:szCs w:val="18"/>
              </w:rPr>
            </w:pPr>
            <w:r w:rsidDel="00000000" w:rsidR="00000000" w:rsidRPr="00000000">
              <w:rPr>
                <w:rtl w:val="0"/>
              </w:rPr>
            </w:r>
          </w:p>
          <w:p w:rsidR="00000000" w:rsidDel="00000000" w:rsidP="00000000" w:rsidRDefault="00000000" w:rsidRPr="00000000" w14:paraId="00000592">
            <w:pPr>
              <w:widowControl w:val="0"/>
              <w:ind w:left="0" w:firstLine="0"/>
              <w:rPr>
                <w:sz w:val="18"/>
                <w:szCs w:val="18"/>
                <w:vertAlign w:val="superscript"/>
              </w:rPr>
            </w:pPr>
            <w:r w:rsidDel="00000000" w:rsidR="00000000" w:rsidRPr="00000000">
              <w:rPr>
                <w:sz w:val="18"/>
                <w:szCs w:val="18"/>
                <w:rtl w:val="0"/>
              </w:rPr>
              <w:t xml:space="preserve">Maintain rectal V70 &lt; 20-25% to mitigate the risk of "bowel bowel", although this "bowel bother" would be unlikely to affect your patients golf game (PROST-QA) [</w:t>
            </w:r>
            <w:hyperlink r:id="rId943">
              <w:r w:rsidDel="00000000" w:rsidR="00000000" w:rsidRPr="00000000">
                <w:rPr>
                  <w:sz w:val="18"/>
                  <w:szCs w:val="18"/>
                  <w:rtl w:val="0"/>
                </w:rPr>
                <w:t xml:space="preserve">Hamstra IJROBP '13</w:t>
              </w:r>
            </w:hyperlink>
            <w:r w:rsidDel="00000000" w:rsidR="00000000" w:rsidRPr="00000000">
              <w:rPr>
                <w:sz w:val="18"/>
                <w:szCs w:val="18"/>
                <w:rtl w:val="0"/>
              </w:rPr>
              <w:t xml:space="preserve">]. </w:t>
            </w:r>
            <w:hyperlink r:id="rId94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593">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94">
            <w:pPr>
              <w:rPr>
                <w:b w:val="1"/>
                <w:sz w:val="18"/>
                <w:szCs w:val="18"/>
              </w:rPr>
            </w:pPr>
            <w:r w:rsidDel="00000000" w:rsidR="00000000" w:rsidRPr="00000000">
              <w:rPr>
                <w:b w:val="1"/>
                <w:sz w:val="18"/>
                <w:szCs w:val="18"/>
                <w:rtl w:val="0"/>
              </w:rPr>
              <w:t xml:space="preserve">Bladder</w:t>
            </w:r>
          </w:p>
          <w:p w:rsidR="00000000" w:rsidDel="00000000" w:rsidP="00000000" w:rsidRDefault="00000000" w:rsidRPr="00000000" w14:paraId="00000595">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96">
            <w:pPr>
              <w:rPr>
                <w:sz w:val="18"/>
                <w:szCs w:val="18"/>
                <w:vertAlign w:val="superscript"/>
              </w:rPr>
            </w:pPr>
            <w:r w:rsidDel="00000000" w:rsidR="00000000" w:rsidRPr="00000000">
              <w:rPr>
                <w:sz w:val="18"/>
                <w:szCs w:val="18"/>
                <w:rtl w:val="0"/>
              </w:rPr>
              <w:t xml:space="preserve">80 Gy (2 cc)</w:t>
            </w:r>
            <w:hyperlink r:id="rId945">
              <w:r w:rsidDel="00000000" w:rsidR="00000000" w:rsidRPr="00000000">
                <w:rPr>
                  <w:sz w:val="18"/>
                  <w:szCs w:val="18"/>
                  <w:vertAlign w:val="superscript"/>
                  <w:rtl w:val="0"/>
                </w:rPr>
                <w:t xml:space="preserve">Jensen RTO '17</w:t>
              </w:r>
            </w:hyperlink>
            <w:r w:rsidDel="00000000" w:rsidR="00000000" w:rsidRPr="00000000">
              <w:rPr>
                <w:rtl w:val="0"/>
              </w:rPr>
            </w:r>
          </w:p>
          <w:p w:rsidR="00000000" w:rsidDel="00000000" w:rsidP="00000000" w:rsidRDefault="00000000" w:rsidRPr="00000000" w14:paraId="00000597">
            <w:pPr>
              <w:rPr>
                <w:sz w:val="18"/>
                <w:szCs w:val="18"/>
                <w:vertAlign w:val="superscript"/>
              </w:rPr>
            </w:pPr>
            <w:r w:rsidDel="00000000" w:rsidR="00000000" w:rsidRPr="00000000">
              <w:rPr>
                <w:sz w:val="18"/>
                <w:szCs w:val="18"/>
                <w:rtl w:val="0"/>
              </w:rPr>
              <w:t xml:space="preserve">80 Gy (15 - 20%) </w:t>
            </w:r>
            <w:hyperlink r:id="rId946">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947">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598">
            <w:pPr>
              <w:rPr>
                <w:sz w:val="18"/>
                <w:szCs w:val="18"/>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 (30%) </w:t>
            </w:r>
            <w:hyperlink r:id="rId948">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949">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599">
            <w:pPr>
              <w:rPr>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35%</w:t>
            </w:r>
            <w:r w:rsidDel="00000000" w:rsidR="00000000" w:rsidRPr="00000000">
              <w:rPr>
                <w:sz w:val="18"/>
                <w:szCs w:val="18"/>
                <w:rtl w:val="0"/>
              </w:rPr>
              <w:t xml:space="preserve">) (40%) </w:t>
            </w:r>
            <w:hyperlink r:id="rId950">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951">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59A">
            <w:pPr>
              <w:rPr>
                <w:sz w:val="18"/>
                <w:szCs w:val="18"/>
                <w:vertAlign w:val="superscript"/>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50%</w:t>
            </w:r>
            <w:r w:rsidDel="00000000" w:rsidR="00000000" w:rsidRPr="00000000">
              <w:rPr>
                <w:sz w:val="18"/>
                <w:szCs w:val="18"/>
                <w:rtl w:val="0"/>
              </w:rPr>
              <w:t xml:space="preserve">)</w:t>
            </w:r>
            <w:r w:rsidDel="00000000" w:rsidR="00000000" w:rsidRPr="00000000">
              <w:rPr>
                <w:b w:val="1"/>
                <w:sz w:val="18"/>
                <w:szCs w:val="18"/>
                <w:rtl w:val="0"/>
              </w:rPr>
              <w:t xml:space="preserve"> </w:t>
            </w:r>
            <w:r w:rsidDel="00000000" w:rsidR="00000000" w:rsidRPr="00000000">
              <w:rPr>
                <w:sz w:val="18"/>
                <w:szCs w:val="18"/>
                <w:rtl w:val="0"/>
              </w:rPr>
              <w:t xml:space="preserve">(55%) </w:t>
            </w:r>
            <w:hyperlink r:id="rId952">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953">
              <w:r w:rsidDel="00000000" w:rsidR="00000000" w:rsidRPr="00000000">
                <w:rPr>
                  <w:sz w:val="18"/>
                  <w:szCs w:val="18"/>
                  <w:vertAlign w:val="superscript"/>
                  <w:rtl w:val="0"/>
                </w:rPr>
                <w:t xml:space="preserve">08-15</w:t>
              </w:r>
            </w:hyperlink>
            <w:r w:rsidDel="00000000" w:rsidR="00000000" w:rsidRPr="00000000">
              <w:rPr>
                <w:sz w:val="18"/>
                <w:szCs w:val="18"/>
                <w:vertAlign w:val="superscript"/>
                <w:rtl w:val="0"/>
              </w:rPr>
              <w:t xml:space="preserve">, </w:t>
            </w:r>
            <w:hyperlink r:id="rId954">
              <w:r w:rsidDel="00000000" w:rsidR="00000000" w:rsidRPr="00000000">
                <w:rPr>
                  <w:sz w:val="18"/>
                  <w:szCs w:val="18"/>
                  <w:vertAlign w:val="superscript"/>
                  <w:rtl w:val="0"/>
                </w:rPr>
                <w:t xml:space="preserve">05-34 </w:t>
              </w:r>
            </w:hyperlink>
            <w:r w:rsidDel="00000000" w:rsidR="00000000" w:rsidRPr="00000000">
              <w:rPr>
                <w:rtl w:val="0"/>
              </w:rPr>
            </w:r>
          </w:p>
          <w:p w:rsidR="00000000" w:rsidDel="00000000" w:rsidP="00000000" w:rsidRDefault="00000000" w:rsidRPr="00000000" w14:paraId="0000059B">
            <w:pPr>
              <w:rPr>
                <w:sz w:val="18"/>
                <w:szCs w:val="18"/>
              </w:rPr>
            </w:pPr>
            <w:r w:rsidDel="00000000" w:rsidR="00000000" w:rsidRPr="00000000">
              <w:rPr>
                <w:sz w:val="18"/>
                <w:szCs w:val="18"/>
                <w:rtl w:val="0"/>
              </w:rPr>
              <w:t xml:space="preserve">50 Gy (50%)</w:t>
            </w:r>
            <w:r w:rsidDel="00000000" w:rsidR="00000000" w:rsidRPr="00000000">
              <w:rPr>
                <w:sz w:val="18"/>
                <w:szCs w:val="18"/>
                <w:vertAlign w:val="superscript"/>
                <w:rtl w:val="0"/>
              </w:rPr>
              <w:t xml:space="preserve"> </w:t>
            </w:r>
            <w:hyperlink r:id="rId955">
              <w:r w:rsidDel="00000000" w:rsidR="00000000" w:rsidRPr="00000000">
                <w:rPr>
                  <w:sz w:val="18"/>
                  <w:szCs w:val="18"/>
                  <w:vertAlign w:val="superscript"/>
                  <w:rtl w:val="0"/>
                </w:rPr>
                <w:t xml:space="preserve">CHHiP</w:t>
              </w:r>
            </w:hyperlink>
            <w:r w:rsidDel="00000000" w:rsidR="00000000" w:rsidRPr="00000000">
              <w:rPr>
                <w:sz w:val="18"/>
                <w:szCs w:val="18"/>
                <w:vertAlign w:val="superscript"/>
                <w:rtl w:val="0"/>
              </w:rPr>
              <w:t xml:space="preserve">, </w:t>
            </w:r>
            <w:hyperlink r:id="rId956">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59C">
            <w:pPr>
              <w:rPr>
                <w:sz w:val="18"/>
                <w:szCs w:val="18"/>
                <w:vertAlign w:val="superscript"/>
              </w:rPr>
            </w:pPr>
            <w:r w:rsidDel="00000000" w:rsidR="00000000" w:rsidRPr="00000000">
              <w:rPr>
                <w:sz w:val="18"/>
                <w:szCs w:val="18"/>
                <w:rtl w:val="0"/>
              </w:rPr>
              <w:t xml:space="preserve">45 Gy (35%) </w:t>
            </w:r>
            <w:hyperlink r:id="rId957">
              <w:r w:rsidDel="00000000" w:rsidR="00000000" w:rsidRPr="00000000">
                <w:rPr>
                  <w:sz w:val="18"/>
                  <w:szCs w:val="18"/>
                  <w:vertAlign w:val="superscript"/>
                  <w:rtl w:val="0"/>
                </w:rPr>
                <w:t xml:space="preserve">TIME-C </w:t>
              </w:r>
            </w:hyperlink>
            <w:r w:rsidDel="00000000" w:rsidR="00000000" w:rsidRPr="00000000">
              <w:rPr>
                <w:sz w:val="18"/>
                <w:szCs w:val="18"/>
                <w:vertAlign w:val="superscript"/>
                <w:rtl w:val="0"/>
              </w:rPr>
              <w:t xml:space="preserve">/ </w:t>
            </w:r>
            <w:hyperlink r:id="rId958">
              <w:r w:rsidDel="00000000" w:rsidR="00000000" w:rsidRPr="00000000">
                <w:rPr>
                  <w:sz w:val="18"/>
                  <w:szCs w:val="18"/>
                  <w:vertAlign w:val="superscript"/>
                  <w:rtl w:val="0"/>
                </w:rPr>
                <w:t xml:space="preserve">04-18 </w:t>
              </w:r>
            </w:hyperlink>
            <w:r w:rsidDel="00000000" w:rsidR="00000000" w:rsidRPr="00000000">
              <w:rPr>
                <w:sz w:val="18"/>
                <w:szCs w:val="18"/>
                <w:vertAlign w:val="superscript"/>
                <w:rtl w:val="0"/>
              </w:rPr>
              <w:t xml:space="preserve">/ </w:t>
            </w:r>
            <w:hyperlink r:id="rId959">
              <w:r w:rsidDel="00000000" w:rsidR="00000000" w:rsidRPr="00000000">
                <w:rPr>
                  <w:sz w:val="18"/>
                  <w:szCs w:val="18"/>
                  <w:vertAlign w:val="superscript"/>
                  <w:rtl w:val="0"/>
                </w:rPr>
                <w:t xml:space="preserve">07-24</w:t>
              </w:r>
            </w:hyperlink>
            <w:r w:rsidDel="00000000" w:rsidR="00000000" w:rsidRPr="00000000">
              <w:rPr>
                <w:rtl w:val="0"/>
              </w:rPr>
            </w:r>
          </w:p>
          <w:p w:rsidR="00000000" w:rsidDel="00000000" w:rsidP="00000000" w:rsidRDefault="00000000" w:rsidRPr="00000000" w14:paraId="0000059D">
            <w:pPr>
              <w:rPr>
                <w:sz w:val="18"/>
                <w:szCs w:val="18"/>
              </w:rPr>
            </w:pPr>
            <w:r w:rsidDel="00000000" w:rsidR="00000000" w:rsidRPr="00000000">
              <w:rPr>
                <w:b w:val="1"/>
                <w:sz w:val="18"/>
                <w:szCs w:val="18"/>
                <w:rtl w:val="0"/>
              </w:rPr>
              <w:t xml:space="preserve">40 Gy</w:t>
            </w:r>
            <w:r w:rsidDel="00000000" w:rsidR="00000000" w:rsidRPr="00000000">
              <w:rPr>
                <w:sz w:val="18"/>
                <w:szCs w:val="18"/>
                <w:rtl w:val="0"/>
              </w:rPr>
              <w:t xml:space="preserve"> (</w:t>
            </w:r>
            <w:r w:rsidDel="00000000" w:rsidR="00000000" w:rsidRPr="00000000">
              <w:rPr>
                <w:b w:val="1"/>
                <w:sz w:val="18"/>
                <w:szCs w:val="18"/>
                <w:rtl w:val="0"/>
              </w:rPr>
              <w:t xml:space="preserve">70% - </w:t>
            </w:r>
            <w:r w:rsidDel="00000000" w:rsidR="00000000" w:rsidRPr="00000000">
              <w:rPr>
                <w:sz w:val="18"/>
                <w:szCs w:val="18"/>
                <w:rtl w:val="0"/>
              </w:rPr>
              <w:t xml:space="preserve">77.5%)</w:t>
            </w:r>
            <w:hyperlink r:id="rId960">
              <w:r w:rsidDel="00000000" w:rsidR="00000000" w:rsidRPr="00000000">
                <w:rPr>
                  <w:sz w:val="18"/>
                  <w:szCs w:val="18"/>
                  <w:vertAlign w:val="superscript"/>
                  <w:rtl w:val="0"/>
                </w:rPr>
                <w:t xml:space="preserve">05-34 (SPPORT)</w:t>
              </w:r>
            </w:hyperlink>
            <w:r w:rsidDel="00000000" w:rsidR="00000000" w:rsidRPr="00000000">
              <w:rPr>
                <w:rtl w:val="0"/>
              </w:rPr>
            </w:r>
          </w:p>
          <w:p w:rsidR="00000000" w:rsidDel="00000000" w:rsidP="00000000" w:rsidRDefault="00000000" w:rsidRPr="00000000" w14:paraId="0000059E">
            <w:pPr>
              <w:widowControl w:val="0"/>
              <w:rPr>
                <w:sz w:val="18"/>
                <w:szCs w:val="18"/>
              </w:rPr>
            </w:pPr>
            <w:r w:rsidDel="00000000" w:rsidR="00000000" w:rsidRPr="00000000">
              <w:rPr>
                <w:sz w:val="18"/>
                <w:szCs w:val="18"/>
                <w:rtl w:val="0"/>
              </w:rPr>
              <w:t xml:space="preserve">Rectal:</w:t>
            </w:r>
          </w:p>
          <w:p w:rsidR="00000000" w:rsidDel="00000000" w:rsidP="00000000" w:rsidRDefault="00000000" w:rsidRPr="00000000" w14:paraId="0000059F">
            <w:pPr>
              <w:widowControl w:val="0"/>
              <w:rPr>
                <w:sz w:val="18"/>
                <w:szCs w:val="18"/>
              </w:rPr>
            </w:pPr>
            <w:r w:rsidDel="00000000" w:rsidR="00000000" w:rsidRPr="00000000">
              <w:rPr>
                <w:sz w:val="18"/>
                <w:szCs w:val="18"/>
                <w:rtl w:val="0"/>
              </w:rPr>
              <w:t xml:space="preserve">40 Gy (40%) </w:t>
            </w:r>
            <w:hyperlink r:id="rId961">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5A0">
            <w:pPr>
              <w:widowControl w:val="0"/>
              <w:rPr>
                <w:sz w:val="18"/>
                <w:szCs w:val="18"/>
              </w:rPr>
            </w:pPr>
            <w:r w:rsidDel="00000000" w:rsidR="00000000" w:rsidRPr="00000000">
              <w:rPr>
                <w:sz w:val="18"/>
                <w:szCs w:val="18"/>
                <w:rtl w:val="0"/>
              </w:rPr>
              <w:t xml:space="preserve">45 Gy (15%) </w:t>
            </w:r>
            <w:hyperlink r:id="rId962">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5A1">
            <w:pPr>
              <w:widowControl w:val="0"/>
              <w:rPr>
                <w:sz w:val="18"/>
                <w:szCs w:val="18"/>
              </w:rPr>
            </w:pPr>
            <w:r w:rsidDel="00000000" w:rsidR="00000000" w:rsidRPr="00000000">
              <w:rPr>
                <w:sz w:val="18"/>
                <w:szCs w:val="18"/>
                <w:rtl w:val="0"/>
              </w:rPr>
              <w:t xml:space="preserve">50 Gy </w:t>
            </w:r>
            <w:hyperlink r:id="rId963">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5A2">
            <w:pPr>
              <w:widowControl w:val="0"/>
              <w:rPr>
                <w:sz w:val="18"/>
                <w:szCs w:val="18"/>
              </w:rPr>
            </w:pPr>
            <w:r w:rsidDel="00000000" w:rsidR="00000000" w:rsidRPr="00000000">
              <w:rPr>
                <w:sz w:val="18"/>
                <w:szCs w:val="18"/>
                <w:rtl w:val="0"/>
              </w:rPr>
              <w:t xml:space="preserve">Anal:</w:t>
            </w:r>
          </w:p>
          <w:p w:rsidR="00000000" w:rsidDel="00000000" w:rsidP="00000000" w:rsidRDefault="00000000" w:rsidRPr="00000000" w14:paraId="000005A3">
            <w:pPr>
              <w:widowControl w:val="0"/>
              <w:rPr>
                <w:sz w:val="18"/>
                <w:szCs w:val="18"/>
                <w:vertAlign w:val="superscript"/>
              </w:rPr>
            </w:pPr>
            <w:r w:rsidDel="00000000" w:rsidR="00000000" w:rsidRPr="00000000">
              <w:rPr>
                <w:sz w:val="18"/>
                <w:szCs w:val="18"/>
                <w:rtl w:val="0"/>
              </w:rPr>
              <w:t xml:space="preserve">35 Gy (50%) </w:t>
            </w:r>
            <w:hyperlink r:id="rId964">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A4">
            <w:pPr>
              <w:widowControl w:val="0"/>
              <w:rPr>
                <w:sz w:val="18"/>
                <w:szCs w:val="18"/>
              </w:rPr>
            </w:pPr>
            <w:r w:rsidDel="00000000" w:rsidR="00000000" w:rsidRPr="00000000">
              <w:rPr>
                <w:sz w:val="18"/>
                <w:szCs w:val="18"/>
                <w:rtl w:val="0"/>
              </w:rPr>
              <w:t xml:space="preserve">40 Gy (35%) </w:t>
            </w:r>
            <w:hyperlink r:id="rId965">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A5">
            <w:pPr>
              <w:widowControl w:val="0"/>
              <w:rPr>
                <w:sz w:val="18"/>
                <w:szCs w:val="18"/>
              </w:rPr>
            </w:pPr>
            <w:r w:rsidDel="00000000" w:rsidR="00000000" w:rsidRPr="00000000">
              <w:rPr>
                <w:sz w:val="18"/>
                <w:szCs w:val="18"/>
                <w:rtl w:val="0"/>
              </w:rPr>
              <w:t xml:space="preserve">50 Gy (5%) </w:t>
            </w:r>
            <w:hyperlink r:id="rId966">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A6">
            <w:pPr>
              <w:rPr>
                <w:sz w:val="18"/>
                <w:szCs w:val="18"/>
              </w:rPr>
            </w:pPr>
            <w:r w:rsidDel="00000000" w:rsidR="00000000" w:rsidRPr="00000000">
              <w:rPr>
                <w:sz w:val="18"/>
                <w:szCs w:val="18"/>
                <w:rtl w:val="0"/>
              </w:rPr>
              <w:t xml:space="preserve">Whole bladder 50 Gy = 5-10% late G3-4 effects.</w:t>
            </w:r>
            <w:hyperlink r:id="rId967">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5A7">
            <w:pPr>
              <w:rPr>
                <w:sz w:val="18"/>
                <w:szCs w:val="18"/>
              </w:rPr>
            </w:pPr>
            <w:r w:rsidDel="00000000" w:rsidR="00000000" w:rsidRPr="00000000">
              <w:rPr>
                <w:sz w:val="18"/>
                <w:szCs w:val="18"/>
                <w:rtl w:val="0"/>
              </w:rPr>
              <w:t xml:space="preserve">Whole bladder 60 Gy = 10-40% late G3-4 effects.</w:t>
            </w:r>
            <w:hyperlink r:id="rId968">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5A8">
            <w:pPr>
              <w:rPr>
                <w:sz w:val="18"/>
                <w:szCs w:val="18"/>
                <w:vertAlign w:val="superscript"/>
              </w:rPr>
            </w:pPr>
            <w:r w:rsidDel="00000000" w:rsidR="00000000" w:rsidRPr="00000000">
              <w:rPr>
                <w:rFonts w:ascii="Gungsuh" w:cs="Gungsuh" w:eastAsia="Gungsuh" w:hAnsi="Gungsuh"/>
                <w:sz w:val="18"/>
                <w:szCs w:val="18"/>
                <w:rtl w:val="0"/>
              </w:rPr>
              <w:t xml:space="preserve">Dmax &lt; 65 Gy with late G3+ toxicity ≤ 6% (bladder cancer). </w:t>
            </w:r>
            <w:hyperlink r:id="rId969">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5A9">
            <w:pPr>
              <w:rPr>
                <w:sz w:val="18"/>
                <w:szCs w:val="18"/>
              </w:rPr>
            </w:pPr>
            <w:r w:rsidDel="00000000" w:rsidR="00000000" w:rsidRPr="00000000">
              <w:rPr>
                <w:sz w:val="18"/>
                <w:szCs w:val="18"/>
                <w:rtl w:val="0"/>
              </w:rPr>
              <w:t xml:space="preserve">Minimize late G3+ toxicity with the following constraints: </w:t>
            </w:r>
            <w:hyperlink r:id="rId970">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5AA">
            <w:pPr>
              <w:numPr>
                <w:ilvl w:val="0"/>
                <w:numId w:val="6"/>
              </w:numPr>
              <w:ind w:left="720" w:hanging="360"/>
              <w:rPr>
                <w:sz w:val="18"/>
                <w:szCs w:val="18"/>
              </w:rPr>
            </w:pPr>
            <w:r w:rsidDel="00000000" w:rsidR="00000000" w:rsidRPr="00000000">
              <w:rPr>
                <w:sz w:val="18"/>
                <w:szCs w:val="18"/>
                <w:rtl w:val="0"/>
              </w:rPr>
              <w:t xml:space="preserve">V80 &lt; 15%</w:t>
            </w:r>
          </w:p>
          <w:p w:rsidR="00000000" w:rsidDel="00000000" w:rsidP="00000000" w:rsidRDefault="00000000" w:rsidRPr="00000000" w14:paraId="000005AB">
            <w:pPr>
              <w:numPr>
                <w:ilvl w:val="0"/>
                <w:numId w:val="6"/>
              </w:numPr>
              <w:ind w:left="720" w:hanging="360"/>
              <w:rPr>
                <w:sz w:val="18"/>
                <w:szCs w:val="18"/>
              </w:rPr>
            </w:pPr>
            <w:r w:rsidDel="00000000" w:rsidR="00000000" w:rsidRPr="00000000">
              <w:rPr>
                <w:b w:val="1"/>
                <w:sz w:val="18"/>
                <w:szCs w:val="18"/>
                <w:rtl w:val="0"/>
              </w:rPr>
              <w:t xml:space="preserve">V75 &lt; 25%</w:t>
            </w:r>
            <w:r w:rsidDel="00000000" w:rsidR="00000000" w:rsidRPr="00000000">
              <w:rPr>
                <w:sz w:val="18"/>
                <w:szCs w:val="18"/>
                <w:rtl w:val="0"/>
              </w:rPr>
              <w:t xml:space="preserve">. </w:t>
            </w:r>
            <w:r w:rsidDel="00000000" w:rsidR="00000000" w:rsidRPr="00000000">
              <w:rPr>
                <w:i w:val="1"/>
                <w:sz w:val="18"/>
                <w:szCs w:val="18"/>
                <w:rtl w:val="0"/>
              </w:rPr>
              <w:t xml:space="preserve">Subtract 10% for rectum (V75 &lt; 15%).</w:t>
            </w:r>
            <w:r w:rsidDel="00000000" w:rsidR="00000000" w:rsidRPr="00000000">
              <w:rPr>
                <w:rtl w:val="0"/>
              </w:rPr>
            </w:r>
          </w:p>
          <w:p w:rsidR="00000000" w:rsidDel="00000000" w:rsidP="00000000" w:rsidRDefault="00000000" w:rsidRPr="00000000" w14:paraId="000005AC">
            <w:pPr>
              <w:numPr>
                <w:ilvl w:val="0"/>
                <w:numId w:val="6"/>
              </w:numPr>
              <w:ind w:left="720" w:hanging="360"/>
              <w:rPr>
                <w:sz w:val="18"/>
                <w:szCs w:val="18"/>
              </w:rPr>
            </w:pPr>
            <w:r w:rsidDel="00000000" w:rsidR="00000000" w:rsidRPr="00000000">
              <w:rPr>
                <w:b w:val="1"/>
                <w:sz w:val="18"/>
                <w:szCs w:val="18"/>
                <w:rtl w:val="0"/>
              </w:rPr>
              <w:t xml:space="preserve">V70 &lt; 35%</w:t>
            </w:r>
            <w:r w:rsidDel="00000000" w:rsidR="00000000" w:rsidRPr="00000000">
              <w:rPr>
                <w:sz w:val="18"/>
                <w:szCs w:val="18"/>
                <w:rtl w:val="0"/>
              </w:rPr>
              <w:t xml:space="preserve">. </w:t>
            </w:r>
            <w:r w:rsidDel="00000000" w:rsidR="00000000" w:rsidRPr="00000000">
              <w:rPr>
                <w:i w:val="1"/>
                <w:sz w:val="18"/>
                <w:szCs w:val="18"/>
                <w:rtl w:val="0"/>
              </w:rPr>
              <w:t xml:space="preserve">Subtract 15% for rectum (V70 &lt; 20%).</w:t>
            </w:r>
            <w:r w:rsidDel="00000000" w:rsidR="00000000" w:rsidRPr="00000000">
              <w:rPr>
                <w:rtl w:val="0"/>
              </w:rPr>
            </w:r>
          </w:p>
          <w:p w:rsidR="00000000" w:rsidDel="00000000" w:rsidP="00000000" w:rsidRDefault="00000000" w:rsidRPr="00000000" w14:paraId="000005AD">
            <w:pPr>
              <w:numPr>
                <w:ilvl w:val="0"/>
                <w:numId w:val="6"/>
              </w:numPr>
              <w:ind w:left="720" w:hanging="360"/>
              <w:rPr>
                <w:sz w:val="18"/>
                <w:szCs w:val="18"/>
              </w:rPr>
            </w:pPr>
            <w:r w:rsidDel="00000000" w:rsidR="00000000" w:rsidRPr="00000000">
              <w:rPr>
                <w:b w:val="1"/>
                <w:sz w:val="18"/>
                <w:szCs w:val="18"/>
                <w:rtl w:val="0"/>
              </w:rPr>
              <w:t xml:space="preserve">V65 &lt; 50%</w:t>
            </w:r>
            <w:r w:rsidDel="00000000" w:rsidR="00000000" w:rsidRPr="00000000">
              <w:rPr>
                <w:sz w:val="18"/>
                <w:szCs w:val="18"/>
                <w:rtl w:val="0"/>
              </w:rPr>
              <w:t xml:space="preserve">. </w:t>
            </w:r>
            <w:r w:rsidDel="00000000" w:rsidR="00000000" w:rsidRPr="00000000">
              <w:rPr>
                <w:i w:val="1"/>
                <w:sz w:val="18"/>
                <w:szCs w:val="18"/>
                <w:rtl w:val="0"/>
              </w:rPr>
              <w:t xml:space="preserve">Subtract 25% for rectum (V65 &lt; 25%).</w:t>
            </w:r>
          </w:p>
          <w:p w:rsidR="00000000" w:rsidDel="00000000" w:rsidP="00000000" w:rsidRDefault="00000000" w:rsidRPr="00000000" w14:paraId="000005AE">
            <w:pPr>
              <w:rPr>
                <w:sz w:val="18"/>
                <w:szCs w:val="18"/>
              </w:rPr>
            </w:pPr>
            <w:r w:rsidDel="00000000" w:rsidR="00000000" w:rsidRPr="00000000">
              <w:rPr>
                <w:sz w:val="18"/>
                <w:szCs w:val="18"/>
                <w:rtl w:val="0"/>
              </w:rPr>
              <w:t xml:space="preserve">TL;DR - know the "rule of 90s" for the V75-65 of the rectum, then add 10%, 15%, and 25% in descending order. There is low single digit bladder toxicity with these values. </w:t>
            </w:r>
          </w:p>
          <w:p w:rsidR="00000000" w:rsidDel="00000000" w:rsidP="00000000" w:rsidRDefault="00000000" w:rsidRPr="00000000" w14:paraId="000005AF">
            <w:pPr>
              <w:rPr>
                <w:sz w:val="18"/>
                <w:szCs w:val="18"/>
              </w:rPr>
            </w:pPr>
            <w:r w:rsidDel="00000000" w:rsidR="00000000" w:rsidRPr="00000000">
              <w:rPr>
                <w:rtl w:val="0"/>
              </w:rPr>
            </w:r>
          </w:p>
          <w:p w:rsidR="00000000" w:rsidDel="00000000" w:rsidP="00000000" w:rsidRDefault="00000000" w:rsidRPr="00000000" w14:paraId="000005B0">
            <w:pPr>
              <w:rPr>
                <w:sz w:val="18"/>
                <w:szCs w:val="18"/>
              </w:rPr>
            </w:pPr>
            <w:r w:rsidDel="00000000" w:rsidR="00000000" w:rsidRPr="00000000">
              <w:rPr>
                <w:rtl w:val="0"/>
              </w:rPr>
            </w:r>
          </w:p>
          <w:p w:rsidR="00000000" w:rsidDel="00000000" w:rsidP="00000000" w:rsidRDefault="00000000" w:rsidRPr="00000000" w14:paraId="000005B1">
            <w:pPr>
              <w:rPr>
                <w:sz w:val="18"/>
                <w:szCs w:val="18"/>
              </w:rPr>
            </w:pPr>
            <w:r w:rsidDel="00000000" w:rsidR="00000000" w:rsidRPr="00000000">
              <w:rPr>
                <w:sz w:val="18"/>
                <w:szCs w:val="18"/>
                <w:rtl w:val="0"/>
              </w:rPr>
              <w:t xml:space="preserve">RTOG 05-34 / SPPORT allows variation acceptable if no bladder constraints are met.</w:t>
            </w:r>
          </w:p>
          <w:p w:rsidR="00000000" w:rsidDel="00000000" w:rsidP="00000000" w:rsidRDefault="00000000" w:rsidRPr="00000000" w14:paraId="000005B2">
            <w:pPr>
              <w:rPr>
                <w:sz w:val="18"/>
                <w:szCs w:val="18"/>
              </w:rPr>
            </w:pPr>
            <w:r w:rsidDel="00000000" w:rsidR="00000000" w:rsidRPr="00000000">
              <w:rPr>
                <w:sz w:val="18"/>
                <w:szCs w:val="18"/>
                <w:rtl w:val="0"/>
              </w:rPr>
              <w:t xml:space="preserve">Of note, SPPORT and other prostate bed trials subtract CTV from the bladder.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3">
            <w:pPr>
              <w:rPr>
                <w:b w:val="1"/>
                <w:sz w:val="18"/>
                <w:szCs w:val="18"/>
              </w:rPr>
            </w:pPr>
            <w:r w:rsidDel="00000000" w:rsidR="00000000" w:rsidRPr="00000000">
              <w:rPr>
                <w:b w:val="1"/>
                <w:sz w:val="18"/>
                <w:szCs w:val="18"/>
                <w:rtl w:val="0"/>
              </w:rPr>
              <w:t xml:space="preserve">Urethra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4">
            <w:pPr>
              <w:rPr>
                <w:sz w:val="18"/>
                <w:szCs w:val="18"/>
              </w:rPr>
            </w:pPr>
            <w:r w:rsidDel="00000000" w:rsidR="00000000" w:rsidRPr="00000000">
              <w:rPr>
                <w:sz w:val="18"/>
                <w:szCs w:val="18"/>
                <w:rtl w:val="0"/>
              </w:rPr>
              <w:t xml:space="preserve">70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5">
            <w:pPr>
              <w:rPr>
                <w:sz w:val="18"/>
                <w:szCs w:val="18"/>
              </w:rPr>
            </w:pPr>
            <w:r w:rsidDel="00000000" w:rsidR="00000000" w:rsidRPr="00000000">
              <w:rPr>
                <w:sz w:val="18"/>
                <w:szCs w:val="18"/>
                <w:rtl w:val="0"/>
              </w:rPr>
              <w:t xml:space="preserve">Urethra: &lt; 70 Gy with &lt; 5% risk of stricture.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6">
            <w:pPr>
              <w:rPr>
                <w:b w:val="1"/>
                <w:sz w:val="18"/>
                <w:szCs w:val="18"/>
              </w:rPr>
            </w:pPr>
            <w:r w:rsidDel="00000000" w:rsidR="00000000" w:rsidRPr="00000000">
              <w:rPr>
                <w:b w:val="1"/>
                <w:sz w:val="18"/>
                <w:szCs w:val="18"/>
                <w:rtl w:val="0"/>
              </w:rPr>
              <w:t xml:space="preserve">Penile bulb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7">
            <w:pPr>
              <w:rPr>
                <w:sz w:val="18"/>
                <w:szCs w:val="18"/>
              </w:rPr>
            </w:pPr>
            <w:r w:rsidDel="00000000" w:rsidR="00000000" w:rsidRPr="00000000">
              <w:rPr>
                <w:sz w:val="18"/>
                <w:szCs w:val="18"/>
                <w:rtl w:val="0"/>
              </w:rPr>
              <w:t xml:space="preserve">Mean &lt; 52.5 Gy </w:t>
            </w:r>
            <w:hyperlink r:id="rId971">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972">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5B8">
            <w:pPr>
              <w:rPr>
                <w:sz w:val="18"/>
                <w:szCs w:val="18"/>
              </w:rPr>
            </w:pPr>
            <w:r w:rsidDel="00000000" w:rsidR="00000000" w:rsidRPr="00000000">
              <w:rPr>
                <w:sz w:val="18"/>
                <w:szCs w:val="18"/>
                <w:rtl w:val="0"/>
              </w:rPr>
              <w:t xml:space="preserve">70 Gy (60-70%)</w:t>
            </w:r>
          </w:p>
          <w:p w:rsidR="00000000" w:rsidDel="00000000" w:rsidP="00000000" w:rsidRDefault="00000000" w:rsidRPr="00000000" w14:paraId="000005B9">
            <w:pPr>
              <w:rPr>
                <w:sz w:val="18"/>
                <w:szCs w:val="18"/>
              </w:rPr>
            </w:pPr>
            <w:r w:rsidDel="00000000" w:rsidR="00000000" w:rsidRPr="00000000">
              <w:rPr>
                <w:sz w:val="18"/>
                <w:szCs w:val="18"/>
                <w:rtl w:val="0"/>
              </w:rPr>
              <w:t xml:space="preserve">50 Gy (90-95%)</w:t>
            </w:r>
          </w:p>
          <w:p w:rsidR="00000000" w:rsidDel="00000000" w:rsidP="00000000" w:rsidRDefault="00000000" w:rsidRPr="00000000" w14:paraId="000005BA">
            <w:pPr>
              <w:rPr>
                <w:sz w:val="18"/>
                <w:szCs w:val="18"/>
              </w:rPr>
            </w:pPr>
            <w:r w:rsidDel="00000000" w:rsidR="00000000" w:rsidRPr="00000000">
              <w:rPr>
                <w:sz w:val="18"/>
                <w:szCs w:val="18"/>
                <w:rtl w:val="0"/>
              </w:rPr>
              <w:t xml:space="preserve">Mean &lt; 24 Gy </w:t>
            </w:r>
            <w:hyperlink r:id="rId973">
              <w:r w:rsidDel="00000000" w:rsidR="00000000" w:rsidRPr="00000000">
                <w:rPr>
                  <w:sz w:val="18"/>
                  <w:szCs w:val="18"/>
                  <w:vertAlign w:val="superscript"/>
                  <w:rtl w:val="0"/>
                </w:rPr>
                <w:t xml:space="preserve">CHHiP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B">
            <w:pPr>
              <w:rPr>
                <w:sz w:val="18"/>
                <w:szCs w:val="18"/>
              </w:rPr>
            </w:pPr>
            <w:r w:rsidDel="00000000" w:rsidR="00000000" w:rsidRPr="00000000">
              <w:rPr>
                <w:sz w:val="18"/>
                <w:szCs w:val="18"/>
                <w:rtl w:val="0"/>
              </w:rPr>
              <w:t xml:space="preserve">Mean dose &lt; 52.5 Gy and limiting 90% of the prostate to 50% has a &lt; 35% incidence of severe ED. </w:t>
            </w:r>
            <w:r w:rsidDel="00000000" w:rsidR="00000000" w:rsidRPr="00000000">
              <w:rPr>
                <w:sz w:val="18"/>
                <w:szCs w:val="18"/>
                <w:vertAlign w:val="superscript"/>
                <w:rtl w:val="0"/>
              </w:rPr>
              <w:t xml:space="preserve">QUANTEC</w:t>
            </w:r>
            <w:r w:rsidDel="00000000" w:rsidR="00000000" w:rsidRPr="00000000">
              <w:rPr>
                <w:rtl w:val="0"/>
              </w:rPr>
            </w:r>
          </w:p>
          <w:p w:rsidR="00000000" w:rsidDel="00000000" w:rsidP="00000000" w:rsidRDefault="00000000" w:rsidRPr="00000000" w14:paraId="000005BC">
            <w:pPr>
              <w:rPr>
                <w:sz w:val="18"/>
                <w:szCs w:val="18"/>
              </w:rPr>
            </w:pPr>
            <w:r w:rsidDel="00000000" w:rsidR="00000000" w:rsidRPr="00000000">
              <w:rPr>
                <w:sz w:val="18"/>
                <w:szCs w:val="18"/>
                <w:rtl w:val="0"/>
              </w:rPr>
              <w:t xml:space="preserve">Limiting 60-70% of the penile bulb has a &lt; 55% incidence of severe ED. </w:t>
            </w:r>
            <w:r w:rsidDel="00000000" w:rsidR="00000000" w:rsidRPr="00000000">
              <w:rPr>
                <w:sz w:val="18"/>
                <w:szCs w:val="18"/>
                <w:vertAlign w:val="superscript"/>
                <w:rtl w:val="0"/>
              </w:rPr>
              <w:t xml:space="preserve">QUANTEC</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D">
            <w:pPr>
              <w:rPr>
                <w:b w:val="1"/>
                <w:sz w:val="18"/>
                <w:szCs w:val="18"/>
              </w:rPr>
            </w:pPr>
            <w:r w:rsidDel="00000000" w:rsidR="00000000" w:rsidRPr="00000000">
              <w:rPr>
                <w:b w:val="1"/>
                <w:sz w:val="18"/>
                <w:szCs w:val="18"/>
                <w:rtl w:val="0"/>
              </w:rPr>
              <w:t xml:space="preserve">Vagina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BE">
            <w:pPr>
              <w:rPr>
                <w:sz w:val="18"/>
                <w:szCs w:val="18"/>
              </w:rPr>
            </w:pPr>
            <w:r w:rsidDel="00000000" w:rsidR="00000000" w:rsidRPr="00000000">
              <w:rPr>
                <w:sz w:val="18"/>
                <w:szCs w:val="18"/>
                <w:rtl w:val="0"/>
              </w:rPr>
              <w:t xml:space="preserve">Upper &lt; 120-150 Gy</w:t>
            </w:r>
          </w:p>
          <w:p w:rsidR="00000000" w:rsidDel="00000000" w:rsidP="00000000" w:rsidRDefault="00000000" w:rsidRPr="00000000" w14:paraId="000005BF">
            <w:pPr>
              <w:rPr>
                <w:sz w:val="18"/>
                <w:szCs w:val="18"/>
              </w:rPr>
            </w:pPr>
            <w:r w:rsidDel="00000000" w:rsidR="00000000" w:rsidRPr="00000000">
              <w:rPr>
                <w:sz w:val="18"/>
                <w:szCs w:val="18"/>
                <w:rtl w:val="0"/>
              </w:rPr>
              <w:t xml:space="preserve">Mid &lt; 80-90 Gy</w:t>
            </w:r>
          </w:p>
          <w:p w:rsidR="00000000" w:rsidDel="00000000" w:rsidP="00000000" w:rsidRDefault="00000000" w:rsidRPr="00000000" w14:paraId="000005C0">
            <w:pPr>
              <w:rPr>
                <w:i w:val="1"/>
                <w:sz w:val="18"/>
                <w:szCs w:val="18"/>
              </w:rPr>
            </w:pPr>
            <w:r w:rsidDel="00000000" w:rsidR="00000000" w:rsidRPr="00000000">
              <w:rPr>
                <w:sz w:val="18"/>
                <w:szCs w:val="18"/>
                <w:rtl w:val="0"/>
              </w:rPr>
              <w:t xml:space="preserve">Lower &lt; 60-70 Gy</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C1">
            <w:pPr>
              <w:rPr>
                <w:sz w:val="18"/>
                <w:szCs w:val="18"/>
              </w:rPr>
            </w:pPr>
            <w:r w:rsidDel="00000000" w:rsidR="00000000" w:rsidRPr="00000000">
              <w:rPr>
                <w:sz w:val="18"/>
                <w:szCs w:val="18"/>
                <w:rtl w:val="0"/>
              </w:rPr>
              <w:t xml:space="preserve">Vaginal doses &gt;50-60 Gy can cause significant fibrosis. </w:t>
            </w:r>
          </w:p>
          <w:p w:rsidR="00000000" w:rsidDel="00000000" w:rsidP="00000000" w:rsidRDefault="00000000" w:rsidRPr="00000000" w14:paraId="000005C2">
            <w:pPr>
              <w:rPr>
                <w:sz w:val="18"/>
                <w:szCs w:val="18"/>
              </w:rPr>
            </w:pPr>
            <w:r w:rsidDel="00000000" w:rsidR="00000000" w:rsidRPr="00000000">
              <w:rPr>
                <w:rFonts w:ascii="Cardo" w:cs="Cardo" w:eastAsia="Cardo" w:hAnsi="Cardo"/>
                <w:sz w:val="18"/>
                <w:szCs w:val="18"/>
                <w:rtl w:val="0"/>
              </w:rPr>
              <w:t xml:space="preserve">G2+ vaginal stenosis for 65 / 75 / 85 Gy of 20→ 27→ 34% [</w:t>
            </w:r>
            <w:hyperlink r:id="rId974">
              <w:r w:rsidDel="00000000" w:rsidR="00000000" w:rsidRPr="00000000">
                <w:rPr>
                  <w:sz w:val="18"/>
                  <w:szCs w:val="18"/>
                  <w:rtl w:val="0"/>
                </w:rPr>
                <w:t xml:space="preserve">Kirchheiner RTO '16]</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C3">
            <w:pPr>
              <w:widowControl w:val="0"/>
              <w:rPr>
                <w:b w:val="1"/>
                <w:sz w:val="18"/>
                <w:szCs w:val="18"/>
              </w:rPr>
            </w:pPr>
            <w:r w:rsidDel="00000000" w:rsidR="00000000" w:rsidRPr="00000000">
              <w:rPr>
                <w:b w:val="1"/>
                <w:sz w:val="18"/>
                <w:szCs w:val="18"/>
                <w:rtl w:val="0"/>
              </w:rPr>
              <w:t xml:space="preserve">Femoral Heads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C4">
            <w:pPr>
              <w:widowControl w:val="0"/>
              <w:rPr>
                <w:sz w:val="18"/>
                <w:szCs w:val="18"/>
              </w:rPr>
            </w:pPr>
            <w:r w:rsidDel="00000000" w:rsidR="00000000" w:rsidRPr="00000000">
              <w:rPr>
                <w:sz w:val="18"/>
                <w:szCs w:val="18"/>
                <w:rtl w:val="0"/>
              </w:rPr>
              <w:t xml:space="preserve">Mean &lt; 45 Gy</w:t>
            </w:r>
          </w:p>
          <w:p w:rsidR="00000000" w:rsidDel="00000000" w:rsidP="00000000" w:rsidRDefault="00000000" w:rsidRPr="00000000" w14:paraId="000005C5">
            <w:pPr>
              <w:widowControl w:val="0"/>
              <w:rPr>
                <w:sz w:val="18"/>
                <w:szCs w:val="18"/>
              </w:rPr>
            </w:pPr>
            <w:r w:rsidDel="00000000" w:rsidR="00000000" w:rsidRPr="00000000">
              <w:rPr>
                <w:sz w:val="18"/>
                <w:szCs w:val="18"/>
                <w:rtl w:val="0"/>
              </w:rPr>
              <w:t xml:space="preserve">Rectal:</w:t>
            </w:r>
          </w:p>
          <w:p w:rsidR="00000000" w:rsidDel="00000000" w:rsidP="00000000" w:rsidRDefault="00000000" w:rsidRPr="00000000" w14:paraId="000005C6">
            <w:pPr>
              <w:widowControl w:val="0"/>
              <w:rPr>
                <w:sz w:val="18"/>
                <w:szCs w:val="18"/>
              </w:rPr>
            </w:pPr>
            <w:r w:rsidDel="00000000" w:rsidR="00000000" w:rsidRPr="00000000">
              <w:rPr>
                <w:sz w:val="18"/>
                <w:szCs w:val="18"/>
                <w:rtl w:val="0"/>
              </w:rPr>
              <w:t xml:space="preserve">40 Gy (40%) </w:t>
            </w:r>
            <w:hyperlink r:id="rId975">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45 Gy (25%) </w:t>
            </w:r>
            <w:hyperlink r:id="rId976">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5C8">
            <w:pPr>
              <w:widowControl w:val="0"/>
              <w:rPr>
                <w:sz w:val="18"/>
                <w:szCs w:val="18"/>
              </w:rPr>
            </w:pPr>
            <w:r w:rsidDel="00000000" w:rsidR="00000000" w:rsidRPr="00000000">
              <w:rPr>
                <w:sz w:val="18"/>
                <w:szCs w:val="18"/>
                <w:rtl w:val="0"/>
              </w:rPr>
              <w:t xml:space="preserve">50 Gy </w:t>
            </w:r>
            <w:hyperlink r:id="rId977">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5C9">
            <w:pPr>
              <w:widowControl w:val="0"/>
              <w:rPr>
                <w:sz w:val="18"/>
                <w:szCs w:val="18"/>
              </w:rPr>
            </w:pPr>
            <w:r w:rsidDel="00000000" w:rsidR="00000000" w:rsidRPr="00000000">
              <w:rPr>
                <w:sz w:val="18"/>
                <w:szCs w:val="18"/>
                <w:rtl w:val="0"/>
              </w:rPr>
              <w:t xml:space="preserve">Anal:</w:t>
            </w:r>
          </w:p>
          <w:p w:rsidR="00000000" w:rsidDel="00000000" w:rsidP="00000000" w:rsidRDefault="00000000" w:rsidRPr="00000000" w14:paraId="000005CA">
            <w:pPr>
              <w:widowControl w:val="0"/>
              <w:rPr>
                <w:sz w:val="18"/>
                <w:szCs w:val="18"/>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50%</w:t>
            </w:r>
            <w:r w:rsidDel="00000000" w:rsidR="00000000" w:rsidRPr="00000000">
              <w:rPr>
                <w:sz w:val="18"/>
                <w:szCs w:val="18"/>
                <w:rtl w:val="0"/>
              </w:rPr>
              <w:t xml:space="preserve">)</w:t>
            </w:r>
            <w:hyperlink r:id="rId978">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CB">
            <w:pPr>
              <w:widowControl w:val="0"/>
              <w:rPr>
                <w:sz w:val="18"/>
                <w:szCs w:val="18"/>
              </w:rPr>
            </w:pPr>
            <w:r w:rsidDel="00000000" w:rsidR="00000000" w:rsidRPr="00000000">
              <w:rPr>
                <w:sz w:val="18"/>
                <w:szCs w:val="18"/>
                <w:rtl w:val="0"/>
              </w:rPr>
              <w:t xml:space="preserve">40 Gy (35%) </w:t>
            </w:r>
            <w:hyperlink r:id="rId979">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CC">
            <w:pPr>
              <w:widowControl w:val="0"/>
              <w:rPr>
                <w:sz w:val="18"/>
                <w:szCs w:val="18"/>
              </w:rPr>
            </w:pPr>
            <w:r w:rsidDel="00000000" w:rsidR="00000000" w:rsidRPr="00000000">
              <w:rPr>
                <w:sz w:val="18"/>
                <w:szCs w:val="18"/>
                <w:rtl w:val="0"/>
              </w:rPr>
              <w:t xml:space="preserve">44 Gy (5%) </w:t>
            </w:r>
            <w:hyperlink r:id="rId980">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CD">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CE">
            <w:pPr>
              <w:rPr>
                <w:b w:val="1"/>
                <w:sz w:val="18"/>
                <w:szCs w:val="18"/>
              </w:rPr>
            </w:pPr>
            <w:r w:rsidDel="00000000" w:rsidR="00000000" w:rsidRPr="00000000">
              <w:rPr>
                <w:b w:val="1"/>
                <w:sz w:val="18"/>
                <w:szCs w:val="18"/>
                <w:rtl w:val="0"/>
              </w:rPr>
              <w:t xml:space="preserve">Iliac crest</w:t>
            </w:r>
          </w:p>
          <w:p w:rsidR="00000000" w:rsidDel="00000000" w:rsidP="00000000" w:rsidRDefault="00000000" w:rsidRPr="00000000" w14:paraId="000005CF">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D0">
            <w:pPr>
              <w:widowControl w:val="0"/>
              <w:rPr>
                <w:sz w:val="18"/>
                <w:szCs w:val="18"/>
                <w:vertAlign w:val="superscript"/>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50%</w:t>
            </w:r>
            <w:r w:rsidDel="00000000" w:rsidR="00000000" w:rsidRPr="00000000">
              <w:rPr>
                <w:sz w:val="18"/>
                <w:szCs w:val="18"/>
                <w:rtl w:val="0"/>
              </w:rPr>
              <w:t xml:space="preserve">)</w:t>
            </w:r>
            <w:hyperlink r:id="rId981">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D1">
            <w:pPr>
              <w:widowControl w:val="0"/>
              <w:rPr>
                <w:sz w:val="18"/>
                <w:szCs w:val="18"/>
                <w:vertAlign w:val="superscript"/>
              </w:rPr>
            </w:pPr>
            <w:r w:rsidDel="00000000" w:rsidR="00000000" w:rsidRPr="00000000">
              <w:rPr>
                <w:sz w:val="18"/>
                <w:szCs w:val="18"/>
                <w:rtl w:val="0"/>
              </w:rPr>
              <w:t xml:space="preserve">40 Gy (35%)</w:t>
            </w:r>
            <w:hyperlink r:id="rId982">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D2">
            <w:pPr>
              <w:widowControl w:val="0"/>
              <w:rPr>
                <w:b w:val="1"/>
                <w:sz w:val="18"/>
                <w:szCs w:val="18"/>
              </w:rPr>
            </w:pPr>
            <w:r w:rsidDel="00000000" w:rsidR="00000000" w:rsidRPr="00000000">
              <w:rPr>
                <w:sz w:val="18"/>
                <w:szCs w:val="18"/>
                <w:rtl w:val="0"/>
              </w:rPr>
              <w:t xml:space="preserve">50 Gy (5%)</w:t>
            </w:r>
            <w:hyperlink r:id="rId983">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D3">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D4">
            <w:pPr>
              <w:rPr>
                <w:b w:val="1"/>
                <w:sz w:val="18"/>
                <w:szCs w:val="18"/>
              </w:rPr>
            </w:pPr>
            <w:r w:rsidDel="00000000" w:rsidR="00000000" w:rsidRPr="00000000">
              <w:rPr>
                <w:b w:val="1"/>
                <w:sz w:val="18"/>
                <w:szCs w:val="18"/>
                <w:rtl w:val="0"/>
              </w:rPr>
              <w:t xml:space="preserve">Bone marrow</w:t>
            </w:r>
          </w:p>
          <w:p w:rsidR="00000000" w:rsidDel="00000000" w:rsidP="00000000" w:rsidRDefault="00000000" w:rsidRPr="00000000" w14:paraId="000005D5">
            <w:pPr>
              <w:rPr>
                <w:sz w:val="18"/>
                <w:szCs w:val="18"/>
              </w:rPr>
            </w:pPr>
            <w:r w:rsidDel="00000000" w:rsidR="00000000" w:rsidRPr="00000000">
              <w:rPr>
                <w:sz w:val="18"/>
                <w:szCs w:val="18"/>
                <w:rtl w:val="0"/>
              </w:rPr>
              <w:t xml:space="preserve">(Cervical cancer)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D6">
            <w:pPr>
              <w:rPr>
                <w:b w:val="1"/>
                <w:sz w:val="18"/>
                <w:szCs w:val="18"/>
              </w:rPr>
            </w:pPr>
            <w:r w:rsidDel="00000000" w:rsidR="00000000" w:rsidRPr="00000000">
              <w:rPr>
                <w:b w:val="1"/>
                <w:sz w:val="18"/>
                <w:szCs w:val="18"/>
                <w:rtl w:val="0"/>
              </w:rPr>
              <w:t xml:space="preserve">Median &lt; 34.2 Gy</w:t>
            </w:r>
            <w:r w:rsidDel="00000000" w:rsidR="00000000" w:rsidRPr="00000000">
              <w:rPr>
                <w:sz w:val="18"/>
                <w:szCs w:val="18"/>
                <w:vertAlign w:val="superscript"/>
                <w:rtl w:val="0"/>
              </w:rPr>
              <w:t xml:space="preserve"> </w:t>
            </w:r>
            <w:hyperlink r:id="rId984">
              <w:r w:rsidDel="00000000" w:rsidR="00000000" w:rsidRPr="00000000">
                <w:rPr>
                  <w:sz w:val="18"/>
                  <w:szCs w:val="18"/>
                  <w:vertAlign w:val="superscript"/>
                  <w:rtl w:val="0"/>
                </w:rPr>
                <w:t xml:space="preserve">Klopp IJROBP '16</w:t>
              </w:r>
            </w:hyperlink>
            <w:r w:rsidDel="00000000" w:rsidR="00000000" w:rsidRPr="00000000">
              <w:rPr>
                <w:rtl w:val="0"/>
              </w:rPr>
            </w:r>
          </w:p>
          <w:p w:rsidR="00000000" w:rsidDel="00000000" w:rsidP="00000000" w:rsidRDefault="00000000" w:rsidRPr="00000000" w14:paraId="000005D7">
            <w:pPr>
              <w:rPr>
                <w:sz w:val="18"/>
                <w:szCs w:val="18"/>
                <w:vertAlign w:val="superscript"/>
              </w:rPr>
            </w:pPr>
            <w:r w:rsidDel="00000000" w:rsidR="00000000" w:rsidRPr="00000000">
              <w:rPr>
                <w:b w:val="1"/>
                <w:sz w:val="18"/>
                <w:szCs w:val="18"/>
                <w:rtl w:val="0"/>
              </w:rPr>
              <w:t xml:space="preserve">40 Gy </w:t>
            </w:r>
            <w:r w:rsidDel="00000000" w:rsidR="00000000" w:rsidRPr="00000000">
              <w:rPr>
                <w:sz w:val="18"/>
                <w:szCs w:val="18"/>
                <w:rtl w:val="0"/>
              </w:rPr>
              <w:t xml:space="preserve">(</w:t>
            </w:r>
            <w:r w:rsidDel="00000000" w:rsidR="00000000" w:rsidRPr="00000000">
              <w:rPr>
                <w:b w:val="1"/>
                <w:sz w:val="18"/>
                <w:szCs w:val="18"/>
                <w:rtl w:val="0"/>
              </w:rPr>
              <w:t xml:space="preserve">37%</w:t>
            </w:r>
            <w:r w:rsidDel="00000000" w:rsidR="00000000" w:rsidRPr="00000000">
              <w:rPr>
                <w:sz w:val="18"/>
                <w:szCs w:val="18"/>
                <w:rtl w:val="0"/>
              </w:rPr>
              <w:t xml:space="preserve">)</w:t>
            </w:r>
            <w:hyperlink r:id="rId985">
              <w:r w:rsidDel="00000000" w:rsidR="00000000" w:rsidRPr="00000000">
                <w:rPr>
                  <w:sz w:val="18"/>
                  <w:szCs w:val="18"/>
                  <w:vertAlign w:val="superscript"/>
                  <w:rtl w:val="0"/>
                </w:rPr>
                <w:t xml:space="preserve">TIME-C</w:t>
              </w:r>
            </w:hyperlink>
            <w:r w:rsidDel="00000000" w:rsidR="00000000" w:rsidRPr="00000000">
              <w:rPr>
                <w:sz w:val="18"/>
                <w:szCs w:val="18"/>
                <w:vertAlign w:val="superscript"/>
                <w:rtl w:val="0"/>
              </w:rPr>
              <w:t xml:space="preserve"> / </w:t>
            </w:r>
            <w:hyperlink r:id="rId986">
              <w:r w:rsidDel="00000000" w:rsidR="00000000" w:rsidRPr="00000000">
                <w:rPr>
                  <w:sz w:val="18"/>
                  <w:szCs w:val="18"/>
                  <w:vertAlign w:val="superscript"/>
                  <w:rtl w:val="0"/>
                </w:rPr>
                <w:t xml:space="preserve">04-18</w:t>
              </w:r>
            </w:hyperlink>
            <w:r w:rsidDel="00000000" w:rsidR="00000000" w:rsidRPr="00000000">
              <w:rPr>
                <w:sz w:val="18"/>
                <w:szCs w:val="18"/>
                <w:vertAlign w:val="superscript"/>
                <w:rtl w:val="0"/>
              </w:rPr>
              <w:t xml:space="preserve">, </w:t>
            </w:r>
            <w:hyperlink r:id="rId987">
              <w:r w:rsidDel="00000000" w:rsidR="00000000" w:rsidRPr="00000000">
                <w:rPr>
                  <w:sz w:val="18"/>
                  <w:szCs w:val="18"/>
                  <w:vertAlign w:val="superscript"/>
                  <w:rtl w:val="0"/>
                </w:rPr>
                <w:t xml:space="preserve">Klopp IJROBP '16</w:t>
              </w:r>
            </w:hyperlink>
            <w:r w:rsidDel="00000000" w:rsidR="00000000" w:rsidRPr="00000000">
              <w:rPr>
                <w:rtl w:val="0"/>
              </w:rPr>
            </w:r>
          </w:p>
          <w:p w:rsidR="00000000" w:rsidDel="00000000" w:rsidP="00000000" w:rsidRDefault="00000000" w:rsidRPr="00000000" w14:paraId="000005D8">
            <w:pPr>
              <w:rPr>
                <w:sz w:val="18"/>
                <w:szCs w:val="18"/>
                <w:vertAlign w:val="superscript"/>
              </w:rPr>
            </w:pPr>
            <w:r w:rsidDel="00000000" w:rsidR="00000000" w:rsidRPr="00000000">
              <w:rPr>
                <w:sz w:val="18"/>
                <w:szCs w:val="18"/>
                <w:rtl w:val="0"/>
              </w:rPr>
              <w:t xml:space="preserve">20 Gy (75%) </w:t>
            </w:r>
            <w:hyperlink r:id="rId988">
              <w:r w:rsidDel="00000000" w:rsidR="00000000" w:rsidRPr="00000000">
                <w:rPr>
                  <w:sz w:val="18"/>
                  <w:szCs w:val="18"/>
                  <w:vertAlign w:val="superscript"/>
                  <w:rtl w:val="0"/>
                </w:rPr>
                <w:t xml:space="preserve">Mell IJROBP '06</w:t>
              </w:r>
            </w:hyperlink>
            <w:r w:rsidDel="00000000" w:rsidR="00000000" w:rsidRPr="00000000">
              <w:rPr>
                <w:rtl w:val="0"/>
              </w:rPr>
            </w:r>
          </w:p>
          <w:p w:rsidR="00000000" w:rsidDel="00000000" w:rsidP="00000000" w:rsidRDefault="00000000" w:rsidRPr="00000000" w14:paraId="000005D9">
            <w:pPr>
              <w:rPr>
                <w:sz w:val="18"/>
                <w:szCs w:val="18"/>
              </w:rPr>
            </w:pPr>
            <w:r w:rsidDel="00000000" w:rsidR="00000000" w:rsidRPr="00000000">
              <w:rPr>
                <w:b w:val="1"/>
                <w:sz w:val="18"/>
                <w:szCs w:val="18"/>
                <w:rtl w:val="0"/>
              </w:rPr>
              <w:t xml:space="preserve">10 Gy </w:t>
            </w:r>
            <w:r w:rsidDel="00000000" w:rsidR="00000000" w:rsidRPr="00000000">
              <w:rPr>
                <w:sz w:val="18"/>
                <w:szCs w:val="18"/>
                <w:rtl w:val="0"/>
              </w:rPr>
              <w:t xml:space="preserve">(</w:t>
            </w:r>
            <w:r w:rsidDel="00000000" w:rsidR="00000000" w:rsidRPr="00000000">
              <w:rPr>
                <w:b w:val="1"/>
                <w:sz w:val="18"/>
                <w:szCs w:val="18"/>
                <w:rtl w:val="0"/>
              </w:rPr>
              <w:t xml:space="preserve">90%</w:t>
            </w:r>
            <w:r w:rsidDel="00000000" w:rsidR="00000000" w:rsidRPr="00000000">
              <w:rPr>
                <w:sz w:val="18"/>
                <w:szCs w:val="18"/>
                <w:rtl w:val="0"/>
              </w:rPr>
              <w:t xml:space="preserve">)</w:t>
            </w:r>
            <w:hyperlink r:id="rId989">
              <w:r w:rsidDel="00000000" w:rsidR="00000000" w:rsidRPr="00000000">
                <w:rPr>
                  <w:sz w:val="18"/>
                  <w:szCs w:val="18"/>
                  <w:vertAlign w:val="superscript"/>
                  <w:rtl w:val="0"/>
                </w:rPr>
                <w:t xml:space="preserve">TIME-C</w:t>
              </w:r>
            </w:hyperlink>
            <w:r w:rsidDel="00000000" w:rsidR="00000000" w:rsidRPr="00000000">
              <w:rPr>
                <w:sz w:val="18"/>
                <w:szCs w:val="18"/>
                <w:vertAlign w:val="superscript"/>
                <w:rtl w:val="0"/>
              </w:rPr>
              <w:t xml:space="preserve"> / </w:t>
            </w:r>
            <w:hyperlink r:id="rId990">
              <w:r w:rsidDel="00000000" w:rsidR="00000000" w:rsidRPr="00000000">
                <w:rPr>
                  <w:sz w:val="18"/>
                  <w:szCs w:val="18"/>
                  <w:vertAlign w:val="superscript"/>
                  <w:rtl w:val="0"/>
                </w:rPr>
                <w:t xml:space="preserve">04-18</w:t>
              </w:r>
            </w:hyperlink>
            <w:r w:rsidDel="00000000" w:rsidR="00000000" w:rsidRPr="00000000">
              <w:rPr>
                <w:sz w:val="18"/>
                <w:szCs w:val="18"/>
                <w:vertAlign w:val="superscript"/>
                <w:rtl w:val="0"/>
              </w:rPr>
              <w:t xml:space="preserve">, </w:t>
            </w:r>
            <w:hyperlink r:id="rId991">
              <w:r w:rsidDel="00000000" w:rsidR="00000000" w:rsidRPr="00000000">
                <w:rPr>
                  <w:sz w:val="18"/>
                  <w:szCs w:val="18"/>
                  <w:vertAlign w:val="superscript"/>
                  <w:rtl w:val="0"/>
                </w:rPr>
                <w:t xml:space="preserve">Mell IJROBP '06</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DA">
            <w:pPr>
              <w:rPr>
                <w:sz w:val="18"/>
                <w:szCs w:val="18"/>
              </w:rPr>
            </w:pPr>
            <w:r w:rsidDel="00000000" w:rsidR="00000000" w:rsidRPr="00000000">
              <w:rPr>
                <w:sz w:val="18"/>
                <w:szCs w:val="18"/>
                <w:rtl w:val="0"/>
              </w:rPr>
              <w:t xml:space="preserve">Cervical cancer (weekly cisplatin): </w:t>
            </w:r>
          </w:p>
          <w:p w:rsidR="00000000" w:rsidDel="00000000" w:rsidP="00000000" w:rsidRDefault="00000000" w:rsidRPr="00000000" w14:paraId="000005DB">
            <w:pPr>
              <w:rPr>
                <w:i w:val="1"/>
                <w:sz w:val="18"/>
                <w:szCs w:val="18"/>
              </w:rPr>
            </w:pPr>
            <w:r w:rsidDel="00000000" w:rsidR="00000000" w:rsidRPr="00000000">
              <w:rPr>
                <w:sz w:val="18"/>
                <w:szCs w:val="18"/>
                <w:rtl w:val="0"/>
              </w:rPr>
              <w:t xml:space="preserve">G2+ </w:t>
            </w:r>
            <w:r w:rsidDel="00000000" w:rsidR="00000000" w:rsidRPr="00000000">
              <w:rPr>
                <w:sz w:val="18"/>
                <w:szCs w:val="18"/>
                <w:rtl w:val="0"/>
              </w:rPr>
              <w:t xml:space="preserve">heme</w:t>
            </w:r>
            <w:r w:rsidDel="00000000" w:rsidR="00000000" w:rsidRPr="00000000">
              <w:rPr>
                <w:sz w:val="18"/>
                <w:szCs w:val="18"/>
                <w:rtl w:val="0"/>
              </w:rPr>
              <w:t xml:space="preserve"> for BM V40 ± 37% or median BM ± 34.2 </w:t>
            </w:r>
            <w:r w:rsidDel="00000000" w:rsidR="00000000" w:rsidRPr="00000000">
              <w:rPr>
                <w:b w:val="1"/>
                <w:sz w:val="18"/>
                <w:szCs w:val="18"/>
                <w:rtl w:val="0"/>
              </w:rPr>
              <w:t xml:space="preserve">Gy</w:t>
            </w:r>
            <w:r w:rsidDel="00000000" w:rsidR="00000000" w:rsidRPr="00000000">
              <w:rPr>
                <w:rFonts w:ascii="Cardo" w:cs="Cardo" w:eastAsia="Cardo" w:hAnsi="Cardo"/>
                <w:sz w:val="18"/>
                <w:szCs w:val="18"/>
                <w:rtl w:val="0"/>
              </w:rPr>
              <w:t xml:space="preserve"> of 40→ 75% [</w:t>
            </w:r>
            <w:hyperlink r:id="rId992">
              <w:r w:rsidDel="00000000" w:rsidR="00000000" w:rsidRPr="00000000">
                <w:rPr>
                  <w:sz w:val="18"/>
                  <w:szCs w:val="18"/>
                  <w:rtl w:val="0"/>
                </w:rPr>
                <w:t xml:space="preserve">Klopp IJROBP '16</w:t>
              </w:r>
            </w:hyperlink>
            <w:r w:rsidDel="00000000" w:rsidR="00000000" w:rsidRPr="00000000">
              <w:rPr>
                <w:sz w:val="18"/>
                <w:szCs w:val="18"/>
                <w:rtl w:val="0"/>
              </w:rPr>
              <w:t xml:space="preserve">]. </w:t>
            </w:r>
            <w:r w:rsidDel="00000000" w:rsidR="00000000" w:rsidRPr="00000000">
              <w:rPr>
                <w:i w:val="1"/>
                <w:sz w:val="18"/>
                <w:szCs w:val="18"/>
                <w:rtl w:val="0"/>
              </w:rPr>
              <w:t xml:space="preserve">V20 and V10 did not pan out.</w:t>
            </w:r>
          </w:p>
          <w:p w:rsidR="00000000" w:rsidDel="00000000" w:rsidP="00000000" w:rsidRDefault="00000000" w:rsidRPr="00000000" w14:paraId="000005DC">
            <w:pPr>
              <w:rPr>
                <w:i w:val="1"/>
                <w:sz w:val="18"/>
                <w:szCs w:val="18"/>
              </w:rPr>
            </w:pPr>
            <w:r w:rsidDel="00000000" w:rsidR="00000000" w:rsidRPr="00000000">
              <w:rPr>
                <w:rFonts w:ascii="Cardo" w:cs="Cardo" w:eastAsia="Cardo" w:hAnsi="Cardo"/>
                <w:sz w:val="18"/>
                <w:szCs w:val="18"/>
                <w:rtl w:val="0"/>
              </w:rPr>
              <w:t xml:space="preserve">G2+ neutropenia for BM V10 ± 90% of 11→ 74% and BM V20 ± 75% of 14→ 25% [</w:t>
            </w:r>
            <w:hyperlink r:id="rId993">
              <w:r w:rsidDel="00000000" w:rsidR="00000000" w:rsidRPr="00000000">
                <w:rPr>
                  <w:sz w:val="18"/>
                  <w:szCs w:val="18"/>
                  <w:rtl w:val="0"/>
                </w:rPr>
                <w:t xml:space="preserve">Mell IJROBP '06</w:t>
              </w:r>
            </w:hyperlink>
            <w:r w:rsidDel="00000000" w:rsidR="00000000" w:rsidRPr="00000000">
              <w:rPr>
                <w:sz w:val="18"/>
                <w:szCs w:val="18"/>
                <w:rtl w:val="0"/>
              </w:rPr>
              <w:t xml:space="preserve">]. </w:t>
            </w:r>
            <w:r w:rsidDel="00000000" w:rsidR="00000000" w:rsidRPr="00000000">
              <w:rPr>
                <w:i w:val="1"/>
                <w:sz w:val="18"/>
                <w:szCs w:val="18"/>
                <w:rtl w:val="0"/>
              </w:rPr>
              <w:t xml:space="preserve">V40 did not pan out.</w:t>
            </w:r>
          </w:p>
          <w:p w:rsidR="00000000" w:rsidDel="00000000" w:rsidP="00000000" w:rsidRDefault="00000000" w:rsidRPr="00000000" w14:paraId="000005DD">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DE">
            <w:pPr>
              <w:rPr>
                <w:b w:val="1"/>
                <w:sz w:val="18"/>
                <w:szCs w:val="18"/>
              </w:rPr>
            </w:pPr>
            <w:r w:rsidDel="00000000" w:rsidR="00000000" w:rsidRPr="00000000">
              <w:rPr>
                <w:b w:val="1"/>
                <w:sz w:val="18"/>
                <w:szCs w:val="18"/>
                <w:rtl w:val="0"/>
              </w:rPr>
              <w:t xml:space="preserve">Bone marrow</w:t>
            </w:r>
          </w:p>
          <w:p w:rsidR="00000000" w:rsidDel="00000000" w:rsidP="00000000" w:rsidRDefault="00000000" w:rsidRPr="00000000" w14:paraId="000005DF">
            <w:pPr>
              <w:rPr>
                <w:b w:val="1"/>
                <w:sz w:val="18"/>
                <w:szCs w:val="18"/>
              </w:rPr>
            </w:pPr>
            <w:r w:rsidDel="00000000" w:rsidR="00000000" w:rsidRPr="00000000">
              <w:rPr>
                <w:sz w:val="18"/>
                <w:szCs w:val="18"/>
                <w:rtl w:val="0"/>
              </w:rPr>
              <w:t xml:space="preserve">(Anal cancer)</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0">
            <w:pPr>
              <w:rPr>
                <w:sz w:val="18"/>
                <w:szCs w:val="18"/>
                <w:vertAlign w:val="superscript"/>
              </w:rPr>
            </w:pPr>
            <w:r w:rsidDel="00000000" w:rsidR="00000000" w:rsidRPr="00000000">
              <w:rPr>
                <w:sz w:val="18"/>
                <w:szCs w:val="18"/>
                <w:rtl w:val="0"/>
              </w:rPr>
              <w:t xml:space="preserve">30 Gy (750 cc) </w:t>
            </w:r>
            <w:hyperlink r:id="rId994">
              <w:r w:rsidDel="00000000" w:rsidR="00000000" w:rsidRPr="00000000">
                <w:rPr>
                  <w:sz w:val="18"/>
                  <w:szCs w:val="18"/>
                  <w:vertAlign w:val="superscript"/>
                  <w:rtl w:val="0"/>
                </w:rPr>
                <w:t xml:space="preserve">Lee IJROBP '17</w:t>
              </w:r>
            </w:hyperlink>
            <w:r w:rsidDel="00000000" w:rsidR="00000000" w:rsidRPr="00000000">
              <w:rPr>
                <w:rtl w:val="0"/>
              </w:rPr>
            </w:r>
          </w:p>
          <w:p w:rsidR="00000000" w:rsidDel="00000000" w:rsidP="00000000" w:rsidRDefault="00000000" w:rsidRPr="00000000" w14:paraId="000005E1">
            <w:pPr>
              <w:rPr>
                <w:sz w:val="18"/>
                <w:szCs w:val="18"/>
                <w:u w:val="single"/>
              </w:rPr>
            </w:pPr>
            <w:r w:rsidDel="00000000" w:rsidR="00000000" w:rsidRPr="00000000">
              <w:rPr>
                <w:sz w:val="18"/>
                <w:szCs w:val="18"/>
                <w:rtl w:val="0"/>
              </w:rPr>
              <w:t xml:space="preserve">40 Gy (23%) </w:t>
            </w:r>
            <w:hyperlink r:id="rId995">
              <w:r w:rsidDel="00000000" w:rsidR="00000000" w:rsidRPr="00000000">
                <w:rPr>
                  <w:sz w:val="18"/>
                  <w:szCs w:val="18"/>
                  <w:vertAlign w:val="superscript"/>
                  <w:rtl w:val="0"/>
                </w:rPr>
                <w:t xml:space="preserve">Lee IJROBP '17</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2">
            <w:pPr>
              <w:rPr>
                <w:sz w:val="18"/>
                <w:szCs w:val="18"/>
              </w:rPr>
            </w:pPr>
            <w:r w:rsidDel="00000000" w:rsidR="00000000" w:rsidRPr="00000000">
              <w:rPr>
                <w:sz w:val="18"/>
                <w:szCs w:val="18"/>
                <w:rtl w:val="0"/>
              </w:rPr>
              <w:t xml:space="preserve">Anal cancer (MMC): It makes sense that V40 is a lower value than for cervical cancer, as MMC has significant heme toxicity.</w:t>
            </w:r>
          </w:p>
          <w:p w:rsidR="00000000" w:rsidDel="00000000" w:rsidP="00000000" w:rsidRDefault="00000000" w:rsidRPr="00000000" w14:paraId="000005E3">
            <w:pPr>
              <w:rPr>
                <w:sz w:val="18"/>
                <w:szCs w:val="18"/>
              </w:rPr>
            </w:pPr>
            <w:r w:rsidDel="00000000" w:rsidR="00000000" w:rsidRPr="00000000">
              <w:rPr>
                <w:rFonts w:ascii="Gungsuh" w:cs="Gungsuh" w:eastAsia="Gungsuh" w:hAnsi="Gungsuh"/>
                <w:sz w:val="18"/>
                <w:szCs w:val="18"/>
                <w:rtl w:val="0"/>
              </w:rPr>
              <w:t xml:space="preserve">Patients who had ≥ 750 cc spared from ≥ 30 Gy had 0% G3 heme at week 3. </w:t>
            </w:r>
          </w:p>
          <w:p w:rsidR="00000000" w:rsidDel="00000000" w:rsidP="00000000" w:rsidRDefault="00000000" w:rsidRPr="00000000" w14:paraId="000005E4">
            <w:pPr>
              <w:rPr>
                <w:sz w:val="18"/>
                <w:szCs w:val="18"/>
              </w:rPr>
            </w:pPr>
            <w:r w:rsidDel="00000000" w:rsidR="00000000" w:rsidRPr="00000000">
              <w:rPr>
                <w:rFonts w:ascii="Cardo" w:cs="Cardo" w:eastAsia="Cardo" w:hAnsi="Cardo"/>
                <w:sz w:val="18"/>
                <w:szCs w:val="18"/>
                <w:rtl w:val="0"/>
              </w:rPr>
              <w:t xml:space="preserve">G3+ neutropenia for BM V40 ± 23% of 8→ 33%.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5">
            <w:pPr>
              <w:rPr>
                <w:b w:val="1"/>
                <w:sz w:val="18"/>
                <w:szCs w:val="18"/>
              </w:rPr>
            </w:pPr>
            <w:r w:rsidDel="00000000" w:rsidR="00000000" w:rsidRPr="00000000">
              <w:rPr>
                <w:b w:val="1"/>
                <w:sz w:val="18"/>
                <w:szCs w:val="18"/>
                <w:rtl w:val="0"/>
              </w:rPr>
              <w:t xml:space="preserve">External genitalia</w:t>
            </w:r>
          </w:p>
          <w:p w:rsidR="00000000" w:rsidDel="00000000" w:rsidP="00000000" w:rsidRDefault="00000000" w:rsidRPr="00000000" w14:paraId="000005E6">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7">
            <w:pPr>
              <w:widowControl w:val="0"/>
              <w:rPr>
                <w:sz w:val="18"/>
                <w:szCs w:val="18"/>
                <w:vertAlign w:val="superscript"/>
              </w:rPr>
            </w:pPr>
            <w:r w:rsidDel="00000000" w:rsidR="00000000" w:rsidRPr="00000000">
              <w:rPr>
                <w:sz w:val="18"/>
                <w:szCs w:val="18"/>
                <w:rtl w:val="0"/>
              </w:rPr>
              <w:t xml:space="preserve">20 Gy (50%) </w:t>
            </w:r>
            <w:hyperlink r:id="rId996">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E8">
            <w:pPr>
              <w:widowControl w:val="0"/>
              <w:rPr>
                <w:sz w:val="18"/>
                <w:szCs w:val="18"/>
                <w:vertAlign w:val="superscript"/>
              </w:rPr>
            </w:pPr>
            <w:r w:rsidDel="00000000" w:rsidR="00000000" w:rsidRPr="00000000">
              <w:rPr>
                <w:sz w:val="18"/>
                <w:szCs w:val="18"/>
                <w:rtl w:val="0"/>
              </w:rPr>
              <w:t xml:space="preserve">30 Gy (35%) </w:t>
            </w:r>
            <w:hyperlink r:id="rId997">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5E9">
            <w:pPr>
              <w:widowControl w:val="0"/>
              <w:rPr>
                <w:sz w:val="18"/>
                <w:szCs w:val="18"/>
              </w:rPr>
            </w:pPr>
            <w:r w:rsidDel="00000000" w:rsidR="00000000" w:rsidRPr="00000000">
              <w:rPr>
                <w:sz w:val="18"/>
                <w:szCs w:val="18"/>
                <w:rtl w:val="0"/>
              </w:rPr>
              <w:t xml:space="preserve">40 Gy (5%) </w:t>
            </w:r>
            <w:hyperlink r:id="rId998">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A">
            <w:pPr>
              <w:widowControl w:val="0"/>
              <w:rPr>
                <w:sz w:val="18"/>
                <w:szCs w:val="18"/>
              </w:rPr>
            </w:pPr>
            <w:r w:rsidDel="00000000" w:rsidR="00000000" w:rsidRPr="00000000">
              <w:rPr>
                <w:sz w:val="18"/>
                <w:szCs w:val="18"/>
                <w:rtl w:val="0"/>
              </w:rPr>
              <w:t xml:space="preserve">Testicles: Permanent sterility &gt; 6 Gy single dose or 3 Gy fractionated. </w:t>
            </w:r>
          </w:p>
          <w:p w:rsidR="00000000" w:rsidDel="00000000" w:rsidP="00000000" w:rsidRDefault="00000000" w:rsidRPr="00000000" w14:paraId="000005EB">
            <w:pPr>
              <w:widowControl w:val="0"/>
              <w:rPr>
                <w:sz w:val="18"/>
                <w:szCs w:val="18"/>
              </w:rPr>
            </w:pPr>
            <w:r w:rsidDel="00000000" w:rsidR="00000000" w:rsidRPr="00000000">
              <w:rPr>
                <w:sz w:val="18"/>
                <w:szCs w:val="18"/>
                <w:rtl w:val="0"/>
              </w:rPr>
              <w:t xml:space="preserve">Oligospermia 0.15 Gy (with 6w latency). Azoospermia 0.5 Gy. Recovery is dose-dependent (1y after 2 Gy).</w:t>
            </w:r>
          </w:p>
          <w:p w:rsidR="00000000" w:rsidDel="00000000" w:rsidP="00000000" w:rsidRDefault="00000000" w:rsidRPr="00000000" w14:paraId="000005EC">
            <w:pPr>
              <w:rPr>
                <w:sz w:val="18"/>
                <w:szCs w:val="18"/>
              </w:rPr>
            </w:pPr>
            <w:r w:rsidDel="00000000" w:rsidR="00000000" w:rsidRPr="00000000">
              <w:rPr>
                <w:rFonts w:ascii="Cardo" w:cs="Cardo" w:eastAsia="Cardo" w:hAnsi="Cardo"/>
                <w:sz w:val="18"/>
                <w:szCs w:val="18"/>
                <w:rtl w:val="0"/>
              </w:rPr>
              <w:t xml:space="preserve">Effective sterilizing dose at birth / 10y / 20y / 30y of 20→ 18→ 16→ 14 Gy [</w:t>
            </w:r>
            <w:hyperlink r:id="rId999">
              <w:r w:rsidDel="00000000" w:rsidR="00000000" w:rsidRPr="00000000">
                <w:rPr>
                  <w:sz w:val="18"/>
                  <w:szCs w:val="18"/>
                  <w:rtl w:val="0"/>
                </w:rPr>
                <w:t xml:space="preserve">Skrzypek AAEM '19</w:t>
              </w:r>
            </w:hyperlink>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D">
            <w:pPr>
              <w:rPr>
                <w:b w:val="1"/>
                <w:sz w:val="18"/>
                <w:szCs w:val="18"/>
              </w:rPr>
            </w:pPr>
            <w:r w:rsidDel="00000000" w:rsidR="00000000" w:rsidRPr="00000000">
              <w:rPr>
                <w:b w:val="1"/>
                <w:sz w:val="18"/>
                <w:szCs w:val="18"/>
                <w:rtl w:val="0"/>
              </w:rPr>
              <w:t xml:space="preserve">Gluteal folds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E">
            <w:pPr>
              <w:widowControl w:val="0"/>
              <w:rPr>
                <w:sz w:val="18"/>
                <w:szCs w:val="18"/>
              </w:rPr>
            </w:pPr>
            <w:r w:rsidDel="00000000" w:rsidR="00000000" w:rsidRPr="00000000">
              <w:rPr>
                <w:sz w:val="18"/>
                <w:szCs w:val="18"/>
                <w:rtl w:val="0"/>
              </w:rPr>
              <w:t xml:space="preserve">&lt; 36 Gy if possible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EF">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0">
            <w:pPr>
              <w:rPr>
                <w:b w:val="1"/>
                <w:sz w:val="18"/>
                <w:szCs w:val="18"/>
              </w:rPr>
            </w:pPr>
            <w:r w:rsidDel="00000000" w:rsidR="00000000" w:rsidRPr="00000000">
              <w:rPr>
                <w:b w:val="1"/>
                <w:sz w:val="18"/>
                <w:szCs w:val="18"/>
                <w:rtl w:val="0"/>
              </w:rPr>
              <w:t xml:space="preserve">Skin (0.5 cm rind)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1">
            <w:pPr>
              <w:widowControl w:val="0"/>
              <w:rPr>
                <w:sz w:val="18"/>
                <w:szCs w:val="18"/>
              </w:rPr>
            </w:pPr>
            <w:r w:rsidDel="00000000" w:rsidR="00000000" w:rsidRPr="00000000">
              <w:rPr>
                <w:sz w:val="18"/>
                <w:szCs w:val="18"/>
                <w:rtl w:val="0"/>
              </w:rPr>
              <w:t xml:space="preserve">Minimize dose, 20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2">
            <w:pPr>
              <w:widowControl w:val="0"/>
              <w:rPr>
                <w:sz w:val="18"/>
                <w:szCs w:val="18"/>
              </w:rPr>
            </w:pPr>
            <w:r w:rsidDel="00000000" w:rsidR="00000000" w:rsidRPr="00000000">
              <w:rPr>
                <w:rtl w:val="0"/>
              </w:rPr>
            </w:r>
          </w:p>
        </w:tc>
      </w:tr>
    </w:tbl>
    <w:p w:rsidR="00000000" w:rsidDel="00000000" w:rsidP="00000000" w:rsidRDefault="00000000" w:rsidRPr="00000000" w14:paraId="000005F3">
      <w:pPr>
        <w:pStyle w:val="Heading2"/>
        <w:rPr/>
      </w:pPr>
      <w:bookmarkStart w:colFirst="0" w:colLast="0" w:name="_on8nohlbiwam" w:id="34"/>
      <w:bookmarkEnd w:id="34"/>
      <w:r w:rsidDel="00000000" w:rsidR="00000000" w:rsidRPr="00000000">
        <w:rPr>
          <w:rtl w:val="0"/>
        </w:rPr>
      </w:r>
    </w:p>
    <w:p w:rsidR="00000000" w:rsidDel="00000000" w:rsidP="00000000" w:rsidRDefault="00000000" w:rsidRPr="00000000" w14:paraId="000005F4">
      <w:pPr>
        <w:pStyle w:val="Heading2"/>
        <w:rPr/>
        <w:sectPr>
          <w:type w:val="nextPage"/>
          <w:pgSz w:h="12240" w:w="15840"/>
          <w:pgMar w:bottom="720" w:top="720" w:left="720" w:right="633.6" w:header="720" w:footer="720"/>
          <w:cols w:equalWidth="0"/>
        </w:sectPr>
      </w:pPr>
      <w:bookmarkStart w:colFirst="0" w:colLast="0" w:name="_r8qqjzz9x8yk" w:id="35"/>
      <w:bookmarkEnd w:id="35"/>
      <w:r w:rsidDel="00000000" w:rsidR="00000000" w:rsidRPr="00000000">
        <w:br w:type="page"/>
      </w:r>
      <w:r w:rsidDel="00000000" w:rsidR="00000000" w:rsidRPr="00000000">
        <w:rPr>
          <w:rtl w:val="0"/>
        </w:rPr>
      </w:r>
    </w:p>
    <w:p w:rsidR="00000000" w:rsidDel="00000000" w:rsidP="00000000" w:rsidRDefault="00000000" w:rsidRPr="00000000" w14:paraId="000005F5">
      <w:pPr>
        <w:pStyle w:val="Heading1"/>
        <w:spacing w:after="0" w:before="0" w:lineRule="auto"/>
        <w:rPr>
          <w:sz w:val="18"/>
          <w:szCs w:val="18"/>
        </w:rPr>
      </w:pPr>
      <w:bookmarkStart w:colFirst="0" w:colLast="0" w:name="_9ik22kl34ydn" w:id="36"/>
      <w:bookmarkEnd w:id="36"/>
      <w:hyperlink w:anchor="_bvprouf2ng3w">
        <w:r w:rsidDel="00000000" w:rsidR="00000000" w:rsidRPr="00000000">
          <w:rPr>
            <w:sz w:val="18"/>
            <w:szCs w:val="18"/>
            <w:rtl w:val="0"/>
          </w:rPr>
          <w:t xml:space="preserve">SRS</w:t>
        </w:r>
      </w:hyperlink>
      <w:r w:rsidDel="00000000" w:rsidR="00000000" w:rsidRPr="00000000">
        <w:rPr>
          <w:rtl w:val="0"/>
        </w:rPr>
      </w:r>
    </w:p>
    <w:tbl>
      <w:tblPr>
        <w:tblStyle w:val="Table14"/>
        <w:tblW w:w="14565.0" w:type="dxa"/>
        <w:jc w:val="left"/>
        <w:tblInd w:w="-16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415"/>
        <w:gridCol w:w="10260"/>
        <w:tblGridChange w:id="0">
          <w:tblGrid>
            <w:gridCol w:w="1890"/>
            <w:gridCol w:w="2415"/>
            <w:gridCol w:w="10260"/>
          </w:tblGrid>
        </w:tblGridChange>
      </w:tblGrid>
      <w:tr>
        <w:trPr>
          <w:trHeight w:val="257.59999999999997"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6">
            <w:pPr>
              <w:pStyle w:val="Heading2"/>
              <w:widowControl w:val="0"/>
              <w:jc w:val="center"/>
              <w:rPr/>
            </w:pPr>
            <w:bookmarkStart w:colFirst="0" w:colLast="0" w:name="_s1voz8905w2g" w:id="37"/>
            <w:bookmarkEnd w:id="37"/>
            <w:hyperlink w:anchor="_bvprouf2ng3w">
              <w:r w:rsidDel="00000000" w:rsidR="00000000" w:rsidRPr="00000000">
                <w:rPr>
                  <w:rtl w:val="0"/>
                </w:rPr>
                <w:t xml:space="preserve">CNS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7">
            <w:pPr>
              <w:widowControl w:val="0"/>
              <w:jc w:val="center"/>
              <w:rPr>
                <w:sz w:val="18"/>
                <w:szCs w:val="18"/>
              </w:rPr>
            </w:pPr>
            <w:r w:rsidDel="00000000" w:rsidR="00000000" w:rsidRPr="00000000">
              <w:rPr>
                <w:sz w:val="18"/>
                <w:szCs w:val="18"/>
                <w:rtl w:val="0"/>
              </w:rPr>
              <w:t xml:space="preserve">[</w:t>
            </w:r>
            <w:hyperlink w:anchor="_z1n7n1n9ds6t">
              <w:r w:rsidDel="00000000" w:rsidR="00000000" w:rsidRPr="00000000">
                <w:rPr>
                  <w:b w:val="1"/>
                  <w:sz w:val="18"/>
                  <w:szCs w:val="18"/>
                  <w:rtl w:val="0"/>
                </w:rPr>
                <w:t xml:space="preserve">Single fraction</w:t>
              </w:r>
            </w:hyperlink>
            <w:r w:rsidDel="00000000" w:rsidR="00000000" w:rsidRPr="00000000">
              <w:rPr>
                <w:sz w:val="18"/>
                <w:szCs w:val="18"/>
                <w:rtl w:val="0"/>
              </w:rPr>
              <w:t xml:space="preserve">]</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8">
            <w:pPr>
              <w:widowControl w:val="0"/>
              <w:spacing w:after="0" w:before="0" w:line="240" w:lineRule="auto"/>
              <w:ind w:left="0" w:firstLine="0"/>
              <w:rPr>
                <w:b w:val="1"/>
                <w:sz w:val="18"/>
                <w:szCs w:val="18"/>
              </w:rPr>
            </w:pPr>
            <w:r w:rsidDel="00000000" w:rsidR="00000000" w:rsidRPr="00000000">
              <w:rPr>
                <w:b w:val="1"/>
                <w:sz w:val="18"/>
                <w:szCs w:val="18"/>
                <w:rtl w:val="0"/>
              </w:rPr>
              <w:t xml:space="preserve">As a common theme, 12 Gy is "safe" most anywhere as a point dose (potential exception: ON/OC).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9">
            <w:pPr>
              <w:spacing w:before="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Brain</w:t>
            </w:r>
          </w:p>
          <w:p w:rsidR="00000000" w:rsidDel="00000000" w:rsidP="00000000" w:rsidRDefault="00000000" w:rsidRPr="00000000" w14:paraId="000005FA">
            <w:pPr>
              <w:spacing w:before="0" w:line="240" w:lineRule="auto"/>
              <w:rPr>
                <w:rFonts w:ascii="Times New Roman" w:cs="Times New Roman" w:eastAsia="Times New Roman" w:hAnsi="Times New Roman"/>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B">
            <w:pPr>
              <w:spacing w:before="0" w:line="240" w:lineRule="auto"/>
              <w:rPr>
                <w:sz w:val="18"/>
                <w:szCs w:val="18"/>
              </w:rPr>
            </w:pPr>
            <w:r w:rsidDel="00000000" w:rsidR="00000000" w:rsidRPr="00000000">
              <w:rPr>
                <w:rFonts w:ascii="Times New Roman" w:cs="Times New Roman" w:eastAsia="Times New Roman" w:hAnsi="Times New Roman"/>
                <w:b w:val="1"/>
                <w:sz w:val="18"/>
                <w:szCs w:val="18"/>
                <w:rtl w:val="0"/>
              </w:rPr>
              <w:t xml:space="preserve">12 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8 - 8.5cc</w:t>
            </w:r>
            <w:r w:rsidDel="00000000" w:rsidR="00000000" w:rsidRPr="00000000">
              <w:rPr>
                <w:sz w:val="18"/>
                <w:szCs w:val="18"/>
                <w:rtl w:val="0"/>
              </w:rPr>
              <w:t xml:space="preserve">)</w:t>
            </w:r>
          </w:p>
          <w:p w:rsidR="00000000" w:rsidDel="00000000" w:rsidP="00000000" w:rsidRDefault="00000000" w:rsidRPr="00000000" w14:paraId="000005FC">
            <w:pPr>
              <w:rPr>
                <w:sz w:val="18"/>
                <w:szCs w:val="18"/>
              </w:rPr>
            </w:pPr>
            <w:r w:rsidDel="00000000" w:rsidR="00000000" w:rsidRPr="00000000">
              <w:rPr>
                <w:sz w:val="18"/>
                <w:szCs w:val="18"/>
                <w:rtl w:val="0"/>
              </w:rPr>
              <w:t xml:space="preserve">12 Gy (10 cc) </w:t>
            </w:r>
            <w:hyperlink r:id="rId1000">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5FD">
            <w:pPr>
              <w:rPr>
                <w:b w:val="1"/>
                <w:sz w:val="18"/>
                <w:szCs w:val="18"/>
              </w:rPr>
            </w:pPr>
            <w:r w:rsidDel="00000000" w:rsidR="00000000" w:rsidRPr="00000000">
              <w:rPr>
                <w:sz w:val="18"/>
                <w:szCs w:val="18"/>
                <w:rtl w:val="0"/>
              </w:rPr>
              <w:t xml:space="preserve">5 Gy (50%) </w:t>
            </w:r>
            <w:hyperlink r:id="rId1001">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5FE">
            <w:pPr>
              <w:rPr>
                <w:sz w:val="18"/>
                <w:szCs w:val="18"/>
              </w:rPr>
            </w:pPr>
            <w:r w:rsidDel="00000000" w:rsidR="00000000" w:rsidRPr="00000000">
              <w:rPr>
                <w:sz w:val="18"/>
                <w:szCs w:val="18"/>
                <w:rtl w:val="0"/>
              </w:rPr>
              <w:t xml:space="preserve">V12 &lt; 5-10 cc with &lt; 20% symptomatic necrosis. </w:t>
            </w:r>
            <w:hyperlink r:id="rId100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5FF">
            <w:pPr>
              <w:ind w:left="0" w:firstLine="0"/>
              <w:rPr>
                <w:sz w:val="18"/>
                <w:szCs w:val="18"/>
              </w:rPr>
            </w:pPr>
            <w:r w:rsidDel="00000000" w:rsidR="00000000" w:rsidRPr="00000000">
              <w:rPr>
                <w:sz w:val="18"/>
                <w:szCs w:val="18"/>
                <w:rtl w:val="0"/>
              </w:rPr>
              <w:t xml:space="preserve">Limit V12 to 8-8.5 cc, otherwise consider hypofractionated treatment [</w:t>
            </w:r>
            <w:hyperlink r:id="rId1003">
              <w:r w:rsidDel="00000000" w:rsidR="00000000" w:rsidRPr="00000000">
                <w:rPr>
                  <w:sz w:val="18"/>
                  <w:szCs w:val="18"/>
                  <w:rtl w:val="0"/>
                </w:rPr>
                <w:t xml:space="preserve">Blonigen IJROBP '10</w:t>
              </w:r>
            </w:hyperlink>
            <w:r w:rsidDel="00000000" w:rsidR="00000000" w:rsidRPr="00000000">
              <w:rPr>
                <w:sz w:val="18"/>
                <w:szCs w:val="18"/>
                <w:rtl w:val="0"/>
              </w:rPr>
              <w:t xml:space="preserve">, </w:t>
            </w:r>
            <w:hyperlink r:id="rId1004">
              <w:r w:rsidDel="00000000" w:rsidR="00000000" w:rsidRPr="00000000">
                <w:rPr>
                  <w:sz w:val="18"/>
                  <w:szCs w:val="18"/>
                  <w:rtl w:val="0"/>
                </w:rPr>
                <w:t xml:space="preserve">Minniti Rad Onc '11</w:t>
              </w:r>
            </w:hyperlink>
            <w:r w:rsidDel="00000000" w:rsidR="00000000" w:rsidRPr="00000000">
              <w:rPr>
                <w:sz w:val="18"/>
                <w:szCs w:val="18"/>
                <w:rtl w:val="0"/>
              </w:rPr>
              <w:t xml:space="preserve">].</w:t>
            </w:r>
          </w:p>
          <w:p w:rsidR="00000000" w:rsidDel="00000000" w:rsidP="00000000" w:rsidRDefault="00000000" w:rsidRPr="00000000" w14:paraId="00000600">
            <w:pPr>
              <w:rPr>
                <w:sz w:val="18"/>
                <w:szCs w:val="18"/>
              </w:rPr>
            </w:pPr>
            <w:r w:rsidDel="00000000" w:rsidR="00000000" w:rsidRPr="00000000">
              <w:rPr>
                <w:rFonts w:ascii="Gungsuh" w:cs="Gungsuh" w:eastAsia="Gungsuh" w:hAnsi="Gungsuh"/>
                <w:sz w:val="18"/>
                <w:szCs w:val="18"/>
                <w:rtl w:val="0"/>
              </w:rPr>
              <w:t xml:space="preserve">There is suggestive data that more eloquent areas of the brain should be hypofractionated or treated to less than 20/1 if ≥ 1 cm.</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01">
            <w:pPr>
              <w:spacing w:before="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Brainstem</w:t>
            </w:r>
          </w:p>
          <w:p w:rsidR="00000000" w:rsidDel="00000000" w:rsidP="00000000" w:rsidRDefault="00000000" w:rsidRPr="00000000" w14:paraId="00000602">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medulla)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03">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15 Gy </w:t>
            </w:r>
            <w:hyperlink r:id="rId1005">
              <w:r w:rsidDel="00000000" w:rsidR="00000000" w:rsidRPr="00000000">
                <w:rPr>
                  <w:sz w:val="18"/>
                  <w:szCs w:val="18"/>
                  <w:vertAlign w:val="superscript"/>
                  <w:rtl w:val="0"/>
                </w:rPr>
                <w:t xml:space="preserve">101</w:t>
              </w:r>
            </w:hyperlink>
            <w:hyperlink r:id="rId1006">
              <w:r w:rsidDel="00000000" w:rsidR="00000000" w:rsidRPr="00000000">
                <w:rPr>
                  <w:rFonts w:ascii="Times New Roman" w:cs="Times New Roman" w:eastAsia="Times New Roman" w:hAnsi="Times New Roman"/>
                  <w:sz w:val="18"/>
                  <w:szCs w:val="18"/>
                  <w:vertAlign w:val="superscript"/>
                  <w:rtl w:val="0"/>
                </w:rPr>
                <w:t xml:space="preserve"> </w:t>
              </w:r>
            </w:hyperlink>
            <w:r w:rsidDel="00000000" w:rsidR="00000000" w:rsidRPr="00000000">
              <w:rPr>
                <w:rFonts w:ascii="Times New Roman" w:cs="Times New Roman" w:eastAsia="Times New Roman" w:hAnsi="Times New Roman"/>
                <w:sz w:val="18"/>
                <w:szCs w:val="18"/>
                <w:vertAlign w:val="superscript"/>
                <w:rtl w:val="0"/>
              </w:rPr>
              <w:t xml:space="preserve">/ </w:t>
            </w:r>
            <w:hyperlink r:id="rId100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04">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Gy (0.1 cc) </w:t>
            </w:r>
            <w:hyperlink r:id="rId1008">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(0.5 cc) </w:t>
            </w:r>
            <w:hyperlink r:id="rId1009">
              <w:r w:rsidDel="00000000" w:rsidR="00000000" w:rsidRPr="00000000">
                <w:rPr>
                  <w:sz w:val="18"/>
                  <w:szCs w:val="18"/>
                  <w:vertAlign w:val="superscript"/>
                  <w:rtl w:val="0"/>
                </w:rPr>
                <w:t xml:space="preserve">101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05">
            <w:pPr>
              <w:rPr>
                <w:sz w:val="18"/>
                <w:szCs w:val="18"/>
                <w:vertAlign w:val="superscript"/>
              </w:rPr>
            </w:pPr>
            <w:r w:rsidDel="00000000" w:rsidR="00000000" w:rsidRPr="00000000">
              <w:rPr>
                <w:sz w:val="18"/>
                <w:szCs w:val="18"/>
                <w:rtl w:val="0"/>
              </w:rPr>
              <w:t xml:space="preserve">12.5 Gy with &lt; 5% permanent cranial neuropathy or necrosis. </w:t>
            </w:r>
            <w:hyperlink r:id="rId1010">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606">
            <w:pPr>
              <w:rPr>
                <w:sz w:val="18"/>
                <w:szCs w:val="18"/>
              </w:rPr>
            </w:pPr>
            <w:r w:rsidDel="00000000" w:rsidR="00000000" w:rsidRPr="00000000">
              <w:rPr>
                <w:rFonts w:ascii="Cardo" w:cs="Cardo" w:eastAsia="Cardo" w:hAnsi="Cardo"/>
                <w:sz w:val="18"/>
                <w:szCs w:val="18"/>
                <w:rtl w:val="0"/>
              </w:rPr>
              <w:t xml:space="preserve">There is suggestion of 27 / 45 Gy touching stem with 11→ 18% significant permanent facial numbness [</w:t>
            </w:r>
            <w:hyperlink r:id="rId1011">
              <w:r w:rsidDel="00000000" w:rsidR="00000000" w:rsidRPr="00000000">
                <w:rPr>
                  <w:sz w:val="18"/>
                  <w:szCs w:val="18"/>
                  <w:rtl w:val="0"/>
                </w:rPr>
                <w:t xml:space="preserve">Smith IJROBP '11</w:t>
              </w:r>
            </w:hyperlink>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bookmarkStart w:colFirst="0" w:colLast="0" w:name="tfw8lxj9eio6" w:id="38"/>
          <w:bookmarkEnd w:id="38"/>
          <w:p w:rsidR="00000000" w:rsidDel="00000000" w:rsidP="00000000" w:rsidRDefault="00000000" w:rsidRPr="00000000" w14:paraId="00000607">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Cord </w:t>
              <w:br w:type="textWrapping"/>
            </w:r>
            <w:r w:rsidDel="00000000" w:rsidR="00000000" w:rsidRPr="00000000">
              <w:rPr>
                <w:rFonts w:ascii="Times New Roman" w:cs="Times New Roman" w:eastAsia="Times New Roman" w:hAnsi="Times New Roman"/>
                <w:sz w:val="18"/>
                <w:szCs w:val="18"/>
                <w:rtl w:val="0"/>
              </w:rPr>
              <w:t xml:space="preserve">(includes medulla)</w:t>
            </w:r>
          </w:p>
          <w:p w:rsidR="00000000" w:rsidDel="00000000" w:rsidP="00000000" w:rsidRDefault="00000000" w:rsidRPr="00000000" w14:paraId="00000608">
            <w:pPr>
              <w:spacing w:before="0"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09">
            <w:pPr>
              <w:spacing w:line="24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22.7 Gy </w:t>
            </w:r>
            <w:hyperlink w:anchor="kix.klvlwgqivafe">
              <w:r w:rsidDel="00000000" w:rsidR="00000000" w:rsidRPr="00000000">
                <w:rPr>
                  <w:rFonts w:ascii="Times New Roman" w:cs="Times New Roman" w:eastAsia="Times New Roman" w:hAnsi="Times New Roman"/>
                  <w:sz w:val="18"/>
                  <w:szCs w:val="18"/>
                  <w:vertAlign w:val="superscript"/>
                  <w:rtl w:val="0"/>
                </w:rPr>
                <w:t xml:space="preserve">HyTEC</w:t>
              </w:r>
            </w:hyperlink>
            <w:r w:rsidDel="00000000" w:rsidR="00000000" w:rsidRPr="00000000">
              <w:rPr>
                <w:rFonts w:ascii="Times New Roman" w:cs="Times New Roman" w:eastAsia="Times New Roman" w:hAnsi="Times New Roman"/>
                <w:sz w:val="18"/>
                <w:szCs w:val="18"/>
                <w:vertAlign w:val="superscript"/>
                <w:rtl w:val="0"/>
              </w:rPr>
              <w:t xml:space="preserve">, Daly 2011</w:t>
            </w:r>
          </w:p>
          <w:p w:rsidR="00000000" w:rsidDel="00000000" w:rsidP="00000000" w:rsidRDefault="00000000" w:rsidRPr="00000000" w14:paraId="0000060A">
            <w:pPr>
              <w:spacing w:line="240" w:lineRule="auto"/>
              <w:rPr>
                <w:rFonts w:ascii="Times New Roman" w:cs="Times New Roman" w:eastAsia="Times New Roman" w:hAnsi="Times New Roman"/>
                <w:sz w:val="18"/>
                <w:szCs w:val="18"/>
              </w:rPr>
            </w:pPr>
            <w:r w:rsidDel="00000000" w:rsidR="00000000" w:rsidRPr="00000000">
              <w:rPr>
                <w:b w:val="1"/>
                <w:sz w:val="18"/>
                <w:szCs w:val="18"/>
                <w:rtl w:val="0"/>
              </w:rPr>
              <w:t xml:space="preserve">12.4 </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14 Gy</w:t>
            </w:r>
            <w:hyperlink w:anchor="kix.klvlwgqivafe">
              <w:r w:rsidDel="00000000" w:rsidR="00000000" w:rsidRPr="00000000">
                <w:rPr>
                  <w:rFonts w:ascii="Times New Roman" w:cs="Times New Roman" w:eastAsia="Times New Roman" w:hAnsi="Times New Roman"/>
                  <w:sz w:val="18"/>
                  <w:szCs w:val="18"/>
                  <w:vertAlign w:val="superscript"/>
                  <w:rtl w:val="0"/>
                </w:rPr>
                <w:t xml:space="preserve">HyTEC</w:t>
              </w:r>
            </w:hyperlink>
            <w:r w:rsidDel="00000000" w:rsidR="00000000" w:rsidRPr="00000000">
              <w:rPr>
                <w:sz w:val="18"/>
                <w:szCs w:val="18"/>
                <w:vertAlign w:val="superscript"/>
                <w:rtl w:val="0"/>
              </w:rPr>
              <w:t xml:space="preserve">, </w:t>
            </w:r>
            <w:hyperlink r:id="rId1012">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w:t>
            </w:r>
            <w:hyperlink r:id="rId101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w:t>
            </w:r>
            <w:hyperlink r:id="rId1014">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015">
              <w:r w:rsidDel="00000000" w:rsidR="00000000" w:rsidRPr="00000000">
                <w:rPr>
                  <w:rFonts w:ascii="Times New Roman" w:cs="Times New Roman" w:eastAsia="Times New Roman" w:hAnsi="Times New Roman"/>
                  <w:sz w:val="18"/>
                  <w:szCs w:val="18"/>
                  <w:vertAlign w:val="superscript"/>
                  <w:rtl w:val="0"/>
                </w:rPr>
                <w:t xml:space="preserve">09-15</w:t>
              </w:r>
            </w:hyperlink>
            <w:r w:rsidDel="00000000" w:rsidR="00000000" w:rsidRPr="00000000">
              <w:rPr>
                <w:rFonts w:ascii="Times New Roman" w:cs="Times New Roman" w:eastAsia="Times New Roman" w:hAnsi="Times New Roman"/>
                <w:sz w:val="18"/>
                <w:szCs w:val="18"/>
                <w:vertAlign w:val="superscript"/>
                <w:rtl w:val="0"/>
              </w:rPr>
              <w:t xml:space="preserve"> </w:t>
            </w:r>
            <w:r w:rsidDel="00000000" w:rsidR="00000000" w:rsidRPr="00000000">
              <w:rPr>
                <w:rtl w:val="0"/>
              </w:rPr>
            </w:r>
          </w:p>
          <w:p w:rsidR="00000000" w:rsidDel="00000000" w:rsidP="00000000" w:rsidRDefault="00000000" w:rsidRPr="00000000" w14:paraId="0000060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Gy (0.1 cc) </w:t>
            </w:r>
            <w:hyperlink r:id="rId1016">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(10%) </w:t>
            </w:r>
            <w:hyperlink r:id="rId1017">
              <w:r w:rsidDel="00000000" w:rsidR="00000000" w:rsidRPr="00000000">
                <w:rPr>
                  <w:sz w:val="18"/>
                  <w:szCs w:val="18"/>
                  <w:vertAlign w:val="superscript"/>
                  <w:rtl w:val="0"/>
                </w:rPr>
                <w:t xml:space="preserve">06-31</w:t>
              </w:r>
            </w:hyperlink>
            <w:r w:rsidDel="00000000" w:rsidR="00000000" w:rsidRPr="00000000">
              <w:rPr>
                <w:rtl w:val="0"/>
              </w:rPr>
            </w:r>
          </w:p>
          <w:p w:rsidR="00000000" w:rsidDel="00000000" w:rsidP="00000000" w:rsidRDefault="00000000" w:rsidRPr="00000000" w14:paraId="0000060C">
            <w:pPr>
              <w:spacing w:line="24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10 Gy (0.35 cc) </w:t>
            </w:r>
            <w:hyperlink r:id="rId1018">
              <w:r w:rsidDel="00000000" w:rsidR="00000000" w:rsidRPr="00000000">
                <w:rPr>
                  <w:rFonts w:ascii="Times New Roman" w:cs="Times New Roman" w:eastAsia="Times New Roman" w:hAnsi="Times New Roman"/>
                  <w:sz w:val="18"/>
                  <w:szCs w:val="18"/>
                  <w:vertAlign w:val="superscript"/>
                  <w:rtl w:val="0"/>
                </w:rPr>
                <w:t xml:space="preserve">09-15</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T, </w:t>
            </w:r>
            <w:hyperlink r:id="rId101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0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7 - 8 Gy (1.2 cc) </w:t>
            </w:r>
            <w:hyperlink r:id="rId102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021">
              <w:r w:rsidDel="00000000" w:rsidR="00000000" w:rsidRPr="00000000">
                <w:rPr>
                  <w:sz w:val="18"/>
                  <w:szCs w:val="18"/>
                  <w:vertAlign w:val="superscript"/>
                  <w:rtl w:val="0"/>
                </w:rPr>
                <w:t xml:space="preserve">09-15</w:t>
              </w:r>
            </w:hyperlink>
            <w:r w:rsidDel="00000000" w:rsidR="00000000" w:rsidRPr="00000000">
              <w:rPr>
                <w:sz w:val="18"/>
                <w:szCs w:val="18"/>
                <w:vertAlign w:val="superscript"/>
                <w:rtl w:val="0"/>
              </w:rPr>
              <w:t xml:space="preserve">, </w:t>
            </w:r>
            <w:r w:rsidDel="00000000" w:rsidR="00000000" w:rsidRPr="00000000">
              <w:rPr>
                <w:rFonts w:ascii="Times New Roman" w:cs="Times New Roman" w:eastAsia="Times New Roman" w:hAnsi="Times New Roman"/>
                <w:sz w:val="18"/>
                <w:szCs w:val="18"/>
                <w:vertAlign w:val="superscript"/>
                <w:rtl w:val="0"/>
              </w:rPr>
              <w:t xml:space="preserve">T</w:t>
            </w:r>
            <w:r w:rsidDel="00000000" w:rsidR="00000000" w:rsidRPr="00000000">
              <w:rPr>
                <w:rtl w:val="0"/>
              </w:rPr>
            </w:r>
          </w:p>
          <w:p w:rsidR="00000000" w:rsidDel="00000000" w:rsidP="00000000" w:rsidRDefault="00000000" w:rsidRPr="00000000" w14:paraId="0000060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Gy (1 cc) </w:t>
            </w:r>
            <w:hyperlink r:id="rId1022">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(5 cc) </w:t>
            </w:r>
            <w:hyperlink w:anchor="kix.klvlwgqivafe">
              <w:r w:rsidDel="00000000" w:rsidR="00000000" w:rsidRPr="00000000">
                <w:rPr>
                  <w:rFonts w:ascii="Times New Roman" w:cs="Times New Roman" w:eastAsia="Times New Roman" w:hAnsi="Times New Roman"/>
                  <w:sz w:val="18"/>
                  <w:szCs w:val="18"/>
                  <w:vertAlign w:val="superscript"/>
                  <w:rtl w:val="0"/>
                </w:rPr>
                <w:t xml:space="preserve">HyTEC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0F">
            <w:pPr>
              <w:rPr>
                <w:sz w:val="18"/>
                <w:szCs w:val="18"/>
              </w:rPr>
            </w:pPr>
            <w:r w:rsidDel="00000000" w:rsidR="00000000" w:rsidRPr="00000000">
              <w:rPr>
                <w:sz w:val="18"/>
                <w:szCs w:val="18"/>
                <w:rtl w:val="0"/>
              </w:rPr>
              <w:t xml:space="preserve">13 Gy with &lt; 1% incidence of myelopathy. </w:t>
            </w:r>
            <w:r w:rsidDel="00000000" w:rsidR="00000000" w:rsidRPr="00000000">
              <w:rPr>
                <w:sz w:val="18"/>
                <w:szCs w:val="18"/>
                <w:vertAlign w:val="superscript"/>
                <w:rtl w:val="0"/>
              </w:rPr>
              <w:t xml:space="preserve">QUANTEC</w:t>
            </w:r>
            <w:r w:rsidDel="00000000" w:rsidR="00000000" w:rsidRPr="00000000">
              <w:rPr>
                <w:rtl w:val="0"/>
              </w:rPr>
            </w:r>
          </w:p>
          <w:p w:rsidR="00000000" w:rsidDel="00000000" w:rsidP="00000000" w:rsidRDefault="00000000" w:rsidRPr="00000000" w14:paraId="00000610">
            <w:pPr>
              <w:rPr>
                <w:sz w:val="18"/>
                <w:szCs w:val="18"/>
              </w:rPr>
            </w:pPr>
            <w:r w:rsidDel="00000000" w:rsidR="00000000" w:rsidRPr="00000000">
              <w:rPr>
                <w:rtl w:val="0"/>
              </w:rPr>
            </w:r>
          </w:p>
          <w:p w:rsidR="00000000" w:rsidDel="00000000" w:rsidP="00000000" w:rsidRDefault="00000000" w:rsidRPr="00000000" w14:paraId="00000611">
            <w:pPr>
              <w:rPr>
                <w:sz w:val="18"/>
                <w:szCs w:val="18"/>
              </w:rPr>
            </w:pPr>
            <w:r w:rsidDel="00000000" w:rsidR="00000000" w:rsidRPr="00000000">
              <w:rPr>
                <w:sz w:val="18"/>
                <w:szCs w:val="18"/>
                <w:rtl w:val="0"/>
              </w:rPr>
              <w:t xml:space="preserve">Percentage applies to subvolume of cord (e.g. 5-6 mm above and below lesion).</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2">
            <w:pPr>
              <w:rPr>
                <w:b w:val="1"/>
                <w:sz w:val="18"/>
                <w:szCs w:val="18"/>
              </w:rPr>
            </w:pPr>
            <w:r w:rsidDel="00000000" w:rsidR="00000000" w:rsidRPr="00000000">
              <w:rPr>
                <w:b w:val="1"/>
                <w:sz w:val="18"/>
                <w:szCs w:val="18"/>
                <w:rtl w:val="0"/>
              </w:rPr>
              <w:t xml:space="preserve">OC/ON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3">
            <w:pPr>
              <w:rPr>
                <w:b w:val="1"/>
                <w:sz w:val="18"/>
                <w:szCs w:val="18"/>
              </w:rPr>
            </w:pPr>
            <w:r w:rsidDel="00000000" w:rsidR="00000000" w:rsidRPr="00000000">
              <w:rPr>
                <w:b w:val="1"/>
                <w:sz w:val="18"/>
                <w:szCs w:val="18"/>
                <w:rtl w:val="0"/>
              </w:rPr>
              <w:t xml:space="preserve">10 Gy </w:t>
            </w:r>
            <w:hyperlink r:id="rId1023">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14">
            <w:pPr>
              <w:rPr>
                <w:sz w:val="18"/>
                <w:szCs w:val="18"/>
              </w:rPr>
            </w:pPr>
            <w:r w:rsidDel="00000000" w:rsidR="00000000" w:rsidRPr="00000000">
              <w:rPr>
                <w:sz w:val="18"/>
                <w:szCs w:val="18"/>
                <w:rtl w:val="0"/>
              </w:rPr>
              <w:t xml:space="preserve">8 Gy (0.1 cc) </w:t>
            </w:r>
            <w:hyperlink r:id="rId102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15">
            <w:pPr>
              <w:rPr>
                <w:sz w:val="18"/>
                <w:szCs w:val="18"/>
              </w:rPr>
            </w:pPr>
            <w:r w:rsidDel="00000000" w:rsidR="00000000" w:rsidRPr="00000000">
              <w:rPr>
                <w:sz w:val="18"/>
                <w:szCs w:val="18"/>
                <w:rtl w:val="0"/>
              </w:rPr>
              <w:t xml:space="preserve">8 Gy (0.2 cc) </w:t>
            </w:r>
            <w:hyperlink r:id="rId1025">
              <w:r w:rsidDel="00000000" w:rsidR="00000000" w:rsidRPr="00000000">
                <w:rPr>
                  <w:sz w:val="18"/>
                  <w:szCs w:val="18"/>
                  <w:vertAlign w:val="superscript"/>
                  <w:rtl w:val="0"/>
                </w:rPr>
                <w:t xml:space="preserve">101 </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6">
            <w:pPr>
              <w:rPr>
                <w:sz w:val="18"/>
                <w:szCs w:val="18"/>
              </w:rPr>
            </w:pPr>
            <w:r w:rsidDel="00000000" w:rsidR="00000000" w:rsidRPr="00000000">
              <w:rPr>
                <w:sz w:val="18"/>
                <w:szCs w:val="18"/>
                <w:rtl w:val="0"/>
              </w:rPr>
              <w:t xml:space="preserve">12 Gy with 10% incidence of optic neuropathy </w:t>
            </w:r>
            <w:hyperlink r:id="rId1026">
              <w:r w:rsidDel="00000000" w:rsidR="00000000" w:rsidRPr="00000000">
                <w:rPr>
                  <w:sz w:val="18"/>
                  <w:szCs w:val="18"/>
                  <w:vertAlign w:val="superscript"/>
                  <w:rtl w:val="0"/>
                </w:rPr>
                <w:t xml:space="preserve">QUANTEC</w:t>
              </w:r>
            </w:hyperlink>
            <w:r w:rsidDel="00000000" w:rsidR="00000000" w:rsidRPr="00000000">
              <w:rPr>
                <w:sz w:val="18"/>
                <w:szCs w:val="18"/>
                <w:rtl w:val="0"/>
              </w:rPr>
              <w:t xml:space="preserve">. 12 Gy is now considered "safe", but still ballsy [</w:t>
            </w:r>
            <w:hyperlink r:id="rId1027">
              <w:r w:rsidDel="00000000" w:rsidR="00000000" w:rsidRPr="00000000">
                <w:rPr>
                  <w:sz w:val="18"/>
                  <w:szCs w:val="18"/>
                  <w:rtl w:val="0"/>
                </w:rPr>
                <w:t xml:space="preserve">Pollock NS '14]</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617">
            <w:pPr>
              <w:rPr>
                <w:sz w:val="18"/>
                <w:szCs w:val="18"/>
              </w:rPr>
            </w:pPr>
            <w:r w:rsidDel="00000000" w:rsidR="00000000" w:rsidRPr="00000000">
              <w:rPr>
                <w:sz w:val="18"/>
                <w:szCs w:val="18"/>
                <w:rtl w:val="0"/>
              </w:rPr>
              <w:t xml:space="preserve">Very low &lt; 8 Gy, 12 Gy &lt; 10%, &gt;10% for 12-15 Gy </w:t>
            </w:r>
            <w:hyperlink r:id="rId1028">
              <w:r w:rsidDel="00000000" w:rsidR="00000000" w:rsidRPr="00000000">
                <w:rPr>
                  <w:sz w:val="18"/>
                  <w:szCs w:val="18"/>
                  <w:rtl w:val="0"/>
                </w:rPr>
                <w:t xml:space="preserve">[Mayo IJROBP '10</w:t>
              </w:r>
            </w:hyperlink>
            <w:r w:rsidDel="00000000" w:rsidR="00000000" w:rsidRPr="00000000">
              <w:rPr>
                <w:sz w:val="18"/>
                <w:szCs w:val="18"/>
                <w:rtl w:val="0"/>
              </w:rPr>
              <w:t xml:space="preserve">, </w:t>
            </w:r>
            <w:hyperlink r:id="rId1029">
              <w:r w:rsidDel="00000000" w:rsidR="00000000" w:rsidRPr="00000000">
                <w:rPr>
                  <w:sz w:val="18"/>
                  <w:szCs w:val="18"/>
                  <w:rtl w:val="0"/>
                </w:rPr>
                <w:t xml:space="preserve">Pollock NS '14]</w:t>
              </w:r>
            </w:hyperlink>
            <w:r w:rsidDel="00000000" w:rsidR="00000000" w:rsidRPr="00000000">
              <w:rPr>
                <w:sz w:val="18"/>
                <w:szCs w:val="18"/>
                <w:rtl w:val="0"/>
              </w:rPr>
              <w:t xml:space="preserve">.</w:t>
            </w:r>
          </w:p>
          <w:p w:rsidR="00000000" w:rsidDel="00000000" w:rsidP="00000000" w:rsidRDefault="00000000" w:rsidRPr="00000000" w14:paraId="00000618">
            <w:pPr>
              <w:rPr>
                <w:sz w:val="18"/>
                <w:szCs w:val="18"/>
              </w:rPr>
            </w:pPr>
            <w:r w:rsidDel="00000000" w:rsidR="00000000" w:rsidRPr="00000000">
              <w:rPr>
                <w:sz w:val="18"/>
                <w:szCs w:val="18"/>
                <w:rtl w:val="0"/>
              </w:rPr>
              <w:t xml:space="preserve">Delivery of up to 12 Gy for single fraction SRS appears to be safe. Toxicity increases greatly for SRS doses above 12 Gy.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9">
            <w:pPr>
              <w:rPr>
                <w:b w:val="1"/>
                <w:sz w:val="18"/>
                <w:szCs w:val="18"/>
              </w:rPr>
            </w:pPr>
            <w:r w:rsidDel="00000000" w:rsidR="00000000" w:rsidRPr="00000000">
              <w:rPr>
                <w:b w:val="1"/>
                <w:sz w:val="18"/>
                <w:szCs w:val="18"/>
                <w:rtl w:val="0"/>
              </w:rPr>
              <w:t xml:space="preserve">Cochlea</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A">
            <w:pPr>
              <w:rPr>
                <w:sz w:val="18"/>
                <w:szCs w:val="18"/>
              </w:rPr>
            </w:pPr>
            <w:r w:rsidDel="00000000" w:rsidR="00000000" w:rsidRPr="00000000">
              <w:rPr>
                <w:b w:val="1"/>
                <w:sz w:val="18"/>
                <w:szCs w:val="18"/>
                <w:rtl w:val="0"/>
              </w:rPr>
              <w:t xml:space="preserve">9 Gy</w:t>
            </w:r>
            <w:r w:rsidDel="00000000" w:rsidR="00000000" w:rsidRPr="00000000">
              <w:rPr>
                <w:sz w:val="18"/>
                <w:szCs w:val="18"/>
                <w:rtl w:val="0"/>
              </w:rPr>
              <w:t xml:space="preserve"> </w:t>
            </w:r>
            <w:hyperlink r:id="rId103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03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1B">
            <w:pPr>
              <w:rPr>
                <w:sz w:val="18"/>
                <w:szCs w:val="18"/>
              </w:rPr>
            </w:pPr>
            <w:r w:rsidDel="00000000" w:rsidR="00000000" w:rsidRPr="00000000">
              <w:rPr>
                <w:sz w:val="18"/>
                <w:szCs w:val="18"/>
                <w:rtl w:val="0"/>
              </w:rPr>
              <w:t xml:space="preserve">Mean &lt; 4 Gy </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C">
            <w:pPr>
              <w:rPr>
                <w:sz w:val="18"/>
                <w:szCs w:val="18"/>
              </w:rPr>
            </w:pPr>
            <w:r w:rsidDel="00000000" w:rsidR="00000000" w:rsidRPr="00000000">
              <w:rPr>
                <w:sz w:val="18"/>
                <w:szCs w:val="18"/>
                <w:rtl w:val="0"/>
              </w:rPr>
              <w:t xml:space="preserve">14 Gy with &lt; 25% incidence of SNHL (similar to 45/25). Limit prescription dose to 12-14 Gy to preserve hearing. </w:t>
            </w:r>
            <w:hyperlink r:id="rId103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61D">
            <w:pPr>
              <w:ind w:left="0" w:firstLine="0"/>
              <w:rPr>
                <w:sz w:val="18"/>
                <w:szCs w:val="18"/>
              </w:rPr>
            </w:pPr>
            <w:r w:rsidDel="00000000" w:rsidR="00000000" w:rsidRPr="00000000">
              <w:rPr>
                <w:sz w:val="18"/>
                <w:szCs w:val="18"/>
                <w:rtl w:val="0"/>
              </w:rPr>
              <w:t xml:space="preserve">Hearing preservation drops above 13 Gy [</w:t>
            </w:r>
            <w:hyperlink r:id="rId1033">
              <w:r w:rsidDel="00000000" w:rsidR="00000000" w:rsidRPr="00000000">
                <w:rPr>
                  <w:sz w:val="18"/>
                  <w:szCs w:val="18"/>
                  <w:rtl w:val="0"/>
                </w:rPr>
                <w:t xml:space="preserve">Mendenhall JNS '96</w:t>
              </w:r>
            </w:hyperlink>
            <w:r w:rsidDel="00000000" w:rsidR="00000000" w:rsidRPr="00000000">
              <w:rPr>
                <w:sz w:val="18"/>
                <w:szCs w:val="18"/>
                <w:rtl w:val="0"/>
              </w:rPr>
              <w:t xml:space="preserve">, </w:t>
            </w:r>
            <w:hyperlink r:id="rId1034">
              <w:r w:rsidDel="00000000" w:rsidR="00000000" w:rsidRPr="00000000">
                <w:rPr>
                  <w:sz w:val="18"/>
                  <w:szCs w:val="18"/>
                  <w:rtl w:val="0"/>
                </w:rPr>
                <w:t xml:space="preserve">Combs IJROBP '10</w:t>
              </w:r>
            </w:hyperlink>
            <w:r w:rsidDel="00000000" w:rsidR="00000000" w:rsidRPr="00000000">
              <w:rPr>
                <w:sz w:val="18"/>
                <w:szCs w:val="18"/>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E">
            <w:pPr>
              <w:rPr>
                <w:sz w:val="18"/>
                <w:szCs w:val="18"/>
              </w:rPr>
            </w:pPr>
            <w:r w:rsidDel="00000000" w:rsidR="00000000" w:rsidRPr="00000000">
              <w:rPr>
                <w:sz w:val="18"/>
                <w:szCs w:val="18"/>
                <w:rtl w:val="0"/>
              </w:rPr>
              <w:t xml:space="preserve">Pituitary</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1F">
            <w:pPr>
              <w:rPr>
                <w:sz w:val="18"/>
                <w:szCs w:val="18"/>
              </w:rPr>
            </w:pPr>
            <w:r w:rsidDel="00000000" w:rsidR="00000000" w:rsidRPr="00000000">
              <w:rPr>
                <w:sz w:val="18"/>
                <w:szCs w:val="18"/>
                <w:rtl w:val="0"/>
              </w:rPr>
              <w:t xml:space="preserve">13 - 19 Gy</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0">
            <w:pPr>
              <w:rPr>
                <w:sz w:val="18"/>
                <w:szCs w:val="18"/>
              </w:rPr>
            </w:pPr>
            <w:r w:rsidDel="00000000" w:rsidR="00000000" w:rsidRPr="00000000">
              <w:rPr>
                <w:rFonts w:ascii="Cardo" w:cs="Cardo" w:eastAsia="Cardo" w:hAnsi="Cardo"/>
                <w:sz w:val="18"/>
                <w:szCs w:val="18"/>
                <w:rtl w:val="0"/>
              </w:rPr>
              <w:t xml:space="preserve">For adenomas, panhypopituitarism for 13 / 19 Gy of 33→ 100%. Give 14-16 Gy if nonfunctional, 18-20 Gy if functional.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1">
            <w:pPr>
              <w:rPr>
                <w:sz w:val="18"/>
                <w:szCs w:val="18"/>
              </w:rPr>
            </w:pPr>
            <w:r w:rsidDel="00000000" w:rsidR="00000000" w:rsidRPr="00000000">
              <w:rPr>
                <w:sz w:val="18"/>
                <w:szCs w:val="18"/>
                <w:rtl w:val="0"/>
              </w:rPr>
              <w:t xml:space="preserve">Hippocampus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2">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3">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4">
            <w:pPr>
              <w:rPr>
                <w:b w:val="1"/>
                <w:sz w:val="18"/>
                <w:szCs w:val="18"/>
              </w:rPr>
            </w:pPr>
            <w:r w:rsidDel="00000000" w:rsidR="00000000" w:rsidRPr="00000000">
              <w:rPr>
                <w:b w:val="1"/>
                <w:sz w:val="18"/>
                <w:szCs w:val="18"/>
                <w:rtl w:val="0"/>
              </w:rPr>
              <w:t xml:space="preserve">Lens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5">
            <w:pPr>
              <w:rPr>
                <w:sz w:val="18"/>
                <w:szCs w:val="18"/>
              </w:rPr>
            </w:pPr>
            <w:r w:rsidDel="00000000" w:rsidR="00000000" w:rsidRPr="00000000">
              <w:rPr>
                <w:sz w:val="18"/>
                <w:szCs w:val="18"/>
                <w:rtl w:val="0"/>
              </w:rPr>
              <w:t xml:space="preserve">1.5 Gy (0.1 cc) </w:t>
            </w:r>
            <w:hyperlink r:id="rId1035">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6">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7">
            <w:pPr>
              <w:rPr>
                <w:b w:val="1"/>
                <w:sz w:val="18"/>
                <w:szCs w:val="18"/>
              </w:rPr>
            </w:pPr>
            <w:r w:rsidDel="00000000" w:rsidR="00000000" w:rsidRPr="00000000">
              <w:rPr>
                <w:b w:val="1"/>
                <w:sz w:val="18"/>
                <w:szCs w:val="18"/>
                <w:rtl w:val="0"/>
              </w:rPr>
              <w:t xml:space="preserve">Orbit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8">
            <w:pPr>
              <w:rPr>
                <w:sz w:val="18"/>
                <w:szCs w:val="18"/>
              </w:rPr>
            </w:pPr>
            <w:r w:rsidDel="00000000" w:rsidR="00000000" w:rsidRPr="00000000">
              <w:rPr>
                <w:sz w:val="18"/>
                <w:szCs w:val="18"/>
                <w:rtl w:val="0"/>
              </w:rPr>
              <w:t xml:space="preserve">8 Gy (0.1 cc) </w:t>
            </w:r>
            <w:hyperlink r:id="rId1036">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9">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A">
            <w:pPr>
              <w:rPr>
                <w:sz w:val="18"/>
                <w:szCs w:val="18"/>
              </w:rPr>
            </w:pPr>
            <w:r w:rsidDel="00000000" w:rsidR="00000000" w:rsidRPr="00000000">
              <w:rPr>
                <w:sz w:val="18"/>
                <w:szCs w:val="18"/>
                <w:rtl w:val="0"/>
              </w:rPr>
              <w:t xml:space="preserve">Retina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B">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C">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D">
            <w:pPr>
              <w:spacing w:before="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Brachial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2E">
            <w:pPr>
              <w:spacing w:before="0" w:line="240" w:lineRule="auto"/>
              <w:rPr>
                <w:rFonts w:ascii="Times New Roman" w:cs="Times New Roman" w:eastAsia="Times New Roman" w:hAnsi="Times New Roman"/>
                <w:b w:val="1"/>
                <w:sz w:val="18"/>
                <w:szCs w:val="18"/>
                <w:vertAlign w:val="superscript"/>
              </w:rPr>
            </w:pPr>
            <w:r w:rsidDel="00000000" w:rsidR="00000000" w:rsidRPr="00000000">
              <w:rPr>
                <w:rFonts w:ascii="Times New Roman" w:cs="Times New Roman" w:eastAsia="Times New Roman" w:hAnsi="Times New Roman"/>
                <w:b w:val="1"/>
                <w:sz w:val="18"/>
                <w:szCs w:val="18"/>
                <w:rtl w:val="0"/>
              </w:rPr>
              <w:t xml:space="preserve">17.5 Gy </w:t>
            </w:r>
            <w:hyperlink r:id="rId1037">
              <w:r w:rsidDel="00000000" w:rsidR="00000000" w:rsidRPr="00000000">
                <w:rPr>
                  <w:rFonts w:ascii="Times New Roman" w:cs="Times New Roman" w:eastAsia="Times New Roman" w:hAnsi="Times New Roman"/>
                  <w:sz w:val="18"/>
                  <w:szCs w:val="18"/>
                  <w:vertAlign w:val="superscript"/>
                  <w:rtl w:val="0"/>
                </w:rPr>
                <w:t xml:space="preserve">09-15 </w:t>
              </w:r>
            </w:hyperlink>
            <w:r w:rsidDel="00000000" w:rsidR="00000000" w:rsidRPr="00000000">
              <w:rPr>
                <w:rFonts w:ascii="Times New Roman" w:cs="Times New Roman" w:eastAsia="Times New Roman" w:hAnsi="Times New Roman"/>
                <w:sz w:val="18"/>
                <w:szCs w:val="18"/>
                <w:vertAlign w:val="superscript"/>
                <w:rtl w:val="0"/>
              </w:rPr>
              <w:t xml:space="preserve">/ </w:t>
            </w:r>
            <w:hyperlink r:id="rId1038">
              <w:r w:rsidDel="00000000" w:rsidR="00000000" w:rsidRPr="00000000">
                <w:rPr>
                  <w:rFonts w:ascii="Times New Roman" w:cs="Times New Roman" w:eastAsia="Times New Roman" w:hAnsi="Times New Roman"/>
                  <w:sz w:val="18"/>
                  <w:szCs w:val="18"/>
                  <w:vertAlign w:val="superscript"/>
                  <w:rtl w:val="0"/>
                </w:rPr>
                <w:t xml:space="preserve">T</w:t>
              </w:r>
            </w:hyperlink>
            <w:r w:rsidDel="00000000" w:rsidR="00000000" w:rsidRPr="00000000">
              <w:rPr>
                <w:rFonts w:ascii="Times New Roman" w:cs="Times New Roman" w:eastAsia="Times New Roman" w:hAnsi="Times New Roman"/>
                <w:sz w:val="18"/>
                <w:szCs w:val="18"/>
                <w:vertAlign w:val="superscript"/>
                <w:rtl w:val="0"/>
              </w:rPr>
              <w:t xml:space="preserve"> / </w:t>
            </w:r>
            <w:hyperlink r:id="rId1039">
              <w:r w:rsidDel="00000000" w:rsidR="00000000" w:rsidRPr="00000000">
                <w:rPr>
                  <w:sz w:val="18"/>
                  <w:szCs w:val="18"/>
                  <w:vertAlign w:val="superscript"/>
                  <w:rtl w:val="0"/>
                </w:rPr>
                <w:t xml:space="preserve">101</w:t>
              </w:r>
            </w:hyperlink>
            <w:r w:rsidDel="00000000" w:rsidR="00000000" w:rsidRPr="00000000">
              <w:rPr>
                <w:b w:val="1"/>
                <w:sz w:val="18"/>
                <w:szCs w:val="18"/>
                <w:rtl w:val="0"/>
              </w:rPr>
              <w:t xml:space="preserve"> </w:t>
            </w:r>
            <w:r w:rsidDel="00000000" w:rsidR="00000000" w:rsidRPr="00000000">
              <w:rPr>
                <w:b w:val="1"/>
                <w:sz w:val="18"/>
                <w:szCs w:val="18"/>
                <w:vertAlign w:val="superscript"/>
                <w:rtl w:val="0"/>
              </w:rPr>
              <w:t xml:space="preserve">/ </w:t>
            </w:r>
            <w:hyperlink r:id="rId104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2F">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Gy (3 cc) </w:t>
            </w:r>
            <w:hyperlink r:id="rId1041">
              <w:r w:rsidDel="00000000" w:rsidR="00000000" w:rsidRPr="00000000">
                <w:rPr>
                  <w:rFonts w:ascii="Times New Roman" w:cs="Times New Roman" w:eastAsia="Times New Roman" w:hAnsi="Times New Roman"/>
                  <w:sz w:val="18"/>
                  <w:szCs w:val="18"/>
                  <w:vertAlign w:val="superscript"/>
                  <w:rtl w:val="0"/>
                </w:rPr>
                <w:t xml:space="preserve">09-15 </w:t>
              </w:r>
            </w:hyperlink>
            <w:r w:rsidDel="00000000" w:rsidR="00000000" w:rsidRPr="00000000">
              <w:rPr>
                <w:rFonts w:ascii="Times New Roman" w:cs="Times New Roman" w:eastAsia="Times New Roman" w:hAnsi="Times New Roman"/>
                <w:sz w:val="18"/>
                <w:szCs w:val="18"/>
                <w:vertAlign w:val="superscript"/>
                <w:rtl w:val="0"/>
              </w:rPr>
              <w:t xml:space="preserve">/ T / </w:t>
            </w:r>
            <w:hyperlink r:id="rId1042">
              <w:r w:rsidDel="00000000" w:rsidR="00000000" w:rsidRPr="00000000">
                <w:rPr>
                  <w:sz w:val="18"/>
                  <w:szCs w:val="18"/>
                  <w:vertAlign w:val="superscript"/>
                  <w:rtl w:val="0"/>
                </w:rPr>
                <w:t xml:space="preserve">101 </w:t>
              </w:r>
            </w:hyperlink>
            <w:r w:rsidDel="00000000" w:rsidR="00000000" w:rsidRPr="00000000">
              <w:rPr>
                <w:b w:val="1"/>
                <w:sz w:val="18"/>
                <w:szCs w:val="18"/>
                <w:vertAlign w:val="superscript"/>
                <w:rtl w:val="0"/>
              </w:rPr>
              <w:t xml:space="preserve">/ </w:t>
            </w:r>
            <w:hyperlink r:id="rId1043">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0">
            <w:pPr>
              <w:spacing w:before="0"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1">
            <w:pPr>
              <w:spacing w:before="0" w:line="240" w:lineRule="auto"/>
              <w:rPr>
                <w:rFonts w:ascii="Times New Roman" w:cs="Times New Roman" w:eastAsia="Times New Roman" w:hAnsi="Times New Roman"/>
                <w:b w:val="1"/>
                <w:color w:val="cccccc"/>
                <w:sz w:val="18"/>
                <w:szCs w:val="18"/>
              </w:rPr>
            </w:pPr>
            <w:r w:rsidDel="00000000" w:rsidR="00000000" w:rsidRPr="00000000">
              <w:rPr>
                <w:rFonts w:ascii="Times New Roman" w:cs="Times New Roman" w:eastAsia="Times New Roman" w:hAnsi="Times New Roman"/>
                <w:b w:val="1"/>
                <w:sz w:val="18"/>
                <w:szCs w:val="18"/>
                <w:rtl w:val="0"/>
              </w:rPr>
              <w:t xml:space="preserve">Cauda Equina</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2">
            <w:pPr>
              <w:spacing w:before="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16 Gy </w:t>
            </w:r>
            <w:hyperlink r:id="rId1044">
              <w:r w:rsidDel="00000000" w:rsidR="00000000" w:rsidRPr="00000000">
                <w:rPr>
                  <w:rFonts w:ascii="Times New Roman" w:cs="Times New Roman" w:eastAsia="Times New Roman" w:hAnsi="Times New Roman"/>
                  <w:sz w:val="18"/>
                  <w:szCs w:val="18"/>
                  <w:vertAlign w:val="superscript"/>
                  <w:rtl w:val="0"/>
                </w:rPr>
                <w:t xml:space="preserve">06-31</w:t>
              </w:r>
            </w:hyperlink>
            <w:r w:rsidDel="00000000" w:rsidR="00000000" w:rsidRPr="00000000">
              <w:rPr>
                <w:rFonts w:ascii="Times New Roman" w:cs="Times New Roman" w:eastAsia="Times New Roman" w:hAnsi="Times New Roman"/>
                <w:sz w:val="18"/>
                <w:szCs w:val="18"/>
                <w:vertAlign w:val="superscript"/>
                <w:rtl w:val="0"/>
              </w:rPr>
              <w:t xml:space="preserve"> / T/ </w:t>
            </w:r>
            <w:r w:rsidDel="00000000" w:rsidR="00000000" w:rsidRPr="00000000">
              <w:rPr>
                <w:sz w:val="18"/>
                <w:szCs w:val="18"/>
                <w:vertAlign w:val="superscript"/>
                <w:rtl w:val="0"/>
              </w:rPr>
              <w:t xml:space="preserve">101</w:t>
            </w:r>
            <w:r w:rsidDel="00000000" w:rsidR="00000000" w:rsidRPr="00000000">
              <w:rPr>
                <w:rFonts w:ascii="Times New Roman" w:cs="Times New Roman" w:eastAsia="Times New Roman" w:hAnsi="Times New Roman"/>
                <w:sz w:val="18"/>
                <w:szCs w:val="18"/>
                <w:vertAlign w:val="superscript"/>
                <w:rtl w:val="0"/>
              </w:rPr>
              <w:t xml:space="preserve"> / </w:t>
            </w:r>
            <w:hyperlink r:id="rId1045">
              <w:r w:rsidDel="00000000" w:rsidR="00000000" w:rsidRPr="00000000">
                <w:rPr>
                  <w:sz w:val="18"/>
                  <w:szCs w:val="18"/>
                  <w:vertAlign w:val="superscript"/>
                  <w:rtl w:val="0"/>
                </w:rPr>
                <w:t xml:space="preserve">UK</w:t>
              </w:r>
            </w:hyperlink>
            <w:r w:rsidDel="00000000" w:rsidR="00000000" w:rsidRPr="00000000">
              <w:rPr>
                <w:b w:val="1"/>
                <w:sz w:val="18"/>
                <w:szCs w:val="18"/>
                <w:vertAlign w:val="superscript"/>
                <w:rtl w:val="0"/>
              </w:rPr>
              <w:t xml:space="preserve">/ </w:t>
            </w:r>
            <w:hyperlink r:id="rId104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33">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Gy (5 cc) </w:t>
            </w:r>
            <w:hyperlink r:id="rId1047">
              <w:r w:rsidDel="00000000" w:rsidR="00000000" w:rsidRPr="00000000">
                <w:rPr>
                  <w:rFonts w:ascii="Times New Roman" w:cs="Times New Roman" w:eastAsia="Times New Roman" w:hAnsi="Times New Roman"/>
                  <w:sz w:val="18"/>
                  <w:szCs w:val="18"/>
                  <w:vertAlign w:val="superscript"/>
                  <w:rtl w:val="0"/>
                </w:rPr>
                <w:t xml:space="preserve">06-31</w:t>
              </w:r>
            </w:hyperlink>
            <w:r w:rsidDel="00000000" w:rsidR="00000000" w:rsidRPr="00000000">
              <w:rPr>
                <w:rFonts w:ascii="Times New Roman" w:cs="Times New Roman" w:eastAsia="Times New Roman" w:hAnsi="Times New Roman"/>
                <w:sz w:val="18"/>
                <w:szCs w:val="18"/>
                <w:vertAlign w:val="superscript"/>
                <w:rtl w:val="0"/>
              </w:rPr>
              <w:t xml:space="preserve"> / T / </w:t>
            </w:r>
            <w:hyperlink r:id="rId1048">
              <w:r w:rsidDel="00000000" w:rsidR="00000000" w:rsidRPr="00000000">
                <w:rPr>
                  <w:sz w:val="18"/>
                  <w:szCs w:val="18"/>
                  <w:vertAlign w:val="superscript"/>
                  <w:rtl w:val="0"/>
                </w:rPr>
                <w:t xml:space="preserve">101 </w:t>
              </w:r>
            </w:hyperlink>
            <w:r w:rsidDel="00000000" w:rsidR="00000000" w:rsidRPr="00000000">
              <w:rPr>
                <w:b w:val="1"/>
                <w:sz w:val="18"/>
                <w:szCs w:val="18"/>
                <w:vertAlign w:val="superscript"/>
                <w:rtl w:val="0"/>
              </w:rPr>
              <w:t xml:space="preserve">/ </w:t>
            </w:r>
            <w:hyperlink r:id="rId1049">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4">
            <w:pPr>
              <w:spacing w:before="0"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5">
            <w:pPr>
              <w:spacing w:before="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Sacral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6">
            <w:pPr>
              <w:spacing w:before="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18 Gy </w:t>
            </w:r>
            <w:hyperlink r:id="rId1050">
              <w:r w:rsidDel="00000000" w:rsidR="00000000" w:rsidRPr="00000000">
                <w:rPr>
                  <w:rFonts w:ascii="Times New Roman" w:cs="Times New Roman" w:eastAsia="Times New Roman" w:hAnsi="Times New Roman"/>
                  <w:sz w:val="18"/>
                  <w:szCs w:val="18"/>
                  <w:vertAlign w:val="superscript"/>
                  <w:rtl w:val="0"/>
                </w:rPr>
                <w:t xml:space="preserve">06-31</w:t>
              </w:r>
            </w:hyperlink>
            <w:r w:rsidDel="00000000" w:rsidR="00000000" w:rsidRPr="00000000">
              <w:rPr>
                <w:b w:val="1"/>
                <w:sz w:val="18"/>
                <w:szCs w:val="18"/>
                <w:vertAlign w:val="superscript"/>
                <w:rtl w:val="0"/>
              </w:rPr>
              <w:t xml:space="preserve">/ </w:t>
            </w:r>
            <w:hyperlink r:id="rId105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37">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Gy </w:t>
            </w:r>
            <w:hyperlink r:id="rId105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rFonts w:ascii="Times New Roman" w:cs="Times New Roman" w:eastAsia="Times New Roman" w:hAnsi="Times New Roman"/>
                <w:sz w:val="18"/>
                <w:szCs w:val="18"/>
                <w:vertAlign w:val="superscript"/>
                <w:rtl w:val="0"/>
              </w:rPr>
              <w:t xml:space="preserve">/ </w:t>
            </w:r>
            <w:hyperlink r:id="rId1053">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38">
            <w:pPr>
              <w:spacing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 Gy (5 cc) </w:t>
            </w:r>
            <w:hyperlink r:id="rId1054">
              <w:r w:rsidDel="00000000" w:rsidR="00000000" w:rsidRPr="00000000">
                <w:rPr>
                  <w:rFonts w:ascii="Times New Roman" w:cs="Times New Roman" w:eastAsia="Times New Roman" w:hAnsi="Times New Roman"/>
                  <w:sz w:val="18"/>
                  <w:szCs w:val="18"/>
                  <w:vertAlign w:val="superscript"/>
                  <w:rtl w:val="0"/>
                </w:rPr>
                <w:t xml:space="preserve">06-31</w:t>
              </w:r>
            </w:hyperlink>
            <w:r w:rsidDel="00000000" w:rsidR="00000000" w:rsidRPr="00000000">
              <w:rPr>
                <w:rFonts w:ascii="Times New Roman" w:cs="Times New Roman" w:eastAsia="Times New Roman" w:hAnsi="Times New Roman"/>
                <w:sz w:val="18"/>
                <w:szCs w:val="18"/>
                <w:vertAlign w:val="superscript"/>
                <w:rtl w:val="0"/>
              </w:rPr>
              <w:t xml:space="preserve">, T / </w:t>
            </w:r>
            <w:hyperlink r:id="rId1055">
              <w:r w:rsidDel="00000000" w:rsidR="00000000" w:rsidRPr="00000000">
                <w:rPr>
                  <w:sz w:val="18"/>
                  <w:szCs w:val="18"/>
                  <w:vertAlign w:val="superscript"/>
                  <w:rtl w:val="0"/>
                </w:rPr>
                <w:t xml:space="preserve">101 </w:t>
              </w:r>
            </w:hyperlink>
            <w:r w:rsidDel="00000000" w:rsidR="00000000" w:rsidRPr="00000000">
              <w:rPr>
                <w:b w:val="1"/>
                <w:sz w:val="18"/>
                <w:szCs w:val="18"/>
                <w:vertAlign w:val="superscript"/>
                <w:rtl w:val="0"/>
              </w:rPr>
              <w:t xml:space="preserve">/ </w:t>
            </w:r>
            <w:hyperlink r:id="rId1056">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9">
            <w:pPr>
              <w:spacing w:before="0" w:line="240" w:lineRule="auto"/>
              <w:rPr>
                <w:rFonts w:ascii="Times New Roman" w:cs="Times New Roman" w:eastAsia="Times New Roman" w:hAnsi="Times New Roman"/>
                <w:sz w:val="18"/>
                <w:szCs w:val="18"/>
              </w:rPr>
            </w:pPr>
            <w:r w:rsidDel="00000000" w:rsidR="00000000" w:rsidRPr="00000000">
              <w:rPr>
                <w:rtl w:val="0"/>
              </w:rPr>
            </w:r>
          </w:p>
        </w:tc>
      </w:tr>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A">
            <w:pPr>
              <w:pStyle w:val="Heading2"/>
              <w:jc w:val="center"/>
              <w:rPr/>
            </w:pPr>
            <w:bookmarkStart w:colFirst="0" w:colLast="0" w:name="_645t4ixpoc4h" w:id="39"/>
            <w:bookmarkEnd w:id="39"/>
            <w:hyperlink w:anchor="_9ik22kl34ydn">
              <w:r w:rsidDel="00000000" w:rsidR="00000000" w:rsidRPr="00000000">
                <w:rPr>
                  <w:rtl w:val="0"/>
                </w:rPr>
                <w:t xml:space="preserve">H&amp;N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B">
            <w:pPr>
              <w:widowControl w:val="0"/>
              <w:jc w:val="center"/>
              <w:rPr>
                <w:b w:val="1"/>
                <w:sz w:val="18"/>
                <w:szCs w:val="18"/>
              </w:rPr>
            </w:pPr>
            <w:r w:rsidDel="00000000" w:rsidR="00000000" w:rsidRPr="00000000">
              <w:rPr>
                <w:sz w:val="18"/>
                <w:szCs w:val="18"/>
                <w:rtl w:val="0"/>
              </w:rPr>
              <w:t xml:space="preserve">[</w:t>
            </w:r>
            <w:hyperlink w:anchor="_b6c4y9fe6v3v">
              <w:r w:rsidDel="00000000" w:rsidR="00000000" w:rsidRPr="00000000">
                <w:rPr>
                  <w:b w:val="1"/>
                  <w:sz w:val="18"/>
                  <w:szCs w:val="18"/>
                  <w:rtl w:val="0"/>
                </w:rPr>
                <w:t xml:space="preserve">Single fraction</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C">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D">
            <w:pPr>
              <w:rPr>
                <w:b w:val="1"/>
                <w:sz w:val="18"/>
                <w:szCs w:val="18"/>
              </w:rPr>
            </w:pPr>
            <w:r w:rsidDel="00000000" w:rsidR="00000000" w:rsidRPr="00000000">
              <w:rPr>
                <w:b w:val="1"/>
                <w:sz w:val="18"/>
                <w:szCs w:val="18"/>
                <w:rtl w:val="0"/>
              </w:rPr>
              <w:t xml:space="preserve">Cartilage</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3E">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3F">
            <w:pPr>
              <w:rPr>
                <w:sz w:val="18"/>
                <w:szCs w:val="18"/>
              </w:rPr>
            </w:pPr>
            <w:r w:rsidDel="00000000" w:rsidR="00000000" w:rsidRPr="00000000">
              <w:rPr>
                <w:sz w:val="18"/>
                <w:szCs w:val="18"/>
                <w:rtl w:val="0"/>
              </w:rPr>
              <w:t xml:space="preserve">Chondritis is rare if fraction size &lt; 3 Gy</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0">
            <w:pPr>
              <w:rPr>
                <w:b w:val="1"/>
                <w:sz w:val="18"/>
                <w:szCs w:val="18"/>
              </w:rPr>
            </w:pPr>
            <w:r w:rsidDel="00000000" w:rsidR="00000000" w:rsidRPr="00000000">
              <w:rPr>
                <w:b w:val="1"/>
                <w:sz w:val="18"/>
                <w:szCs w:val="18"/>
                <w:rtl w:val="0"/>
              </w:rPr>
              <w:t xml:space="preserve">Skin </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1">
            <w:pPr>
              <w:rPr>
                <w:sz w:val="18"/>
                <w:szCs w:val="18"/>
              </w:rPr>
            </w:pPr>
            <w:r w:rsidDel="00000000" w:rsidR="00000000" w:rsidRPr="00000000">
              <w:rPr>
                <w:b w:val="1"/>
                <w:sz w:val="18"/>
                <w:szCs w:val="18"/>
                <w:rtl w:val="0"/>
              </w:rPr>
              <w:t xml:space="preserve">27.5 Gy </w:t>
            </w:r>
            <w:r w:rsidDel="00000000" w:rsidR="00000000" w:rsidRPr="00000000">
              <w:rPr>
                <w:sz w:val="18"/>
                <w:szCs w:val="18"/>
                <w:vertAlign w:val="superscript"/>
                <w:rtl w:val="0"/>
              </w:rPr>
              <w:t xml:space="preserve">T, </w:t>
            </w:r>
            <w:hyperlink r:id="rId1057">
              <w:r w:rsidDel="00000000" w:rsidR="00000000" w:rsidRPr="00000000">
                <w:rPr>
                  <w:sz w:val="18"/>
                  <w:szCs w:val="18"/>
                  <w:vertAlign w:val="superscript"/>
                  <w:rtl w:val="0"/>
                </w:rPr>
                <w:t xml:space="preserve">BR002</w:t>
              </w:r>
            </w:hyperlink>
            <w:r w:rsidDel="00000000" w:rsidR="00000000" w:rsidRPr="00000000">
              <w:rPr>
                <w:sz w:val="18"/>
                <w:szCs w:val="18"/>
                <w:rtl w:val="0"/>
              </w:rPr>
              <w:t xml:space="preserve">;</w:t>
            </w:r>
            <w:r w:rsidDel="00000000" w:rsidR="00000000" w:rsidRPr="00000000">
              <w:rPr>
                <w:sz w:val="18"/>
                <w:szCs w:val="18"/>
                <w:rtl w:val="0"/>
              </w:rPr>
              <w:t xml:space="preserve"> </w:t>
            </w:r>
            <w:r w:rsidDel="00000000" w:rsidR="00000000" w:rsidRPr="00000000">
              <w:rPr>
                <w:sz w:val="18"/>
                <w:szCs w:val="18"/>
                <w:rtl w:val="0"/>
              </w:rPr>
              <w:t xml:space="preserve">26 Gy </w:t>
            </w:r>
            <w:hyperlink r:id="rId105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642">
            <w:pPr>
              <w:rPr>
                <w:sz w:val="18"/>
                <w:szCs w:val="18"/>
              </w:rPr>
            </w:pPr>
            <w:r w:rsidDel="00000000" w:rsidR="00000000" w:rsidRPr="00000000">
              <w:rPr>
                <w:sz w:val="18"/>
                <w:szCs w:val="18"/>
                <w:rtl w:val="0"/>
              </w:rPr>
              <w:t xml:space="preserve">25.5 Gy (10 cc) </w:t>
            </w:r>
            <w:r w:rsidDel="00000000" w:rsidR="00000000" w:rsidRPr="00000000">
              <w:rPr>
                <w:sz w:val="18"/>
                <w:szCs w:val="18"/>
                <w:vertAlign w:val="superscript"/>
                <w:rtl w:val="0"/>
              </w:rPr>
              <w:t xml:space="preserve">T, </w:t>
            </w:r>
            <w:hyperlink r:id="rId105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43">
            <w:pPr>
              <w:rPr>
                <w:sz w:val="18"/>
                <w:szCs w:val="18"/>
              </w:rPr>
            </w:pPr>
            <w:r w:rsidDel="00000000" w:rsidR="00000000" w:rsidRPr="00000000">
              <w:rPr>
                <w:sz w:val="18"/>
                <w:szCs w:val="18"/>
                <w:rtl w:val="0"/>
              </w:rPr>
              <w:t xml:space="preserve">23 Gy (10 cc) </w:t>
            </w:r>
            <w:hyperlink r:id="rId1060">
              <w:r w:rsidDel="00000000" w:rsidR="00000000" w:rsidRPr="00000000">
                <w:rPr>
                  <w:sz w:val="18"/>
                  <w:szCs w:val="18"/>
                  <w:vertAlign w:val="superscript"/>
                  <w:rtl w:val="0"/>
                </w:rPr>
                <w:t xml:space="preserve">101 </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4">
            <w:pPr>
              <w:rPr>
                <w:sz w:val="18"/>
                <w:szCs w:val="18"/>
                <w:vertAlign w:val="superscript"/>
              </w:rPr>
            </w:pPr>
            <w:r w:rsidDel="00000000" w:rsidR="00000000" w:rsidRPr="00000000">
              <w:rPr>
                <w:rtl w:val="0"/>
              </w:rPr>
            </w:r>
          </w:p>
        </w:tc>
      </w:tr>
    </w:tbl>
    <w:p w:rsidR="00000000" w:rsidDel="00000000" w:rsidP="00000000" w:rsidRDefault="00000000" w:rsidRPr="00000000" w14:paraId="00000645">
      <w:pPr>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646">
      <w:pPr>
        <w:pStyle w:val="Heading2"/>
        <w:rPr/>
      </w:pPr>
      <w:bookmarkStart w:colFirst="0" w:colLast="0" w:name="_nbc1qrb6lpn2" w:id="40"/>
      <w:bookmarkEnd w:id="40"/>
      <w:r w:rsidDel="00000000" w:rsidR="00000000" w:rsidRPr="00000000">
        <w:rPr>
          <w:rtl w:val="0"/>
        </w:rPr>
      </w:r>
    </w:p>
    <w:tbl>
      <w:tblPr>
        <w:tblStyle w:val="Table15"/>
        <w:tblW w:w="14565.0" w:type="dxa"/>
        <w:jc w:val="left"/>
        <w:tblInd w:w="-16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520"/>
        <w:gridCol w:w="10155"/>
        <w:tblGridChange w:id="0">
          <w:tblGrid>
            <w:gridCol w:w="1890"/>
            <w:gridCol w:w="2520"/>
            <w:gridCol w:w="10155"/>
          </w:tblGrid>
        </w:tblGridChange>
      </w:tblGrid>
      <w:tr>
        <w:trPr>
          <w:trHeight w:val="285"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7">
            <w:pPr>
              <w:pStyle w:val="Heading2"/>
              <w:jc w:val="center"/>
              <w:rPr/>
            </w:pPr>
            <w:bookmarkStart w:colFirst="0" w:colLast="0" w:name="_c7vq3be29g8p" w:id="41"/>
            <w:bookmarkEnd w:id="41"/>
            <w:hyperlink w:anchor="_9ik22kl34ydn">
              <w:r w:rsidDel="00000000" w:rsidR="00000000" w:rsidRPr="00000000">
                <w:rPr>
                  <w:rtl w:val="0"/>
                </w:rPr>
                <w:t xml:space="preserve">Thorax</w:t>
              </w:r>
            </w:hyperlink>
            <w:r w:rsidDel="00000000" w:rsidR="00000000" w:rsidRPr="00000000">
              <w:rPr>
                <w:rtl w:val="0"/>
              </w:rPr>
            </w:r>
          </w:p>
        </w:tc>
        <w:tc>
          <w:tcPr>
            <w:tcBorders>
              <w:right w:color="000000" w:space="0" w:sz="8" w:val="single"/>
            </w:tcBorders>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8">
            <w:pPr>
              <w:widowControl w:val="0"/>
              <w:jc w:val="center"/>
              <w:rPr>
                <w:sz w:val="18"/>
                <w:szCs w:val="18"/>
              </w:rPr>
            </w:pPr>
            <w:r w:rsidDel="00000000" w:rsidR="00000000" w:rsidRPr="00000000">
              <w:rPr>
                <w:sz w:val="18"/>
                <w:szCs w:val="18"/>
                <w:rtl w:val="0"/>
              </w:rPr>
              <w:t xml:space="preserve">[</w:t>
            </w:r>
            <w:hyperlink w:anchor="_32fci3qg0zf">
              <w:r w:rsidDel="00000000" w:rsidR="00000000" w:rsidRPr="00000000">
                <w:rPr>
                  <w:b w:val="1"/>
                  <w:sz w:val="18"/>
                  <w:szCs w:val="18"/>
                  <w:rtl w:val="0"/>
                </w:rPr>
                <w:t xml:space="preserve">Single fraction</w:t>
              </w:r>
            </w:hyperlink>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649">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A">
            <w:pPr>
              <w:rPr>
                <w:b w:val="1"/>
                <w:sz w:val="18"/>
                <w:szCs w:val="18"/>
              </w:rPr>
            </w:pPr>
            <w:r w:rsidDel="00000000" w:rsidR="00000000" w:rsidRPr="00000000">
              <w:rPr>
                <w:b w:val="1"/>
                <w:sz w:val="18"/>
                <w:szCs w:val="18"/>
                <w:rtl w:val="0"/>
              </w:rPr>
              <w:t xml:space="preserve">Heart / pericardium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B">
            <w:pPr>
              <w:rPr>
                <w:sz w:val="18"/>
                <w:szCs w:val="18"/>
              </w:rPr>
            </w:pPr>
            <w:r w:rsidDel="00000000" w:rsidR="00000000" w:rsidRPr="00000000">
              <w:rPr>
                <w:b w:val="1"/>
                <w:sz w:val="18"/>
                <w:szCs w:val="18"/>
                <w:rtl w:val="0"/>
              </w:rPr>
              <w:t xml:space="preserve">22 Gy</w:t>
            </w:r>
            <w:r w:rsidDel="00000000" w:rsidR="00000000" w:rsidRPr="00000000">
              <w:rPr>
                <w:sz w:val="18"/>
                <w:szCs w:val="18"/>
                <w:rtl w:val="0"/>
              </w:rPr>
              <w:t xml:space="preserve"> </w:t>
            </w:r>
            <w:hyperlink r:id="rId1061">
              <w:r w:rsidDel="00000000" w:rsidR="00000000" w:rsidRPr="00000000">
                <w:rPr>
                  <w:sz w:val="18"/>
                  <w:szCs w:val="18"/>
                  <w:vertAlign w:val="superscript"/>
                  <w:rtl w:val="0"/>
                </w:rPr>
                <w:t xml:space="preserve">06-31 </w:t>
              </w:r>
            </w:hyperlink>
            <w:r w:rsidDel="00000000" w:rsidR="00000000" w:rsidRPr="00000000">
              <w:rPr>
                <w:sz w:val="18"/>
                <w:szCs w:val="18"/>
                <w:vertAlign w:val="superscript"/>
                <w:rtl w:val="0"/>
              </w:rPr>
              <w:t xml:space="preserve">/ </w:t>
            </w:r>
            <w:hyperlink r:id="rId1062">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1063">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4C">
            <w:pPr>
              <w:rPr>
                <w:sz w:val="18"/>
                <w:szCs w:val="18"/>
              </w:rPr>
            </w:pPr>
            <w:r w:rsidDel="00000000" w:rsidR="00000000" w:rsidRPr="00000000">
              <w:rPr>
                <w:sz w:val="18"/>
                <w:szCs w:val="18"/>
                <w:rtl w:val="0"/>
              </w:rPr>
              <w:t xml:space="preserve">16 Gy (15 cc) </w:t>
            </w:r>
            <w:hyperlink r:id="rId1064">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 T / </w:t>
            </w:r>
            <w:hyperlink r:id="rId1065">
              <w:r w:rsidDel="00000000" w:rsidR="00000000" w:rsidRPr="00000000">
                <w:rPr>
                  <w:sz w:val="18"/>
                  <w:szCs w:val="18"/>
                  <w:vertAlign w:val="superscript"/>
                  <w:rtl w:val="0"/>
                </w:rPr>
                <w:t xml:space="preserve">101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D">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E">
            <w:pPr>
              <w:rPr>
                <w:b w:val="1"/>
                <w:sz w:val="18"/>
                <w:szCs w:val="18"/>
              </w:rPr>
            </w:pPr>
            <w:r w:rsidDel="00000000" w:rsidR="00000000" w:rsidRPr="00000000">
              <w:rPr>
                <w:b w:val="1"/>
                <w:sz w:val="18"/>
                <w:szCs w:val="18"/>
                <w:rtl w:val="0"/>
              </w:rPr>
              <w:t xml:space="preserve">Great vessels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4F">
            <w:pPr>
              <w:rPr>
                <w:sz w:val="18"/>
                <w:szCs w:val="18"/>
              </w:rPr>
            </w:pPr>
            <w:r w:rsidDel="00000000" w:rsidR="00000000" w:rsidRPr="00000000">
              <w:rPr>
                <w:b w:val="1"/>
                <w:sz w:val="18"/>
                <w:szCs w:val="18"/>
                <w:rtl w:val="0"/>
              </w:rPr>
              <w:t xml:space="preserve">37 Gy</w:t>
            </w:r>
            <w:r w:rsidDel="00000000" w:rsidR="00000000" w:rsidRPr="00000000">
              <w:rPr>
                <w:sz w:val="18"/>
                <w:szCs w:val="18"/>
                <w:rtl w:val="0"/>
              </w:rPr>
              <w:t xml:space="preserve"> </w:t>
            </w:r>
            <w:hyperlink r:id="rId1066">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w:t>
            </w:r>
            <w:hyperlink r:id="rId1067">
              <w:r w:rsidDel="00000000" w:rsidR="00000000" w:rsidRPr="00000000">
                <w:rPr>
                  <w:sz w:val="18"/>
                  <w:szCs w:val="18"/>
                  <w:vertAlign w:val="superscript"/>
                  <w:rtl w:val="0"/>
                </w:rPr>
                <w:t xml:space="preserve">09-15</w:t>
              </w:r>
            </w:hyperlink>
            <w:r w:rsidDel="00000000" w:rsidR="00000000" w:rsidRPr="00000000">
              <w:rPr>
                <w:sz w:val="18"/>
                <w:szCs w:val="18"/>
                <w:vertAlign w:val="superscript"/>
                <w:rtl w:val="0"/>
              </w:rPr>
              <w:t xml:space="preserve">, </w:t>
            </w:r>
            <w:hyperlink r:id="rId1068">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w:t>
            </w:r>
            <w:hyperlink r:id="rId1069">
              <w:r w:rsidDel="00000000" w:rsidR="00000000" w:rsidRPr="00000000">
                <w:rPr>
                  <w:sz w:val="18"/>
                  <w:szCs w:val="18"/>
                  <w:vertAlign w:val="superscript"/>
                  <w:rtl w:val="0"/>
                </w:rPr>
                <w:t xml:space="preserve">101</w:t>
              </w:r>
            </w:hyperlink>
            <w:r w:rsidDel="00000000" w:rsidR="00000000" w:rsidRPr="00000000">
              <w:rPr>
                <w:b w:val="1"/>
                <w:sz w:val="18"/>
                <w:szCs w:val="18"/>
                <w:vertAlign w:val="superscript"/>
                <w:rtl w:val="0"/>
              </w:rPr>
              <w:t xml:space="preserve">, </w:t>
            </w:r>
            <w:hyperlink r:id="rId107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50">
            <w:pPr>
              <w:rPr>
                <w:b w:val="1"/>
                <w:sz w:val="18"/>
                <w:szCs w:val="18"/>
              </w:rPr>
            </w:pPr>
            <w:r w:rsidDel="00000000" w:rsidR="00000000" w:rsidRPr="00000000">
              <w:rPr>
                <w:sz w:val="18"/>
                <w:szCs w:val="18"/>
                <w:rtl w:val="0"/>
              </w:rPr>
              <w:t xml:space="preserve">31 Gy (10 cc)</w:t>
            </w:r>
            <w:hyperlink r:id="rId1071">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w:t>
            </w:r>
            <w:hyperlink r:id="rId1072">
              <w:r w:rsidDel="00000000" w:rsidR="00000000" w:rsidRPr="00000000">
                <w:rPr>
                  <w:sz w:val="18"/>
                  <w:szCs w:val="18"/>
                  <w:vertAlign w:val="superscript"/>
                  <w:rtl w:val="0"/>
                </w:rPr>
                <w:t xml:space="preserve">0915</w:t>
              </w:r>
            </w:hyperlink>
            <w:r w:rsidDel="00000000" w:rsidR="00000000" w:rsidRPr="00000000">
              <w:rPr>
                <w:sz w:val="18"/>
                <w:szCs w:val="18"/>
                <w:vertAlign w:val="superscript"/>
                <w:rtl w:val="0"/>
              </w:rPr>
              <w:t xml:space="preserve">, </w:t>
            </w:r>
            <w:hyperlink r:id="rId1073">
              <w:r w:rsidDel="00000000" w:rsidR="00000000" w:rsidRPr="00000000">
                <w:rPr>
                  <w:sz w:val="18"/>
                  <w:szCs w:val="18"/>
                  <w:vertAlign w:val="superscript"/>
                  <w:rtl w:val="0"/>
                </w:rPr>
                <w:t xml:space="preserve">101, </w:t>
              </w:r>
            </w:hyperlink>
            <w:r w:rsidDel="00000000" w:rsidR="00000000" w:rsidRPr="00000000">
              <w:rPr>
                <w:b w:val="1"/>
                <w:sz w:val="18"/>
                <w:szCs w:val="18"/>
                <w:vertAlign w:val="superscript"/>
                <w:rtl w:val="0"/>
              </w:rPr>
              <w:t xml:space="preserve"> </w:t>
            </w:r>
            <w:hyperlink r:id="rId1074">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1">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2">
            <w:pPr>
              <w:rPr>
                <w:b w:val="1"/>
                <w:sz w:val="18"/>
                <w:szCs w:val="18"/>
              </w:rPr>
            </w:pPr>
            <w:r w:rsidDel="00000000" w:rsidR="00000000" w:rsidRPr="00000000">
              <w:rPr>
                <w:b w:val="1"/>
                <w:sz w:val="18"/>
                <w:szCs w:val="18"/>
                <w:rtl w:val="0"/>
              </w:rPr>
              <w:t xml:space="preserve">Trachea and large bronchus</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3">
            <w:pPr>
              <w:rPr>
                <w:sz w:val="18"/>
                <w:szCs w:val="18"/>
              </w:rPr>
            </w:pPr>
            <w:r w:rsidDel="00000000" w:rsidR="00000000" w:rsidRPr="00000000">
              <w:rPr>
                <w:sz w:val="18"/>
                <w:szCs w:val="18"/>
                <w:rtl w:val="0"/>
              </w:rPr>
              <w:t xml:space="preserve">20.2 Gy </w:t>
            </w:r>
            <w:hyperlink r:id="rId1075">
              <w:r w:rsidDel="00000000" w:rsidR="00000000" w:rsidRPr="00000000">
                <w:rPr>
                  <w:sz w:val="18"/>
                  <w:szCs w:val="18"/>
                  <w:vertAlign w:val="superscript"/>
                  <w:rtl w:val="0"/>
                </w:rPr>
                <w:t xml:space="preserve">09-15 </w:t>
              </w:r>
            </w:hyperlink>
            <w:r w:rsidDel="00000000" w:rsidR="00000000" w:rsidRPr="00000000">
              <w:rPr>
                <w:sz w:val="18"/>
                <w:szCs w:val="18"/>
                <w:vertAlign w:val="superscript"/>
                <w:rtl w:val="0"/>
              </w:rPr>
              <w:t xml:space="preserve">/ </w:t>
            </w:r>
            <w:hyperlink r:id="rId1076">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1077">
              <w:r w:rsidDel="00000000" w:rsidR="00000000" w:rsidRPr="00000000">
                <w:rPr>
                  <w:sz w:val="18"/>
                  <w:szCs w:val="18"/>
                  <w:vertAlign w:val="superscript"/>
                  <w:rtl w:val="0"/>
                </w:rPr>
                <w:t xml:space="preserve">101 </w:t>
              </w:r>
            </w:hyperlink>
            <w:r w:rsidDel="00000000" w:rsidR="00000000" w:rsidRPr="00000000">
              <w:rPr>
                <w:b w:val="1"/>
                <w:sz w:val="18"/>
                <w:szCs w:val="18"/>
                <w:vertAlign w:val="superscript"/>
                <w:rtl w:val="0"/>
              </w:rPr>
              <w:t xml:space="preserve">/ </w:t>
            </w:r>
            <w:hyperlink r:id="rId107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54">
            <w:pPr>
              <w:rPr>
                <w:sz w:val="18"/>
                <w:szCs w:val="18"/>
              </w:rPr>
            </w:pPr>
            <w:r w:rsidDel="00000000" w:rsidR="00000000" w:rsidRPr="00000000">
              <w:rPr>
                <w:sz w:val="18"/>
                <w:szCs w:val="18"/>
                <w:rtl w:val="0"/>
              </w:rPr>
              <w:t xml:space="preserve">10.5 Gy (4 cc) </w:t>
            </w:r>
            <w:hyperlink r:id="rId1079">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55">
            <w:pPr>
              <w:rPr>
                <w:sz w:val="18"/>
                <w:szCs w:val="18"/>
                <w:vertAlign w:val="superscript"/>
              </w:rPr>
            </w:pPr>
            <w:r w:rsidDel="00000000" w:rsidR="00000000" w:rsidRPr="00000000">
              <w:rPr>
                <w:sz w:val="18"/>
                <w:szCs w:val="18"/>
                <w:rtl w:val="0"/>
              </w:rPr>
              <w:t xml:space="preserve">17.4 Gy (4 cc) </w:t>
            </w:r>
            <w:r w:rsidDel="00000000" w:rsidR="00000000" w:rsidRPr="00000000">
              <w:rPr>
                <w:sz w:val="18"/>
                <w:szCs w:val="18"/>
                <w:vertAlign w:val="superscript"/>
                <w:rtl w:val="0"/>
              </w:rPr>
              <w:t xml:space="preserve">T </w:t>
            </w:r>
            <w:r w:rsidDel="00000000" w:rsidR="00000000" w:rsidRPr="00000000">
              <w:rPr>
                <w:b w:val="1"/>
                <w:sz w:val="18"/>
                <w:szCs w:val="18"/>
                <w:vertAlign w:val="superscript"/>
                <w:rtl w:val="0"/>
              </w:rPr>
              <w:t xml:space="preserve">/ </w:t>
            </w:r>
            <w:hyperlink r:id="rId1080">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56">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7">
            <w:pPr>
              <w:rPr>
                <w:b w:val="1"/>
                <w:sz w:val="18"/>
                <w:szCs w:val="18"/>
              </w:rPr>
            </w:pPr>
            <w:r w:rsidDel="00000000" w:rsidR="00000000" w:rsidRPr="00000000">
              <w:rPr>
                <w:b w:val="1"/>
                <w:sz w:val="18"/>
                <w:szCs w:val="18"/>
                <w:rtl w:val="0"/>
              </w:rPr>
              <w:t xml:space="preserve">Esophagus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8">
            <w:pPr>
              <w:rPr>
                <w:sz w:val="18"/>
                <w:szCs w:val="18"/>
                <w:vertAlign w:val="superscript"/>
              </w:rPr>
            </w:pPr>
            <w:r w:rsidDel="00000000" w:rsidR="00000000" w:rsidRPr="00000000">
              <w:rPr>
                <w:b w:val="1"/>
                <w:sz w:val="18"/>
                <w:szCs w:val="18"/>
                <w:rtl w:val="0"/>
              </w:rPr>
              <w:t xml:space="preserve">15.4 Gy</w:t>
            </w:r>
            <w:hyperlink r:id="rId1081">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w:t>
            </w:r>
            <w:hyperlink r:id="rId108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083">
              <w:r w:rsidDel="00000000" w:rsidR="00000000" w:rsidRPr="00000000">
                <w:rPr>
                  <w:sz w:val="18"/>
                  <w:szCs w:val="18"/>
                  <w:vertAlign w:val="superscript"/>
                  <w:rtl w:val="0"/>
                </w:rPr>
                <w:t xml:space="preserve">T</w:t>
              </w:r>
            </w:hyperlink>
            <w:r w:rsidDel="00000000" w:rsidR="00000000" w:rsidRPr="00000000">
              <w:rPr>
                <w:b w:val="1"/>
                <w:sz w:val="18"/>
                <w:szCs w:val="18"/>
                <w:vertAlign w:val="superscript"/>
                <w:rtl w:val="0"/>
              </w:rPr>
              <w:t xml:space="preserve">, </w:t>
            </w:r>
            <w:hyperlink r:id="rId108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59">
            <w:pPr>
              <w:rPr>
                <w:b w:val="1"/>
                <w:sz w:val="18"/>
                <w:szCs w:val="18"/>
              </w:rPr>
            </w:pPr>
            <w:r w:rsidDel="00000000" w:rsidR="00000000" w:rsidRPr="00000000">
              <w:rPr>
                <w:sz w:val="18"/>
                <w:szCs w:val="18"/>
                <w:rtl w:val="0"/>
              </w:rPr>
              <w:t xml:space="preserve">11.9 Gy (5 cc)</w:t>
            </w:r>
            <w:hyperlink r:id="rId1085">
              <w:r w:rsidDel="00000000" w:rsidR="00000000" w:rsidRPr="00000000">
                <w:rPr>
                  <w:sz w:val="18"/>
                  <w:szCs w:val="18"/>
                  <w:vertAlign w:val="superscript"/>
                  <w:rtl w:val="0"/>
                </w:rPr>
                <w:t xml:space="preserve">06-31</w:t>
              </w:r>
            </w:hyperlink>
            <w:r w:rsidDel="00000000" w:rsidR="00000000" w:rsidRPr="00000000">
              <w:rPr>
                <w:sz w:val="18"/>
                <w:szCs w:val="18"/>
                <w:vertAlign w:val="superscript"/>
                <w:rtl w:val="0"/>
              </w:rPr>
              <w:t xml:space="preserve">, </w:t>
            </w:r>
            <w:hyperlink r:id="rId1086">
              <w:r w:rsidDel="00000000" w:rsidR="00000000" w:rsidRPr="00000000">
                <w:rPr>
                  <w:sz w:val="18"/>
                  <w:szCs w:val="18"/>
                  <w:vertAlign w:val="superscript"/>
                  <w:rtl w:val="0"/>
                </w:rPr>
                <w:t xml:space="preserve">09-15</w:t>
              </w:r>
            </w:hyperlink>
            <w:r w:rsidDel="00000000" w:rsidR="00000000" w:rsidRPr="00000000">
              <w:rPr>
                <w:sz w:val="18"/>
                <w:szCs w:val="18"/>
                <w:vertAlign w:val="superscript"/>
                <w:rtl w:val="0"/>
              </w:rPr>
              <w:t xml:space="preserve">, </w:t>
            </w:r>
            <w:hyperlink r:id="rId1087">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A">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B">
            <w:pPr>
              <w:rPr>
                <w:b w:val="1"/>
                <w:sz w:val="18"/>
                <w:szCs w:val="18"/>
              </w:rPr>
            </w:pPr>
            <w:r w:rsidDel="00000000" w:rsidR="00000000" w:rsidRPr="00000000">
              <w:rPr>
                <w:b w:val="1"/>
                <w:sz w:val="18"/>
                <w:szCs w:val="18"/>
                <w:rtl w:val="0"/>
              </w:rPr>
              <w:t xml:space="preserve">Lung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5C">
            <w:pPr>
              <w:rPr>
                <w:sz w:val="18"/>
                <w:szCs w:val="18"/>
              </w:rPr>
            </w:pPr>
            <w:r w:rsidDel="00000000" w:rsidR="00000000" w:rsidRPr="00000000">
              <w:rPr>
                <w:sz w:val="18"/>
                <w:szCs w:val="18"/>
                <w:rtl w:val="0"/>
              </w:rPr>
              <w:t xml:space="preserve">8 Gy (37%) </w:t>
            </w:r>
            <w:r w:rsidDel="00000000" w:rsidR="00000000" w:rsidRPr="00000000">
              <w:rPr>
                <w:sz w:val="18"/>
                <w:szCs w:val="18"/>
                <w:vertAlign w:val="superscript"/>
                <w:rtl w:val="0"/>
              </w:rPr>
              <w:t xml:space="preserve">T, </w:t>
            </w:r>
            <w:hyperlink r:id="rId108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5D">
            <w:pPr>
              <w:rPr>
                <w:sz w:val="18"/>
                <w:szCs w:val="18"/>
              </w:rPr>
            </w:pPr>
            <w:r w:rsidDel="00000000" w:rsidR="00000000" w:rsidRPr="00000000">
              <w:rPr>
                <w:sz w:val="18"/>
                <w:szCs w:val="18"/>
                <w:rtl w:val="0"/>
              </w:rPr>
              <w:t xml:space="preserve">7 Gy (1500 cc*) </w:t>
            </w:r>
            <w:hyperlink r:id="rId108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09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5E">
            <w:pPr>
              <w:rPr>
                <w:sz w:val="18"/>
                <w:szCs w:val="18"/>
              </w:rPr>
            </w:pPr>
            <w:r w:rsidDel="00000000" w:rsidR="00000000" w:rsidRPr="00000000">
              <w:rPr>
                <w:sz w:val="18"/>
                <w:szCs w:val="18"/>
                <w:rtl w:val="0"/>
              </w:rPr>
              <w:t xml:space="preserve">7.4 Gy (1000 cc*) </w:t>
            </w:r>
            <w:hyperlink r:id="rId1091">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5F">
            <w:pPr>
              <w:rPr>
                <w:sz w:val="18"/>
                <w:szCs w:val="18"/>
                <w:vertAlign w:val="superscript"/>
              </w:rPr>
            </w:pPr>
            <w:r w:rsidDel="00000000" w:rsidR="00000000" w:rsidRPr="00000000">
              <w:rPr>
                <w:sz w:val="18"/>
                <w:szCs w:val="18"/>
                <w:rtl w:val="0"/>
              </w:rPr>
              <w:t xml:space="preserve">7.6 Gy (1000 cc*) </w:t>
            </w:r>
            <w:r w:rsidDel="00000000" w:rsidR="00000000" w:rsidRPr="00000000">
              <w:rPr>
                <w:sz w:val="18"/>
                <w:szCs w:val="18"/>
                <w:vertAlign w:val="superscript"/>
                <w:rtl w:val="0"/>
              </w:rPr>
              <w:t xml:space="preserve">T, </w:t>
            </w:r>
            <w:hyperlink r:id="rId109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60">
            <w:pPr>
              <w:rPr>
                <w:sz w:val="18"/>
                <w:szCs w:val="18"/>
                <w:vertAlign w:val="superscript"/>
              </w:rPr>
            </w:pPr>
            <w:r w:rsidDel="00000000" w:rsidR="00000000" w:rsidRPr="00000000">
              <w:rPr>
                <w:sz w:val="18"/>
                <w:szCs w:val="18"/>
                <w:rtl w:val="0"/>
              </w:rPr>
              <w:t xml:space="preserve">*Min volume spared</w:t>
            </w: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61">
            <w:pPr>
              <w:rPr>
                <w:sz w:val="18"/>
                <w:szCs w:val="18"/>
                <w:vertAlign w:val="superscript"/>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62">
            <w:pPr>
              <w:rPr>
                <w:b w:val="1"/>
                <w:sz w:val="18"/>
                <w:szCs w:val="18"/>
              </w:rPr>
            </w:pPr>
            <w:r w:rsidDel="00000000" w:rsidR="00000000" w:rsidRPr="00000000">
              <w:rPr>
                <w:b w:val="1"/>
                <w:sz w:val="18"/>
                <w:szCs w:val="18"/>
                <w:rtl w:val="0"/>
              </w:rPr>
              <w:t xml:space="preserve">Smaller bronchus</w:t>
            </w:r>
          </w:p>
        </w:tc>
        <w:tc>
          <w:tcPr>
            <w:tcBorders>
              <w:bottom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63">
            <w:pPr>
              <w:rPr>
                <w:sz w:val="18"/>
                <w:szCs w:val="18"/>
              </w:rPr>
            </w:pPr>
            <w:r w:rsidDel="00000000" w:rsidR="00000000" w:rsidRPr="00000000">
              <w:rPr>
                <w:sz w:val="18"/>
                <w:szCs w:val="18"/>
                <w:rtl w:val="0"/>
              </w:rPr>
              <w:t xml:space="preserve">13.3 Gy </w:t>
            </w:r>
            <w:hyperlink r:id="rId1093">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64">
            <w:pPr>
              <w:rPr>
                <w:sz w:val="18"/>
                <w:szCs w:val="18"/>
              </w:rPr>
            </w:pPr>
            <w:r w:rsidDel="00000000" w:rsidR="00000000" w:rsidRPr="00000000">
              <w:rPr>
                <w:sz w:val="18"/>
                <w:szCs w:val="18"/>
                <w:rtl w:val="0"/>
              </w:rPr>
              <w:t xml:space="preserve">12.4 Gy (0.5 cc) </w:t>
            </w:r>
            <w:hyperlink r:id="rId1094">
              <w:r w:rsidDel="00000000" w:rsidR="00000000" w:rsidRPr="00000000">
                <w:rPr>
                  <w:sz w:val="18"/>
                  <w:szCs w:val="18"/>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65">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66">
            <w:pPr>
              <w:rPr>
                <w:b w:val="1"/>
                <w:sz w:val="18"/>
                <w:szCs w:val="18"/>
              </w:rPr>
            </w:pPr>
            <w:r w:rsidDel="00000000" w:rsidR="00000000" w:rsidRPr="00000000">
              <w:rPr>
                <w:b w:val="1"/>
                <w:sz w:val="18"/>
                <w:szCs w:val="18"/>
                <w:rtl w:val="0"/>
              </w:rPr>
              <w:t xml:space="preserve">Rib</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67">
            <w:pPr>
              <w:rPr>
                <w:sz w:val="18"/>
                <w:szCs w:val="18"/>
                <w:vertAlign w:val="superscript"/>
              </w:rPr>
            </w:pPr>
            <w:r w:rsidDel="00000000" w:rsidR="00000000" w:rsidRPr="00000000">
              <w:rPr>
                <w:sz w:val="18"/>
                <w:szCs w:val="18"/>
                <w:rtl w:val="0"/>
              </w:rPr>
              <w:t xml:space="preserve">33 Gy </w:t>
            </w:r>
            <w:r w:rsidDel="00000000" w:rsidR="00000000" w:rsidRPr="00000000">
              <w:rPr>
                <w:sz w:val="18"/>
                <w:szCs w:val="18"/>
                <w:vertAlign w:val="superscript"/>
                <w:rtl w:val="0"/>
              </w:rPr>
              <w:t xml:space="preserve">T, </w:t>
            </w:r>
            <w:hyperlink r:id="rId109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68">
            <w:pPr>
              <w:rPr>
                <w:sz w:val="18"/>
                <w:szCs w:val="18"/>
                <w:vertAlign w:val="superscript"/>
              </w:rPr>
            </w:pPr>
            <w:r w:rsidDel="00000000" w:rsidR="00000000" w:rsidRPr="00000000">
              <w:rPr>
                <w:sz w:val="18"/>
                <w:szCs w:val="18"/>
                <w:rtl w:val="0"/>
              </w:rPr>
              <w:t xml:space="preserve">30 Gy </w:t>
            </w:r>
            <w:hyperlink r:id="rId1096">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69">
            <w:pPr>
              <w:rPr>
                <w:sz w:val="18"/>
                <w:szCs w:val="18"/>
                <w:vertAlign w:val="superscript"/>
              </w:rPr>
            </w:pPr>
            <w:r w:rsidDel="00000000" w:rsidR="00000000" w:rsidRPr="00000000">
              <w:rPr>
                <w:sz w:val="18"/>
                <w:szCs w:val="18"/>
                <w:rtl w:val="0"/>
              </w:rPr>
              <w:t xml:space="preserve">28 Gy (5 cc) </w:t>
            </w:r>
            <w:r w:rsidDel="00000000" w:rsidR="00000000" w:rsidRPr="00000000">
              <w:rPr>
                <w:sz w:val="18"/>
                <w:szCs w:val="18"/>
                <w:vertAlign w:val="superscript"/>
                <w:rtl w:val="0"/>
              </w:rPr>
              <w:t xml:space="preserve">T, </w:t>
            </w:r>
            <w:hyperlink r:id="rId109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6A">
            <w:pPr>
              <w:rPr>
                <w:sz w:val="18"/>
                <w:szCs w:val="18"/>
              </w:rPr>
            </w:pPr>
            <w:r w:rsidDel="00000000" w:rsidR="00000000" w:rsidRPr="00000000">
              <w:rPr>
                <w:sz w:val="18"/>
                <w:szCs w:val="18"/>
                <w:rtl w:val="0"/>
              </w:rPr>
              <w:t xml:space="preserve">22 Gy (1 cc) </w:t>
            </w:r>
            <w:hyperlink r:id="rId1098">
              <w:r w:rsidDel="00000000" w:rsidR="00000000" w:rsidRPr="00000000">
                <w:rPr>
                  <w:sz w:val="18"/>
                  <w:szCs w:val="18"/>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6B">
            <w:pPr>
              <w:rPr>
                <w:sz w:val="18"/>
                <w:szCs w:val="18"/>
                <w:vertAlign w:val="superscript"/>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6C">
            <w:pPr>
              <w:rPr>
                <w:b w:val="1"/>
                <w:sz w:val="18"/>
                <w:szCs w:val="18"/>
              </w:rPr>
            </w:pPr>
            <w:r w:rsidDel="00000000" w:rsidR="00000000" w:rsidRPr="00000000">
              <w:rPr>
                <w:b w:val="1"/>
                <w:sz w:val="18"/>
                <w:szCs w:val="18"/>
                <w:rtl w:val="0"/>
              </w:rPr>
              <w:t xml:space="preserve">Chest Wall</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6D">
            <w:pPr>
              <w:rPr>
                <w:sz w:val="18"/>
                <w:szCs w:val="18"/>
                <w:vertAlign w:val="superscript"/>
              </w:rPr>
            </w:pPr>
            <w:r w:rsidDel="00000000" w:rsidR="00000000" w:rsidRPr="00000000">
              <w:rPr>
                <w:sz w:val="18"/>
                <w:szCs w:val="18"/>
                <w:rtl w:val="0"/>
              </w:rPr>
              <w:t xml:space="preserve">30 Gy </w:t>
            </w:r>
            <w:hyperlink r:id="rId1099">
              <w:r w:rsidDel="00000000" w:rsidR="00000000" w:rsidRPr="00000000">
                <w:rPr>
                  <w:sz w:val="18"/>
                  <w:szCs w:val="18"/>
                  <w:vertAlign w:val="superscript"/>
                  <w:rtl w:val="0"/>
                </w:rPr>
                <w:t xml:space="preserve">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6E">
            <w:pPr>
              <w:rPr>
                <w:sz w:val="18"/>
                <w:szCs w:val="18"/>
                <w:vertAlign w:val="superscript"/>
              </w:rPr>
            </w:pPr>
            <w:r w:rsidDel="00000000" w:rsidR="00000000" w:rsidRPr="00000000">
              <w:rPr>
                <w:rtl w:val="0"/>
              </w:rPr>
            </w:r>
          </w:p>
        </w:tc>
      </w:tr>
    </w:tbl>
    <w:p w:rsidR="00000000" w:rsidDel="00000000" w:rsidP="00000000" w:rsidRDefault="00000000" w:rsidRPr="00000000" w14:paraId="0000066F">
      <w:pPr>
        <w:rPr>
          <w:sz w:val="18"/>
          <w:szCs w:val="18"/>
        </w:rPr>
      </w:pPr>
      <w:r w:rsidDel="00000000" w:rsidR="00000000" w:rsidRPr="00000000">
        <w:rPr>
          <w:rtl w:val="0"/>
        </w:rPr>
      </w:r>
    </w:p>
    <w:p w:rsidR="00000000" w:rsidDel="00000000" w:rsidP="00000000" w:rsidRDefault="00000000" w:rsidRPr="00000000" w14:paraId="00000670">
      <w:pPr>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671">
      <w:pPr>
        <w:rPr>
          <w:sz w:val="18"/>
          <w:szCs w:val="18"/>
        </w:rPr>
      </w:pPr>
      <w:r w:rsidDel="00000000" w:rsidR="00000000" w:rsidRPr="00000000">
        <w:rPr>
          <w:rtl w:val="0"/>
        </w:rPr>
      </w:r>
    </w:p>
    <w:tbl>
      <w:tblPr>
        <w:tblStyle w:val="Table16"/>
        <w:tblW w:w="14520.0" w:type="dxa"/>
        <w:jc w:val="left"/>
        <w:tblInd w:w="-12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15"/>
        <w:gridCol w:w="10260"/>
        <w:tblGridChange w:id="0">
          <w:tblGrid>
            <w:gridCol w:w="1845"/>
            <w:gridCol w:w="2415"/>
            <w:gridCol w:w="10260"/>
          </w:tblGrid>
        </w:tblGridChange>
      </w:tblGrid>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2">
            <w:pPr>
              <w:pStyle w:val="Heading2"/>
              <w:jc w:val="center"/>
              <w:rPr/>
            </w:pPr>
            <w:bookmarkStart w:colFirst="0" w:colLast="0" w:name="_idgj7ed0yr5o" w:id="42"/>
            <w:bookmarkEnd w:id="42"/>
            <w:hyperlink w:anchor="_9ik22kl34ydn">
              <w:r w:rsidDel="00000000" w:rsidR="00000000" w:rsidRPr="00000000">
                <w:rPr>
                  <w:rtl w:val="0"/>
                </w:rPr>
                <w:t xml:space="preserve">Abdomen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3">
            <w:pPr>
              <w:widowControl w:val="0"/>
              <w:jc w:val="center"/>
              <w:rPr>
                <w:sz w:val="18"/>
                <w:szCs w:val="18"/>
              </w:rPr>
            </w:pPr>
            <w:r w:rsidDel="00000000" w:rsidR="00000000" w:rsidRPr="00000000">
              <w:rPr>
                <w:sz w:val="18"/>
                <w:szCs w:val="18"/>
                <w:rtl w:val="0"/>
              </w:rPr>
              <w:t xml:space="preserve">[</w:t>
            </w:r>
            <w:hyperlink w:anchor="_8v4ceuj5tqti">
              <w:r w:rsidDel="00000000" w:rsidR="00000000" w:rsidRPr="00000000">
                <w:rPr>
                  <w:b w:val="1"/>
                  <w:sz w:val="18"/>
                  <w:szCs w:val="18"/>
                  <w:rtl w:val="0"/>
                </w:rPr>
                <w:t xml:space="preserve">Single fraction</w:t>
              </w:r>
            </w:hyperlink>
            <w:r w:rsidDel="00000000" w:rsidR="00000000" w:rsidRPr="00000000">
              <w:rPr>
                <w:sz w:val="18"/>
                <w:szCs w:val="18"/>
                <w:rtl w:val="0"/>
              </w:rPr>
              <w:t xml:space="preserve">]</w:t>
            </w:r>
          </w:p>
        </w:tc>
        <w:tc>
          <w:tcPr>
            <w:tcBorders>
              <w:top w:color="000000" w:space="0" w:sz="8" w:val="single"/>
            </w:tcBorders>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4">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5">
            <w:pPr>
              <w:rPr>
                <w:b w:val="1"/>
                <w:sz w:val="18"/>
                <w:szCs w:val="18"/>
              </w:rPr>
            </w:pPr>
            <w:r w:rsidDel="00000000" w:rsidR="00000000" w:rsidRPr="00000000">
              <w:rPr>
                <w:b w:val="1"/>
                <w:sz w:val="18"/>
                <w:szCs w:val="18"/>
                <w:rtl w:val="0"/>
              </w:rPr>
              <w:t xml:space="preserve">Stomach</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6">
            <w:pPr>
              <w:rPr>
                <w:sz w:val="18"/>
                <w:szCs w:val="18"/>
                <w:vertAlign w:val="superscript"/>
              </w:rPr>
            </w:pPr>
            <w:r w:rsidDel="00000000" w:rsidR="00000000" w:rsidRPr="00000000">
              <w:rPr>
                <w:b w:val="1"/>
                <w:sz w:val="18"/>
                <w:szCs w:val="18"/>
                <w:rtl w:val="0"/>
              </w:rPr>
              <w:t xml:space="preserve">22 Gy</w:t>
            </w:r>
            <w:r w:rsidDel="00000000" w:rsidR="00000000" w:rsidRPr="00000000">
              <w:rPr>
                <w:sz w:val="18"/>
                <w:szCs w:val="18"/>
                <w:rtl w:val="0"/>
              </w:rPr>
              <w:t xml:space="preserve"> </w:t>
            </w:r>
            <w:r w:rsidDel="00000000" w:rsidR="00000000" w:rsidRPr="00000000">
              <w:rPr>
                <w:sz w:val="18"/>
                <w:szCs w:val="18"/>
                <w:vertAlign w:val="superscript"/>
                <w:rtl w:val="0"/>
              </w:rPr>
              <w:t xml:space="preserve">T, </w:t>
            </w:r>
            <w:hyperlink r:id="rId110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77">
            <w:pPr>
              <w:rPr>
                <w:sz w:val="18"/>
                <w:szCs w:val="18"/>
                <w:vertAlign w:val="superscript"/>
              </w:rPr>
            </w:pPr>
            <w:r w:rsidDel="00000000" w:rsidR="00000000" w:rsidRPr="00000000">
              <w:rPr>
                <w:sz w:val="18"/>
                <w:szCs w:val="18"/>
                <w:rtl w:val="0"/>
              </w:rPr>
              <w:t xml:space="preserve">12.4 Gy </w:t>
            </w:r>
            <w:hyperlink r:id="rId1101">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78">
            <w:pPr>
              <w:rPr>
                <w:sz w:val="18"/>
                <w:szCs w:val="18"/>
              </w:rPr>
            </w:pPr>
            <w:r w:rsidDel="00000000" w:rsidR="00000000" w:rsidRPr="00000000">
              <w:rPr>
                <w:sz w:val="18"/>
                <w:szCs w:val="18"/>
                <w:rtl w:val="0"/>
              </w:rPr>
              <w:t xml:space="preserve">17.4 Gy (5 cc) </w:t>
            </w:r>
            <w:r w:rsidDel="00000000" w:rsidR="00000000" w:rsidRPr="00000000">
              <w:rPr>
                <w:sz w:val="18"/>
                <w:szCs w:val="18"/>
                <w:vertAlign w:val="superscript"/>
                <w:rtl w:val="0"/>
              </w:rPr>
              <w:t xml:space="preserve">T, </w:t>
            </w:r>
            <w:hyperlink r:id="rId110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79">
            <w:pPr>
              <w:rPr>
                <w:sz w:val="18"/>
                <w:szCs w:val="18"/>
              </w:rPr>
            </w:pPr>
            <w:r w:rsidDel="00000000" w:rsidR="00000000" w:rsidRPr="00000000">
              <w:rPr>
                <w:sz w:val="18"/>
                <w:szCs w:val="18"/>
                <w:rtl w:val="0"/>
              </w:rPr>
              <w:t xml:space="preserve">11.2 Gy (10 cc) </w:t>
            </w:r>
            <w:hyperlink r:id="rId1103">
              <w:r w:rsidDel="00000000" w:rsidR="00000000" w:rsidRPr="00000000">
                <w:rPr>
                  <w:sz w:val="18"/>
                  <w:szCs w:val="18"/>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A">
            <w:pPr>
              <w:rPr>
                <w:sz w:val="18"/>
                <w:szCs w:val="18"/>
              </w:rPr>
            </w:pPr>
            <w:r w:rsidDel="00000000" w:rsidR="00000000" w:rsidRPr="00000000">
              <w:rPr>
                <w:sz w:val="18"/>
                <w:szCs w:val="18"/>
                <w:rtl w:val="0"/>
              </w:rPr>
              <w:t xml:space="preserve">Stomach V22.5 &lt; 5 cc (4%). </w:t>
            </w:r>
            <w:hyperlink r:id="rId1104">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67B">
            <w:pPr>
              <w:rPr>
                <w:sz w:val="18"/>
                <w:szCs w:val="18"/>
              </w:rPr>
            </w:pPr>
            <w:r w:rsidDel="00000000" w:rsidR="00000000" w:rsidRPr="00000000">
              <w:rPr>
                <w:sz w:val="18"/>
                <w:szCs w:val="18"/>
                <w:rtl w:val="0"/>
              </w:rPr>
              <w:t xml:space="preserve">[</w:t>
            </w:r>
            <w:hyperlink r:id="rId1105">
              <w:r w:rsidDel="00000000" w:rsidR="00000000" w:rsidRPr="00000000">
                <w:rPr>
                  <w:sz w:val="18"/>
                  <w:szCs w:val="18"/>
                  <w:rtl w:val="0"/>
                </w:rPr>
                <w:t xml:space="preserve">IROCK</w:t>
              </w:r>
            </w:hyperlink>
            <w:r w:rsidDel="00000000" w:rsidR="00000000" w:rsidRPr="00000000">
              <w:rPr>
                <w:sz w:val="18"/>
                <w:szCs w:val="18"/>
                <w:rtl w:val="0"/>
              </w:rPr>
              <w:t xml:space="preserve">]: 15.4 Gy (1.5 cc).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C">
            <w:pPr>
              <w:rPr>
                <w:b w:val="1"/>
                <w:sz w:val="18"/>
                <w:szCs w:val="18"/>
              </w:rPr>
            </w:pPr>
            <w:r w:rsidDel="00000000" w:rsidR="00000000" w:rsidRPr="00000000">
              <w:rPr>
                <w:b w:val="1"/>
                <w:sz w:val="18"/>
                <w:szCs w:val="18"/>
                <w:rtl w:val="0"/>
              </w:rPr>
              <w:t xml:space="preserve">Duodenum</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7D">
            <w:pPr>
              <w:rPr>
                <w:sz w:val="18"/>
                <w:szCs w:val="18"/>
                <w:vertAlign w:val="superscript"/>
              </w:rPr>
            </w:pPr>
            <w:r w:rsidDel="00000000" w:rsidR="00000000" w:rsidRPr="00000000">
              <w:rPr>
                <w:b w:val="1"/>
                <w:sz w:val="18"/>
                <w:szCs w:val="18"/>
                <w:rtl w:val="0"/>
              </w:rPr>
              <w:t xml:space="preserve">17 Gy </w:t>
            </w:r>
            <w:r w:rsidDel="00000000" w:rsidR="00000000" w:rsidRPr="00000000">
              <w:rPr>
                <w:sz w:val="18"/>
                <w:szCs w:val="18"/>
                <w:vertAlign w:val="superscript"/>
                <w:rtl w:val="0"/>
              </w:rPr>
              <w:t xml:space="preserve">T, </w:t>
            </w:r>
            <w:hyperlink r:id="rId110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7E">
            <w:pPr>
              <w:rPr>
                <w:sz w:val="18"/>
                <w:szCs w:val="18"/>
                <w:vertAlign w:val="superscript"/>
              </w:rPr>
            </w:pPr>
            <w:r w:rsidDel="00000000" w:rsidR="00000000" w:rsidRPr="00000000">
              <w:rPr>
                <w:sz w:val="18"/>
                <w:szCs w:val="18"/>
                <w:rtl w:val="0"/>
              </w:rPr>
              <w:t xml:space="preserve">12.4 Gy </w:t>
            </w:r>
            <w:hyperlink r:id="rId1107">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7F">
            <w:pPr>
              <w:rPr>
                <w:sz w:val="18"/>
                <w:szCs w:val="18"/>
              </w:rPr>
            </w:pPr>
            <w:r w:rsidDel="00000000" w:rsidR="00000000" w:rsidRPr="00000000">
              <w:rPr>
                <w:sz w:val="18"/>
                <w:szCs w:val="18"/>
                <w:rtl w:val="0"/>
              </w:rPr>
              <w:t xml:space="preserve">11.2 Gy (5 cc) </w:t>
            </w:r>
            <w:hyperlink r:id="rId110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10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80">
            <w:pPr>
              <w:rPr>
                <w:sz w:val="18"/>
                <w:szCs w:val="18"/>
                <w:vertAlign w:val="superscript"/>
              </w:rPr>
            </w:pPr>
            <w:r w:rsidDel="00000000" w:rsidR="00000000" w:rsidRPr="00000000">
              <w:rPr>
                <w:sz w:val="18"/>
                <w:szCs w:val="18"/>
                <w:rtl w:val="0"/>
              </w:rPr>
              <w:t xml:space="preserve">9 Gy (10 cc) </w:t>
            </w:r>
            <w:r w:rsidDel="00000000" w:rsidR="00000000" w:rsidRPr="00000000">
              <w:rPr>
                <w:sz w:val="18"/>
                <w:szCs w:val="18"/>
                <w:vertAlign w:val="superscript"/>
                <w:rtl w:val="0"/>
              </w:rPr>
              <w:t xml:space="preserve">T, </w:t>
            </w:r>
            <w:hyperlink r:id="rId111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111">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1">
            <w:pPr>
              <w:rPr>
                <w:sz w:val="18"/>
                <w:szCs w:val="18"/>
                <w:vertAlign w:val="superscript"/>
              </w:rPr>
            </w:pPr>
            <w:r w:rsidDel="00000000" w:rsidR="00000000" w:rsidRPr="00000000">
              <w:rPr>
                <w:sz w:val="18"/>
                <w:szCs w:val="18"/>
                <w:rtl w:val="0"/>
              </w:rPr>
              <w:t xml:space="preserve">Small bowel receiving 12.5 Gy should be &lt; 30 cc with avoidance of circumferential coverage above that dose. </w:t>
            </w:r>
            <w:hyperlink r:id="rId1112">
              <w:r w:rsidDel="00000000" w:rsidR="00000000" w:rsidRPr="00000000">
                <w:rPr>
                  <w:sz w:val="18"/>
                  <w:szCs w:val="18"/>
                  <w:vertAlign w:val="superscript"/>
                  <w:rtl w:val="0"/>
                </w:rPr>
                <w:t xml:space="preserve">QUANTEC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2">
            <w:pPr>
              <w:rPr>
                <w:b w:val="1"/>
                <w:sz w:val="18"/>
                <w:szCs w:val="18"/>
              </w:rPr>
            </w:pPr>
            <w:r w:rsidDel="00000000" w:rsidR="00000000" w:rsidRPr="00000000">
              <w:rPr>
                <w:b w:val="1"/>
                <w:sz w:val="18"/>
                <w:szCs w:val="18"/>
                <w:rtl w:val="0"/>
              </w:rPr>
              <w:t xml:space="preserve">Small bowel </w:t>
            </w:r>
            <w:r w:rsidDel="00000000" w:rsidR="00000000" w:rsidRPr="00000000">
              <w:rPr>
                <w:sz w:val="18"/>
                <w:szCs w:val="18"/>
                <w:rtl w:val="0"/>
              </w:rPr>
              <w:t xml:space="preserve">(jejunum/ileum)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3">
            <w:pPr>
              <w:rPr>
                <w:sz w:val="18"/>
                <w:szCs w:val="18"/>
              </w:rPr>
            </w:pPr>
            <w:r w:rsidDel="00000000" w:rsidR="00000000" w:rsidRPr="00000000">
              <w:rPr>
                <w:sz w:val="18"/>
                <w:szCs w:val="18"/>
                <w:rtl w:val="0"/>
              </w:rPr>
              <w:t xml:space="preserve">15.4 Gy </w:t>
            </w:r>
            <w:hyperlink r:id="rId1113">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84">
            <w:pPr>
              <w:rPr>
                <w:sz w:val="18"/>
                <w:szCs w:val="18"/>
              </w:rPr>
            </w:pPr>
            <w:r w:rsidDel="00000000" w:rsidR="00000000" w:rsidRPr="00000000">
              <w:rPr>
                <w:sz w:val="18"/>
                <w:szCs w:val="18"/>
                <w:rtl w:val="0"/>
              </w:rPr>
              <w:t xml:space="preserve">11.9 Gy (5 cc) </w:t>
            </w:r>
            <w:hyperlink r:id="rId1114">
              <w:r w:rsidDel="00000000" w:rsidR="00000000" w:rsidRPr="00000000">
                <w:rPr>
                  <w:sz w:val="18"/>
                  <w:szCs w:val="18"/>
                  <w:vertAlign w:val="superscript"/>
                  <w:rtl w:val="0"/>
                </w:rPr>
                <w:t xml:space="preserve">101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5">
            <w:pPr>
              <w:rPr>
                <w:sz w:val="18"/>
                <w:szCs w:val="18"/>
              </w:rPr>
            </w:pPr>
            <w:r w:rsidDel="00000000" w:rsidR="00000000" w:rsidRPr="00000000">
              <w:rPr>
                <w:sz w:val="18"/>
                <w:szCs w:val="18"/>
                <w:rtl w:val="0"/>
              </w:rPr>
              <w:t xml:space="preserve">Small bowel receiving 12.5 Gy should be &lt; 30 cc with avoidance of circumferential coverage above that dose. </w:t>
            </w:r>
            <w:hyperlink r:id="rId1115">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686">
            <w:pPr>
              <w:rPr>
                <w:sz w:val="18"/>
                <w:szCs w:val="18"/>
              </w:rPr>
            </w:pPr>
            <w:r w:rsidDel="00000000" w:rsidR="00000000" w:rsidRPr="00000000">
              <w:rPr>
                <w:sz w:val="18"/>
                <w:szCs w:val="18"/>
                <w:rtl w:val="0"/>
              </w:rPr>
              <w:t xml:space="preserve">[</w:t>
            </w:r>
            <w:hyperlink r:id="rId1116">
              <w:r w:rsidDel="00000000" w:rsidR="00000000" w:rsidRPr="00000000">
                <w:rPr>
                  <w:sz w:val="18"/>
                  <w:szCs w:val="18"/>
                  <w:rtl w:val="0"/>
                </w:rPr>
                <w:t xml:space="preserve">IROCK</w:t>
              </w:r>
            </w:hyperlink>
            <w:r w:rsidDel="00000000" w:rsidR="00000000" w:rsidRPr="00000000">
              <w:rPr>
                <w:sz w:val="18"/>
                <w:szCs w:val="18"/>
                <w:rtl w:val="0"/>
              </w:rPr>
              <w:t xml:space="preserve">]: 26 Gy, 22.5 Gy (5 cc). Aim for &lt; 13 Gy to full circumference of small bowel loop.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7">
            <w:pPr>
              <w:rPr>
                <w:b w:val="1"/>
                <w:sz w:val="18"/>
                <w:szCs w:val="18"/>
              </w:rPr>
            </w:pPr>
            <w:r w:rsidDel="00000000" w:rsidR="00000000" w:rsidRPr="00000000">
              <w:rPr>
                <w:b w:val="1"/>
                <w:sz w:val="18"/>
                <w:szCs w:val="18"/>
                <w:rtl w:val="0"/>
              </w:rPr>
              <w:t xml:space="preserve">Liver - GTV</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8">
            <w:pPr>
              <w:rPr>
                <w:sz w:val="18"/>
                <w:szCs w:val="18"/>
              </w:rPr>
            </w:pPr>
            <w:r w:rsidDel="00000000" w:rsidR="00000000" w:rsidRPr="00000000">
              <w:rPr>
                <w:sz w:val="18"/>
                <w:szCs w:val="18"/>
                <w:rtl w:val="0"/>
              </w:rPr>
              <w:t xml:space="preserve">9.1 Gy (700 cc*) </w:t>
            </w:r>
            <w:hyperlink r:id="rId1117">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89">
            <w:pPr>
              <w:rPr>
                <w:sz w:val="18"/>
                <w:szCs w:val="18"/>
              </w:rPr>
            </w:pPr>
            <w:r w:rsidDel="00000000" w:rsidR="00000000" w:rsidRPr="00000000">
              <w:rPr>
                <w:sz w:val="18"/>
                <w:szCs w:val="18"/>
                <w:rtl w:val="0"/>
              </w:rPr>
              <w:t xml:space="preserve">11 Gy (700 cc*) </w:t>
            </w:r>
            <w:r w:rsidDel="00000000" w:rsidR="00000000" w:rsidRPr="00000000">
              <w:rPr>
                <w:sz w:val="18"/>
                <w:szCs w:val="18"/>
                <w:vertAlign w:val="superscript"/>
                <w:rtl w:val="0"/>
              </w:rPr>
              <w:t xml:space="preserve">T, </w:t>
            </w:r>
            <w:hyperlink r:id="rId111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8A">
            <w:pPr>
              <w:rPr>
                <w:sz w:val="18"/>
                <w:szCs w:val="18"/>
              </w:rPr>
            </w:pPr>
            <w:r w:rsidDel="00000000" w:rsidR="00000000" w:rsidRPr="00000000">
              <w:rPr>
                <w:sz w:val="18"/>
                <w:szCs w:val="18"/>
                <w:rtl w:val="0"/>
              </w:rPr>
              <w:t xml:space="preserve">*Min volume spared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B">
            <w:pPr>
              <w:rPr>
                <w:sz w:val="18"/>
                <w:szCs w:val="18"/>
              </w:rPr>
            </w:pPr>
            <w:r w:rsidDel="00000000" w:rsidR="00000000" w:rsidRPr="00000000">
              <w:rPr>
                <w:sz w:val="18"/>
                <w:szCs w:val="18"/>
                <w:rtl w:val="0"/>
              </w:rPr>
              <w:t xml:space="preserve">[</w:t>
            </w:r>
            <w:hyperlink r:id="rId1119">
              <w:r w:rsidDel="00000000" w:rsidR="00000000" w:rsidRPr="00000000">
                <w:rPr>
                  <w:sz w:val="18"/>
                  <w:szCs w:val="18"/>
                  <w:rtl w:val="0"/>
                </w:rPr>
                <w:t xml:space="preserve">IROCK</w:t>
              </w:r>
            </w:hyperlink>
            <w:r w:rsidDel="00000000" w:rsidR="00000000" w:rsidRPr="00000000">
              <w:rPr>
                <w:sz w:val="18"/>
                <w:szCs w:val="18"/>
                <w:rtl w:val="0"/>
              </w:rPr>
              <w:t xml:space="preserve">]</w:t>
            </w:r>
            <w:r w:rsidDel="00000000" w:rsidR="00000000" w:rsidRPr="00000000">
              <w:rPr>
                <w:sz w:val="18"/>
                <w:szCs w:val="18"/>
                <w:rtl w:val="0"/>
              </w:rPr>
              <w:t xml:space="preserve">: Mean dose and dose to 700 cc to be documented. </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C">
            <w:pPr>
              <w:rPr>
                <w:b w:val="1"/>
                <w:sz w:val="18"/>
                <w:szCs w:val="18"/>
              </w:rPr>
            </w:pPr>
            <w:r w:rsidDel="00000000" w:rsidR="00000000" w:rsidRPr="00000000">
              <w:rPr>
                <w:b w:val="1"/>
                <w:sz w:val="18"/>
                <w:szCs w:val="18"/>
                <w:rtl w:val="0"/>
              </w:rPr>
              <w:t xml:space="preserve">Bile duct</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D">
            <w:pPr>
              <w:rPr>
                <w:sz w:val="18"/>
                <w:szCs w:val="18"/>
                <w:vertAlign w:val="superscript"/>
              </w:rPr>
            </w:pPr>
            <w:r w:rsidDel="00000000" w:rsidR="00000000" w:rsidRPr="00000000">
              <w:rPr>
                <w:b w:val="1"/>
                <w:sz w:val="18"/>
                <w:szCs w:val="18"/>
                <w:rtl w:val="0"/>
              </w:rPr>
              <w:t xml:space="preserve">30 Gy </w:t>
            </w:r>
            <w:r w:rsidDel="00000000" w:rsidR="00000000" w:rsidRPr="00000000">
              <w:rPr>
                <w:sz w:val="18"/>
                <w:szCs w:val="18"/>
                <w:vertAlign w:val="superscript"/>
                <w:rtl w:val="0"/>
              </w:rPr>
              <w:t xml:space="preserve">T, </w:t>
            </w:r>
            <w:hyperlink r:id="rId1120">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E">
            <w:pPr>
              <w:rPr>
                <w:sz w:val="18"/>
                <w:szCs w:val="18"/>
                <w:vertAlign w:val="superscript"/>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8F">
            <w:pPr>
              <w:rPr>
                <w:sz w:val="18"/>
                <w:szCs w:val="18"/>
              </w:rPr>
            </w:pPr>
            <w:r w:rsidDel="00000000" w:rsidR="00000000" w:rsidRPr="00000000">
              <w:rPr>
                <w:b w:val="1"/>
                <w:sz w:val="18"/>
                <w:szCs w:val="18"/>
                <w:rtl w:val="0"/>
              </w:rPr>
              <w:t xml:space="preserve">Kidney </w:t>
            </w:r>
            <w:r w:rsidDel="00000000" w:rsidR="00000000" w:rsidRPr="00000000">
              <w:rPr>
                <w:sz w:val="18"/>
                <w:szCs w:val="18"/>
                <w:rtl w:val="0"/>
              </w:rPr>
              <w:t xml:space="preserve">/ Renal Cortex</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0">
            <w:pPr>
              <w:rPr>
                <w:sz w:val="18"/>
                <w:szCs w:val="18"/>
              </w:rPr>
            </w:pPr>
            <w:r w:rsidDel="00000000" w:rsidR="00000000" w:rsidRPr="00000000">
              <w:rPr>
                <w:sz w:val="18"/>
                <w:szCs w:val="18"/>
                <w:rtl w:val="0"/>
              </w:rPr>
              <w:t xml:space="preserve">9.5 Gy (200 cc*) </w:t>
            </w:r>
            <w:r w:rsidDel="00000000" w:rsidR="00000000" w:rsidRPr="00000000">
              <w:rPr>
                <w:sz w:val="18"/>
                <w:szCs w:val="18"/>
                <w:vertAlign w:val="superscript"/>
                <w:rtl w:val="0"/>
              </w:rPr>
              <w:t xml:space="preserve">T, </w:t>
            </w:r>
            <w:hyperlink r:id="rId112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91">
            <w:pPr>
              <w:rPr>
                <w:sz w:val="18"/>
                <w:szCs w:val="18"/>
              </w:rPr>
            </w:pPr>
            <w:r w:rsidDel="00000000" w:rsidR="00000000" w:rsidRPr="00000000">
              <w:rPr>
                <w:sz w:val="18"/>
                <w:szCs w:val="18"/>
                <w:rtl w:val="0"/>
              </w:rPr>
              <w:t xml:space="preserve">8.4 Gy (200 cc*) </w:t>
            </w:r>
            <w:hyperlink r:id="rId1122">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92">
            <w:pPr>
              <w:rPr>
                <w:sz w:val="18"/>
                <w:szCs w:val="18"/>
              </w:rPr>
            </w:pPr>
            <w:r w:rsidDel="00000000" w:rsidR="00000000" w:rsidRPr="00000000">
              <w:rPr>
                <w:sz w:val="18"/>
                <w:szCs w:val="18"/>
                <w:rtl w:val="0"/>
              </w:rPr>
              <w:t xml:space="preserve">*Min volume spared</w:t>
            </w: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3">
            <w:pPr>
              <w:rPr>
                <w:sz w:val="18"/>
                <w:szCs w:val="18"/>
              </w:rPr>
            </w:pPr>
            <w:r w:rsidDel="00000000" w:rsidR="00000000" w:rsidRPr="00000000">
              <w:rPr>
                <w:sz w:val="18"/>
                <w:szCs w:val="18"/>
                <w:rtl w:val="0"/>
              </w:rPr>
              <w:t xml:space="preserve">[</w:t>
            </w:r>
            <w:hyperlink r:id="rId1123">
              <w:r w:rsidDel="00000000" w:rsidR="00000000" w:rsidRPr="00000000">
                <w:rPr>
                  <w:sz w:val="18"/>
                  <w:szCs w:val="18"/>
                  <w:rtl w:val="0"/>
                </w:rPr>
                <w:t xml:space="preserve">IROCK</w:t>
              </w:r>
            </w:hyperlink>
            <w:r w:rsidDel="00000000" w:rsidR="00000000" w:rsidRPr="00000000">
              <w:rPr>
                <w:sz w:val="18"/>
                <w:szCs w:val="18"/>
                <w:rtl w:val="0"/>
              </w:rPr>
              <w:t xml:space="preserve">]</w:t>
            </w:r>
            <w:r w:rsidDel="00000000" w:rsidR="00000000" w:rsidRPr="00000000">
              <w:rPr>
                <w:sz w:val="18"/>
                <w:szCs w:val="18"/>
                <w:rtl w:val="0"/>
              </w:rPr>
              <w:t xml:space="preserve">: ALARA: minimise volume of high dose regions (&gt; 50% IDL) within the kidney and outside the ITV. Contralateral kidney 10 Gy (33%). </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4">
            <w:pPr>
              <w:rPr>
                <w:sz w:val="18"/>
                <w:szCs w:val="18"/>
              </w:rPr>
            </w:pPr>
            <w:r w:rsidDel="00000000" w:rsidR="00000000" w:rsidRPr="00000000">
              <w:rPr>
                <w:sz w:val="18"/>
                <w:szCs w:val="18"/>
                <w:rtl w:val="0"/>
              </w:rPr>
              <w:t xml:space="preserve">Renal hilum / vascular trunk</w:t>
            </w:r>
          </w:p>
        </w:tc>
        <w:tc>
          <w:tcPr>
            <w:tcBorders>
              <w:top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5">
            <w:pPr>
              <w:rPr>
                <w:sz w:val="18"/>
                <w:szCs w:val="18"/>
                <w:vertAlign w:val="superscript"/>
              </w:rPr>
            </w:pPr>
            <w:r w:rsidDel="00000000" w:rsidR="00000000" w:rsidRPr="00000000">
              <w:rPr>
                <w:sz w:val="18"/>
                <w:szCs w:val="18"/>
                <w:rtl w:val="0"/>
              </w:rPr>
              <w:t xml:space="preserve">18.6 Gy </w:t>
            </w:r>
            <w:hyperlink r:id="rId1124">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96">
            <w:pPr>
              <w:rPr>
                <w:sz w:val="18"/>
                <w:szCs w:val="18"/>
              </w:rPr>
            </w:pPr>
            <w:r w:rsidDel="00000000" w:rsidR="00000000" w:rsidRPr="00000000">
              <w:rPr>
                <w:sz w:val="18"/>
                <w:szCs w:val="18"/>
                <w:rtl w:val="0"/>
              </w:rPr>
              <w:t xml:space="preserve">10.6 Gy (67%) </w:t>
            </w:r>
            <w:hyperlink r:id="rId1125">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97">
            <w:pPr>
              <w:rPr>
                <w:sz w:val="18"/>
                <w:szCs w:val="18"/>
              </w:rPr>
            </w:pPr>
            <w:r w:rsidDel="00000000" w:rsidR="00000000" w:rsidRPr="00000000">
              <w:rPr>
                <w:sz w:val="18"/>
                <w:szCs w:val="18"/>
                <w:rtl w:val="0"/>
              </w:rPr>
              <w:t xml:space="preserve">14 Gy (15 cc) </w:t>
            </w:r>
            <w:r w:rsidDel="00000000" w:rsidR="00000000" w:rsidRPr="00000000">
              <w:rPr>
                <w:sz w:val="18"/>
                <w:szCs w:val="18"/>
                <w:vertAlign w:val="superscript"/>
                <w:rtl w:val="0"/>
              </w:rPr>
              <w:t xml:space="preserve">T, </w:t>
            </w:r>
            <w:hyperlink r:id="rId1126">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98">
            <w:pPr>
              <w:rPr>
                <w:sz w:val="18"/>
                <w:szCs w:val="18"/>
              </w:rPr>
            </w:pPr>
            <w:r w:rsidDel="00000000" w:rsidR="00000000" w:rsidRPr="00000000">
              <w:rPr>
                <w:rtl w:val="0"/>
              </w:rPr>
            </w:r>
          </w:p>
        </w:tc>
      </w:tr>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9">
            <w:pPr>
              <w:pStyle w:val="Heading2"/>
              <w:jc w:val="center"/>
              <w:rPr/>
            </w:pPr>
            <w:bookmarkStart w:colFirst="0" w:colLast="0" w:name="_vocho1wttpvu" w:id="43"/>
            <w:bookmarkEnd w:id="43"/>
            <w:hyperlink w:anchor="_9ik22kl34ydn">
              <w:r w:rsidDel="00000000" w:rsidR="00000000" w:rsidRPr="00000000">
                <w:rPr>
                  <w:rtl w:val="0"/>
                </w:rPr>
                <w:t xml:space="preserve">Pelvis</w:t>
              </w:r>
            </w:hyperlink>
            <w:r w:rsidDel="00000000" w:rsidR="00000000" w:rsidRPr="00000000">
              <w:rPr>
                <w:rtl w:val="0"/>
              </w:rPr>
            </w:r>
          </w:p>
        </w:tc>
        <w:tc>
          <w:tcPr>
            <w:tcBorders>
              <w:top w:color="000000" w:space="0" w:sz="8" w:val="single"/>
            </w:tcBorders>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A">
            <w:pPr>
              <w:widowControl w:val="0"/>
              <w:jc w:val="center"/>
              <w:rPr>
                <w:sz w:val="18"/>
                <w:szCs w:val="18"/>
              </w:rPr>
            </w:pPr>
            <w:r w:rsidDel="00000000" w:rsidR="00000000" w:rsidRPr="00000000">
              <w:rPr>
                <w:sz w:val="18"/>
                <w:szCs w:val="18"/>
                <w:rtl w:val="0"/>
              </w:rPr>
              <w:t xml:space="preserve">[</w:t>
            </w:r>
            <w:hyperlink w:anchor="_ab2rhzp2bs8x">
              <w:r w:rsidDel="00000000" w:rsidR="00000000" w:rsidRPr="00000000">
                <w:rPr>
                  <w:b w:val="1"/>
                  <w:sz w:val="18"/>
                  <w:szCs w:val="18"/>
                  <w:rtl w:val="0"/>
                </w:rPr>
                <w:t xml:space="preserve">Single fraction</w:t>
              </w:r>
            </w:hyperlink>
            <w:r w:rsidDel="00000000" w:rsidR="00000000" w:rsidRPr="00000000">
              <w:rPr>
                <w:sz w:val="18"/>
                <w:szCs w:val="18"/>
                <w:rtl w:val="0"/>
              </w:rPr>
              <w:t xml:space="preserve">]</w:t>
            </w:r>
          </w:p>
        </w:tc>
        <w:tc>
          <w:tcPr>
            <w:tcBorders>
              <w:top w:color="000000" w:space="0" w:sz="8" w:val="single"/>
              <w:bottom w:color="000000" w:space="0" w:sz="8" w:val="single"/>
            </w:tcBorders>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B">
            <w:pPr>
              <w:rPr>
                <w:sz w:val="18"/>
                <w:szCs w:val="18"/>
                <w:vertAlign w:val="superscript"/>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C">
            <w:pPr>
              <w:rPr>
                <w:b w:val="1"/>
                <w:sz w:val="18"/>
                <w:szCs w:val="18"/>
              </w:rPr>
            </w:pPr>
            <w:r w:rsidDel="00000000" w:rsidR="00000000" w:rsidRPr="00000000">
              <w:rPr>
                <w:b w:val="1"/>
                <w:sz w:val="18"/>
                <w:szCs w:val="18"/>
                <w:rtl w:val="0"/>
              </w:rPr>
              <w:t xml:space="preserve">Colon / Bowel</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9D">
            <w:pPr>
              <w:rPr>
                <w:sz w:val="18"/>
                <w:szCs w:val="18"/>
                <w:vertAlign w:val="superscript"/>
              </w:rPr>
            </w:pPr>
            <w:r w:rsidDel="00000000" w:rsidR="00000000" w:rsidRPr="00000000">
              <w:rPr>
                <w:sz w:val="18"/>
                <w:szCs w:val="18"/>
                <w:rtl w:val="0"/>
              </w:rPr>
              <w:t xml:space="preserve">29.2 Gy</w:t>
            </w:r>
            <w:r w:rsidDel="00000000" w:rsidR="00000000" w:rsidRPr="00000000">
              <w:rPr>
                <w:sz w:val="18"/>
                <w:szCs w:val="18"/>
                <w:vertAlign w:val="superscript"/>
                <w:rtl w:val="0"/>
              </w:rPr>
              <w:t xml:space="preserve">T, </w:t>
            </w:r>
            <w:hyperlink r:id="rId112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9E">
            <w:pPr>
              <w:rPr>
                <w:sz w:val="18"/>
                <w:szCs w:val="18"/>
                <w:vertAlign w:val="superscript"/>
              </w:rPr>
            </w:pPr>
            <w:r w:rsidDel="00000000" w:rsidR="00000000" w:rsidRPr="00000000">
              <w:rPr>
                <w:b w:val="1"/>
                <w:sz w:val="18"/>
                <w:szCs w:val="18"/>
                <w:rtl w:val="0"/>
              </w:rPr>
              <w:t xml:space="preserve">18.4 Gy </w:t>
            </w:r>
            <w:hyperlink r:id="rId1128">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9F">
            <w:pPr>
              <w:rPr>
                <w:sz w:val="18"/>
                <w:szCs w:val="18"/>
                <w:vertAlign w:val="superscript"/>
              </w:rPr>
            </w:pPr>
            <w:r w:rsidDel="00000000" w:rsidR="00000000" w:rsidRPr="00000000">
              <w:rPr>
                <w:sz w:val="18"/>
                <w:szCs w:val="18"/>
                <w:rtl w:val="0"/>
              </w:rPr>
              <w:t xml:space="preserve">18 Gy (20 cc) </w:t>
            </w:r>
            <w:r w:rsidDel="00000000" w:rsidR="00000000" w:rsidRPr="00000000">
              <w:rPr>
                <w:sz w:val="18"/>
                <w:szCs w:val="18"/>
                <w:vertAlign w:val="superscript"/>
                <w:rtl w:val="0"/>
              </w:rPr>
              <w:t xml:space="preserve">T, </w:t>
            </w:r>
            <w:hyperlink r:id="rId112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A0">
            <w:pPr>
              <w:rPr>
                <w:sz w:val="18"/>
                <w:szCs w:val="18"/>
              </w:rPr>
            </w:pPr>
            <w:r w:rsidDel="00000000" w:rsidR="00000000" w:rsidRPr="00000000">
              <w:rPr>
                <w:sz w:val="18"/>
                <w:szCs w:val="18"/>
                <w:rtl w:val="0"/>
              </w:rPr>
              <w:t xml:space="preserve">14.3 Gy (20 cc) </w:t>
            </w:r>
            <w:hyperlink r:id="rId1130">
              <w:r w:rsidDel="00000000" w:rsidR="00000000" w:rsidRPr="00000000">
                <w:rPr>
                  <w:sz w:val="18"/>
                  <w:szCs w:val="18"/>
                  <w:vertAlign w:val="superscript"/>
                  <w:rtl w:val="0"/>
                </w:rPr>
                <w:t xml:space="preserve">101 </w:t>
              </w:r>
            </w:hyperlink>
            <w:r w:rsidDel="00000000" w:rsidR="00000000" w:rsidRPr="00000000">
              <w:rPr>
                <w:rtl w:val="0"/>
              </w:rPr>
            </w:r>
          </w:p>
        </w:tc>
        <w:tc>
          <w:tcPr>
            <w:tcBorders>
              <w:top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1">
            <w:pPr>
              <w:rPr>
                <w:sz w:val="18"/>
                <w:szCs w:val="18"/>
                <w:vertAlign w:val="superscript"/>
              </w:rPr>
            </w:pPr>
            <w:r w:rsidDel="00000000" w:rsidR="00000000" w:rsidRPr="00000000">
              <w:rPr>
                <w:sz w:val="18"/>
                <w:szCs w:val="18"/>
                <w:rtl w:val="0"/>
              </w:rPr>
              <w:t xml:space="preserve">[</w:t>
            </w:r>
            <w:hyperlink r:id="rId1131">
              <w:r w:rsidDel="00000000" w:rsidR="00000000" w:rsidRPr="00000000">
                <w:rPr>
                  <w:sz w:val="18"/>
                  <w:szCs w:val="18"/>
                  <w:rtl w:val="0"/>
                </w:rPr>
                <w:t xml:space="preserve">IROCK</w:t>
              </w:r>
            </w:hyperlink>
            <w:r w:rsidDel="00000000" w:rsidR="00000000" w:rsidRPr="00000000">
              <w:rPr>
                <w:sz w:val="18"/>
                <w:szCs w:val="18"/>
                <w:rtl w:val="0"/>
              </w:rPr>
              <w:t xml:space="preserve">]</w:t>
            </w:r>
            <w:r w:rsidDel="00000000" w:rsidR="00000000" w:rsidRPr="00000000">
              <w:rPr>
                <w:sz w:val="18"/>
                <w:szCs w:val="18"/>
                <w:rtl w:val="0"/>
              </w:rPr>
              <w:t xml:space="preserve">: ALARA. Aim for 26 Gy (1.5 cc). </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2">
            <w:pPr>
              <w:rPr>
                <w:b w:val="1"/>
                <w:sz w:val="18"/>
                <w:szCs w:val="18"/>
              </w:rPr>
            </w:pPr>
            <w:r w:rsidDel="00000000" w:rsidR="00000000" w:rsidRPr="00000000">
              <w:rPr>
                <w:b w:val="1"/>
                <w:sz w:val="18"/>
                <w:szCs w:val="18"/>
                <w:rtl w:val="0"/>
              </w:rPr>
              <w:t xml:space="preserve">Rectum</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3">
            <w:pPr>
              <w:rPr>
                <w:sz w:val="18"/>
                <w:szCs w:val="18"/>
              </w:rPr>
            </w:pPr>
            <w:r w:rsidDel="00000000" w:rsidR="00000000" w:rsidRPr="00000000">
              <w:rPr>
                <w:b w:val="1"/>
                <w:sz w:val="18"/>
                <w:szCs w:val="18"/>
                <w:rtl w:val="0"/>
              </w:rPr>
              <w:t xml:space="preserve">44.2 Gy </w:t>
            </w:r>
            <w:r w:rsidDel="00000000" w:rsidR="00000000" w:rsidRPr="00000000">
              <w:rPr>
                <w:sz w:val="18"/>
                <w:szCs w:val="18"/>
                <w:vertAlign w:val="superscript"/>
                <w:rtl w:val="0"/>
              </w:rPr>
              <w:t xml:space="preserve">T, </w:t>
            </w:r>
            <w:hyperlink r:id="rId113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A4">
            <w:pPr>
              <w:rPr>
                <w:sz w:val="18"/>
                <w:szCs w:val="18"/>
                <w:vertAlign w:val="superscript"/>
              </w:rPr>
            </w:pPr>
            <w:r w:rsidDel="00000000" w:rsidR="00000000" w:rsidRPr="00000000">
              <w:rPr>
                <w:sz w:val="18"/>
                <w:szCs w:val="18"/>
                <w:rtl w:val="0"/>
              </w:rPr>
              <w:t xml:space="preserve">39 Gy (3.5 cc) </w:t>
            </w:r>
            <w:r w:rsidDel="00000000" w:rsidR="00000000" w:rsidRPr="00000000">
              <w:rPr>
                <w:sz w:val="18"/>
                <w:szCs w:val="18"/>
                <w:vertAlign w:val="superscript"/>
                <w:rtl w:val="0"/>
              </w:rPr>
              <w:t xml:space="preserve">T, </w:t>
            </w:r>
            <w:hyperlink r:id="rId113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A5">
            <w:pPr>
              <w:rPr>
                <w:sz w:val="18"/>
                <w:szCs w:val="18"/>
              </w:rPr>
            </w:pPr>
            <w:r w:rsidDel="00000000" w:rsidR="00000000" w:rsidRPr="00000000">
              <w:rPr>
                <w:sz w:val="18"/>
                <w:szCs w:val="18"/>
                <w:rtl w:val="0"/>
              </w:rPr>
              <w:t xml:space="preserve">18.4 Gy </w:t>
            </w:r>
            <w:hyperlink r:id="rId1134">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A6">
            <w:pPr>
              <w:rPr>
                <w:sz w:val="18"/>
                <w:szCs w:val="18"/>
              </w:rPr>
            </w:pPr>
            <w:r w:rsidDel="00000000" w:rsidR="00000000" w:rsidRPr="00000000">
              <w:rPr>
                <w:sz w:val="18"/>
                <w:szCs w:val="18"/>
                <w:rtl w:val="0"/>
              </w:rPr>
              <w:t xml:space="preserve">14.3 - 22 Gy (20 cc)</w:t>
            </w:r>
            <w:hyperlink r:id="rId113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1136">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7">
            <w:pPr>
              <w:rPr>
                <w:sz w:val="18"/>
                <w:szCs w:val="18"/>
                <w:vertAlign w:val="superscript"/>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8">
            <w:pPr>
              <w:rPr>
                <w:b w:val="1"/>
                <w:sz w:val="18"/>
                <w:szCs w:val="18"/>
              </w:rPr>
            </w:pPr>
            <w:r w:rsidDel="00000000" w:rsidR="00000000" w:rsidRPr="00000000">
              <w:rPr>
                <w:b w:val="1"/>
                <w:sz w:val="18"/>
                <w:szCs w:val="18"/>
                <w:rtl w:val="0"/>
              </w:rPr>
              <w:t xml:space="preserve">Bladder wall</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9">
            <w:pPr>
              <w:rPr>
                <w:sz w:val="18"/>
                <w:szCs w:val="18"/>
              </w:rPr>
            </w:pPr>
            <w:r w:rsidDel="00000000" w:rsidR="00000000" w:rsidRPr="00000000">
              <w:rPr>
                <w:b w:val="1"/>
                <w:sz w:val="18"/>
                <w:szCs w:val="18"/>
                <w:rtl w:val="0"/>
              </w:rPr>
              <w:t xml:space="preserve">25 Gy</w:t>
            </w:r>
            <w:r w:rsidDel="00000000" w:rsidR="00000000" w:rsidRPr="00000000">
              <w:rPr>
                <w:sz w:val="18"/>
                <w:szCs w:val="18"/>
                <w:vertAlign w:val="superscript"/>
                <w:rtl w:val="0"/>
              </w:rPr>
              <w:t xml:space="preserve">T, </w:t>
            </w:r>
            <w:hyperlink r:id="rId113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AA">
            <w:pPr>
              <w:rPr>
                <w:sz w:val="18"/>
                <w:szCs w:val="18"/>
              </w:rPr>
            </w:pPr>
            <w:r w:rsidDel="00000000" w:rsidR="00000000" w:rsidRPr="00000000">
              <w:rPr>
                <w:sz w:val="18"/>
                <w:szCs w:val="18"/>
                <w:rtl w:val="0"/>
              </w:rPr>
              <w:t xml:space="preserve">18.4 Gy </w:t>
            </w:r>
            <w:hyperlink r:id="rId1138">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AB">
            <w:pPr>
              <w:rPr>
                <w:sz w:val="18"/>
                <w:szCs w:val="18"/>
              </w:rPr>
            </w:pPr>
            <w:r w:rsidDel="00000000" w:rsidR="00000000" w:rsidRPr="00000000">
              <w:rPr>
                <w:sz w:val="18"/>
                <w:szCs w:val="18"/>
                <w:rtl w:val="0"/>
              </w:rPr>
              <w:t xml:space="preserve">11.4 - 12 Gy (15 cc)</w:t>
            </w:r>
            <w:hyperlink r:id="rId113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1140">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AC">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D">
            <w:pPr>
              <w:rPr>
                <w:b w:val="1"/>
                <w:sz w:val="18"/>
                <w:szCs w:val="18"/>
              </w:rPr>
            </w:pPr>
            <w:r w:rsidDel="00000000" w:rsidR="00000000" w:rsidRPr="00000000">
              <w:rPr>
                <w:b w:val="1"/>
                <w:sz w:val="18"/>
                <w:szCs w:val="18"/>
                <w:rtl w:val="0"/>
              </w:rPr>
              <w:t xml:space="preserve">Ureter / Urethra</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AE">
            <w:pPr>
              <w:rPr>
                <w:sz w:val="18"/>
                <w:szCs w:val="18"/>
              </w:rPr>
            </w:pPr>
            <w:r w:rsidDel="00000000" w:rsidR="00000000" w:rsidRPr="00000000">
              <w:rPr>
                <w:b w:val="1"/>
                <w:sz w:val="18"/>
                <w:szCs w:val="18"/>
                <w:rtl w:val="0"/>
              </w:rPr>
              <w:t xml:space="preserve">35 Gy</w:t>
            </w:r>
            <w:r w:rsidDel="00000000" w:rsidR="00000000" w:rsidRPr="00000000">
              <w:rPr>
                <w:sz w:val="18"/>
                <w:szCs w:val="18"/>
                <w:vertAlign w:val="superscript"/>
                <w:rtl w:val="0"/>
              </w:rPr>
              <w:t xml:space="preserv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AF">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0">
            <w:pPr>
              <w:rPr>
                <w:b w:val="1"/>
                <w:sz w:val="18"/>
                <w:szCs w:val="18"/>
              </w:rPr>
            </w:pPr>
            <w:r w:rsidDel="00000000" w:rsidR="00000000" w:rsidRPr="00000000">
              <w:rPr>
                <w:b w:val="1"/>
                <w:sz w:val="18"/>
                <w:szCs w:val="18"/>
                <w:rtl w:val="0"/>
              </w:rPr>
              <w:t xml:space="preserve">Penile bulb</w:t>
            </w:r>
          </w:p>
        </w:tc>
        <w:tc>
          <w:tcPr>
            <w:tcBorders>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1">
            <w:pPr>
              <w:rPr>
                <w:sz w:val="18"/>
                <w:szCs w:val="18"/>
              </w:rPr>
            </w:pPr>
            <w:r w:rsidDel="00000000" w:rsidR="00000000" w:rsidRPr="00000000">
              <w:rPr>
                <w:sz w:val="18"/>
                <w:szCs w:val="18"/>
                <w:rtl w:val="0"/>
              </w:rPr>
              <w:t xml:space="preserve">34 Gy </w:t>
            </w:r>
            <w:hyperlink r:id="rId1141">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B2">
            <w:pPr>
              <w:rPr>
                <w:sz w:val="18"/>
                <w:szCs w:val="18"/>
              </w:rPr>
            </w:pPr>
            <w:r w:rsidDel="00000000" w:rsidR="00000000" w:rsidRPr="00000000">
              <w:rPr>
                <w:sz w:val="18"/>
                <w:szCs w:val="18"/>
                <w:rtl w:val="0"/>
              </w:rPr>
              <w:t xml:space="preserve">14 - 16 Gy (3 cc) </w:t>
            </w:r>
            <w:hyperlink r:id="rId114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1143">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B3">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4">
            <w:pPr>
              <w:rPr>
                <w:b w:val="1"/>
                <w:sz w:val="18"/>
                <w:szCs w:val="18"/>
              </w:rPr>
            </w:pPr>
            <w:r w:rsidDel="00000000" w:rsidR="00000000" w:rsidRPr="00000000">
              <w:rPr>
                <w:b w:val="1"/>
                <w:sz w:val="18"/>
                <w:szCs w:val="18"/>
                <w:rtl w:val="0"/>
              </w:rPr>
              <w:t xml:space="preserve">Femoral heads</w:t>
            </w:r>
          </w:p>
        </w:tc>
        <w:tc>
          <w:tcPr>
            <w:tcBorders>
              <w:bottom w:color="000000" w:space="0" w:sz="8" w:val="single"/>
              <w:righ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5">
            <w:pPr>
              <w:rPr>
                <w:sz w:val="18"/>
                <w:szCs w:val="18"/>
              </w:rPr>
            </w:pPr>
            <w:r w:rsidDel="00000000" w:rsidR="00000000" w:rsidRPr="00000000">
              <w:rPr>
                <w:sz w:val="18"/>
                <w:szCs w:val="18"/>
                <w:rtl w:val="0"/>
              </w:rPr>
              <w:t xml:space="preserve">14 Gy (10 cc) </w:t>
            </w:r>
            <w:hyperlink r:id="rId1144">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B6">
            <w:pPr>
              <w:rPr>
                <w:sz w:val="18"/>
                <w:szCs w:val="18"/>
              </w:rPr>
            </w:pPr>
            <w:r w:rsidDel="00000000" w:rsidR="00000000" w:rsidRPr="00000000">
              <w:rPr>
                <w:sz w:val="18"/>
                <w:szCs w:val="18"/>
                <w:rtl w:val="0"/>
              </w:rPr>
              <w:t xml:space="preserve">15 Gy (10 cc) </w:t>
            </w:r>
            <w:r w:rsidDel="00000000" w:rsidR="00000000" w:rsidRPr="00000000">
              <w:rPr>
                <w:sz w:val="18"/>
                <w:szCs w:val="18"/>
                <w:vertAlign w:val="superscript"/>
                <w:rtl w:val="0"/>
              </w:rPr>
              <w:t xml:space="preserve">T, </w:t>
            </w:r>
            <w:hyperlink r:id="rId1145">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B7">
            <w:pPr>
              <w:rPr>
                <w:sz w:val="18"/>
                <w:szCs w:val="18"/>
              </w:rPr>
            </w:pPr>
            <w:r w:rsidDel="00000000" w:rsidR="00000000" w:rsidRPr="00000000">
              <w:rPr>
                <w:rtl w:val="0"/>
              </w:rPr>
            </w:r>
          </w:p>
        </w:tc>
      </w:tr>
    </w:tbl>
    <w:p w:rsidR="00000000" w:rsidDel="00000000" w:rsidP="00000000" w:rsidRDefault="00000000" w:rsidRPr="00000000" w14:paraId="000006B8">
      <w:pPr>
        <w:pStyle w:val="Heading1"/>
        <w:spacing w:after="0" w:before="0" w:lineRule="auto"/>
        <w:rPr>
          <w:sz w:val="18"/>
          <w:szCs w:val="18"/>
        </w:rPr>
        <w:sectPr>
          <w:type w:val="nextPage"/>
          <w:pgSz w:h="12240" w:w="15840"/>
          <w:pgMar w:bottom="720" w:top="720" w:left="720" w:right="633.6" w:header="720" w:footer="720"/>
          <w:cols w:equalWidth="0"/>
        </w:sectPr>
      </w:pPr>
      <w:bookmarkStart w:colFirst="0" w:colLast="0" w:name="_mr39ph2i3l0v" w:id="44"/>
      <w:bookmarkEnd w:id="44"/>
      <w:r w:rsidDel="00000000" w:rsidR="00000000" w:rsidRPr="00000000">
        <w:rPr>
          <w:rtl w:val="0"/>
        </w:rPr>
      </w:r>
    </w:p>
    <w:p w:rsidR="00000000" w:rsidDel="00000000" w:rsidP="00000000" w:rsidRDefault="00000000" w:rsidRPr="00000000" w14:paraId="000006B9">
      <w:pPr>
        <w:pStyle w:val="Heading1"/>
        <w:spacing w:after="0" w:before="0" w:lineRule="auto"/>
        <w:rPr>
          <w:sz w:val="18"/>
          <w:szCs w:val="18"/>
        </w:rPr>
      </w:pPr>
      <w:bookmarkStart w:colFirst="0" w:colLast="0" w:name="_qguuewqzsx54" w:id="45"/>
      <w:bookmarkEnd w:id="45"/>
      <w:hyperlink w:anchor="_bvprouf2ng3w">
        <w:r w:rsidDel="00000000" w:rsidR="00000000" w:rsidRPr="00000000">
          <w:rPr>
            <w:sz w:val="18"/>
            <w:szCs w:val="18"/>
            <w:rtl w:val="0"/>
          </w:rPr>
          <w:t xml:space="preserve">SBRT</w:t>
        </w:r>
      </w:hyperlink>
      <w:r w:rsidDel="00000000" w:rsidR="00000000" w:rsidRPr="00000000">
        <w:rPr>
          <w:rtl w:val="0"/>
        </w:rPr>
      </w:r>
    </w:p>
    <w:tbl>
      <w:tblPr>
        <w:tblStyle w:val="Table17"/>
        <w:tblW w:w="27855.768297455965" w:type="dxa"/>
        <w:jc w:val="left"/>
        <w:tblInd w:w="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460"/>
        <w:gridCol w:w="2640"/>
        <w:gridCol w:w="7665"/>
        <w:gridCol w:w="1349.9088062622309"/>
        <w:gridCol w:w="1349.9088062622309"/>
        <w:gridCol w:w="1349.9088062622309"/>
        <w:gridCol w:w="1349.9088062622309"/>
        <w:gridCol w:w="1349.9088062622309"/>
        <w:gridCol w:w="6721.2242661448145"/>
        <w:tblGridChange w:id="0">
          <w:tblGrid>
            <w:gridCol w:w="1620"/>
            <w:gridCol w:w="2460"/>
            <w:gridCol w:w="2640"/>
            <w:gridCol w:w="7665"/>
            <w:gridCol w:w="1349.9088062622309"/>
            <w:gridCol w:w="1349.9088062622309"/>
            <w:gridCol w:w="1349.9088062622309"/>
            <w:gridCol w:w="1349.9088062622309"/>
            <w:gridCol w:w="1349.9088062622309"/>
            <w:gridCol w:w="6721.2242661448145"/>
          </w:tblGrid>
        </w:tblGridChange>
      </w:tblGrid>
      <w:tr>
        <w:trPr>
          <w:trHeight w:val="257.59999999999997"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A">
            <w:pPr>
              <w:pStyle w:val="Heading2"/>
              <w:widowControl w:val="0"/>
              <w:jc w:val="center"/>
              <w:rPr/>
            </w:pPr>
            <w:bookmarkStart w:colFirst="0" w:colLast="0" w:name="_8x994kszmew" w:id="46"/>
            <w:bookmarkEnd w:id="46"/>
            <w:hyperlink w:anchor="_bvprouf2ng3w">
              <w:r w:rsidDel="00000000" w:rsidR="00000000" w:rsidRPr="00000000">
                <w:rPr>
                  <w:rtl w:val="0"/>
                </w:rPr>
                <w:t xml:space="preserve">CNS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B">
            <w:pPr>
              <w:widowControl w:val="0"/>
              <w:jc w:val="center"/>
              <w:rPr>
                <w:b w:val="1"/>
                <w:sz w:val="18"/>
                <w:szCs w:val="18"/>
              </w:rPr>
            </w:pPr>
            <w:r w:rsidDel="00000000" w:rsidR="00000000" w:rsidRPr="00000000">
              <w:rPr>
                <w:sz w:val="18"/>
                <w:szCs w:val="18"/>
                <w:rtl w:val="0"/>
              </w:rPr>
              <w:t xml:space="preserve">[</w:t>
            </w:r>
            <w:hyperlink w:anchor="_z1n7n1n9ds6t">
              <w:r w:rsidDel="00000000" w:rsidR="00000000" w:rsidRPr="00000000">
                <w:rPr>
                  <w:b w:val="1"/>
                  <w:sz w:val="18"/>
                  <w:szCs w:val="18"/>
                  <w:rtl w:val="0"/>
                </w:rPr>
                <w:t xml:space="preserve">3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C">
            <w:pPr>
              <w:widowControl w:val="0"/>
              <w:jc w:val="center"/>
              <w:rPr>
                <w:b w:val="1"/>
                <w:sz w:val="18"/>
                <w:szCs w:val="18"/>
              </w:rPr>
            </w:pPr>
            <w:r w:rsidDel="00000000" w:rsidR="00000000" w:rsidRPr="00000000">
              <w:rPr>
                <w:sz w:val="18"/>
                <w:szCs w:val="18"/>
                <w:rtl w:val="0"/>
              </w:rPr>
              <w:t xml:space="preserve">[</w:t>
            </w:r>
            <w:hyperlink w:anchor="_z1n7n1n9ds6t">
              <w:r w:rsidDel="00000000" w:rsidR="00000000" w:rsidRPr="00000000">
                <w:rPr>
                  <w:b w:val="1"/>
                  <w:sz w:val="18"/>
                  <w:szCs w:val="18"/>
                  <w:rtl w:val="0"/>
                </w:rPr>
                <w:t xml:space="preserve">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D">
            <w:pPr>
              <w:widowControl w:val="0"/>
              <w:rPr>
                <w:b w:val="1"/>
                <w:sz w:val="18"/>
                <w:szCs w:val="18"/>
              </w:rPr>
            </w:pPr>
            <w:r w:rsidDel="00000000" w:rsidR="00000000" w:rsidRPr="00000000">
              <w:rPr>
                <w:b w:val="1"/>
                <w:sz w:val="18"/>
                <w:szCs w:val="18"/>
                <w:rtl w:val="0"/>
              </w:rPr>
              <w:t xml:space="preserve">As a common theme, 25/5 is "safe" most anywhere as a point dose.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BE">
            <w:pPr>
              <w:rPr>
                <w:b w:val="1"/>
                <w:sz w:val="18"/>
                <w:szCs w:val="18"/>
              </w:rPr>
            </w:pPr>
            <w:r w:rsidDel="00000000" w:rsidR="00000000" w:rsidRPr="00000000">
              <w:rPr>
                <w:b w:val="1"/>
                <w:sz w:val="18"/>
                <w:szCs w:val="18"/>
                <w:rtl w:val="0"/>
              </w:rPr>
              <w:t xml:space="preserve">Brain</w:t>
            </w:r>
          </w:p>
          <w:p w:rsidR="00000000" w:rsidDel="00000000" w:rsidP="00000000" w:rsidRDefault="00000000" w:rsidRPr="00000000" w14:paraId="000006BF">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0">
            <w:pPr>
              <w:rPr>
                <w:sz w:val="18"/>
                <w:szCs w:val="18"/>
                <w:vertAlign w:val="superscript"/>
              </w:rPr>
            </w:pPr>
            <w:r w:rsidDel="00000000" w:rsidR="00000000" w:rsidRPr="00000000">
              <w:rPr>
                <w:b w:val="1"/>
                <w:sz w:val="18"/>
                <w:szCs w:val="18"/>
                <w:rtl w:val="0"/>
              </w:rPr>
              <w:t xml:space="preserve">18 Gy </w:t>
            </w:r>
            <w:r w:rsidDel="00000000" w:rsidR="00000000" w:rsidRPr="00000000">
              <w:rPr>
                <w:sz w:val="18"/>
                <w:szCs w:val="18"/>
                <w:rtl w:val="0"/>
              </w:rPr>
              <w:t xml:space="preserve">(</w:t>
            </w:r>
            <w:r w:rsidDel="00000000" w:rsidR="00000000" w:rsidRPr="00000000">
              <w:rPr>
                <w:b w:val="1"/>
                <w:sz w:val="18"/>
                <w:szCs w:val="18"/>
                <w:rtl w:val="0"/>
              </w:rPr>
              <w:t xml:space="preserve">30.2 cc</w:t>
            </w:r>
            <w:r w:rsidDel="00000000" w:rsidR="00000000" w:rsidRPr="00000000">
              <w:rPr>
                <w:sz w:val="18"/>
                <w:szCs w:val="18"/>
                <w:rtl w:val="0"/>
              </w:rPr>
              <w:t xml:space="preserve">) </w:t>
            </w:r>
            <w:hyperlink r:id="rId1146">
              <w:r w:rsidDel="00000000" w:rsidR="00000000" w:rsidRPr="00000000">
                <w:rPr>
                  <w:sz w:val="18"/>
                  <w:szCs w:val="18"/>
                  <w:vertAlign w:val="superscript"/>
                  <w:rtl w:val="0"/>
                </w:rPr>
                <w:t xml:space="preserve">intact</w:t>
              </w:r>
            </w:hyperlink>
            <w:r w:rsidDel="00000000" w:rsidR="00000000" w:rsidRPr="00000000">
              <w:rPr>
                <w:rtl w:val="0"/>
              </w:rPr>
            </w:r>
          </w:p>
          <w:p w:rsidR="00000000" w:rsidDel="00000000" w:rsidP="00000000" w:rsidRDefault="00000000" w:rsidRPr="00000000" w14:paraId="000006C1">
            <w:pPr>
              <w:rPr>
                <w:sz w:val="18"/>
                <w:szCs w:val="18"/>
              </w:rPr>
            </w:pPr>
            <w:r w:rsidDel="00000000" w:rsidR="00000000" w:rsidRPr="00000000">
              <w:rPr>
                <w:b w:val="1"/>
                <w:sz w:val="18"/>
                <w:szCs w:val="18"/>
                <w:rtl w:val="0"/>
              </w:rPr>
              <w:t xml:space="preserve">24 Gy </w:t>
            </w:r>
            <w:r w:rsidDel="00000000" w:rsidR="00000000" w:rsidRPr="00000000">
              <w:rPr>
                <w:sz w:val="18"/>
                <w:szCs w:val="18"/>
                <w:rtl w:val="0"/>
              </w:rPr>
              <w:t xml:space="preserve">(</w:t>
            </w:r>
            <w:r w:rsidDel="00000000" w:rsidR="00000000" w:rsidRPr="00000000">
              <w:rPr>
                <w:b w:val="1"/>
                <w:sz w:val="18"/>
                <w:szCs w:val="18"/>
                <w:rtl w:val="0"/>
              </w:rPr>
              <w:t xml:space="preserve">16.8 cc</w:t>
            </w:r>
            <w:r w:rsidDel="00000000" w:rsidR="00000000" w:rsidRPr="00000000">
              <w:rPr>
                <w:sz w:val="18"/>
                <w:szCs w:val="18"/>
                <w:rtl w:val="0"/>
              </w:rPr>
              <w:t xml:space="preserve">) </w:t>
            </w:r>
            <w:hyperlink r:id="rId1147">
              <w:r w:rsidDel="00000000" w:rsidR="00000000" w:rsidRPr="00000000">
                <w:rPr>
                  <w:sz w:val="18"/>
                  <w:szCs w:val="18"/>
                  <w:vertAlign w:val="superscript"/>
                  <w:rtl w:val="0"/>
                </w:rPr>
                <w:t xml:space="preserve">post-op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2">
            <w:pPr>
              <w:rPr>
                <w:sz w:val="18"/>
                <w:szCs w:val="18"/>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10.5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148">
              <w:r w:rsidDel="00000000" w:rsidR="00000000" w:rsidRPr="00000000">
                <w:rPr>
                  <w:sz w:val="18"/>
                  <w:szCs w:val="18"/>
                  <w:vertAlign w:val="superscript"/>
                  <w:rtl w:val="0"/>
                </w:rPr>
                <w:t xml:space="preserve">intact</w:t>
              </w:r>
            </w:hyperlink>
            <w:r w:rsidDel="00000000" w:rsidR="00000000" w:rsidRPr="00000000">
              <w:rPr>
                <w:rtl w:val="0"/>
              </w:rPr>
            </w:r>
          </w:p>
          <w:p w:rsidR="00000000" w:rsidDel="00000000" w:rsidP="00000000" w:rsidRDefault="00000000" w:rsidRPr="00000000" w14:paraId="000006C3">
            <w:pPr>
              <w:rPr>
                <w:sz w:val="18"/>
                <w:szCs w:val="18"/>
              </w:rPr>
            </w:pPr>
            <w:r w:rsidDel="00000000" w:rsidR="00000000" w:rsidRPr="00000000">
              <w:rPr>
                <w:b w:val="1"/>
                <w:sz w:val="18"/>
                <w:szCs w:val="18"/>
                <w:rtl w:val="0"/>
              </w:rPr>
              <w:t xml:space="preserve">33.5 Gy </w:t>
            </w:r>
            <w:r w:rsidDel="00000000" w:rsidR="00000000" w:rsidRPr="00000000">
              <w:rPr>
                <w:sz w:val="18"/>
                <w:szCs w:val="18"/>
                <w:rtl w:val="0"/>
              </w:rPr>
              <w:t xml:space="preserve">(</w:t>
            </w:r>
            <w:r w:rsidDel="00000000" w:rsidR="00000000" w:rsidRPr="00000000">
              <w:rPr>
                <w:b w:val="1"/>
                <w:sz w:val="18"/>
                <w:szCs w:val="18"/>
                <w:rtl w:val="0"/>
              </w:rPr>
              <w:t xml:space="preserve">0.05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149">
              <w:r w:rsidDel="00000000" w:rsidR="00000000" w:rsidRPr="00000000">
                <w:rPr>
                  <w:sz w:val="18"/>
                  <w:szCs w:val="18"/>
                  <w:vertAlign w:val="superscript"/>
                  <w:rtl w:val="0"/>
                </w:rPr>
                <w:t xml:space="preserve">post-op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4">
            <w:pPr>
              <w:rPr>
                <w:sz w:val="18"/>
                <w:szCs w:val="18"/>
              </w:rPr>
            </w:pPr>
            <w:r w:rsidDel="00000000" w:rsidR="00000000" w:rsidRPr="00000000">
              <w:rPr>
                <w:sz w:val="18"/>
                <w:szCs w:val="18"/>
                <w:rtl w:val="0"/>
              </w:rPr>
              <w:t xml:space="preserve">Hot spots within the surgical cavity do not appear to matter.</w:t>
            </w:r>
          </w:p>
          <w:p w:rsidR="00000000" w:rsidDel="00000000" w:rsidP="00000000" w:rsidRDefault="00000000" w:rsidRPr="00000000" w14:paraId="000006C5">
            <w:pPr>
              <w:rPr>
                <w:sz w:val="18"/>
                <w:szCs w:val="18"/>
                <w:vertAlign w:val="superscript"/>
              </w:rPr>
            </w:pPr>
            <w:r w:rsidDel="00000000" w:rsidR="00000000" w:rsidRPr="00000000">
              <w:rPr>
                <w:sz w:val="18"/>
                <w:szCs w:val="18"/>
                <w:rtl w:val="0"/>
              </w:rPr>
              <w:t xml:space="preserve">See Tips and Tricks to deliver SRS safely.</w:t>
            </w:r>
            <w:r w:rsidDel="00000000" w:rsidR="00000000" w:rsidRPr="00000000">
              <w:rPr>
                <w:sz w:val="18"/>
                <w:szCs w:val="18"/>
                <w:rtl w:val="0"/>
              </w:rPr>
              <w:t xml:space="preserve"> </w:t>
            </w:r>
            <w:hyperlink r:id="rId1150">
              <w:r w:rsidDel="00000000" w:rsidR="00000000" w:rsidRPr="00000000">
                <w:rPr>
                  <w:sz w:val="18"/>
                  <w:szCs w:val="18"/>
                  <w:vertAlign w:val="superscript"/>
                  <w:rtl w:val="0"/>
                </w:rPr>
                <w:t xml:space="preserve">RoR</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6">
            <w:pPr>
              <w:rPr>
                <w:b w:val="1"/>
                <w:sz w:val="18"/>
                <w:szCs w:val="18"/>
              </w:rPr>
            </w:pPr>
            <w:r w:rsidDel="00000000" w:rsidR="00000000" w:rsidRPr="00000000">
              <w:rPr>
                <w:b w:val="1"/>
                <w:sz w:val="18"/>
                <w:szCs w:val="18"/>
                <w:rtl w:val="0"/>
              </w:rPr>
              <w:t xml:space="preserve">Brainstem</w:t>
            </w:r>
          </w:p>
          <w:p w:rsidR="00000000" w:rsidDel="00000000" w:rsidP="00000000" w:rsidRDefault="00000000" w:rsidRPr="00000000" w14:paraId="000006C7">
            <w:pPr>
              <w:rPr>
                <w:sz w:val="18"/>
                <w:szCs w:val="18"/>
              </w:rPr>
            </w:pPr>
            <w:r w:rsidDel="00000000" w:rsidR="00000000" w:rsidRPr="00000000">
              <w:rPr>
                <w:sz w:val="18"/>
                <w:szCs w:val="18"/>
                <w:rtl w:val="0"/>
              </w:rPr>
              <w:t xml:space="preserve">(not medulla)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8">
            <w:pPr>
              <w:rPr>
                <w:sz w:val="18"/>
                <w:szCs w:val="18"/>
              </w:rPr>
            </w:pPr>
            <w:r w:rsidDel="00000000" w:rsidR="00000000" w:rsidRPr="00000000">
              <w:rPr>
                <w:b w:val="1"/>
                <w:sz w:val="18"/>
                <w:szCs w:val="18"/>
                <w:rtl w:val="0"/>
              </w:rPr>
              <w:t xml:space="preserve">23.1 Gy </w:t>
            </w:r>
            <w:hyperlink r:id="rId115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 </w:t>
            </w:r>
            <w:hyperlink r:id="rId115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C9">
            <w:pPr>
              <w:rPr>
                <w:sz w:val="18"/>
                <w:szCs w:val="18"/>
              </w:rPr>
            </w:pPr>
            <w:r w:rsidDel="00000000" w:rsidR="00000000" w:rsidRPr="00000000">
              <w:rPr>
                <w:sz w:val="18"/>
                <w:szCs w:val="18"/>
                <w:rtl w:val="0"/>
              </w:rPr>
              <w:t xml:space="preserve">18 Gy (0.1 cc) </w:t>
            </w:r>
            <w:hyperlink r:id="rId1153">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(0.5 cc) </w:t>
            </w:r>
            <w:hyperlink r:id="rId1154">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A">
            <w:pPr>
              <w:rPr>
                <w:sz w:val="18"/>
                <w:szCs w:val="18"/>
              </w:rPr>
            </w:pPr>
            <w:r w:rsidDel="00000000" w:rsidR="00000000" w:rsidRPr="00000000">
              <w:rPr>
                <w:b w:val="1"/>
                <w:sz w:val="18"/>
                <w:szCs w:val="18"/>
                <w:rtl w:val="0"/>
              </w:rPr>
              <w:t xml:space="preserve">31 Gy </w:t>
            </w:r>
            <w:hyperlink r:id="rId1155">
              <w:r w:rsidDel="00000000" w:rsidR="00000000" w:rsidRPr="00000000">
                <w:rPr>
                  <w:sz w:val="18"/>
                  <w:szCs w:val="18"/>
                  <w:vertAlign w:val="superscript"/>
                  <w:rtl w:val="0"/>
                </w:rPr>
                <w:t xml:space="preserve">101 </w:t>
              </w:r>
            </w:hyperlink>
            <w:r w:rsidDel="00000000" w:rsidR="00000000" w:rsidRPr="00000000">
              <w:rPr>
                <w:sz w:val="18"/>
                <w:szCs w:val="18"/>
                <w:vertAlign w:val="superscript"/>
                <w:rtl w:val="0"/>
              </w:rPr>
              <w:t xml:space="preserve">/ </w:t>
            </w:r>
            <w:hyperlink r:id="rId1156">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CB">
            <w:pPr>
              <w:rPr>
                <w:sz w:val="18"/>
                <w:szCs w:val="18"/>
                <w:vertAlign w:val="superscript"/>
              </w:rPr>
            </w:pPr>
            <w:r w:rsidDel="00000000" w:rsidR="00000000" w:rsidRPr="00000000">
              <w:rPr>
                <w:sz w:val="18"/>
                <w:szCs w:val="18"/>
                <w:rtl w:val="0"/>
              </w:rPr>
              <w:t xml:space="preserve">23 Gy (0.1 cc) </w:t>
            </w:r>
            <w:hyperlink r:id="rId1157">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rtl w:val="0"/>
              </w:rPr>
              <w:t xml:space="preserve">(0.5 cc) </w:t>
            </w:r>
            <w:hyperlink r:id="rId1158">
              <w:r w:rsidDel="00000000" w:rsidR="00000000" w:rsidRPr="00000000">
                <w:rPr>
                  <w:sz w:val="18"/>
                  <w:szCs w:val="18"/>
                  <w:vertAlign w:val="superscript"/>
                  <w:rtl w:val="0"/>
                </w:rPr>
                <w:t xml:space="preserve">101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C">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bookmarkStart w:colFirst="0" w:colLast="0" w:name="kix.in811mescodu" w:id="47"/>
          <w:bookmarkEnd w:id="47"/>
          <w:p w:rsidR="00000000" w:rsidDel="00000000" w:rsidP="00000000" w:rsidRDefault="00000000" w:rsidRPr="00000000" w14:paraId="000006CD">
            <w:pPr>
              <w:rPr>
                <w:sz w:val="18"/>
                <w:szCs w:val="18"/>
              </w:rPr>
            </w:pPr>
            <w:r w:rsidDel="00000000" w:rsidR="00000000" w:rsidRPr="00000000">
              <w:rPr>
                <w:b w:val="1"/>
                <w:sz w:val="18"/>
                <w:szCs w:val="18"/>
                <w:rtl w:val="0"/>
              </w:rPr>
              <w:t xml:space="preserve">Cord </w:t>
              <w:br w:type="textWrapping"/>
            </w:r>
            <w:r w:rsidDel="00000000" w:rsidR="00000000" w:rsidRPr="00000000">
              <w:rPr>
                <w:sz w:val="18"/>
                <w:szCs w:val="18"/>
                <w:rtl w:val="0"/>
              </w:rPr>
              <w:t xml:space="preserve">(includes medulla)</w:t>
            </w:r>
          </w:p>
          <w:p w:rsidR="00000000" w:rsidDel="00000000" w:rsidP="00000000" w:rsidRDefault="00000000" w:rsidRPr="00000000" w14:paraId="000006C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CF">
            <w:pPr>
              <w:rPr>
                <w:sz w:val="18"/>
                <w:szCs w:val="18"/>
                <w:vertAlign w:val="superscript"/>
              </w:rPr>
            </w:pPr>
            <w:r w:rsidDel="00000000" w:rsidR="00000000" w:rsidRPr="00000000">
              <w:rPr>
                <w:sz w:val="18"/>
                <w:szCs w:val="18"/>
                <w:rtl w:val="0"/>
              </w:rPr>
              <w:t xml:space="preserve">22.5 Gy </w:t>
            </w:r>
            <w:r w:rsidDel="00000000" w:rsidR="00000000" w:rsidRPr="00000000">
              <w:rPr>
                <w:sz w:val="18"/>
                <w:szCs w:val="18"/>
                <w:vertAlign w:val="superscript"/>
                <w:rtl w:val="0"/>
              </w:rPr>
              <w:t xml:space="preserve">T, </w:t>
            </w:r>
            <w:hyperlink r:id="rId115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D0">
            <w:pPr>
              <w:rPr>
                <w:b w:val="1"/>
                <w:sz w:val="18"/>
                <w:szCs w:val="18"/>
              </w:rPr>
            </w:pPr>
            <w:r w:rsidDel="00000000" w:rsidR="00000000" w:rsidRPr="00000000">
              <w:rPr>
                <w:sz w:val="18"/>
                <w:szCs w:val="18"/>
                <w:rtl w:val="0"/>
              </w:rPr>
              <w:t xml:space="preserve">21.9 Gy </w:t>
            </w:r>
            <w:hyperlink r:id="rId1160">
              <w:r w:rsidDel="00000000" w:rsidR="00000000" w:rsidRPr="00000000">
                <w:rPr>
                  <w:sz w:val="18"/>
                  <w:szCs w:val="18"/>
                  <w:vertAlign w:val="superscript"/>
                  <w:rtl w:val="0"/>
                </w:rPr>
                <w:t xml:space="preserve">101 </w:t>
              </w:r>
            </w:hyperlink>
            <w:r w:rsidDel="00000000" w:rsidR="00000000" w:rsidRPr="00000000">
              <w:rPr>
                <w:sz w:val="18"/>
                <w:szCs w:val="18"/>
                <w:vertAlign w:val="superscript"/>
                <w:rtl w:val="0"/>
              </w:rPr>
              <w:t xml:space="preserve">/ </w:t>
            </w:r>
            <w:hyperlink r:id="rId116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D1">
            <w:pPr>
              <w:rPr>
                <w:sz w:val="18"/>
                <w:szCs w:val="18"/>
                <w:vertAlign w:val="superscript"/>
              </w:rPr>
            </w:pPr>
            <w:r w:rsidDel="00000000" w:rsidR="00000000" w:rsidRPr="00000000">
              <w:rPr>
                <w:b w:val="1"/>
                <w:sz w:val="18"/>
                <w:szCs w:val="18"/>
                <w:rtl w:val="0"/>
              </w:rPr>
              <w:t xml:space="preserve">20.3 Gy </w:t>
            </w:r>
            <w:hyperlink w:anchor="kix.klvlwgqivafe">
              <w:r w:rsidDel="00000000" w:rsidR="00000000" w:rsidRPr="00000000">
                <w:rPr>
                  <w:sz w:val="18"/>
                  <w:szCs w:val="18"/>
                  <w:vertAlign w:val="superscript"/>
                  <w:rtl w:val="0"/>
                </w:rPr>
                <w:t xml:space="preserve">HyTEC 2019</w:t>
              </w:r>
            </w:hyperlink>
            <w:r w:rsidDel="00000000" w:rsidR="00000000" w:rsidRPr="00000000">
              <w:rPr>
                <w:rtl w:val="0"/>
              </w:rPr>
            </w:r>
          </w:p>
          <w:p w:rsidR="00000000" w:rsidDel="00000000" w:rsidP="00000000" w:rsidRDefault="00000000" w:rsidRPr="00000000" w14:paraId="000006D2">
            <w:pPr>
              <w:rPr>
                <w:sz w:val="18"/>
                <w:szCs w:val="18"/>
              </w:rPr>
            </w:pPr>
            <w:r w:rsidDel="00000000" w:rsidR="00000000" w:rsidRPr="00000000">
              <w:rPr>
                <w:sz w:val="18"/>
                <w:szCs w:val="18"/>
                <w:rtl w:val="0"/>
              </w:rPr>
              <w:t xml:space="preserve">18 Gy (0.1 cc, 10%) </w:t>
            </w:r>
            <w:hyperlink r:id="rId116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D3">
            <w:pPr>
              <w:rPr>
                <w:sz w:val="18"/>
                <w:szCs w:val="18"/>
              </w:rPr>
            </w:pPr>
            <w:r w:rsidDel="00000000" w:rsidR="00000000" w:rsidRPr="00000000">
              <w:rPr>
                <w:sz w:val="18"/>
                <w:szCs w:val="18"/>
                <w:rtl w:val="0"/>
              </w:rPr>
              <w:t xml:space="preserve">18 Gy (0.35 cc) </w:t>
            </w:r>
            <w:hyperlink r:id="rId1163">
              <w:r w:rsidDel="00000000" w:rsidR="00000000" w:rsidRPr="00000000">
                <w:rPr>
                  <w:sz w:val="18"/>
                  <w:szCs w:val="18"/>
                  <w:vertAlign w:val="superscript"/>
                  <w:rtl w:val="0"/>
                </w:rPr>
                <w:t xml:space="preserve">101 </w:t>
              </w:r>
            </w:hyperlink>
            <w:r w:rsidDel="00000000" w:rsidR="00000000" w:rsidRPr="00000000">
              <w:rPr>
                <w:rtl w:val="0"/>
              </w:rPr>
            </w:r>
          </w:p>
          <w:p w:rsidR="00000000" w:rsidDel="00000000" w:rsidP="00000000" w:rsidRDefault="00000000" w:rsidRPr="00000000" w14:paraId="000006D4">
            <w:pPr>
              <w:rPr>
                <w:sz w:val="18"/>
                <w:szCs w:val="18"/>
              </w:rPr>
            </w:pPr>
            <w:r w:rsidDel="00000000" w:rsidR="00000000" w:rsidRPr="00000000">
              <w:rPr>
                <w:sz w:val="18"/>
                <w:szCs w:val="18"/>
                <w:rtl w:val="0"/>
              </w:rPr>
              <w:t xml:space="preserve">12.3 - 13 Gy (1.2 cc)</w:t>
            </w:r>
            <w:hyperlink r:id="rId116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116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D5">
            <w:pPr>
              <w:rPr>
                <w:i w:val="1"/>
                <w:sz w:val="18"/>
                <w:szCs w:val="18"/>
              </w:rPr>
            </w:pPr>
            <w:r w:rsidDel="00000000" w:rsidR="00000000" w:rsidRPr="00000000">
              <w:rPr>
                <w:sz w:val="18"/>
                <w:szCs w:val="18"/>
                <w:rtl w:val="0"/>
              </w:rPr>
              <w:t xml:space="preserve">12.3 Gy (1 cc) </w:t>
            </w:r>
            <w:hyperlink r:id="rId1166">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D6">
            <w:pPr>
              <w:rPr>
                <w:sz w:val="18"/>
                <w:szCs w:val="18"/>
                <w:vertAlign w:val="superscript"/>
              </w:rPr>
            </w:pPr>
            <w:r w:rsidDel="00000000" w:rsidR="00000000" w:rsidRPr="00000000">
              <w:rPr>
                <w:sz w:val="18"/>
                <w:szCs w:val="18"/>
                <w:rtl w:val="0"/>
              </w:rPr>
              <w:t xml:space="preserve">32 Gy (+3 mm PRV)</w:t>
            </w:r>
            <w:hyperlink r:id="rId116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6D7">
            <w:pPr>
              <w:rPr>
                <w:sz w:val="18"/>
                <w:szCs w:val="18"/>
                <w:vertAlign w:val="superscript"/>
              </w:rPr>
            </w:pPr>
            <w:r w:rsidDel="00000000" w:rsidR="00000000" w:rsidRPr="00000000">
              <w:rPr>
                <w:sz w:val="18"/>
                <w:szCs w:val="18"/>
                <w:rtl w:val="0"/>
              </w:rPr>
              <w:t xml:space="preserve">30 Gy </w:t>
            </w:r>
            <w:hyperlink r:id="rId116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169">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170">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w:t>
            </w:r>
            <w:hyperlink r:id="rId1171">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6D8">
            <w:pPr>
              <w:rPr>
                <w:sz w:val="18"/>
                <w:szCs w:val="18"/>
              </w:rPr>
            </w:pPr>
            <w:r w:rsidDel="00000000" w:rsidR="00000000" w:rsidRPr="00000000">
              <w:rPr>
                <w:sz w:val="18"/>
                <w:szCs w:val="18"/>
                <w:rtl w:val="0"/>
              </w:rPr>
              <w:t xml:space="preserve">28 Gy </w:t>
            </w:r>
            <w:hyperlink r:id="rId117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D9">
            <w:pPr>
              <w:rPr>
                <w:b w:val="1"/>
                <w:sz w:val="18"/>
                <w:szCs w:val="18"/>
              </w:rPr>
            </w:pPr>
            <w:r w:rsidDel="00000000" w:rsidR="00000000" w:rsidRPr="00000000">
              <w:rPr>
                <w:b w:val="1"/>
                <w:sz w:val="18"/>
                <w:szCs w:val="18"/>
                <w:rtl w:val="0"/>
              </w:rPr>
              <w:t xml:space="preserve">25.3 Gy </w:t>
            </w:r>
            <w:hyperlink w:anchor="kix.klvlwgqivafe">
              <w:r w:rsidDel="00000000" w:rsidR="00000000" w:rsidRPr="00000000">
                <w:rPr>
                  <w:sz w:val="18"/>
                  <w:szCs w:val="18"/>
                  <w:vertAlign w:val="superscript"/>
                  <w:rtl w:val="0"/>
                </w:rPr>
                <w:t xml:space="preserve">HyTEC '19</w:t>
              </w:r>
            </w:hyperlink>
            <w:r w:rsidDel="00000000" w:rsidR="00000000" w:rsidRPr="00000000">
              <w:rPr>
                <w:rtl w:val="0"/>
              </w:rPr>
            </w:r>
          </w:p>
          <w:p w:rsidR="00000000" w:rsidDel="00000000" w:rsidP="00000000" w:rsidRDefault="00000000" w:rsidRPr="00000000" w14:paraId="000006DA">
            <w:pPr>
              <w:rPr>
                <w:sz w:val="18"/>
                <w:szCs w:val="18"/>
              </w:rPr>
            </w:pPr>
            <w:r w:rsidDel="00000000" w:rsidR="00000000" w:rsidRPr="00000000">
              <w:rPr>
                <w:sz w:val="18"/>
                <w:szCs w:val="18"/>
                <w:rtl w:val="0"/>
              </w:rPr>
              <w:t xml:space="preserve">23 Gy (0.1 cc, 10%) </w:t>
            </w:r>
            <w:hyperlink r:id="rId1173">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DB">
            <w:pPr>
              <w:rPr>
                <w:sz w:val="18"/>
                <w:szCs w:val="18"/>
              </w:rPr>
            </w:pPr>
            <w:r w:rsidDel="00000000" w:rsidR="00000000" w:rsidRPr="00000000">
              <w:rPr>
                <w:sz w:val="18"/>
                <w:szCs w:val="18"/>
                <w:rtl w:val="0"/>
              </w:rPr>
              <w:t xml:space="preserve">22.5 Gy (0.25 cc) </w:t>
            </w:r>
            <w:hyperlink r:id="rId1174">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6DC">
            <w:pPr>
              <w:rPr>
                <w:sz w:val="18"/>
                <w:szCs w:val="18"/>
                <w:vertAlign w:val="superscript"/>
              </w:rPr>
            </w:pPr>
            <w:r w:rsidDel="00000000" w:rsidR="00000000" w:rsidRPr="00000000">
              <w:rPr>
                <w:sz w:val="18"/>
                <w:szCs w:val="18"/>
                <w:rtl w:val="0"/>
              </w:rPr>
              <w:t xml:space="preserve">22 - 23 Gy (0.35 cc) </w:t>
            </w:r>
            <w:r w:rsidDel="00000000" w:rsidR="00000000" w:rsidRPr="00000000">
              <w:rPr>
                <w:sz w:val="18"/>
                <w:szCs w:val="18"/>
                <w:vertAlign w:val="superscript"/>
                <w:rtl w:val="0"/>
              </w:rPr>
              <w:t xml:space="preserve">T , </w:t>
            </w:r>
            <w:hyperlink r:id="rId117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176">
              <w:r w:rsidDel="00000000" w:rsidR="00000000" w:rsidRPr="00000000">
                <w:rPr>
                  <w:sz w:val="18"/>
                  <w:szCs w:val="18"/>
                  <w:vertAlign w:val="superscript"/>
                  <w:rtl w:val="0"/>
                </w:rPr>
                <w:t xml:space="preserve">BR002</w:t>
              </w:r>
            </w:hyperlink>
            <w:hyperlink r:id="rId1177">
              <w:r w:rsidDel="00000000" w:rsidR="00000000" w:rsidRPr="00000000">
                <w:rPr>
                  <w:sz w:val="18"/>
                  <w:szCs w:val="18"/>
                  <w:vertAlign w:val="superscript"/>
                  <w:rtl w:val="0"/>
                </w:rPr>
                <w:t xml:space="preserve"> </w:t>
              </w:r>
            </w:hyperlink>
            <w:r w:rsidDel="00000000" w:rsidR="00000000" w:rsidRPr="00000000">
              <w:rPr>
                <w:rtl w:val="0"/>
              </w:rPr>
            </w:r>
          </w:p>
          <w:p w:rsidR="00000000" w:rsidDel="00000000" w:rsidP="00000000" w:rsidRDefault="00000000" w:rsidRPr="00000000" w14:paraId="000006DD">
            <w:pPr>
              <w:rPr>
                <w:sz w:val="18"/>
                <w:szCs w:val="18"/>
              </w:rPr>
            </w:pPr>
            <w:r w:rsidDel="00000000" w:rsidR="00000000" w:rsidRPr="00000000">
              <w:rPr>
                <w:sz w:val="18"/>
                <w:szCs w:val="18"/>
                <w:rtl w:val="0"/>
              </w:rPr>
              <w:t xml:space="preserve">14.5 - 15.6 Gy (1.2 cc) </w:t>
            </w:r>
            <w:hyperlink r:id="rId117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T, </w:t>
            </w:r>
            <w:hyperlink r:id="rId117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DE">
            <w:pPr>
              <w:rPr>
                <w:sz w:val="18"/>
                <w:szCs w:val="18"/>
              </w:rPr>
            </w:pPr>
            <w:r w:rsidDel="00000000" w:rsidR="00000000" w:rsidRPr="00000000">
              <w:rPr>
                <w:sz w:val="18"/>
                <w:szCs w:val="18"/>
                <w:rtl w:val="0"/>
              </w:rPr>
              <w:t xml:space="preserve">14.5 Gy (1 cc) </w:t>
            </w:r>
            <w:hyperlink r:id="rId1180">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DF">
            <w:pPr>
              <w:rPr>
                <w:sz w:val="18"/>
                <w:szCs w:val="18"/>
              </w:rPr>
            </w:pPr>
            <w:r w:rsidDel="00000000" w:rsidR="00000000" w:rsidRPr="00000000">
              <w:rPr>
                <w:sz w:val="18"/>
                <w:szCs w:val="18"/>
                <w:rtl w:val="0"/>
              </w:rPr>
              <w:t xml:space="preserve">13.5 Gy (0.5 cc) </w:t>
            </w:r>
            <w:hyperlink r:id="rId1181">
              <w:r w:rsidDel="00000000" w:rsidR="00000000" w:rsidRPr="00000000">
                <w:rPr>
                  <w:sz w:val="18"/>
                  <w:szCs w:val="18"/>
                  <w:vertAlign w:val="superscript"/>
                  <w:rtl w:val="0"/>
                </w:rPr>
                <w:t xml:space="preserve">08-13</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0">
            <w:pPr>
              <w:rPr>
                <w:b w:val="1"/>
                <w:sz w:val="18"/>
                <w:szCs w:val="18"/>
              </w:rPr>
            </w:pPr>
            <w:r w:rsidDel="00000000" w:rsidR="00000000" w:rsidRPr="00000000">
              <w:rPr>
                <w:rtl w:val="0"/>
              </w:rPr>
            </w:r>
          </w:p>
          <w:p w:rsidR="00000000" w:rsidDel="00000000" w:rsidP="00000000" w:rsidRDefault="00000000" w:rsidRPr="00000000" w14:paraId="000006E1">
            <w:pPr>
              <w:rPr>
                <w:b w:val="1"/>
                <w:sz w:val="18"/>
                <w:szCs w:val="18"/>
              </w:rPr>
            </w:pPr>
            <w:r w:rsidDel="00000000" w:rsidR="00000000" w:rsidRPr="00000000">
              <w:rPr>
                <w:rtl w:val="0"/>
              </w:rPr>
            </w:r>
          </w:p>
          <w:p w:rsidR="00000000" w:rsidDel="00000000" w:rsidP="00000000" w:rsidRDefault="00000000" w:rsidRPr="00000000" w14:paraId="000006E2">
            <w:pPr>
              <w:rPr>
                <w:sz w:val="18"/>
                <w:szCs w:val="18"/>
              </w:rPr>
            </w:pPr>
            <w:r w:rsidDel="00000000" w:rsidR="00000000" w:rsidRPr="00000000">
              <w:rPr>
                <w:rtl w:val="0"/>
              </w:rPr>
            </w:r>
          </w:p>
          <w:p w:rsidR="00000000" w:rsidDel="00000000" w:rsidP="00000000" w:rsidRDefault="00000000" w:rsidRPr="00000000" w14:paraId="000006E3">
            <w:pPr>
              <w:rPr>
                <w:b w:val="1"/>
                <w:sz w:val="18"/>
                <w:szCs w:val="18"/>
              </w:rPr>
            </w:pPr>
            <w:r w:rsidDel="00000000" w:rsidR="00000000" w:rsidRPr="00000000">
              <w:rPr>
                <w:sz w:val="18"/>
                <w:szCs w:val="18"/>
                <w:rtl w:val="0"/>
              </w:rPr>
              <w:t xml:space="preserve">Percentages apply to subvolume of cord (e.g. 5-6 mm above and below lesion).</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4">
            <w:pPr>
              <w:rPr>
                <w:b w:val="1"/>
                <w:sz w:val="18"/>
                <w:szCs w:val="18"/>
              </w:rPr>
            </w:pPr>
            <w:r w:rsidDel="00000000" w:rsidR="00000000" w:rsidRPr="00000000">
              <w:rPr>
                <w:b w:val="1"/>
                <w:sz w:val="18"/>
                <w:szCs w:val="18"/>
                <w:rtl w:val="0"/>
              </w:rPr>
              <w:t xml:space="preserve">OC/ON</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5">
            <w:pPr>
              <w:rPr>
                <w:b w:val="1"/>
                <w:sz w:val="18"/>
                <w:szCs w:val="18"/>
              </w:rPr>
            </w:pPr>
            <w:r w:rsidDel="00000000" w:rsidR="00000000" w:rsidRPr="00000000">
              <w:rPr>
                <w:b w:val="1"/>
                <w:sz w:val="18"/>
                <w:szCs w:val="18"/>
                <w:rtl w:val="0"/>
              </w:rPr>
              <w:t xml:space="preserve">17.4 Gy </w:t>
            </w:r>
            <w:hyperlink r:id="rId1182">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6E6">
            <w:pPr>
              <w:rPr>
                <w:sz w:val="18"/>
                <w:szCs w:val="18"/>
              </w:rPr>
            </w:pPr>
            <w:r w:rsidDel="00000000" w:rsidR="00000000" w:rsidRPr="00000000">
              <w:rPr>
                <w:sz w:val="18"/>
                <w:szCs w:val="18"/>
                <w:rtl w:val="0"/>
              </w:rPr>
              <w:t xml:space="preserve">15 Gy (0.1 cc) </w:t>
            </w:r>
            <w:hyperlink r:id="rId1183">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E7">
            <w:pPr>
              <w:rPr>
                <w:sz w:val="18"/>
                <w:szCs w:val="18"/>
              </w:rPr>
            </w:pPr>
            <w:r w:rsidDel="00000000" w:rsidR="00000000" w:rsidRPr="00000000">
              <w:rPr>
                <w:sz w:val="18"/>
                <w:szCs w:val="18"/>
                <w:rtl w:val="0"/>
              </w:rPr>
              <w:t xml:space="preserve">15.3 Gy (0.2 cc) </w:t>
            </w:r>
            <w:hyperlink r:id="rId1184">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8">
            <w:pPr>
              <w:rPr>
                <w:sz w:val="18"/>
                <w:szCs w:val="18"/>
              </w:rPr>
            </w:pPr>
            <w:r w:rsidDel="00000000" w:rsidR="00000000" w:rsidRPr="00000000">
              <w:rPr>
                <w:b w:val="1"/>
                <w:sz w:val="18"/>
                <w:szCs w:val="18"/>
                <w:rtl w:val="0"/>
              </w:rPr>
              <w:t xml:space="preserve">25 Gy </w:t>
            </w:r>
            <w:hyperlink r:id="rId1185">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6E9">
            <w:pPr>
              <w:widowControl w:val="0"/>
              <w:rPr>
                <w:sz w:val="18"/>
                <w:szCs w:val="18"/>
                <w:vertAlign w:val="superscript"/>
              </w:rPr>
            </w:pPr>
            <w:r w:rsidDel="00000000" w:rsidR="00000000" w:rsidRPr="00000000">
              <w:rPr>
                <w:sz w:val="18"/>
                <w:szCs w:val="18"/>
                <w:rtl w:val="0"/>
              </w:rPr>
              <w:t xml:space="preserve">22.5 Gy (0.1 cc) </w:t>
            </w:r>
            <w:hyperlink r:id="rId1186">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23 Gy (0.2 cc) </w:t>
            </w:r>
            <w:hyperlink r:id="rId1187">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B">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C">
            <w:pPr>
              <w:rPr>
                <w:b w:val="1"/>
                <w:sz w:val="18"/>
                <w:szCs w:val="18"/>
              </w:rPr>
            </w:pPr>
            <w:r w:rsidDel="00000000" w:rsidR="00000000" w:rsidRPr="00000000">
              <w:rPr>
                <w:b w:val="1"/>
                <w:sz w:val="18"/>
                <w:szCs w:val="18"/>
                <w:rtl w:val="0"/>
              </w:rPr>
              <w:t xml:space="preserve">Cochlea</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D">
            <w:pPr>
              <w:rPr>
                <w:sz w:val="18"/>
                <w:szCs w:val="18"/>
              </w:rPr>
            </w:pPr>
            <w:r w:rsidDel="00000000" w:rsidR="00000000" w:rsidRPr="00000000">
              <w:rPr>
                <w:b w:val="1"/>
                <w:sz w:val="18"/>
                <w:szCs w:val="18"/>
                <w:rtl w:val="0"/>
              </w:rPr>
              <w:t xml:space="preserve">17.1 Gy</w:t>
            </w:r>
            <w:r w:rsidDel="00000000" w:rsidR="00000000" w:rsidRPr="00000000">
              <w:rPr>
                <w:sz w:val="18"/>
                <w:szCs w:val="18"/>
                <w:rtl w:val="0"/>
              </w:rPr>
              <w:t xml:space="preserve"> </w:t>
            </w:r>
            <w:hyperlink r:id="rId118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 </w:t>
            </w:r>
            <w:hyperlink r:id="rId1189">
              <w:r w:rsidDel="00000000" w:rsidR="00000000" w:rsidRPr="00000000">
                <w:rPr>
                  <w:sz w:val="18"/>
                  <w:szCs w:val="18"/>
                  <w:vertAlign w:val="superscript"/>
                  <w:rtl w:val="0"/>
                </w:rPr>
                <w:t xml:space="preserve">UK</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E">
            <w:pPr>
              <w:widowControl w:val="0"/>
              <w:rPr>
                <w:b w:val="1"/>
                <w:sz w:val="18"/>
                <w:szCs w:val="18"/>
              </w:rPr>
            </w:pPr>
            <w:r w:rsidDel="00000000" w:rsidR="00000000" w:rsidRPr="00000000">
              <w:rPr>
                <w:b w:val="1"/>
                <w:sz w:val="18"/>
                <w:szCs w:val="18"/>
                <w:rtl w:val="0"/>
              </w:rPr>
              <w:t xml:space="preserve">25 Gy </w:t>
            </w:r>
            <w:hyperlink r:id="rId119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 </w:t>
            </w:r>
            <w:hyperlink r:id="rId1191">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EF">
            <w:pPr>
              <w:rPr>
                <w:sz w:val="18"/>
                <w:szCs w:val="18"/>
              </w:rPr>
            </w:pPr>
            <w:r w:rsidDel="00000000" w:rsidR="00000000" w:rsidRPr="00000000">
              <w:rPr>
                <w:sz w:val="18"/>
                <w:szCs w:val="18"/>
                <w:rtl w:val="0"/>
              </w:rPr>
              <w:t xml:space="preserve">Rx acoustic neuromas to 25/5 if between 1.5 and 3 cm. Give 12.5/1 for &lt; 1.5 cm.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0">
            <w:pPr>
              <w:rPr>
                <w:sz w:val="18"/>
                <w:szCs w:val="18"/>
              </w:rPr>
            </w:pPr>
            <w:r w:rsidDel="00000000" w:rsidR="00000000" w:rsidRPr="00000000">
              <w:rPr>
                <w:sz w:val="18"/>
                <w:szCs w:val="18"/>
                <w:rtl w:val="0"/>
              </w:rPr>
              <w:t xml:space="preserve">Hippocampus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1">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7.3 Gy (40%)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3">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4">
            <w:pPr>
              <w:rPr>
                <w:b w:val="1"/>
                <w:sz w:val="18"/>
                <w:szCs w:val="18"/>
              </w:rPr>
            </w:pPr>
            <w:r w:rsidDel="00000000" w:rsidR="00000000" w:rsidRPr="00000000">
              <w:rPr>
                <w:b w:val="1"/>
                <w:sz w:val="18"/>
                <w:szCs w:val="18"/>
                <w:rtl w:val="0"/>
              </w:rPr>
              <w:t xml:space="preserve">Lens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6">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7">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8">
            <w:pPr>
              <w:rPr>
                <w:b w:val="1"/>
                <w:sz w:val="18"/>
                <w:szCs w:val="18"/>
              </w:rPr>
            </w:pPr>
            <w:r w:rsidDel="00000000" w:rsidR="00000000" w:rsidRPr="00000000">
              <w:rPr>
                <w:b w:val="1"/>
                <w:sz w:val="18"/>
                <w:szCs w:val="18"/>
                <w:rtl w:val="0"/>
              </w:rPr>
              <w:t xml:space="preserve">Orbit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9">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A">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B">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C">
            <w:pPr>
              <w:rPr>
                <w:b w:val="1"/>
                <w:sz w:val="18"/>
                <w:szCs w:val="18"/>
              </w:rPr>
            </w:pPr>
            <w:r w:rsidDel="00000000" w:rsidR="00000000" w:rsidRPr="00000000">
              <w:rPr>
                <w:b w:val="1"/>
                <w:sz w:val="18"/>
                <w:szCs w:val="18"/>
                <w:rtl w:val="0"/>
              </w:rPr>
              <w:t xml:space="preserve">Brachial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6FD">
            <w:pPr>
              <w:rPr>
                <w:sz w:val="18"/>
                <w:szCs w:val="18"/>
              </w:rPr>
            </w:pPr>
            <w:r w:rsidDel="00000000" w:rsidR="00000000" w:rsidRPr="00000000">
              <w:rPr>
                <w:b w:val="1"/>
                <w:sz w:val="18"/>
                <w:szCs w:val="18"/>
                <w:rtl w:val="0"/>
              </w:rPr>
              <w:t xml:space="preserve">26 Gy</w:t>
            </w:r>
            <w:r w:rsidDel="00000000" w:rsidR="00000000" w:rsidRPr="00000000">
              <w:rPr>
                <w:sz w:val="18"/>
                <w:szCs w:val="18"/>
                <w:rtl w:val="0"/>
              </w:rPr>
              <w:t xml:space="preserve"> </w:t>
            </w:r>
            <w:r w:rsidDel="00000000" w:rsidR="00000000" w:rsidRPr="00000000">
              <w:rPr>
                <w:sz w:val="18"/>
                <w:szCs w:val="18"/>
                <w:vertAlign w:val="superscript"/>
                <w:rtl w:val="0"/>
              </w:rPr>
              <w:t xml:space="preserve">T / </w:t>
            </w:r>
            <w:hyperlink r:id="rId1192">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19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6FE">
            <w:pPr>
              <w:rPr>
                <w:sz w:val="18"/>
                <w:szCs w:val="18"/>
              </w:rPr>
            </w:pPr>
            <w:r w:rsidDel="00000000" w:rsidR="00000000" w:rsidRPr="00000000">
              <w:rPr>
                <w:sz w:val="18"/>
                <w:szCs w:val="18"/>
                <w:rtl w:val="0"/>
              </w:rPr>
              <w:t xml:space="preserve">24 Gy </w:t>
            </w:r>
            <w:hyperlink r:id="rId119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 </w:t>
            </w:r>
            <w:hyperlink r:id="rId119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6FF">
            <w:pPr>
              <w:rPr>
                <w:sz w:val="18"/>
                <w:szCs w:val="18"/>
                <w:vertAlign w:val="superscript"/>
              </w:rPr>
            </w:pPr>
            <w:r w:rsidDel="00000000" w:rsidR="00000000" w:rsidRPr="00000000">
              <w:rPr>
                <w:sz w:val="18"/>
                <w:szCs w:val="18"/>
                <w:rtl w:val="0"/>
              </w:rPr>
              <w:t xml:space="preserve">20.4 - </w:t>
            </w:r>
            <w:r w:rsidDel="00000000" w:rsidR="00000000" w:rsidRPr="00000000">
              <w:rPr>
                <w:b w:val="1"/>
                <w:sz w:val="18"/>
                <w:szCs w:val="18"/>
                <w:rtl w:val="0"/>
              </w:rPr>
              <w:t xml:space="preserve">22 Gy </w:t>
            </w:r>
            <w:r w:rsidDel="00000000" w:rsidR="00000000" w:rsidRPr="00000000">
              <w:rPr>
                <w:sz w:val="18"/>
                <w:szCs w:val="18"/>
                <w:rtl w:val="0"/>
              </w:rPr>
              <w:t xml:space="preserve">(</w:t>
            </w:r>
            <w:r w:rsidDel="00000000" w:rsidR="00000000" w:rsidRPr="00000000">
              <w:rPr>
                <w:b w:val="1"/>
                <w:sz w:val="18"/>
                <w:szCs w:val="18"/>
                <w:rtl w:val="0"/>
              </w:rPr>
              <w:t xml:space="preserve">3 cc</w:t>
            </w:r>
            <w:r w:rsidDel="00000000" w:rsidR="00000000" w:rsidRPr="00000000">
              <w:rPr>
                <w:sz w:val="18"/>
                <w:szCs w:val="18"/>
                <w:rtl w:val="0"/>
              </w:rPr>
              <w:t xml:space="preserve">) </w:t>
            </w:r>
            <w:hyperlink r:id="rId119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w:t>
            </w:r>
            <w:r w:rsidDel="00000000" w:rsidR="00000000" w:rsidRPr="00000000">
              <w:rPr>
                <w:sz w:val="18"/>
                <w:szCs w:val="18"/>
                <w:vertAlign w:val="superscript"/>
                <w:rtl w:val="0"/>
              </w:rPr>
              <w:t xml:space="preserve"> T, </w:t>
            </w:r>
            <w:hyperlink r:id="rId119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00">
            <w:pPr>
              <w:rPr>
                <w:sz w:val="18"/>
                <w:szCs w:val="18"/>
              </w:rPr>
            </w:pPr>
            <w:r w:rsidDel="00000000" w:rsidR="00000000" w:rsidRPr="00000000">
              <w:rPr>
                <w:sz w:val="18"/>
                <w:szCs w:val="18"/>
                <w:rtl w:val="0"/>
              </w:rPr>
              <w:t xml:space="preserve">24 - 26 Gy (0.5 cc) </w:t>
            </w:r>
            <w:r w:rsidDel="00000000" w:rsidR="00000000" w:rsidRPr="00000000">
              <w:rPr>
                <w:sz w:val="18"/>
                <w:szCs w:val="18"/>
                <w:vertAlign w:val="superscript"/>
                <w:rtl w:val="0"/>
              </w:rPr>
              <w:t xml:space="preserve">UK</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01">
            <w:pPr>
              <w:rPr>
                <w:sz w:val="18"/>
                <w:szCs w:val="18"/>
              </w:rPr>
            </w:pPr>
            <w:r w:rsidDel="00000000" w:rsidR="00000000" w:rsidRPr="00000000">
              <w:rPr>
                <w:sz w:val="18"/>
                <w:szCs w:val="18"/>
                <w:rtl w:val="0"/>
              </w:rPr>
              <w:t xml:space="preserve">35 Gy </w:t>
            </w:r>
            <w:hyperlink r:id="rId1198">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702">
            <w:pPr>
              <w:rPr>
                <w:sz w:val="18"/>
                <w:szCs w:val="18"/>
                <w:vertAlign w:val="superscript"/>
              </w:rPr>
            </w:pPr>
            <w:r w:rsidDel="00000000" w:rsidR="00000000" w:rsidRPr="00000000">
              <w:rPr>
                <w:b w:val="1"/>
                <w:sz w:val="18"/>
                <w:szCs w:val="18"/>
                <w:rtl w:val="0"/>
              </w:rPr>
              <w:t xml:space="preserve">32 Gy</w:t>
            </w:r>
            <w:r w:rsidDel="00000000" w:rsidR="00000000" w:rsidRPr="00000000">
              <w:rPr>
                <w:sz w:val="18"/>
                <w:szCs w:val="18"/>
                <w:rtl w:val="0"/>
              </w:rPr>
              <w:t xml:space="preserve"> </w:t>
            </w:r>
            <w:hyperlink r:id="rId1199">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200">
              <w:r w:rsidDel="00000000" w:rsidR="00000000" w:rsidRPr="00000000">
                <w:rPr>
                  <w:sz w:val="18"/>
                  <w:szCs w:val="18"/>
                  <w:vertAlign w:val="superscript"/>
                  <w:rtl w:val="0"/>
                </w:rPr>
                <w:t xml:space="preserve">BR002</w:t>
              </w:r>
            </w:hyperlink>
            <w:r w:rsidDel="00000000" w:rsidR="00000000" w:rsidRPr="00000000">
              <w:rPr>
                <w:sz w:val="18"/>
                <w:szCs w:val="18"/>
                <w:vertAlign w:val="superscript"/>
                <w:rtl w:val="0"/>
              </w:rPr>
              <w:t xml:space="preserve">, </w:t>
            </w:r>
            <w:hyperlink r:id="rId1201">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03">
            <w:pPr>
              <w:widowControl w:val="0"/>
              <w:rPr>
                <w:sz w:val="18"/>
                <w:szCs w:val="18"/>
                <w:vertAlign w:val="superscript"/>
              </w:rPr>
            </w:pPr>
            <w:r w:rsidDel="00000000" w:rsidR="00000000" w:rsidRPr="00000000">
              <w:rPr>
                <w:sz w:val="18"/>
                <w:szCs w:val="18"/>
                <w:rtl w:val="0"/>
              </w:rPr>
              <w:t xml:space="preserve">30.5 Gy </w:t>
            </w:r>
            <w:hyperlink r:id="rId1202">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1203">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04">
            <w:pPr>
              <w:widowControl w:val="0"/>
              <w:rPr>
                <w:sz w:val="18"/>
                <w:szCs w:val="18"/>
                <w:vertAlign w:val="superscript"/>
              </w:rPr>
            </w:pPr>
            <w:r w:rsidDel="00000000" w:rsidR="00000000" w:rsidRPr="00000000">
              <w:rPr>
                <w:sz w:val="18"/>
                <w:szCs w:val="18"/>
                <w:rtl w:val="0"/>
              </w:rPr>
              <w:t xml:space="preserve">27 -</w:t>
            </w:r>
            <w:r w:rsidDel="00000000" w:rsidR="00000000" w:rsidRPr="00000000">
              <w:rPr>
                <w:b w:val="1"/>
                <w:sz w:val="18"/>
                <w:szCs w:val="18"/>
                <w:rtl w:val="0"/>
              </w:rPr>
              <w:t xml:space="preserve"> 30 Gy </w:t>
            </w:r>
            <w:r w:rsidDel="00000000" w:rsidR="00000000" w:rsidRPr="00000000">
              <w:rPr>
                <w:sz w:val="18"/>
                <w:szCs w:val="18"/>
                <w:rtl w:val="0"/>
              </w:rPr>
              <w:t xml:space="preserve">(</w:t>
            </w:r>
            <w:r w:rsidDel="00000000" w:rsidR="00000000" w:rsidRPr="00000000">
              <w:rPr>
                <w:b w:val="1"/>
                <w:sz w:val="18"/>
                <w:szCs w:val="18"/>
                <w:rtl w:val="0"/>
              </w:rPr>
              <w:t xml:space="preserve">3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20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05">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20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05">
            <w:pPr>
              <w:widowControl w:val="0"/>
              <w:rPr>
                <w:sz w:val="18"/>
                <w:szCs w:val="18"/>
                <w:vertAlign w:val="superscript"/>
              </w:rPr>
            </w:pPr>
            <w:r w:rsidDel="00000000" w:rsidR="00000000" w:rsidRPr="00000000">
              <w:rPr>
                <w:sz w:val="18"/>
                <w:szCs w:val="18"/>
                <w:rtl w:val="0"/>
              </w:rPr>
              <w:t xml:space="preserve">27 - 29 Gy (0.5 cc) </w:t>
            </w:r>
            <w:hyperlink r:id="rId1207">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06">
            <w:pPr>
              <w:rPr>
                <w:sz w:val="18"/>
                <w:szCs w:val="18"/>
              </w:rPr>
            </w:pPr>
            <w:r w:rsidDel="00000000" w:rsidR="00000000" w:rsidRPr="00000000">
              <w:rPr>
                <w:sz w:val="18"/>
                <w:szCs w:val="18"/>
                <w:rtl w:val="0"/>
              </w:rPr>
              <w:t xml:space="preserve">"Limit the brachial plexus to 25-32 Gy in 3-5 fractions" - Joe Chang</w:t>
            </w:r>
          </w:p>
          <w:p w:rsidR="00000000" w:rsidDel="00000000" w:rsidP="00000000" w:rsidRDefault="00000000" w:rsidRPr="00000000" w14:paraId="00000707">
            <w:pPr>
              <w:ind w:left="0" w:firstLine="0"/>
              <w:rPr>
                <w:sz w:val="18"/>
                <w:szCs w:val="18"/>
              </w:rPr>
            </w:pPr>
            <w:r w:rsidDel="00000000" w:rsidR="00000000" w:rsidRPr="00000000">
              <w:rPr>
                <w:sz w:val="18"/>
                <w:szCs w:val="18"/>
                <w:rtl w:val="0"/>
              </w:rPr>
              <w:t xml:space="preserve">Brachial plexopathy [</w:t>
            </w:r>
            <w:hyperlink r:id="rId1208">
              <w:r w:rsidDel="00000000" w:rsidR="00000000" w:rsidRPr="00000000">
                <w:rPr>
                  <w:sz w:val="18"/>
                  <w:szCs w:val="18"/>
                  <w:rtl w:val="0"/>
                </w:rPr>
                <w:t xml:space="preserve">Forquer RTO '09</w:t>
              </w:r>
            </w:hyperlink>
            <w:r w:rsidDel="00000000" w:rsidR="00000000" w:rsidRPr="00000000">
              <w:rPr>
                <w:sz w:val="18"/>
                <w:szCs w:val="18"/>
                <w:rtl w:val="0"/>
              </w:rPr>
              <w:t xml:space="preserve">]: 3-4 fractions. </w:t>
            </w:r>
          </w:p>
          <w:p w:rsidR="00000000" w:rsidDel="00000000" w:rsidP="00000000" w:rsidRDefault="00000000" w:rsidRPr="00000000" w14:paraId="00000708">
            <w:pPr>
              <w:numPr>
                <w:ilvl w:val="0"/>
                <w:numId w:val="82"/>
              </w:numPr>
              <w:ind w:left="720" w:hanging="360"/>
              <w:rPr>
                <w:sz w:val="18"/>
                <w:szCs w:val="18"/>
              </w:rPr>
            </w:pPr>
            <w:r w:rsidDel="00000000" w:rsidR="00000000" w:rsidRPr="00000000">
              <w:rPr>
                <w:rFonts w:ascii="Cardo" w:cs="Cardo" w:eastAsia="Cardo" w:hAnsi="Cardo"/>
                <w:sz w:val="18"/>
                <w:szCs w:val="18"/>
                <w:rtl w:val="0"/>
              </w:rPr>
              <w:t xml:space="preserve">2y risk of brachial plexopathy for Dmax of ± 26 Gy of 8→ 46%.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09">
            <w:pPr>
              <w:rPr>
                <w:b w:val="1"/>
                <w:color w:val="cccccc"/>
                <w:sz w:val="18"/>
                <w:szCs w:val="18"/>
              </w:rPr>
            </w:pPr>
            <w:r w:rsidDel="00000000" w:rsidR="00000000" w:rsidRPr="00000000">
              <w:rPr>
                <w:b w:val="1"/>
                <w:sz w:val="18"/>
                <w:szCs w:val="18"/>
                <w:rtl w:val="0"/>
              </w:rPr>
              <w:t xml:space="preserve">Cauda Equina</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0A">
            <w:pPr>
              <w:rPr>
                <w:sz w:val="18"/>
                <w:szCs w:val="18"/>
                <w:vertAlign w:val="superscript"/>
              </w:rPr>
            </w:pPr>
            <w:r w:rsidDel="00000000" w:rsidR="00000000" w:rsidRPr="00000000">
              <w:rPr>
                <w:b w:val="1"/>
                <w:sz w:val="18"/>
                <w:szCs w:val="18"/>
                <w:rtl w:val="0"/>
              </w:rPr>
              <w:t xml:space="preserve">25.5 Gy </w:t>
            </w:r>
            <w:r w:rsidDel="00000000" w:rsidR="00000000" w:rsidRPr="00000000">
              <w:rPr>
                <w:sz w:val="18"/>
                <w:szCs w:val="18"/>
                <w:vertAlign w:val="superscript"/>
                <w:rtl w:val="0"/>
              </w:rPr>
              <w:t xml:space="preserve">T, </w:t>
            </w:r>
            <w:hyperlink r:id="rId120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0B">
            <w:pPr>
              <w:rPr>
                <w:sz w:val="18"/>
                <w:szCs w:val="18"/>
                <w:vertAlign w:val="superscript"/>
              </w:rPr>
            </w:pPr>
            <w:r w:rsidDel="00000000" w:rsidR="00000000" w:rsidRPr="00000000">
              <w:rPr>
                <w:sz w:val="18"/>
                <w:szCs w:val="18"/>
                <w:rtl w:val="0"/>
              </w:rPr>
              <w:t xml:space="preserve">24 Gy </w:t>
            </w:r>
            <w:hyperlink r:id="rId121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 </w:t>
            </w:r>
            <w:hyperlink r:id="rId121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0C">
            <w:pPr>
              <w:rPr>
                <w:sz w:val="18"/>
                <w:szCs w:val="18"/>
                <w:vertAlign w:val="superscript"/>
              </w:rPr>
            </w:pPr>
            <w:r w:rsidDel="00000000" w:rsidR="00000000" w:rsidRPr="00000000">
              <w:rPr>
                <w:sz w:val="18"/>
                <w:szCs w:val="18"/>
                <w:rtl w:val="0"/>
              </w:rPr>
              <w:t xml:space="preserve">21.9 Gy (5 cc) </w:t>
            </w:r>
            <w:hyperlink r:id="rId121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13">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0D">
            <w:pPr>
              <w:widowControl w:val="0"/>
              <w:rPr>
                <w:b w:val="1"/>
                <w:sz w:val="18"/>
                <w:szCs w:val="18"/>
              </w:rPr>
            </w:pPr>
            <w:r w:rsidDel="00000000" w:rsidR="00000000" w:rsidRPr="00000000">
              <w:rPr>
                <w:rtl w:val="0"/>
              </w:rPr>
            </w:r>
          </w:p>
          <w:p w:rsidR="00000000" w:rsidDel="00000000" w:rsidP="00000000" w:rsidRDefault="00000000" w:rsidRPr="00000000" w14:paraId="0000070E">
            <w:pPr>
              <w:widowControl w:val="0"/>
              <w:rPr>
                <w:b w:val="1"/>
                <w:sz w:val="18"/>
                <w:szCs w:val="18"/>
              </w:rPr>
            </w:pPr>
            <w:r w:rsidDel="00000000" w:rsidR="00000000" w:rsidRPr="00000000">
              <w:rPr>
                <w:b w:val="1"/>
                <w:sz w:val="18"/>
                <w:szCs w:val="18"/>
                <w:rtl w:val="0"/>
              </w:rPr>
              <w:t xml:space="preserve">32 Gy </w:t>
            </w:r>
            <w:hyperlink r:id="rId121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 </w:t>
            </w:r>
            <w:hyperlink r:id="rId1215">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 </w:t>
            </w:r>
            <w:hyperlink r:id="rId121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0F">
            <w:pPr>
              <w:widowControl w:val="0"/>
              <w:rPr>
                <w:sz w:val="18"/>
                <w:szCs w:val="18"/>
                <w:vertAlign w:val="superscript"/>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 cc</w:t>
            </w:r>
            <w:r w:rsidDel="00000000" w:rsidR="00000000" w:rsidRPr="00000000">
              <w:rPr>
                <w:sz w:val="18"/>
                <w:szCs w:val="18"/>
                <w:rtl w:val="0"/>
              </w:rPr>
              <w:t xml:space="preserve">) </w:t>
            </w:r>
            <w:hyperlink r:id="rId1217">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18">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0">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1">
            <w:pPr>
              <w:rPr>
                <w:b w:val="1"/>
                <w:sz w:val="18"/>
                <w:szCs w:val="18"/>
              </w:rPr>
            </w:pPr>
            <w:r w:rsidDel="00000000" w:rsidR="00000000" w:rsidRPr="00000000">
              <w:rPr>
                <w:b w:val="1"/>
                <w:sz w:val="18"/>
                <w:szCs w:val="18"/>
                <w:rtl w:val="0"/>
              </w:rPr>
              <w:t xml:space="preserve">Sacral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2">
            <w:pPr>
              <w:rPr>
                <w:b w:val="1"/>
                <w:sz w:val="18"/>
                <w:szCs w:val="18"/>
                <w:vertAlign w:val="superscript"/>
              </w:rPr>
            </w:pPr>
            <w:r w:rsidDel="00000000" w:rsidR="00000000" w:rsidRPr="00000000">
              <w:rPr>
                <w:b w:val="1"/>
                <w:sz w:val="18"/>
                <w:szCs w:val="18"/>
                <w:rtl w:val="0"/>
              </w:rPr>
              <w:t xml:space="preserve">24 Gy </w:t>
            </w:r>
            <w:hyperlink r:id="rId121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 </w:t>
            </w:r>
            <w:hyperlink r:id="rId1220">
              <w:r w:rsidDel="00000000" w:rsidR="00000000" w:rsidRPr="00000000">
                <w:rPr>
                  <w:sz w:val="18"/>
                  <w:szCs w:val="18"/>
                  <w:vertAlign w:val="superscript"/>
                  <w:rtl w:val="0"/>
                </w:rPr>
                <w:t xml:space="preserve">UK</w:t>
              </w:r>
            </w:hyperlink>
            <w:r w:rsidDel="00000000" w:rsidR="00000000" w:rsidRPr="00000000">
              <w:rPr>
                <w:b w:val="1"/>
                <w:sz w:val="18"/>
                <w:szCs w:val="18"/>
                <w:vertAlign w:val="superscript"/>
                <w:rtl w:val="0"/>
              </w:rPr>
              <w:t xml:space="preserve"> / </w:t>
            </w:r>
            <w:hyperlink r:id="rId122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13">
            <w:pPr>
              <w:rPr>
                <w:sz w:val="18"/>
                <w:szCs w:val="18"/>
                <w:vertAlign w:val="superscript"/>
              </w:rPr>
            </w:pPr>
            <w:r w:rsidDel="00000000" w:rsidR="00000000" w:rsidRPr="00000000">
              <w:rPr>
                <w:sz w:val="18"/>
                <w:szCs w:val="18"/>
                <w:rtl w:val="0"/>
              </w:rPr>
              <w:t xml:space="preserve">22.5 Gy (5 cc) </w:t>
            </w:r>
            <w:hyperlink r:id="rId122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23">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4">
            <w:pPr>
              <w:widowControl w:val="0"/>
              <w:rPr>
                <w:sz w:val="18"/>
                <w:szCs w:val="18"/>
              </w:rPr>
            </w:pPr>
            <w:r w:rsidDel="00000000" w:rsidR="00000000" w:rsidRPr="00000000">
              <w:rPr>
                <w:b w:val="1"/>
                <w:sz w:val="18"/>
                <w:szCs w:val="18"/>
                <w:rtl w:val="0"/>
              </w:rPr>
              <w:t xml:space="preserve">32 Gy </w:t>
            </w:r>
            <w:hyperlink r:id="rId122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25">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 </w:t>
            </w:r>
            <w:hyperlink r:id="rId122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15">
            <w:pPr>
              <w:widowControl w:val="0"/>
              <w:rPr>
                <w:sz w:val="18"/>
                <w:szCs w:val="18"/>
                <w:vertAlign w:val="superscript"/>
              </w:rPr>
            </w:pPr>
            <w:r w:rsidDel="00000000" w:rsidR="00000000" w:rsidRPr="00000000">
              <w:rPr>
                <w:b w:val="1"/>
                <w:sz w:val="18"/>
                <w:szCs w:val="18"/>
                <w:rtl w:val="0"/>
              </w:rPr>
              <w:t xml:space="preserve">30 Gy</w:t>
            </w:r>
            <w:r w:rsidDel="00000000" w:rsidR="00000000" w:rsidRPr="00000000">
              <w:rPr>
                <w:sz w:val="18"/>
                <w:szCs w:val="18"/>
                <w:rtl w:val="0"/>
              </w:rPr>
              <w:t xml:space="preserve"> (</w:t>
            </w:r>
            <w:r w:rsidDel="00000000" w:rsidR="00000000" w:rsidRPr="00000000">
              <w:rPr>
                <w:b w:val="1"/>
                <w:sz w:val="18"/>
                <w:szCs w:val="18"/>
                <w:rtl w:val="0"/>
              </w:rPr>
              <w:t xml:space="preserve">5 cc</w:t>
            </w:r>
            <w:r w:rsidDel="00000000" w:rsidR="00000000" w:rsidRPr="00000000">
              <w:rPr>
                <w:sz w:val="18"/>
                <w:szCs w:val="18"/>
                <w:rtl w:val="0"/>
              </w:rPr>
              <w:t xml:space="preserve">) </w:t>
            </w:r>
            <w:hyperlink r:id="rId1227">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28">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6">
            <w:pPr>
              <w:rPr>
                <w:b w:val="1"/>
                <w:sz w:val="18"/>
                <w:szCs w:val="18"/>
              </w:rPr>
            </w:pPr>
            <w:r w:rsidDel="00000000" w:rsidR="00000000" w:rsidRPr="00000000">
              <w:rPr>
                <w:rtl w:val="0"/>
              </w:rPr>
            </w:r>
          </w:p>
        </w:tc>
      </w:tr>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7">
            <w:pPr>
              <w:pStyle w:val="Heading2"/>
              <w:jc w:val="center"/>
              <w:rPr/>
            </w:pPr>
            <w:bookmarkStart w:colFirst="0" w:colLast="0" w:name="_vyjl5vj9wyrt" w:id="48"/>
            <w:bookmarkEnd w:id="48"/>
            <w:hyperlink w:anchor="_qguuewqzsx54">
              <w:r w:rsidDel="00000000" w:rsidR="00000000" w:rsidRPr="00000000">
                <w:rPr>
                  <w:rtl w:val="0"/>
                </w:rPr>
                <w:t xml:space="preserve">H&amp;N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8">
            <w:pPr>
              <w:widowControl w:val="0"/>
              <w:jc w:val="center"/>
              <w:rPr>
                <w:b w:val="1"/>
                <w:sz w:val="18"/>
                <w:szCs w:val="18"/>
              </w:rPr>
            </w:pPr>
            <w:r w:rsidDel="00000000" w:rsidR="00000000" w:rsidRPr="00000000">
              <w:rPr>
                <w:sz w:val="18"/>
                <w:szCs w:val="18"/>
                <w:rtl w:val="0"/>
              </w:rPr>
              <w:t xml:space="preserve">[</w:t>
            </w:r>
            <w:hyperlink w:anchor="_b6c4y9fe6v3v">
              <w:r w:rsidDel="00000000" w:rsidR="00000000" w:rsidRPr="00000000">
                <w:rPr>
                  <w:b w:val="1"/>
                  <w:sz w:val="18"/>
                  <w:szCs w:val="18"/>
                  <w:rtl w:val="0"/>
                </w:rPr>
                <w:t xml:space="preserve">3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9">
            <w:pPr>
              <w:widowControl w:val="0"/>
              <w:jc w:val="center"/>
              <w:rPr>
                <w:b w:val="1"/>
                <w:sz w:val="18"/>
                <w:szCs w:val="18"/>
              </w:rPr>
            </w:pPr>
            <w:r w:rsidDel="00000000" w:rsidR="00000000" w:rsidRPr="00000000">
              <w:rPr>
                <w:sz w:val="18"/>
                <w:szCs w:val="18"/>
                <w:rtl w:val="0"/>
              </w:rPr>
              <w:t xml:space="preserve">[</w:t>
            </w:r>
            <w:hyperlink w:anchor="_b6c4y9fe6v3v">
              <w:r w:rsidDel="00000000" w:rsidR="00000000" w:rsidRPr="00000000">
                <w:rPr>
                  <w:b w:val="1"/>
                  <w:sz w:val="18"/>
                  <w:szCs w:val="18"/>
                  <w:rtl w:val="0"/>
                </w:rPr>
                <w:t xml:space="preserve">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A">
            <w:pPr>
              <w:widowControl w:val="0"/>
              <w:jc w:val="cente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B">
            <w:pPr>
              <w:rPr>
                <w:b w:val="1"/>
                <w:sz w:val="18"/>
                <w:szCs w:val="18"/>
              </w:rPr>
            </w:pPr>
            <w:r w:rsidDel="00000000" w:rsidR="00000000" w:rsidRPr="00000000">
              <w:rPr>
                <w:b w:val="1"/>
                <w:sz w:val="18"/>
                <w:szCs w:val="18"/>
                <w:rtl w:val="0"/>
              </w:rPr>
              <w:t xml:space="preserve">Cartilage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1C">
            <w:pPr>
              <w:rPr>
                <w:sz w:val="18"/>
                <w:szCs w:val="18"/>
              </w:rPr>
            </w:pPr>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D">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E">
            <w:pPr>
              <w:rPr>
                <w:b w:val="1"/>
                <w:sz w:val="18"/>
                <w:szCs w:val="18"/>
              </w:rPr>
            </w:pPr>
            <w:r w:rsidDel="00000000" w:rsidR="00000000" w:rsidRPr="00000000">
              <w:rPr>
                <w:sz w:val="18"/>
                <w:szCs w:val="18"/>
                <w:rtl w:val="0"/>
              </w:rPr>
              <w:t xml:space="preserve">Chondritis is rare if fraction size &lt; 3 Gy</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1F">
            <w:pPr>
              <w:rPr>
                <w:b w:val="1"/>
                <w:sz w:val="18"/>
                <w:szCs w:val="18"/>
              </w:rPr>
            </w:pPr>
            <w:r w:rsidDel="00000000" w:rsidR="00000000" w:rsidRPr="00000000">
              <w:rPr>
                <w:b w:val="1"/>
                <w:sz w:val="18"/>
                <w:szCs w:val="18"/>
                <w:rtl w:val="0"/>
              </w:rPr>
              <w:t xml:space="preserve">Skin </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20">
            <w:pPr>
              <w:rPr>
                <w:b w:val="1"/>
                <w:sz w:val="18"/>
                <w:szCs w:val="18"/>
                <w:vertAlign w:val="superscript"/>
              </w:rPr>
            </w:pPr>
            <w:r w:rsidDel="00000000" w:rsidR="00000000" w:rsidRPr="00000000">
              <w:rPr>
                <w:b w:val="1"/>
                <w:sz w:val="18"/>
                <w:szCs w:val="18"/>
                <w:rtl w:val="0"/>
              </w:rPr>
              <w:t xml:space="preserve">33 Gy </w:t>
            </w:r>
            <w:hyperlink r:id="rId122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Z4099 / </w:t>
            </w:r>
            <w:hyperlink r:id="rId1230">
              <w:r w:rsidDel="00000000" w:rsidR="00000000" w:rsidRPr="00000000">
                <w:rPr>
                  <w:sz w:val="18"/>
                  <w:szCs w:val="18"/>
                  <w:vertAlign w:val="superscript"/>
                  <w:rtl w:val="0"/>
                </w:rPr>
                <w:t xml:space="preserve">UK</w:t>
              </w:r>
            </w:hyperlink>
            <w:r w:rsidDel="00000000" w:rsidR="00000000" w:rsidRPr="00000000">
              <w:rPr>
                <w:b w:val="1"/>
                <w:sz w:val="18"/>
                <w:szCs w:val="18"/>
                <w:vertAlign w:val="superscript"/>
                <w:rtl w:val="0"/>
              </w:rPr>
              <w:t xml:space="preserve"> /  </w:t>
            </w:r>
            <w:hyperlink r:id="rId123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21">
            <w:pPr>
              <w:rPr>
                <w:sz w:val="18"/>
                <w:szCs w:val="18"/>
              </w:rPr>
            </w:pPr>
            <w:r w:rsidDel="00000000" w:rsidR="00000000" w:rsidRPr="00000000">
              <w:rPr>
                <w:sz w:val="18"/>
                <w:szCs w:val="18"/>
                <w:rtl w:val="0"/>
              </w:rPr>
              <w:t xml:space="preserve">31 Gy (10 cc) </w:t>
            </w:r>
            <w:r w:rsidDel="00000000" w:rsidR="00000000" w:rsidRPr="00000000">
              <w:rPr>
                <w:sz w:val="18"/>
                <w:szCs w:val="18"/>
                <w:vertAlign w:val="superscript"/>
                <w:rtl w:val="0"/>
              </w:rPr>
              <w:t xml:space="preserve">T / </w:t>
            </w:r>
            <w:hyperlink r:id="rId123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22">
            <w:pPr>
              <w:rPr>
                <w:sz w:val="18"/>
                <w:szCs w:val="18"/>
              </w:rPr>
            </w:pPr>
            <w:r w:rsidDel="00000000" w:rsidR="00000000" w:rsidRPr="00000000">
              <w:rPr>
                <w:sz w:val="18"/>
                <w:szCs w:val="18"/>
                <w:rtl w:val="0"/>
              </w:rPr>
              <w:t xml:space="preserve">30 (10 cc) </w:t>
            </w:r>
            <w:hyperlink r:id="rId123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3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23">
            <w:pPr>
              <w:rPr>
                <w:sz w:val="18"/>
                <w:szCs w:val="18"/>
                <w:vertAlign w:val="superscript"/>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24">
            <w:pPr>
              <w:widowControl w:val="0"/>
              <w:rPr>
                <w:b w:val="1"/>
                <w:sz w:val="18"/>
                <w:szCs w:val="18"/>
              </w:rPr>
            </w:pPr>
            <w:r w:rsidDel="00000000" w:rsidR="00000000" w:rsidRPr="00000000">
              <w:rPr>
                <w:sz w:val="18"/>
                <w:szCs w:val="18"/>
                <w:rtl w:val="0"/>
              </w:rPr>
              <w:t xml:space="preserve">39.5 Gy </w:t>
            </w:r>
            <w:hyperlink r:id="rId123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36">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r w:rsidDel="00000000" w:rsidR="00000000" w:rsidRPr="00000000">
              <w:rPr>
                <w:rtl w:val="0"/>
              </w:rPr>
            </w:r>
          </w:p>
          <w:p w:rsidR="00000000" w:rsidDel="00000000" w:rsidP="00000000" w:rsidRDefault="00000000" w:rsidRPr="00000000" w14:paraId="00000725">
            <w:pPr>
              <w:widowControl w:val="0"/>
              <w:rPr>
                <w:sz w:val="18"/>
                <w:szCs w:val="18"/>
              </w:rPr>
            </w:pPr>
            <w:r w:rsidDel="00000000" w:rsidR="00000000" w:rsidRPr="00000000">
              <w:rPr>
                <w:b w:val="1"/>
                <w:sz w:val="18"/>
                <w:szCs w:val="18"/>
                <w:rtl w:val="0"/>
              </w:rPr>
              <w:t xml:space="preserve">38.5 Gy </w:t>
            </w:r>
            <w:r w:rsidDel="00000000" w:rsidR="00000000" w:rsidRPr="00000000">
              <w:rPr>
                <w:sz w:val="18"/>
                <w:szCs w:val="18"/>
                <w:vertAlign w:val="superscript"/>
                <w:rtl w:val="0"/>
              </w:rPr>
              <w:t xml:space="preserve">T, </w:t>
            </w:r>
            <w:hyperlink r:id="rId123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26">
            <w:pPr>
              <w:widowControl w:val="0"/>
              <w:rPr>
                <w:sz w:val="18"/>
                <w:szCs w:val="18"/>
                <w:vertAlign w:val="superscript"/>
              </w:rPr>
            </w:pPr>
            <w:r w:rsidDel="00000000" w:rsidR="00000000" w:rsidRPr="00000000">
              <w:rPr>
                <w:sz w:val="18"/>
                <w:szCs w:val="18"/>
                <w:rtl w:val="0"/>
              </w:rPr>
              <w:t xml:space="preserve">36.5 Gy (10 cc) </w:t>
            </w:r>
            <w:r w:rsidDel="00000000" w:rsidR="00000000" w:rsidRPr="00000000">
              <w:rPr>
                <w:sz w:val="18"/>
                <w:szCs w:val="18"/>
                <w:vertAlign w:val="superscript"/>
                <w:rtl w:val="0"/>
              </w:rPr>
              <w:t xml:space="preserve">T / </w:t>
            </w:r>
            <w:hyperlink r:id="rId123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39">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24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32 Gy </w:t>
            </w:r>
            <w:hyperlink r:id="rId1241">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30 Gy (10 cc) </w:t>
            </w:r>
            <w:hyperlink r:id="rId1242">
              <w:r w:rsidDel="00000000" w:rsidR="00000000" w:rsidRPr="00000000">
                <w:rPr>
                  <w:sz w:val="18"/>
                  <w:szCs w:val="18"/>
                  <w:vertAlign w:val="superscript"/>
                  <w:rtl w:val="0"/>
                </w:rPr>
                <w:t xml:space="preserve">08-13</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29">
            <w:pPr>
              <w:rPr>
                <w:b w:val="1"/>
                <w:sz w:val="18"/>
                <w:szCs w:val="18"/>
              </w:rPr>
            </w:pPr>
            <w:r w:rsidDel="00000000" w:rsidR="00000000" w:rsidRPr="00000000">
              <w:rPr>
                <w:rtl w:val="0"/>
              </w:rPr>
            </w:r>
          </w:p>
        </w:tc>
      </w:tr>
    </w:tbl>
    <w:p w:rsidR="00000000" w:rsidDel="00000000" w:rsidP="00000000" w:rsidRDefault="00000000" w:rsidRPr="00000000" w14:paraId="0000072A">
      <w:pPr>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72B">
      <w:pPr>
        <w:rPr>
          <w:sz w:val="18"/>
          <w:szCs w:val="18"/>
        </w:rPr>
      </w:pPr>
      <w:r w:rsidDel="00000000" w:rsidR="00000000" w:rsidRPr="00000000">
        <w:rPr>
          <w:rtl w:val="0"/>
        </w:rPr>
      </w:r>
    </w:p>
    <w:tbl>
      <w:tblPr>
        <w:tblStyle w:val="Table18"/>
        <w:tblW w:w="21740.0" w:type="dxa"/>
        <w:jc w:val="left"/>
        <w:tblInd w:w="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355"/>
        <w:gridCol w:w="3135"/>
        <w:gridCol w:w="7290"/>
        <w:gridCol w:w="740"/>
        <w:gridCol w:w="740"/>
        <w:gridCol w:w="740"/>
        <w:gridCol w:w="740"/>
        <w:gridCol w:w="740"/>
        <w:gridCol w:w="3640"/>
        <w:tblGridChange w:id="0">
          <w:tblGrid>
            <w:gridCol w:w="1620"/>
            <w:gridCol w:w="2355"/>
            <w:gridCol w:w="3135"/>
            <w:gridCol w:w="7290"/>
            <w:gridCol w:w="740"/>
            <w:gridCol w:w="740"/>
            <w:gridCol w:w="740"/>
            <w:gridCol w:w="740"/>
            <w:gridCol w:w="740"/>
            <w:gridCol w:w="3640"/>
          </w:tblGrid>
        </w:tblGridChange>
      </w:tblGrid>
      <w:tr>
        <w:trPr>
          <w:trHeight w:val="240"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2C">
            <w:pPr>
              <w:pStyle w:val="Heading2"/>
              <w:jc w:val="center"/>
              <w:rPr/>
            </w:pPr>
            <w:bookmarkStart w:colFirst="0" w:colLast="0" w:name="_l8cy2jnhvjo5" w:id="49"/>
            <w:bookmarkEnd w:id="49"/>
            <w:hyperlink w:anchor="_qguuewqzsx54">
              <w:r w:rsidDel="00000000" w:rsidR="00000000" w:rsidRPr="00000000">
                <w:rPr>
                  <w:rtl w:val="0"/>
                </w:rPr>
                <w:t xml:space="preserve">Thorax</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2D">
            <w:pPr>
              <w:widowControl w:val="0"/>
              <w:jc w:val="center"/>
              <w:rPr>
                <w:b w:val="1"/>
                <w:sz w:val="18"/>
                <w:szCs w:val="18"/>
              </w:rPr>
            </w:pPr>
            <w:r w:rsidDel="00000000" w:rsidR="00000000" w:rsidRPr="00000000">
              <w:rPr>
                <w:sz w:val="18"/>
                <w:szCs w:val="18"/>
                <w:rtl w:val="0"/>
              </w:rPr>
              <w:t xml:space="preserve">[</w:t>
            </w:r>
            <w:hyperlink w:anchor="_32fci3qg0zf">
              <w:r w:rsidDel="00000000" w:rsidR="00000000" w:rsidRPr="00000000">
                <w:rPr>
                  <w:b w:val="1"/>
                  <w:sz w:val="18"/>
                  <w:szCs w:val="18"/>
                  <w:rtl w:val="0"/>
                </w:rPr>
                <w:t xml:space="preserve">3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2E">
            <w:pPr>
              <w:widowControl w:val="0"/>
              <w:jc w:val="center"/>
              <w:rPr>
                <w:b w:val="1"/>
                <w:sz w:val="18"/>
                <w:szCs w:val="18"/>
              </w:rPr>
            </w:pPr>
            <w:r w:rsidDel="00000000" w:rsidR="00000000" w:rsidRPr="00000000">
              <w:rPr>
                <w:sz w:val="18"/>
                <w:szCs w:val="18"/>
                <w:rtl w:val="0"/>
              </w:rPr>
              <w:t xml:space="preserve">[</w:t>
            </w:r>
            <w:hyperlink w:anchor="_32fci3qg0zf">
              <w:r w:rsidDel="00000000" w:rsidR="00000000" w:rsidRPr="00000000">
                <w:rPr>
                  <w:b w:val="1"/>
                  <w:sz w:val="18"/>
                  <w:szCs w:val="18"/>
                  <w:rtl w:val="0"/>
                </w:rPr>
                <w:t xml:space="preserve">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2F">
            <w:pPr>
              <w:widowControl w:val="0"/>
              <w:jc w:val="cente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30">
            <w:pPr>
              <w:rPr>
                <w:b w:val="1"/>
                <w:sz w:val="18"/>
                <w:szCs w:val="18"/>
              </w:rPr>
            </w:pPr>
            <w:r w:rsidDel="00000000" w:rsidR="00000000" w:rsidRPr="00000000">
              <w:rPr>
                <w:b w:val="1"/>
                <w:sz w:val="18"/>
                <w:szCs w:val="18"/>
                <w:rtl w:val="0"/>
              </w:rPr>
              <w:t xml:space="preserve">Heart / pericardium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31">
            <w:pPr>
              <w:rPr>
                <w:sz w:val="18"/>
                <w:szCs w:val="18"/>
                <w:vertAlign w:val="superscript"/>
              </w:rPr>
            </w:pPr>
            <w:r w:rsidDel="00000000" w:rsidR="00000000" w:rsidRPr="00000000">
              <w:rPr>
                <w:b w:val="1"/>
                <w:sz w:val="18"/>
                <w:szCs w:val="18"/>
                <w:rtl w:val="0"/>
              </w:rPr>
              <w:t xml:space="preserve">36 Gy</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32">
            <w:pPr>
              <w:rPr>
                <w:sz w:val="18"/>
                <w:szCs w:val="18"/>
                <w:vertAlign w:val="superscript"/>
              </w:rPr>
            </w:pPr>
            <w:r w:rsidDel="00000000" w:rsidR="00000000" w:rsidRPr="00000000">
              <w:rPr>
                <w:sz w:val="18"/>
                <w:szCs w:val="18"/>
                <w:rtl w:val="0"/>
              </w:rPr>
              <w:t xml:space="preserve">30 Gy </w:t>
            </w:r>
            <w:hyperlink r:id="rId124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4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33">
            <w:pPr>
              <w:rPr>
                <w:sz w:val="18"/>
                <w:szCs w:val="18"/>
              </w:rPr>
            </w:pPr>
            <w:r w:rsidDel="00000000" w:rsidR="00000000" w:rsidRPr="00000000">
              <w:rPr>
                <w:sz w:val="18"/>
                <w:szCs w:val="18"/>
                <w:rtl w:val="0"/>
              </w:rPr>
              <w:t xml:space="preserve">24 - 26 Gy (0.5 cc) </w:t>
            </w:r>
            <w:hyperlink r:id="rId124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34">
            <w:pPr>
              <w:rPr>
                <w:sz w:val="18"/>
                <w:szCs w:val="18"/>
                <w:vertAlign w:val="superscript"/>
              </w:rPr>
            </w:pPr>
            <w:r w:rsidDel="00000000" w:rsidR="00000000" w:rsidRPr="00000000">
              <w:rPr>
                <w:sz w:val="18"/>
                <w:szCs w:val="18"/>
                <w:rtl w:val="0"/>
              </w:rPr>
              <w:t xml:space="preserve">24 Gy (15 cc) </w:t>
            </w:r>
            <w:hyperlink r:id="rId124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47">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62 Gy </w:t>
            </w:r>
            <w:hyperlink r:id="rId1248">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52.5 - 63 Gy (0.05 cc)</w:t>
            </w:r>
            <w:r w:rsidDel="00000000" w:rsidR="00000000" w:rsidRPr="00000000">
              <w:rPr>
                <w:sz w:val="18"/>
                <w:szCs w:val="18"/>
                <w:vertAlign w:val="superscript"/>
                <w:rtl w:val="0"/>
              </w:rPr>
              <w:t xml:space="preserve"> </w:t>
            </w:r>
            <w:hyperlink r:id="rId1249">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50 Gy (10 cc) </w:t>
            </w:r>
            <w:hyperlink r:id="rId125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38">
            <w:pPr>
              <w:widowControl w:val="0"/>
              <w:rPr>
                <w:sz w:val="18"/>
                <w:szCs w:val="18"/>
              </w:rPr>
            </w:pPr>
            <w:r w:rsidDel="00000000" w:rsidR="00000000" w:rsidRPr="00000000">
              <w:rPr>
                <w:b w:val="1"/>
                <w:sz w:val="18"/>
                <w:szCs w:val="18"/>
                <w:rtl w:val="0"/>
              </w:rPr>
              <w:t xml:space="preserve">38 Gy </w:t>
            </w:r>
            <w:hyperlink r:id="rId1251">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1252">
              <w:r w:rsidDel="00000000" w:rsidR="00000000" w:rsidRPr="00000000">
                <w:rPr>
                  <w:sz w:val="18"/>
                  <w:szCs w:val="18"/>
                  <w:vertAlign w:val="superscript"/>
                  <w:rtl w:val="0"/>
                </w:rPr>
                <w:t xml:space="preserve">101</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253">
              <w:r w:rsidDel="00000000" w:rsidR="00000000" w:rsidRPr="00000000">
                <w:rPr>
                  <w:sz w:val="18"/>
                  <w:szCs w:val="18"/>
                  <w:vertAlign w:val="superscript"/>
                  <w:rtl w:val="0"/>
                </w:rPr>
                <w:t xml:space="preserve">BR002</w:t>
              </w:r>
            </w:hyperlink>
            <w:r w:rsidDel="00000000" w:rsidR="00000000" w:rsidRPr="00000000">
              <w:rPr>
                <w:sz w:val="18"/>
                <w:szCs w:val="18"/>
                <w:rtl w:val="0"/>
              </w:rPr>
              <w:t xml:space="preserve">, 30 Gy </w:t>
            </w:r>
            <w:hyperlink r:id="rId1254">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739">
            <w:pPr>
              <w:widowControl w:val="0"/>
              <w:rPr>
                <w:sz w:val="18"/>
                <w:szCs w:val="18"/>
              </w:rPr>
            </w:pPr>
            <w:r w:rsidDel="00000000" w:rsidR="00000000" w:rsidRPr="00000000">
              <w:rPr>
                <w:b w:val="1"/>
                <w:sz w:val="18"/>
                <w:szCs w:val="18"/>
                <w:rtl w:val="0"/>
              </w:rPr>
              <w:t xml:space="preserve">32 Gy </w:t>
            </w:r>
            <w:r w:rsidDel="00000000" w:rsidR="00000000" w:rsidRPr="00000000">
              <w:rPr>
                <w:sz w:val="18"/>
                <w:szCs w:val="18"/>
                <w:rtl w:val="0"/>
              </w:rPr>
              <w:t xml:space="preserve">(</w:t>
            </w:r>
            <w:r w:rsidDel="00000000" w:rsidR="00000000" w:rsidRPr="00000000">
              <w:rPr>
                <w:b w:val="1"/>
                <w:sz w:val="18"/>
                <w:szCs w:val="18"/>
                <w:rtl w:val="0"/>
              </w:rPr>
              <w:t xml:space="preserve">15 cc</w:t>
            </w:r>
            <w:r w:rsidDel="00000000" w:rsidR="00000000" w:rsidRPr="00000000">
              <w:rPr>
                <w:sz w:val="18"/>
                <w:szCs w:val="18"/>
                <w:rtl w:val="0"/>
              </w:rPr>
              <w:t xml:space="preserve">) </w:t>
            </w:r>
            <w:hyperlink r:id="rId125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56">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25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27 - 29 Gy (0.5 cc) </w:t>
            </w:r>
            <w:hyperlink r:id="rId1258">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3B">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3C">
            <w:pPr>
              <w:rPr>
                <w:sz w:val="18"/>
                <w:szCs w:val="18"/>
              </w:rPr>
            </w:pPr>
            <w:r w:rsidDel="00000000" w:rsidR="00000000" w:rsidRPr="00000000">
              <w:rPr>
                <w:b w:val="1"/>
                <w:sz w:val="18"/>
                <w:szCs w:val="18"/>
                <w:rtl w:val="0"/>
              </w:rPr>
              <w:t xml:space="preserve">Great vessels</w:t>
            </w:r>
            <w:r w:rsidDel="00000000" w:rsidR="00000000" w:rsidRPr="00000000">
              <w:rPr>
                <w:sz w:val="18"/>
                <w:szCs w:val="18"/>
                <w:rtl w:val="0"/>
              </w:rPr>
              <w:t xml:space="preserve"> </w:t>
            </w:r>
          </w:p>
          <w:p w:rsidR="00000000" w:rsidDel="00000000" w:rsidP="00000000" w:rsidRDefault="00000000" w:rsidRPr="00000000" w14:paraId="0000073D">
            <w:pPr>
              <w:rPr>
                <w:b w:val="1"/>
                <w:sz w:val="18"/>
                <w:szCs w:val="18"/>
              </w:rPr>
            </w:pPr>
            <w:r w:rsidDel="00000000" w:rsidR="00000000" w:rsidRPr="00000000">
              <w:rPr>
                <w:sz w:val="18"/>
                <w:szCs w:val="18"/>
                <w:rtl w:val="0"/>
              </w:rPr>
              <w:t xml:space="preserve">and hilar vessels</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3E">
            <w:pPr>
              <w:rPr>
                <w:sz w:val="18"/>
                <w:szCs w:val="18"/>
                <w:vertAlign w:val="superscript"/>
              </w:rPr>
            </w:pPr>
            <w:r w:rsidDel="00000000" w:rsidR="00000000" w:rsidRPr="00000000">
              <w:rPr>
                <w:b w:val="1"/>
                <w:sz w:val="18"/>
                <w:szCs w:val="18"/>
                <w:rtl w:val="0"/>
              </w:rPr>
              <w:t xml:space="preserve">45 Gy</w:t>
            </w:r>
            <w:r w:rsidDel="00000000" w:rsidR="00000000" w:rsidRPr="00000000">
              <w:rPr>
                <w:sz w:val="18"/>
                <w:szCs w:val="18"/>
                <w:rtl w:val="0"/>
              </w:rPr>
              <w:t xml:space="preserve"> </w:t>
            </w:r>
            <w:hyperlink r:id="rId125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60">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 </w:t>
            </w:r>
            <w:hyperlink r:id="rId126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3F">
            <w:pPr>
              <w:rPr>
                <w:sz w:val="18"/>
                <w:szCs w:val="18"/>
              </w:rPr>
            </w:pPr>
            <w:r w:rsidDel="00000000" w:rsidR="00000000" w:rsidRPr="00000000">
              <w:rPr>
                <w:sz w:val="18"/>
                <w:szCs w:val="18"/>
                <w:rtl w:val="0"/>
              </w:rPr>
              <w:t xml:space="preserve">45 Gy (0.5 cc)</w:t>
            </w:r>
            <w:hyperlink r:id="rId126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40">
            <w:pPr>
              <w:rPr>
                <w:sz w:val="18"/>
                <w:szCs w:val="18"/>
                <w:vertAlign w:val="superscript"/>
              </w:rPr>
            </w:pPr>
            <w:r w:rsidDel="00000000" w:rsidR="00000000" w:rsidRPr="00000000">
              <w:rPr>
                <w:sz w:val="18"/>
                <w:szCs w:val="18"/>
                <w:rtl w:val="0"/>
              </w:rPr>
              <w:t xml:space="preserve">39 Gy (10 cc) </w:t>
            </w:r>
            <w:hyperlink r:id="rId1263">
              <w:r w:rsidDel="00000000" w:rsidR="00000000" w:rsidRPr="00000000">
                <w:rPr>
                  <w:sz w:val="18"/>
                  <w:szCs w:val="18"/>
                  <w:vertAlign w:val="superscript"/>
                  <w:rtl w:val="0"/>
                </w:rPr>
                <w:t xml:space="preserve">101</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264">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62 Gy </w:t>
            </w:r>
            <w:hyperlink r:id="rId126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52.5 - 63 Gy (0.05 cc)</w:t>
            </w:r>
            <w:r w:rsidDel="00000000" w:rsidR="00000000" w:rsidRPr="00000000">
              <w:rPr>
                <w:sz w:val="18"/>
                <w:szCs w:val="18"/>
                <w:vertAlign w:val="superscript"/>
                <w:rtl w:val="0"/>
              </w:rPr>
              <w:t xml:space="preserve"> </w:t>
            </w:r>
            <w:hyperlink r:id="rId1266">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743">
            <w:pPr>
              <w:widowControl w:val="0"/>
              <w:rPr>
                <w:sz w:val="18"/>
                <w:szCs w:val="18"/>
              </w:rPr>
            </w:pPr>
            <w:r w:rsidDel="00000000" w:rsidR="00000000" w:rsidRPr="00000000">
              <w:rPr>
                <w:b w:val="1"/>
                <w:sz w:val="18"/>
                <w:szCs w:val="18"/>
                <w:rtl w:val="0"/>
              </w:rPr>
              <w:t xml:space="preserve">53 Gy</w:t>
            </w:r>
            <w:r w:rsidDel="00000000" w:rsidR="00000000" w:rsidRPr="00000000">
              <w:rPr>
                <w:sz w:val="18"/>
                <w:szCs w:val="18"/>
                <w:rtl w:val="0"/>
              </w:rPr>
              <w:t xml:space="preserve"> </w:t>
            </w:r>
            <w:hyperlink r:id="rId1267">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126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69">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 </w:t>
            </w:r>
            <w:hyperlink r:id="rId127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44">
            <w:pPr>
              <w:widowControl w:val="0"/>
              <w:rPr>
                <w:sz w:val="18"/>
                <w:szCs w:val="18"/>
                <w:vertAlign w:val="superscript"/>
              </w:rPr>
            </w:pPr>
            <w:r w:rsidDel="00000000" w:rsidR="00000000" w:rsidRPr="00000000">
              <w:rPr>
                <w:sz w:val="18"/>
                <w:szCs w:val="18"/>
                <w:rtl w:val="0"/>
              </w:rPr>
              <w:t xml:space="preserve">50 Gy (10 cc) </w:t>
            </w:r>
            <w:hyperlink r:id="rId1271">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47 Gy (10 cc) </w:t>
            </w:r>
            <w:hyperlink r:id="rId127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73">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274">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46">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47">
            <w:pPr>
              <w:rPr>
                <w:sz w:val="18"/>
                <w:szCs w:val="18"/>
              </w:rPr>
            </w:pPr>
            <w:r w:rsidDel="00000000" w:rsidR="00000000" w:rsidRPr="00000000">
              <w:rPr>
                <w:b w:val="1"/>
                <w:sz w:val="18"/>
                <w:szCs w:val="18"/>
                <w:rtl w:val="0"/>
              </w:rPr>
              <w:t xml:space="preserve">Trachea</w:t>
            </w:r>
            <w:r w:rsidDel="00000000" w:rsidR="00000000" w:rsidRPr="00000000">
              <w:rPr>
                <w:rtl w:val="0"/>
              </w:rPr>
            </w:r>
          </w:p>
          <w:p w:rsidR="00000000" w:rsidDel="00000000" w:rsidP="00000000" w:rsidRDefault="00000000" w:rsidRPr="00000000" w14:paraId="00000748">
            <w:pPr>
              <w:rPr>
                <w:sz w:val="18"/>
                <w:szCs w:val="18"/>
              </w:rPr>
            </w:pPr>
            <w:r w:rsidDel="00000000" w:rsidR="00000000" w:rsidRPr="00000000">
              <w:rPr>
                <w:sz w:val="18"/>
                <w:szCs w:val="18"/>
                <w:rtl w:val="0"/>
              </w:rPr>
              <w:t xml:space="preserve">See tx of </w:t>
            </w:r>
            <w:r w:rsidDel="00000000" w:rsidR="00000000" w:rsidRPr="00000000">
              <w:rPr>
                <w:sz w:val="18"/>
                <w:szCs w:val="18"/>
                <w:rtl w:val="0"/>
              </w:rPr>
              <w:t xml:space="preserve">[</w:t>
            </w:r>
            <w:hyperlink r:id="rId1275">
              <w:r w:rsidDel="00000000" w:rsidR="00000000" w:rsidRPr="00000000">
                <w:rPr>
                  <w:sz w:val="18"/>
                  <w:szCs w:val="18"/>
                  <w:rtl w:val="0"/>
                </w:rPr>
                <w:t xml:space="preserve">Central and Ultracentral Lung</w:t>
              </w:r>
            </w:hyperlink>
            <w:r w:rsidDel="00000000" w:rsidR="00000000" w:rsidRPr="00000000">
              <w:rPr>
                <w:sz w:val="18"/>
                <w:szCs w:val="18"/>
                <w:rtl w:val="0"/>
              </w:rPr>
              <w:t xml:space="preserve">] </w:t>
            </w:r>
          </w:p>
          <w:p w:rsidR="00000000" w:rsidDel="00000000" w:rsidP="00000000" w:rsidRDefault="00000000" w:rsidRPr="00000000" w14:paraId="00000749">
            <w:pPr>
              <w:rPr>
                <w:sz w:val="18"/>
                <w:szCs w:val="18"/>
              </w:rPr>
            </w:pPr>
            <w:r w:rsidDel="00000000" w:rsidR="00000000" w:rsidRPr="00000000">
              <w:rPr>
                <w:rtl w:val="0"/>
              </w:rPr>
            </w:r>
          </w:p>
          <w:p w:rsidR="00000000" w:rsidDel="00000000" w:rsidP="00000000" w:rsidRDefault="00000000" w:rsidRPr="00000000" w14:paraId="0000074A">
            <w:pPr>
              <w:ind w:left="0" w:firstLine="0"/>
              <w:rPr>
                <w:sz w:val="18"/>
                <w:szCs w:val="18"/>
              </w:rPr>
            </w:pPr>
            <w:r w:rsidDel="00000000" w:rsidR="00000000" w:rsidRPr="00000000">
              <w:rPr>
                <w:i w:val="1"/>
                <w:sz w:val="18"/>
                <w:szCs w:val="18"/>
                <w:rtl w:val="0"/>
              </w:rPr>
              <w:t xml:space="preserve">The leaves (are different from the branches) are different from the trunk [</w:t>
            </w:r>
            <w:hyperlink r:id="rId1276">
              <w:r w:rsidDel="00000000" w:rsidR="00000000" w:rsidRPr="00000000">
                <w:rPr>
                  <w:i w:val="1"/>
                  <w:sz w:val="18"/>
                  <w:szCs w:val="18"/>
                  <w:rtl w:val="0"/>
                </w:rPr>
                <w:t xml:space="preserve">Chaudhuri Lung Ca '15]</w:t>
              </w:r>
            </w:hyperlink>
            <w:r w:rsidDel="00000000" w:rsidR="00000000" w:rsidRPr="00000000">
              <w:rPr>
                <w:i w:val="1"/>
                <w:sz w:val="18"/>
                <w:szCs w:val="18"/>
                <w:rtl w:val="0"/>
              </w:rPr>
              <w:t xml:space="preserve">, [</w:t>
            </w:r>
            <w:hyperlink r:id="rId1277">
              <w:r w:rsidDel="00000000" w:rsidR="00000000" w:rsidRPr="00000000">
                <w:rPr>
                  <w:i w:val="1"/>
                  <w:sz w:val="18"/>
                  <w:szCs w:val="18"/>
                  <w:rtl w:val="0"/>
                </w:rPr>
                <w:t xml:space="preserve">HILUS</w:t>
              </w:r>
            </w:hyperlink>
            <w:r w:rsidDel="00000000" w:rsidR="00000000" w:rsidRPr="00000000">
              <w:rPr>
                <w:i w:val="1"/>
                <w:sz w:val="18"/>
                <w:szCs w:val="1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4B">
            <w:pPr>
              <w:rPr>
                <w:sz w:val="18"/>
                <w:szCs w:val="18"/>
                <w:vertAlign w:val="superscript"/>
              </w:rPr>
            </w:pPr>
            <w:r w:rsidDel="00000000" w:rsidR="00000000" w:rsidRPr="00000000">
              <w:rPr>
                <w:sz w:val="18"/>
                <w:szCs w:val="18"/>
                <w:rtl w:val="0"/>
              </w:rPr>
              <w:t xml:space="preserve">30 Gy </w:t>
            </w:r>
            <w:r w:rsidDel="00000000" w:rsidR="00000000" w:rsidRPr="00000000">
              <w:rPr>
                <w:sz w:val="18"/>
                <w:szCs w:val="18"/>
                <w:vertAlign w:val="superscript"/>
                <w:rtl w:val="0"/>
              </w:rPr>
              <w:t xml:space="preserve">Z4099 / </w:t>
            </w:r>
            <w:hyperlink r:id="rId127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7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4C">
            <w:pPr>
              <w:rPr>
                <w:sz w:val="18"/>
                <w:szCs w:val="18"/>
              </w:rPr>
            </w:pPr>
            <w:r w:rsidDel="00000000" w:rsidR="00000000" w:rsidRPr="00000000">
              <w:rPr>
                <w:sz w:val="18"/>
                <w:szCs w:val="18"/>
                <w:rtl w:val="0"/>
              </w:rPr>
              <w:t xml:space="preserve">30 - 32 Gy (0.5cc) </w:t>
            </w:r>
            <w:hyperlink r:id="rId1280">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4D">
            <w:pPr>
              <w:rPr>
                <w:sz w:val="18"/>
                <w:szCs w:val="18"/>
                <w:vertAlign w:val="superscript"/>
              </w:rPr>
            </w:pPr>
            <w:r w:rsidDel="00000000" w:rsidR="00000000" w:rsidRPr="00000000">
              <w:rPr>
                <w:sz w:val="18"/>
                <w:szCs w:val="18"/>
                <w:rtl w:val="0"/>
              </w:rPr>
              <w:t xml:space="preserve">25.8 Gy (5 cc) </w:t>
            </w:r>
            <w:r w:rsidDel="00000000" w:rsidR="00000000" w:rsidRPr="00000000">
              <w:rPr>
                <w:sz w:val="18"/>
                <w:szCs w:val="18"/>
                <w:vertAlign w:val="superscript"/>
                <w:rtl w:val="0"/>
              </w:rPr>
              <w:t xml:space="preserve">T / </w:t>
            </w:r>
            <w:hyperlink r:id="rId128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4E">
            <w:pPr>
              <w:rPr>
                <w:sz w:val="18"/>
                <w:szCs w:val="18"/>
              </w:rPr>
            </w:pPr>
            <w:r w:rsidDel="00000000" w:rsidR="00000000" w:rsidRPr="00000000">
              <w:rPr>
                <w:sz w:val="18"/>
                <w:szCs w:val="18"/>
                <w:rtl w:val="0"/>
              </w:rPr>
              <w:t xml:space="preserve">15 Gy (4 cc) </w:t>
            </w:r>
            <w:hyperlink r:id="rId1282">
              <w:r w:rsidDel="00000000" w:rsidR="00000000" w:rsidRPr="00000000">
                <w:rPr>
                  <w:sz w:val="18"/>
                  <w:szCs w:val="18"/>
                  <w:vertAlign w:val="superscript"/>
                  <w:rtl w:val="0"/>
                </w:rPr>
                <w:t xml:space="preserve">101</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4F">
            <w:pPr>
              <w:widowControl w:val="0"/>
              <w:rPr>
                <w:b w:val="1"/>
                <w:sz w:val="18"/>
                <w:szCs w:val="18"/>
              </w:rPr>
            </w:pPr>
            <w:r w:rsidDel="00000000" w:rsidR="00000000" w:rsidRPr="00000000">
              <w:rPr>
                <w:sz w:val="18"/>
                <w:szCs w:val="18"/>
                <w:rtl w:val="0"/>
              </w:rPr>
              <w:t xml:space="preserve">60 Gy </w:t>
            </w:r>
            <w:hyperlink r:id="rId1283">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50">
            <w:pPr>
              <w:widowControl w:val="0"/>
              <w:rPr>
                <w:sz w:val="18"/>
                <w:szCs w:val="18"/>
                <w:vertAlign w:val="superscript"/>
              </w:rPr>
            </w:pPr>
            <w:r w:rsidDel="00000000" w:rsidR="00000000" w:rsidRPr="00000000">
              <w:rPr>
                <w:b w:val="1"/>
                <w:sz w:val="18"/>
                <w:szCs w:val="18"/>
                <w:rtl w:val="0"/>
              </w:rPr>
              <w:t xml:space="preserve">52.5 </w:t>
            </w:r>
            <w:r w:rsidDel="00000000" w:rsidR="00000000" w:rsidRPr="00000000">
              <w:rPr>
                <w:sz w:val="18"/>
                <w:szCs w:val="18"/>
                <w:rtl w:val="0"/>
              </w:rPr>
              <w:t xml:space="preserve">- 63 </w:t>
            </w:r>
            <w:r w:rsidDel="00000000" w:rsidR="00000000" w:rsidRPr="00000000">
              <w:rPr>
                <w:b w:val="1"/>
                <w:sz w:val="18"/>
                <w:szCs w:val="18"/>
                <w:rtl w:val="0"/>
              </w:rPr>
              <w:t xml:space="preserve">Gy </w:t>
            </w:r>
            <w:r w:rsidDel="00000000" w:rsidR="00000000" w:rsidRPr="00000000">
              <w:rPr>
                <w:sz w:val="18"/>
                <w:szCs w:val="18"/>
                <w:rtl w:val="0"/>
              </w:rPr>
              <w:t xml:space="preserve">(</w:t>
            </w:r>
            <w:r w:rsidDel="00000000" w:rsidR="00000000" w:rsidRPr="00000000">
              <w:rPr>
                <w:b w:val="1"/>
                <w:sz w:val="18"/>
                <w:szCs w:val="18"/>
                <w:rtl w:val="0"/>
              </w:rPr>
              <w:t xml:space="preserve">0.05 cc</w:t>
            </w:r>
            <w:r w:rsidDel="00000000" w:rsidR="00000000" w:rsidRPr="00000000">
              <w:rPr>
                <w:sz w:val="18"/>
                <w:szCs w:val="18"/>
                <w:rtl w:val="0"/>
              </w:rPr>
              <w:t xml:space="preserve">)</w:t>
            </w:r>
            <w:r w:rsidDel="00000000" w:rsidR="00000000" w:rsidRPr="00000000">
              <w:rPr>
                <w:sz w:val="18"/>
                <w:szCs w:val="18"/>
                <w:vertAlign w:val="superscript"/>
                <w:rtl w:val="0"/>
              </w:rPr>
              <w:t xml:space="preserve"> </w:t>
            </w:r>
            <w:hyperlink r:id="rId1284">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751">
            <w:pPr>
              <w:rPr>
                <w:sz w:val="18"/>
                <w:szCs w:val="18"/>
              </w:rPr>
            </w:pPr>
            <w:r w:rsidDel="00000000" w:rsidR="00000000" w:rsidRPr="00000000">
              <w:rPr>
                <w:sz w:val="18"/>
                <w:szCs w:val="18"/>
                <w:rtl w:val="0"/>
              </w:rPr>
              <w:t xml:space="preserve">50 Gy (10 cc) </w:t>
            </w:r>
            <w:hyperlink r:id="rId128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52">
            <w:pPr>
              <w:rPr>
                <w:sz w:val="18"/>
                <w:szCs w:val="18"/>
                <w:vertAlign w:val="superscript"/>
              </w:rPr>
            </w:pPr>
            <w:r w:rsidDel="00000000" w:rsidR="00000000" w:rsidRPr="00000000">
              <w:rPr>
                <w:b w:val="1"/>
                <w:sz w:val="18"/>
                <w:szCs w:val="18"/>
                <w:rtl w:val="0"/>
              </w:rPr>
              <w:t xml:space="preserve">50 Gy </w:t>
            </w:r>
            <w:r w:rsidDel="00000000" w:rsidR="00000000" w:rsidRPr="00000000">
              <w:rPr>
                <w:sz w:val="18"/>
                <w:szCs w:val="18"/>
                <w:rtl w:val="0"/>
              </w:rPr>
              <w:t xml:space="preserve">(</w:t>
            </w:r>
            <w:r w:rsidDel="00000000" w:rsidR="00000000" w:rsidRPr="00000000">
              <w:rPr>
                <w:b w:val="1"/>
                <w:sz w:val="18"/>
                <w:szCs w:val="18"/>
                <w:rtl w:val="0"/>
              </w:rPr>
              <w:t xml:space="preserve">0.03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286">
              <w:r w:rsidDel="00000000" w:rsidR="00000000" w:rsidRPr="00000000">
                <w:rPr>
                  <w:sz w:val="18"/>
                  <w:szCs w:val="18"/>
                  <w:vertAlign w:val="superscript"/>
                  <w:rtl w:val="0"/>
                </w:rPr>
                <w:t xml:space="preserve">Manyam</w:t>
              </w:r>
            </w:hyperlink>
            <w:r w:rsidDel="00000000" w:rsidR="00000000" w:rsidRPr="00000000">
              <w:rPr>
                <w:rtl w:val="0"/>
              </w:rPr>
            </w:r>
          </w:p>
          <w:p w:rsidR="00000000" w:rsidDel="00000000" w:rsidP="00000000" w:rsidRDefault="00000000" w:rsidRPr="00000000" w14:paraId="00000753">
            <w:pPr>
              <w:rPr>
                <w:sz w:val="18"/>
                <w:szCs w:val="18"/>
                <w:vertAlign w:val="superscript"/>
              </w:rPr>
            </w:pPr>
            <w:r w:rsidDel="00000000" w:rsidR="00000000" w:rsidRPr="00000000">
              <w:rPr>
                <w:b w:val="1"/>
                <w:sz w:val="18"/>
                <w:szCs w:val="18"/>
                <w:rtl w:val="0"/>
              </w:rPr>
              <w:t xml:space="preserve">47.1 Gy </w:t>
            </w:r>
            <w:r w:rsidDel="00000000" w:rsidR="00000000" w:rsidRPr="00000000">
              <w:rPr>
                <w:sz w:val="18"/>
                <w:szCs w:val="18"/>
                <w:rtl w:val="0"/>
              </w:rPr>
              <w:t xml:space="preserve">(</w:t>
            </w:r>
            <w:r w:rsidDel="00000000" w:rsidR="00000000" w:rsidRPr="00000000">
              <w:rPr>
                <w:b w:val="1"/>
                <w:sz w:val="18"/>
                <w:szCs w:val="18"/>
                <w:rtl w:val="0"/>
              </w:rPr>
              <w:t xml:space="preserve">0.33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287">
              <w:r w:rsidDel="00000000" w:rsidR="00000000" w:rsidRPr="00000000">
                <w:rPr>
                  <w:sz w:val="18"/>
                  <w:szCs w:val="18"/>
                  <w:vertAlign w:val="superscript"/>
                  <w:rtl w:val="0"/>
                </w:rPr>
                <w:t xml:space="preserve">Manyam</w:t>
              </w:r>
            </w:hyperlink>
            <w:r w:rsidDel="00000000" w:rsidR="00000000" w:rsidRPr="00000000">
              <w:rPr>
                <w:rtl w:val="0"/>
              </w:rPr>
            </w:r>
          </w:p>
          <w:p w:rsidR="00000000" w:rsidDel="00000000" w:rsidP="00000000" w:rsidRDefault="00000000" w:rsidRPr="00000000" w14:paraId="00000754">
            <w:pPr>
              <w:widowControl w:val="0"/>
              <w:rPr>
                <w:sz w:val="18"/>
                <w:szCs w:val="18"/>
                <w:vertAlign w:val="superscript"/>
              </w:rPr>
            </w:pPr>
            <w:r w:rsidDel="00000000" w:rsidR="00000000" w:rsidRPr="00000000">
              <w:rPr>
                <w:b w:val="1"/>
                <w:sz w:val="18"/>
                <w:szCs w:val="18"/>
                <w:rtl w:val="0"/>
              </w:rPr>
              <w:t xml:space="preserve">40 Gy </w:t>
            </w:r>
            <w:hyperlink r:id="rId1288">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 / </w:t>
            </w:r>
            <w:hyperlink r:id="rId128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29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55">
            <w:pPr>
              <w:widowControl w:val="0"/>
              <w:rPr>
                <w:sz w:val="18"/>
                <w:szCs w:val="18"/>
                <w:vertAlign w:val="superscript"/>
              </w:rPr>
            </w:pPr>
            <w:r w:rsidDel="00000000" w:rsidR="00000000" w:rsidRPr="00000000">
              <w:rPr>
                <w:sz w:val="18"/>
                <w:szCs w:val="18"/>
                <w:rtl w:val="0"/>
              </w:rPr>
              <w:t xml:space="preserve">32 - 35 Gy (0.5 cc) </w:t>
            </w:r>
            <w:hyperlink r:id="rId129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32 Gy (5 cc) </w:t>
            </w:r>
            <w:hyperlink r:id="rId129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16.5 - 18 Gy (4 cc) </w:t>
            </w:r>
            <w:hyperlink r:id="rId129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294">
              <w:r w:rsidDel="00000000" w:rsidR="00000000" w:rsidRPr="00000000">
                <w:rPr>
                  <w:sz w:val="18"/>
                  <w:szCs w:val="18"/>
                  <w:vertAlign w:val="superscript"/>
                  <w:rtl w:val="0"/>
                </w:rPr>
                <w:t xml:space="preserve">08-13</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58">
            <w:pPr>
              <w:rPr>
                <w:b w:val="1"/>
                <w:sz w:val="18"/>
                <w:szCs w:val="18"/>
              </w:rPr>
            </w:pPr>
            <w:r w:rsidDel="00000000" w:rsidR="00000000" w:rsidRPr="00000000">
              <w:rPr>
                <w:rFonts w:ascii="Gungsuh" w:cs="Gungsuh" w:eastAsia="Gungsuh" w:hAnsi="Gungsuh"/>
                <w:sz w:val="18"/>
                <w:szCs w:val="18"/>
                <w:rtl w:val="0"/>
              </w:rPr>
              <w:t xml:space="preserve">Point doses above 50 Gy in 5 fractions are associated with G5 non-pneumonitis toxicity on a number of studies. Fortunately, 08-13 is an "insurance policy" if you choose to push the PBT to 105% of 50/5 (Even 60/5). Manyam constraints suggest &lt; 95% of your BED10 ≅ 100 Gy prescription (i.e., 50/5) may be more wise the 105%, which is in line with BED10 ≅ 100 Gy for other fractionation schemes (i.e., 60/8 and 65/10). For example, 8 fraction regimens recommend 53 Gy </w:t>
            </w:r>
            <w:r w:rsidDel="00000000" w:rsidR="00000000" w:rsidRPr="00000000">
              <w:rPr>
                <w:sz w:val="18"/>
                <w:szCs w:val="18"/>
                <w:vertAlign w:val="superscript"/>
                <w:rtl w:val="0"/>
              </w:rPr>
              <w:t xml:space="preserve">HILUS </w:t>
            </w:r>
            <w:r w:rsidDel="00000000" w:rsidR="00000000" w:rsidRPr="00000000">
              <w:rPr>
                <w:sz w:val="18"/>
                <w:szCs w:val="18"/>
                <w:rtl w:val="0"/>
              </w:rPr>
              <w:t xml:space="preserve">while 10 fraction regimens recommend 60 Gy </w:t>
            </w:r>
            <w:r w:rsidDel="00000000" w:rsidR="00000000" w:rsidRPr="00000000">
              <w:rPr>
                <w:sz w:val="18"/>
                <w:szCs w:val="18"/>
                <w:vertAlign w:val="superscript"/>
                <w:rtl w:val="0"/>
              </w:rPr>
              <w:t xml:space="preserve">MDACC</w:t>
            </w:r>
            <w:r w:rsidDel="00000000" w:rsidR="00000000" w:rsidRPr="00000000">
              <w:rPr>
                <w:rFonts w:ascii="Gungsuh" w:cs="Gungsuh" w:eastAsia="Gungsuh" w:hAnsi="Gungsuh"/>
                <w:sz w:val="18"/>
                <w:szCs w:val="18"/>
                <w:rtl w:val="0"/>
              </w:rPr>
              <w:t xml:space="preserve">.  However, lesions ≤ 1 cm from the mainstem had 14% G5 toxicity on [HILUS]. Be mindful as there is a paucity of data with lesions close to the mainstem treated with 70/10. Also, keep in mind the BED10 of 70/10 is 119 Gy, which is more than 60/8 or even 50/5. There is no evidence that 8 or 10 fraction regimens are any more safe than 5 fraction regimens, especially when the new Manyam constraints are taken into account. TL;DR BED3 ≥ 180 Gy (36/3, 45/5, 55/8, 60/10) appears risky.</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59">
            <w:pPr>
              <w:rPr>
                <w:b w:val="1"/>
                <w:sz w:val="18"/>
                <w:szCs w:val="18"/>
              </w:rPr>
            </w:pPr>
            <w:r w:rsidDel="00000000" w:rsidR="00000000" w:rsidRPr="00000000">
              <w:rPr>
                <w:b w:val="1"/>
                <w:sz w:val="18"/>
                <w:szCs w:val="18"/>
                <w:rtl w:val="0"/>
              </w:rPr>
              <w:t xml:space="preserve">Bronchial tree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5A">
            <w:pPr>
              <w:rPr>
                <w:sz w:val="18"/>
                <w:szCs w:val="18"/>
              </w:rPr>
            </w:pPr>
            <w:r w:rsidDel="00000000" w:rsidR="00000000" w:rsidRPr="00000000">
              <w:rPr>
                <w:sz w:val="18"/>
                <w:szCs w:val="18"/>
                <w:rtl w:val="0"/>
              </w:rPr>
              <w:t xml:space="preserve">23.1 Gy </w:t>
            </w:r>
            <w:hyperlink r:id="rId1295">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5B">
            <w:pPr>
              <w:rPr>
                <w:sz w:val="18"/>
                <w:szCs w:val="18"/>
              </w:rPr>
            </w:pPr>
            <w:r w:rsidDel="00000000" w:rsidR="00000000" w:rsidRPr="00000000">
              <w:rPr>
                <w:sz w:val="18"/>
                <w:szCs w:val="18"/>
                <w:rtl w:val="0"/>
              </w:rPr>
              <w:t xml:space="preserve">18.9 Gy (0.5 cc) </w:t>
            </w:r>
            <w:hyperlink r:id="rId1296">
              <w:r w:rsidDel="00000000" w:rsidR="00000000" w:rsidRPr="00000000">
                <w:rPr>
                  <w:sz w:val="18"/>
                  <w:szCs w:val="18"/>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38 Gy </w:t>
            </w:r>
            <w:hyperlink r:id="rId1297">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33 Gy </w:t>
            </w:r>
            <w:hyperlink r:id="rId129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21 Gy (0.5cc) </w:t>
            </w:r>
            <w:hyperlink r:id="rId1299">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5F">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60">
            <w:pPr>
              <w:rPr>
                <w:b w:val="1"/>
                <w:sz w:val="18"/>
                <w:szCs w:val="18"/>
              </w:rPr>
            </w:pPr>
            <w:r w:rsidDel="00000000" w:rsidR="00000000" w:rsidRPr="00000000">
              <w:rPr>
                <w:b w:val="1"/>
                <w:sz w:val="18"/>
                <w:szCs w:val="18"/>
                <w:rtl w:val="0"/>
              </w:rPr>
              <w:t xml:space="preserve">Esophagus</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61">
            <w:pPr>
              <w:rPr>
                <w:sz w:val="18"/>
                <w:szCs w:val="18"/>
                <w:vertAlign w:val="superscript"/>
              </w:rPr>
            </w:pPr>
            <w:r w:rsidDel="00000000" w:rsidR="00000000" w:rsidRPr="00000000">
              <w:rPr>
                <w:b w:val="1"/>
                <w:sz w:val="18"/>
                <w:szCs w:val="18"/>
                <w:rtl w:val="0"/>
              </w:rPr>
              <w:t xml:space="preserve">27 Gy </w:t>
            </w:r>
            <w:r w:rsidDel="00000000" w:rsidR="00000000" w:rsidRPr="00000000">
              <w:rPr>
                <w:sz w:val="18"/>
                <w:szCs w:val="18"/>
                <w:vertAlign w:val="superscript"/>
                <w:rtl w:val="0"/>
              </w:rPr>
              <w:t xml:space="preserve">06-18 / T / </w:t>
            </w:r>
            <w:hyperlink r:id="rId130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62">
            <w:pPr>
              <w:rPr>
                <w:sz w:val="18"/>
                <w:szCs w:val="18"/>
              </w:rPr>
            </w:pPr>
            <w:r w:rsidDel="00000000" w:rsidR="00000000" w:rsidRPr="00000000">
              <w:rPr>
                <w:sz w:val="18"/>
                <w:szCs w:val="18"/>
                <w:rtl w:val="0"/>
              </w:rPr>
              <w:t xml:space="preserve">25.2 Gy </w:t>
            </w:r>
            <w:hyperlink r:id="rId130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30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63">
            <w:pPr>
              <w:rPr>
                <w:sz w:val="18"/>
                <w:szCs w:val="18"/>
                <w:vertAlign w:val="superscript"/>
              </w:rPr>
            </w:pPr>
            <w:r w:rsidDel="00000000" w:rsidR="00000000" w:rsidRPr="00000000">
              <w:rPr>
                <w:sz w:val="18"/>
                <w:szCs w:val="18"/>
                <w:rtl w:val="0"/>
              </w:rPr>
              <w:t xml:space="preserve">17.7 Gy (5 cc) </w:t>
            </w:r>
            <w:hyperlink r:id="rId1303">
              <w:r w:rsidDel="00000000" w:rsidR="00000000" w:rsidRPr="00000000">
                <w:rPr>
                  <w:sz w:val="18"/>
                  <w:szCs w:val="18"/>
                  <w:vertAlign w:val="superscript"/>
                  <w:rtl w:val="0"/>
                </w:rPr>
                <w:t xml:space="preserve">101</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304">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52.5 - 63 Gy (0.05 cc)</w:t>
            </w:r>
            <w:r w:rsidDel="00000000" w:rsidR="00000000" w:rsidRPr="00000000">
              <w:rPr>
                <w:sz w:val="18"/>
                <w:szCs w:val="18"/>
                <w:vertAlign w:val="superscript"/>
                <w:rtl w:val="0"/>
              </w:rPr>
              <w:t xml:space="preserve"> </w:t>
            </w:r>
            <w:hyperlink r:id="rId1305">
              <w:r w:rsidDel="00000000" w:rsidR="00000000" w:rsidRPr="00000000">
                <w:rPr>
                  <w:sz w:val="18"/>
                  <w:szCs w:val="18"/>
                  <w:vertAlign w:val="superscript"/>
                  <w:rtl w:val="0"/>
                </w:rPr>
                <w:t xml:space="preserve">08-13</w:t>
              </w:r>
            </w:hyperlink>
            <w:r w:rsidDel="00000000" w:rsidR="00000000" w:rsidRPr="00000000">
              <w:rPr>
                <w:rtl w:val="0"/>
              </w:rPr>
            </w:r>
          </w:p>
          <w:p w:rsidR="00000000" w:rsidDel="00000000" w:rsidP="00000000" w:rsidRDefault="00000000" w:rsidRPr="00000000" w14:paraId="00000765">
            <w:pPr>
              <w:widowControl w:val="0"/>
              <w:rPr>
                <w:b w:val="1"/>
                <w:sz w:val="18"/>
                <w:szCs w:val="18"/>
              </w:rPr>
            </w:pPr>
            <w:r w:rsidDel="00000000" w:rsidR="00000000" w:rsidRPr="00000000">
              <w:rPr>
                <w:sz w:val="18"/>
                <w:szCs w:val="18"/>
                <w:rtl w:val="0"/>
              </w:rPr>
              <w:t xml:space="preserve">40 Gy </w:t>
            </w:r>
            <w:hyperlink r:id="rId130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66">
            <w:pPr>
              <w:widowControl w:val="0"/>
              <w:rPr>
                <w:b w:val="1"/>
                <w:sz w:val="18"/>
                <w:szCs w:val="18"/>
                <w:vertAlign w:val="superscript"/>
              </w:rPr>
            </w:pPr>
            <w:r w:rsidDel="00000000" w:rsidR="00000000" w:rsidRPr="00000000">
              <w:rPr>
                <w:b w:val="1"/>
                <w:sz w:val="18"/>
                <w:szCs w:val="18"/>
                <w:rtl w:val="0"/>
              </w:rPr>
              <w:t xml:space="preserve">35 Gy </w:t>
            </w:r>
            <w:hyperlink r:id="rId1307">
              <w:r w:rsidDel="00000000" w:rsidR="00000000" w:rsidRPr="00000000">
                <w:rPr>
                  <w:sz w:val="18"/>
                  <w:szCs w:val="18"/>
                  <w:vertAlign w:val="superscript"/>
                  <w:rtl w:val="0"/>
                </w:rPr>
                <w:t xml:space="preserve">T</w:t>
              </w:r>
            </w:hyperlink>
            <w:r w:rsidDel="00000000" w:rsidR="00000000" w:rsidRPr="00000000">
              <w:rPr>
                <w:sz w:val="18"/>
                <w:szCs w:val="18"/>
                <w:vertAlign w:val="superscript"/>
                <w:rtl w:val="0"/>
              </w:rPr>
              <w:t xml:space="preserve">,</w:t>
            </w:r>
            <w:r w:rsidDel="00000000" w:rsidR="00000000" w:rsidRPr="00000000">
              <w:rPr>
                <w:sz w:val="18"/>
                <w:szCs w:val="18"/>
                <w:vertAlign w:val="superscript"/>
                <w:rtl w:val="0"/>
              </w:rPr>
              <w:t xml:space="preserve"> </w:t>
            </w:r>
            <w:hyperlink r:id="rId1308">
              <w:r w:rsidDel="00000000" w:rsidR="00000000" w:rsidRPr="00000000">
                <w:rPr>
                  <w:sz w:val="18"/>
                  <w:szCs w:val="18"/>
                  <w:vertAlign w:val="superscript"/>
                  <w:rtl w:val="0"/>
                </w:rPr>
                <w:t xml:space="preserve">101</w:t>
              </w:r>
            </w:hyperlink>
            <w:r w:rsidDel="00000000" w:rsidR="00000000" w:rsidRPr="00000000">
              <w:rPr>
                <w:b w:val="1"/>
                <w:sz w:val="18"/>
                <w:szCs w:val="18"/>
                <w:vertAlign w:val="superscript"/>
                <w:rtl w:val="0"/>
              </w:rPr>
              <w:t xml:space="preserve">, </w:t>
            </w:r>
            <w:hyperlink r:id="rId1309">
              <w:r w:rsidDel="00000000" w:rsidR="00000000" w:rsidRPr="00000000">
                <w:rPr>
                  <w:sz w:val="18"/>
                  <w:szCs w:val="18"/>
                  <w:vertAlign w:val="superscript"/>
                  <w:rtl w:val="0"/>
                </w:rPr>
                <w:t xml:space="preserve">BR002</w:t>
              </w:r>
            </w:hyperlink>
            <w:r w:rsidDel="00000000" w:rsidR="00000000" w:rsidRPr="00000000">
              <w:rPr>
                <w:b w:val="1"/>
                <w:sz w:val="18"/>
                <w:szCs w:val="18"/>
                <w:vertAlign w:val="superscript"/>
                <w:rtl w:val="0"/>
              </w:rPr>
              <w:t xml:space="preserve">, </w:t>
            </w:r>
            <w:hyperlink r:id="rId1310">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32 - 34 Gy (0.5 cc)</w:t>
            </w:r>
            <w:hyperlink r:id="rId131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68">
            <w:pPr>
              <w:widowControl w:val="0"/>
              <w:rPr>
                <w:sz w:val="18"/>
                <w:szCs w:val="18"/>
                <w:vertAlign w:val="superscript"/>
              </w:rPr>
            </w:pPr>
            <w:r w:rsidDel="00000000" w:rsidR="00000000" w:rsidRPr="00000000">
              <w:rPr>
                <w:sz w:val="18"/>
                <w:szCs w:val="18"/>
                <w:rtl w:val="0"/>
              </w:rPr>
              <w:t xml:space="preserve">35 Gy (5 cc) </w:t>
            </w:r>
            <w:hyperlink r:id="rId131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19.5 - </w:t>
            </w:r>
            <w:r w:rsidDel="00000000" w:rsidR="00000000" w:rsidRPr="00000000">
              <w:rPr>
                <w:b w:val="1"/>
                <w:sz w:val="18"/>
                <w:szCs w:val="18"/>
                <w:rtl w:val="0"/>
              </w:rPr>
              <w:t xml:space="preserve">27.5 Gy </w:t>
            </w:r>
            <w:r w:rsidDel="00000000" w:rsidR="00000000" w:rsidRPr="00000000">
              <w:rPr>
                <w:sz w:val="18"/>
                <w:szCs w:val="18"/>
                <w:rtl w:val="0"/>
              </w:rPr>
              <w:t xml:space="preserve">(</w:t>
            </w:r>
            <w:r w:rsidDel="00000000" w:rsidR="00000000" w:rsidRPr="00000000">
              <w:rPr>
                <w:b w:val="1"/>
                <w:sz w:val="18"/>
                <w:szCs w:val="18"/>
                <w:rtl w:val="0"/>
              </w:rPr>
              <w:t xml:space="preserve">5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31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314">
              <w:r w:rsidDel="00000000" w:rsidR="00000000" w:rsidRPr="00000000">
                <w:rPr>
                  <w:sz w:val="18"/>
                  <w:szCs w:val="18"/>
                  <w:vertAlign w:val="superscript"/>
                  <w:rtl w:val="0"/>
                </w:rPr>
                <w:t xml:space="preserve">08-13</w:t>
              </w:r>
            </w:hyperlink>
            <w:r w:rsidDel="00000000" w:rsidR="00000000" w:rsidRPr="00000000">
              <w:rPr>
                <w:b w:val="1"/>
                <w:sz w:val="18"/>
                <w:szCs w:val="18"/>
                <w:vertAlign w:val="superscript"/>
                <w:rtl w:val="0"/>
              </w:rPr>
              <w:t xml:space="preserve">, </w:t>
            </w:r>
            <w:hyperlink r:id="rId1315">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6A">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6B">
            <w:pPr>
              <w:rPr>
                <w:b w:val="1"/>
                <w:sz w:val="18"/>
                <w:szCs w:val="18"/>
              </w:rPr>
            </w:pPr>
            <w:r w:rsidDel="00000000" w:rsidR="00000000" w:rsidRPr="00000000">
              <w:rPr>
                <w:b w:val="1"/>
                <w:sz w:val="18"/>
                <w:szCs w:val="18"/>
                <w:rtl w:val="0"/>
              </w:rPr>
              <w:t xml:space="preserve">Lung</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6C">
            <w:pPr>
              <w:rPr>
                <w:sz w:val="18"/>
                <w:szCs w:val="18"/>
              </w:rPr>
            </w:pPr>
            <w:r w:rsidDel="00000000" w:rsidR="00000000" w:rsidRPr="00000000">
              <w:rPr>
                <w:sz w:val="18"/>
                <w:szCs w:val="18"/>
                <w:rtl w:val="0"/>
              </w:rPr>
              <w:t xml:space="preserve">20 Gy (15%) </w:t>
            </w:r>
            <w:r w:rsidDel="00000000" w:rsidR="00000000" w:rsidRPr="00000000">
              <w:rPr>
                <w:sz w:val="18"/>
                <w:szCs w:val="18"/>
                <w:vertAlign w:val="superscript"/>
                <w:rtl w:val="0"/>
              </w:rPr>
              <w:t xml:space="preserve">06-18, </w:t>
            </w:r>
            <w:hyperlink r:id="rId1316">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6D">
            <w:pPr>
              <w:rPr>
                <w:sz w:val="18"/>
                <w:szCs w:val="18"/>
                <w:vertAlign w:val="superscript"/>
              </w:rPr>
            </w:pPr>
            <w:r w:rsidDel="00000000" w:rsidR="00000000" w:rsidRPr="00000000">
              <w:rPr>
                <w:sz w:val="18"/>
                <w:szCs w:val="18"/>
                <w:rtl w:val="0"/>
              </w:rPr>
              <w:t xml:space="preserve">20 Gy (10%) </w:t>
            </w:r>
            <w:hyperlink r:id="rId131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6E">
            <w:pPr>
              <w:rPr>
                <w:sz w:val="18"/>
                <w:szCs w:val="18"/>
              </w:rPr>
            </w:pPr>
            <w:r w:rsidDel="00000000" w:rsidR="00000000" w:rsidRPr="00000000">
              <w:rPr>
                <w:sz w:val="18"/>
                <w:szCs w:val="18"/>
                <w:rtl w:val="0"/>
              </w:rPr>
              <w:t xml:space="preserve">12.4 Gy (1000 cc*)</w:t>
            </w:r>
            <w:hyperlink r:id="rId131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6F">
            <w:pPr>
              <w:rPr>
                <w:sz w:val="18"/>
                <w:szCs w:val="18"/>
              </w:rPr>
            </w:pPr>
            <w:r w:rsidDel="00000000" w:rsidR="00000000" w:rsidRPr="00000000">
              <w:rPr>
                <w:sz w:val="18"/>
                <w:szCs w:val="18"/>
                <w:rtl w:val="0"/>
              </w:rPr>
              <w:t xml:space="preserve">10.5 Gy (1500 cc*)</w:t>
            </w:r>
            <w:r w:rsidDel="00000000" w:rsidR="00000000" w:rsidRPr="00000000">
              <w:rPr>
                <w:sz w:val="18"/>
                <w:szCs w:val="18"/>
                <w:vertAlign w:val="superscript"/>
                <w:rtl w:val="0"/>
              </w:rPr>
              <w:t xml:space="preserve">T, </w:t>
            </w:r>
            <w:hyperlink r:id="rId131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70">
            <w:pPr>
              <w:rPr>
                <w:sz w:val="18"/>
                <w:szCs w:val="18"/>
              </w:rPr>
            </w:pPr>
            <w:r w:rsidDel="00000000" w:rsidR="00000000" w:rsidRPr="00000000">
              <w:rPr>
                <w:sz w:val="18"/>
                <w:szCs w:val="18"/>
                <w:rtl w:val="0"/>
              </w:rPr>
              <w:t xml:space="preserve">11.6 Gy (1500 cc*)</w:t>
            </w:r>
            <w:hyperlink r:id="rId1320">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71">
            <w:pPr>
              <w:rPr>
                <w:sz w:val="18"/>
                <w:szCs w:val="18"/>
                <w:vertAlign w:val="superscript"/>
              </w:rPr>
            </w:pPr>
            <w:r w:rsidDel="00000000" w:rsidR="00000000" w:rsidRPr="00000000">
              <w:rPr>
                <w:sz w:val="18"/>
                <w:szCs w:val="18"/>
                <w:rtl w:val="0"/>
              </w:rPr>
              <w:t xml:space="preserve">11.4 Gy (1000 cc*)</w:t>
            </w:r>
            <w:r w:rsidDel="00000000" w:rsidR="00000000" w:rsidRPr="00000000">
              <w:rPr>
                <w:sz w:val="18"/>
                <w:szCs w:val="18"/>
                <w:vertAlign w:val="superscript"/>
                <w:rtl w:val="0"/>
              </w:rPr>
              <w:t xml:space="preserve">T, </w:t>
            </w:r>
            <w:hyperlink r:id="rId132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72">
            <w:pPr>
              <w:rPr>
                <w:sz w:val="18"/>
                <w:szCs w:val="18"/>
                <w:vertAlign w:val="superscript"/>
              </w:rPr>
            </w:pPr>
            <w:r w:rsidDel="00000000" w:rsidR="00000000" w:rsidRPr="00000000">
              <w:rPr>
                <w:sz w:val="18"/>
                <w:szCs w:val="18"/>
                <w:rtl w:val="0"/>
              </w:rPr>
              <w:t xml:space="preserve">11 Gy (37%*) </w:t>
            </w:r>
            <w:r w:rsidDel="00000000" w:rsidR="00000000" w:rsidRPr="00000000">
              <w:rPr>
                <w:sz w:val="18"/>
                <w:szCs w:val="18"/>
                <w:vertAlign w:val="superscript"/>
                <w:rtl w:val="0"/>
              </w:rPr>
              <w:t xml:space="preserve">T, </w:t>
            </w:r>
            <w:hyperlink r:id="rId132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73">
            <w:pPr>
              <w:rPr>
                <w:sz w:val="18"/>
                <w:szCs w:val="18"/>
                <w:vertAlign w:val="superscript"/>
              </w:rPr>
            </w:pPr>
            <w:r w:rsidDel="00000000" w:rsidR="00000000" w:rsidRPr="00000000">
              <w:rPr>
                <w:sz w:val="18"/>
                <w:szCs w:val="18"/>
                <w:rtl w:val="0"/>
              </w:rPr>
              <w:t xml:space="preserve">*Min volume spared.</w:t>
            </w: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74">
            <w:pPr>
              <w:rPr>
                <w:sz w:val="18"/>
                <w:szCs w:val="18"/>
              </w:rPr>
            </w:pPr>
            <w:r w:rsidDel="00000000" w:rsidR="00000000" w:rsidRPr="00000000">
              <w:rPr>
                <w:sz w:val="18"/>
                <w:szCs w:val="18"/>
                <w:rtl w:val="0"/>
              </w:rPr>
              <w:t xml:space="preserve">Mean 5-6 Gy</w:t>
            </w:r>
          </w:p>
          <w:p w:rsidR="00000000" w:rsidDel="00000000" w:rsidP="00000000" w:rsidRDefault="00000000" w:rsidRPr="00000000" w14:paraId="00000775">
            <w:pPr>
              <w:rPr>
                <w:sz w:val="18"/>
                <w:szCs w:val="18"/>
              </w:rPr>
            </w:pPr>
            <w:r w:rsidDel="00000000" w:rsidR="00000000" w:rsidRPr="00000000">
              <w:rPr>
                <w:sz w:val="18"/>
                <w:szCs w:val="18"/>
                <w:rtl w:val="0"/>
              </w:rPr>
              <w:t xml:space="preserve">Mean 12 Gy </w:t>
            </w:r>
            <w:hyperlink r:id="rId1323">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76">
            <w:pPr>
              <w:rPr>
                <w:sz w:val="18"/>
                <w:szCs w:val="18"/>
              </w:rPr>
            </w:pPr>
            <w:r w:rsidDel="00000000" w:rsidR="00000000" w:rsidRPr="00000000">
              <w:rPr>
                <w:sz w:val="18"/>
                <w:szCs w:val="18"/>
                <w:rtl w:val="0"/>
              </w:rPr>
              <w:t xml:space="preserve">20 Gy (10%) </w:t>
            </w:r>
            <w:hyperlink r:id="rId132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77">
            <w:pPr>
              <w:widowControl w:val="0"/>
              <w:rPr>
                <w:sz w:val="18"/>
                <w:szCs w:val="18"/>
                <w:vertAlign w:val="superscript"/>
              </w:rPr>
            </w:pPr>
            <w:r w:rsidDel="00000000" w:rsidR="00000000" w:rsidRPr="00000000">
              <w:rPr>
                <w:sz w:val="18"/>
                <w:szCs w:val="18"/>
                <w:rtl w:val="0"/>
              </w:rPr>
              <w:t xml:space="preserve">13.5 Gy (37%) </w:t>
            </w:r>
            <w:r w:rsidDel="00000000" w:rsidR="00000000" w:rsidRPr="00000000">
              <w:rPr>
                <w:sz w:val="18"/>
                <w:szCs w:val="18"/>
                <w:vertAlign w:val="superscript"/>
                <w:rtl w:val="0"/>
              </w:rPr>
              <w:t xml:space="preserve">T, </w:t>
            </w:r>
            <w:hyperlink r:id="rId132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78">
            <w:pPr>
              <w:widowControl w:val="0"/>
              <w:rPr>
                <w:sz w:val="18"/>
                <w:szCs w:val="18"/>
                <w:vertAlign w:val="superscript"/>
              </w:rPr>
            </w:pPr>
            <w:r w:rsidDel="00000000" w:rsidR="00000000" w:rsidRPr="00000000">
              <w:rPr>
                <w:sz w:val="18"/>
                <w:szCs w:val="18"/>
                <w:rtl w:val="0"/>
              </w:rPr>
              <w:t xml:space="preserve">13.5 Gy (1000 cc*)</w:t>
            </w:r>
            <w:hyperlink r:id="rId132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327">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328">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79">
            <w:pPr>
              <w:widowControl w:val="0"/>
              <w:rPr>
                <w:sz w:val="18"/>
                <w:szCs w:val="18"/>
                <w:vertAlign w:val="superscript"/>
              </w:rPr>
            </w:pPr>
            <w:r w:rsidDel="00000000" w:rsidR="00000000" w:rsidRPr="00000000">
              <w:rPr>
                <w:sz w:val="18"/>
                <w:szCs w:val="18"/>
                <w:rtl w:val="0"/>
              </w:rPr>
              <w:t xml:space="preserve">12.5 Gy (1500 cc*)</w:t>
            </w:r>
            <w:hyperlink r:id="rId132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330">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 </w:t>
            </w:r>
            <w:hyperlink r:id="rId133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7A">
            <w:pPr>
              <w:rPr>
                <w:sz w:val="18"/>
                <w:szCs w:val="18"/>
              </w:rPr>
            </w:pPr>
            <w:r w:rsidDel="00000000" w:rsidR="00000000" w:rsidRPr="00000000">
              <w:rPr>
                <w:sz w:val="18"/>
                <w:szCs w:val="18"/>
                <w:rtl w:val="0"/>
              </w:rPr>
              <w:t xml:space="preserve">*Min volume spared.</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7B">
            <w:pPr>
              <w:rPr>
                <w:b w:val="1"/>
                <w:sz w:val="18"/>
                <w:szCs w:val="18"/>
              </w:rPr>
            </w:pPr>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7C">
            <w:pPr>
              <w:rPr>
                <w:sz w:val="18"/>
                <w:szCs w:val="18"/>
              </w:rPr>
            </w:pPr>
            <w:r w:rsidDel="00000000" w:rsidR="00000000" w:rsidRPr="00000000">
              <w:rPr>
                <w:sz w:val="18"/>
                <w:szCs w:val="18"/>
                <w:rtl w:val="0"/>
              </w:rPr>
              <w:t xml:space="preserve">Rib</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7D">
            <w:pPr>
              <w:rPr>
                <w:sz w:val="18"/>
                <w:szCs w:val="18"/>
                <w:vertAlign w:val="superscript"/>
              </w:rPr>
            </w:pPr>
            <w:r w:rsidDel="00000000" w:rsidR="00000000" w:rsidRPr="00000000">
              <w:rPr>
                <w:sz w:val="18"/>
                <w:szCs w:val="18"/>
                <w:rtl w:val="0"/>
              </w:rPr>
              <w:t xml:space="preserve">50 Gy </w:t>
            </w:r>
            <w:r w:rsidDel="00000000" w:rsidR="00000000" w:rsidRPr="00000000">
              <w:rPr>
                <w:sz w:val="18"/>
                <w:szCs w:val="18"/>
                <w:vertAlign w:val="superscript"/>
                <w:rtl w:val="0"/>
              </w:rPr>
              <w:t xml:space="preserve">T, </w:t>
            </w:r>
            <w:hyperlink r:id="rId133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7E">
            <w:pPr>
              <w:rPr>
                <w:sz w:val="18"/>
                <w:szCs w:val="18"/>
              </w:rPr>
            </w:pPr>
            <w:r w:rsidDel="00000000" w:rsidR="00000000" w:rsidRPr="00000000">
              <w:rPr>
                <w:sz w:val="18"/>
                <w:szCs w:val="18"/>
                <w:rtl w:val="0"/>
              </w:rPr>
              <w:t xml:space="preserve">36.9 Gy </w:t>
            </w:r>
            <w:hyperlink r:id="rId1333">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7F">
            <w:pPr>
              <w:rPr>
                <w:sz w:val="18"/>
                <w:szCs w:val="18"/>
              </w:rPr>
            </w:pPr>
            <w:r w:rsidDel="00000000" w:rsidR="00000000" w:rsidRPr="00000000">
              <w:rPr>
                <w:sz w:val="18"/>
                <w:szCs w:val="18"/>
                <w:rtl w:val="0"/>
              </w:rPr>
              <w:t xml:space="preserve">40 Gy (5 cc) </w:t>
            </w:r>
            <w:r w:rsidDel="00000000" w:rsidR="00000000" w:rsidRPr="00000000">
              <w:rPr>
                <w:sz w:val="18"/>
                <w:szCs w:val="18"/>
                <w:vertAlign w:val="superscript"/>
                <w:rtl w:val="0"/>
              </w:rPr>
              <w:t xml:space="preserve">T, </w:t>
            </w:r>
            <w:hyperlink r:id="rId133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80">
            <w:pPr>
              <w:rPr>
                <w:sz w:val="18"/>
                <w:szCs w:val="18"/>
                <w:vertAlign w:val="superscript"/>
              </w:rPr>
            </w:pPr>
            <w:r w:rsidDel="00000000" w:rsidR="00000000" w:rsidRPr="00000000">
              <w:rPr>
                <w:sz w:val="18"/>
                <w:szCs w:val="18"/>
                <w:rtl w:val="0"/>
              </w:rPr>
              <w:t xml:space="preserve">30 Gy (30 cc) </w:t>
            </w:r>
            <w:hyperlink r:id="rId1335">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81">
            <w:pPr>
              <w:rPr>
                <w:sz w:val="18"/>
                <w:szCs w:val="18"/>
                <w:vertAlign w:val="superscript"/>
              </w:rPr>
            </w:pPr>
            <w:r w:rsidDel="00000000" w:rsidR="00000000" w:rsidRPr="00000000">
              <w:rPr>
                <w:sz w:val="18"/>
                <w:szCs w:val="18"/>
                <w:rtl w:val="0"/>
              </w:rPr>
              <w:t xml:space="preserve">28.8 Gy (1 cc) </w:t>
            </w:r>
            <w:hyperlink r:id="rId1336">
              <w:r w:rsidDel="00000000" w:rsidR="00000000" w:rsidRPr="00000000">
                <w:rPr>
                  <w:sz w:val="18"/>
                  <w:szCs w:val="18"/>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57 Gy </w:t>
            </w:r>
            <w:r w:rsidDel="00000000" w:rsidR="00000000" w:rsidRPr="00000000">
              <w:rPr>
                <w:sz w:val="18"/>
                <w:szCs w:val="18"/>
                <w:vertAlign w:val="superscript"/>
                <w:rtl w:val="0"/>
              </w:rPr>
              <w:t xml:space="preserve">T, </w:t>
            </w:r>
            <w:hyperlink r:id="rId133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43 Gy </w:t>
            </w:r>
            <w:hyperlink r:id="rId133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45 Gy (5 cc) </w:t>
            </w:r>
            <w:r w:rsidDel="00000000" w:rsidR="00000000" w:rsidRPr="00000000">
              <w:rPr>
                <w:sz w:val="18"/>
                <w:szCs w:val="18"/>
                <w:vertAlign w:val="superscript"/>
                <w:rtl w:val="0"/>
              </w:rPr>
              <w:t xml:space="preserve">T, </w:t>
            </w:r>
            <w:hyperlink r:id="rId133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35 Gy (1 cc) </w:t>
            </w:r>
            <w:hyperlink r:id="rId1340">
              <w:r w:rsidDel="00000000" w:rsidR="00000000" w:rsidRPr="00000000">
                <w:rPr>
                  <w:sz w:val="18"/>
                  <w:szCs w:val="18"/>
                  <w:vertAlign w:val="superscript"/>
                  <w:rtl w:val="0"/>
                </w:rPr>
                <w:t xml:space="preserve">101</w:t>
              </w:r>
            </w:hyperlink>
            <w:r w:rsidDel="00000000" w:rsidR="00000000" w:rsidRPr="00000000">
              <w:rPr>
                <w:rtl w:val="0"/>
              </w:rPr>
            </w:r>
          </w:p>
        </w:tc>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86">
            <w:pPr>
              <w:rPr>
                <w:b w:val="1"/>
                <w:sz w:val="18"/>
                <w:szCs w:val="18"/>
              </w:rPr>
            </w:pPr>
            <w:r w:rsidDel="00000000" w:rsidR="00000000" w:rsidRPr="00000000">
              <w:rPr>
                <w:sz w:val="18"/>
                <w:szCs w:val="18"/>
                <w:rtl w:val="0"/>
              </w:rPr>
              <w:t xml:space="preserve">Who cares about rib toxicity? Most heal on their own without intervention</w:t>
            </w:r>
            <w:r w:rsidDel="00000000" w:rsidR="00000000" w:rsidRPr="00000000">
              <w:rPr>
                <w:b w:val="1"/>
                <w:sz w:val="18"/>
                <w:szCs w:val="18"/>
                <w:rtl w:val="0"/>
              </w:rPr>
              <w:t xml:space="preserve"> </w:t>
            </w:r>
            <w:r w:rsidDel="00000000" w:rsidR="00000000" w:rsidRPr="00000000">
              <w:rPr>
                <w:sz w:val="18"/>
                <w:szCs w:val="18"/>
                <w:rtl w:val="0"/>
              </w:rPr>
              <w:t xml:space="preserve">[</w:t>
            </w:r>
            <w:hyperlink r:id="rId1341">
              <w:r w:rsidDel="00000000" w:rsidR="00000000" w:rsidRPr="00000000">
                <w:rPr>
                  <w:sz w:val="18"/>
                  <w:szCs w:val="18"/>
                  <w:rtl w:val="0"/>
                </w:rPr>
                <w:t xml:space="preserve">Park J GE Hepatol '20</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787">
            <w:pPr>
              <w:rPr>
                <w:sz w:val="18"/>
                <w:szCs w:val="18"/>
              </w:rPr>
            </w:pPr>
            <w:r w:rsidDel="00000000" w:rsidR="00000000" w:rsidRPr="00000000">
              <w:rPr>
                <w:sz w:val="18"/>
                <w:szCs w:val="18"/>
                <w:rtl w:val="0"/>
              </w:rPr>
              <w:t xml:space="preserve">Pettersson [</w:t>
            </w:r>
            <w:hyperlink r:id="rId1342">
              <w:r w:rsidDel="00000000" w:rsidR="00000000" w:rsidRPr="00000000">
                <w:rPr>
                  <w:sz w:val="18"/>
                  <w:szCs w:val="18"/>
                  <w:rtl w:val="0"/>
                </w:rPr>
                <w:t xml:space="preserve">RTO '09</w:t>
              </w:r>
            </w:hyperlink>
            <w:r w:rsidDel="00000000" w:rsidR="00000000" w:rsidRPr="00000000">
              <w:rPr>
                <w:rFonts w:ascii="Cardo" w:cs="Cardo" w:eastAsia="Cardo" w:hAnsi="Cardo"/>
                <w:sz w:val="18"/>
                <w:szCs w:val="18"/>
                <w:rtl w:val="0"/>
              </w:rPr>
              <w:t xml:space="preserve">]: 3 fraction. Rib D2cc of 27 / 50 Gy with 5→ 50% rib fractures.</w:t>
            </w:r>
          </w:p>
          <w:p w:rsidR="00000000" w:rsidDel="00000000" w:rsidP="00000000" w:rsidRDefault="00000000" w:rsidRPr="00000000" w14:paraId="00000788">
            <w:pPr>
              <w:rPr>
                <w:sz w:val="18"/>
                <w:szCs w:val="18"/>
              </w:rPr>
            </w:pPr>
            <w:r w:rsidDel="00000000" w:rsidR="00000000" w:rsidRPr="00000000">
              <w:rPr>
                <w:sz w:val="18"/>
                <w:szCs w:val="18"/>
                <w:rtl w:val="0"/>
              </w:rPr>
              <w:t xml:space="preserve">Dunlap </w:t>
            </w:r>
            <w:hyperlink r:id="rId1343">
              <w:r w:rsidDel="00000000" w:rsidR="00000000" w:rsidRPr="00000000">
                <w:rPr>
                  <w:sz w:val="18"/>
                  <w:szCs w:val="18"/>
                  <w:rtl w:val="0"/>
                </w:rPr>
                <w:t xml:space="preserve">[IJROBP '10]</w:t>
              </w:r>
            </w:hyperlink>
            <w:r w:rsidDel="00000000" w:rsidR="00000000" w:rsidRPr="00000000">
              <w:rPr>
                <w:sz w:val="18"/>
                <w:szCs w:val="18"/>
                <w:rtl w:val="0"/>
              </w:rPr>
              <w:t xml:space="preserve">: CW + 3 cm V30 &lt; 30cc, but very few pts met this unrealistic goal.</w:t>
            </w:r>
          </w:p>
          <w:p w:rsidR="00000000" w:rsidDel="00000000" w:rsidP="00000000" w:rsidRDefault="00000000" w:rsidRPr="00000000" w14:paraId="00000789">
            <w:pPr>
              <w:rPr>
                <w:sz w:val="18"/>
                <w:szCs w:val="18"/>
              </w:rPr>
            </w:pPr>
            <w:r w:rsidDel="00000000" w:rsidR="00000000" w:rsidRPr="00000000">
              <w:rPr>
                <w:sz w:val="18"/>
                <w:szCs w:val="18"/>
                <w:rtl w:val="0"/>
              </w:rPr>
              <w:t xml:space="preserve">MSKCC [</w:t>
            </w:r>
            <w:hyperlink r:id="rId1344">
              <w:r w:rsidDel="00000000" w:rsidR="00000000" w:rsidRPr="00000000">
                <w:rPr>
                  <w:sz w:val="18"/>
                  <w:szCs w:val="18"/>
                  <w:rtl w:val="0"/>
                </w:rPr>
                <w:t xml:space="preserve">Mutter IJROBP '12]</w:t>
              </w:r>
            </w:hyperlink>
            <w:r w:rsidDel="00000000" w:rsidR="00000000" w:rsidRPr="00000000">
              <w:rPr>
                <w:rFonts w:ascii="Cardo" w:cs="Cardo" w:eastAsia="Cardo" w:hAnsi="Cardo"/>
                <w:sz w:val="18"/>
                <w:szCs w:val="18"/>
                <w:rtl w:val="0"/>
              </w:rPr>
              <w:t xml:space="preserve">: CW + 2 cm V30 ± 70cc with 2y G2+ CW pain of 22→ 54%. </w:t>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8A">
            <w:pPr>
              <w:rPr>
                <w:sz w:val="18"/>
                <w:szCs w:val="18"/>
              </w:rPr>
            </w:pPr>
            <w:r w:rsidDel="00000000" w:rsidR="00000000" w:rsidRPr="00000000">
              <w:rPr>
                <w:sz w:val="18"/>
                <w:szCs w:val="18"/>
                <w:rtl w:val="0"/>
              </w:rPr>
              <w:t xml:space="preserve">Chest Wall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8B">
            <w:pPr>
              <w:rPr>
                <w:sz w:val="18"/>
                <w:szCs w:val="18"/>
                <w:vertAlign w:val="superscript"/>
              </w:rPr>
            </w:pPr>
            <w:r w:rsidDel="00000000" w:rsidR="00000000" w:rsidRPr="00000000">
              <w:rPr>
                <w:sz w:val="18"/>
                <w:szCs w:val="18"/>
                <w:rtl w:val="0"/>
              </w:rPr>
              <w:t xml:space="preserve">37 Gy (0.5 cc) </w:t>
            </w:r>
            <w:hyperlink r:id="rId1345">
              <w:r w:rsidDel="00000000" w:rsidR="00000000" w:rsidRPr="00000000">
                <w:rPr>
                  <w:color w:val="1155cc"/>
                  <w:sz w:val="18"/>
                  <w:szCs w:val="18"/>
                  <w:u w:val="single"/>
                  <w:vertAlign w:val="superscript"/>
                  <w:rtl w:val="0"/>
                </w:rPr>
                <w:t xml:space="preserve">UK</w:t>
              </w:r>
            </w:hyperlink>
            <w:r w:rsidDel="00000000" w:rsidR="00000000" w:rsidRPr="00000000">
              <w:rPr>
                <w:rtl w:val="0"/>
              </w:rPr>
            </w:r>
          </w:p>
          <w:p w:rsidR="00000000" w:rsidDel="00000000" w:rsidP="00000000" w:rsidRDefault="00000000" w:rsidRPr="00000000" w14:paraId="0000078C">
            <w:pPr>
              <w:rPr>
                <w:sz w:val="18"/>
                <w:szCs w:val="18"/>
                <w:vertAlign w:val="superscript"/>
              </w:rPr>
            </w:pPr>
            <w:r w:rsidDel="00000000" w:rsidR="00000000" w:rsidRPr="00000000">
              <w:rPr>
                <w:sz w:val="18"/>
                <w:szCs w:val="18"/>
                <w:rtl w:val="0"/>
              </w:rPr>
              <w:t xml:space="preserve">30 Gy (30 cc) </w:t>
            </w:r>
            <w:hyperlink r:id="rId1346">
              <w:r w:rsidDel="00000000" w:rsidR="00000000" w:rsidRPr="00000000">
                <w:rPr>
                  <w:color w:val="1155cc"/>
                  <w:sz w:val="18"/>
                  <w:szCs w:val="18"/>
                  <w:u w:val="single"/>
                  <w:vertAlign w:val="superscript"/>
                  <w:rtl w:val="0"/>
                </w:rPr>
                <w:t xml:space="preserve">UK</w:t>
              </w:r>
            </w:hyperlink>
            <w:r w:rsidDel="00000000" w:rsidR="00000000" w:rsidRPr="00000000">
              <w:rPr>
                <w:sz w:val="18"/>
                <w:szCs w:val="18"/>
                <w:vertAlign w:val="superscript"/>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8D">
            <w:pPr>
              <w:rPr>
                <w:sz w:val="18"/>
                <w:szCs w:val="18"/>
                <w:vertAlign w:val="superscript"/>
              </w:rPr>
            </w:pPr>
            <w:r w:rsidDel="00000000" w:rsidR="00000000" w:rsidRPr="00000000">
              <w:rPr>
                <w:sz w:val="18"/>
                <w:szCs w:val="18"/>
                <w:rtl w:val="0"/>
              </w:rPr>
              <w:t xml:space="preserve">43 Gy </w:t>
            </w:r>
            <w:hyperlink r:id="rId1347">
              <w:r w:rsidDel="00000000" w:rsidR="00000000" w:rsidRPr="00000000">
                <w:rPr>
                  <w:color w:val="1155cc"/>
                  <w:sz w:val="18"/>
                  <w:szCs w:val="18"/>
                  <w:u w:val="single"/>
                  <w:vertAlign w:val="superscript"/>
                  <w:rtl w:val="0"/>
                </w:rPr>
                <w:t xml:space="preserve">T</w:t>
              </w:r>
            </w:hyperlink>
            <w:r w:rsidDel="00000000" w:rsidR="00000000" w:rsidRPr="00000000">
              <w:rPr>
                <w:rtl w:val="0"/>
              </w:rPr>
            </w:r>
          </w:p>
          <w:p w:rsidR="00000000" w:rsidDel="00000000" w:rsidP="00000000" w:rsidRDefault="00000000" w:rsidRPr="00000000" w14:paraId="0000078E">
            <w:pPr>
              <w:rPr>
                <w:sz w:val="18"/>
                <w:szCs w:val="18"/>
                <w:vertAlign w:val="superscript"/>
              </w:rPr>
            </w:pPr>
            <w:r w:rsidDel="00000000" w:rsidR="00000000" w:rsidRPr="00000000">
              <w:rPr>
                <w:b w:val="1"/>
                <w:sz w:val="18"/>
                <w:szCs w:val="18"/>
                <w:rtl w:val="0"/>
              </w:rPr>
              <w:t xml:space="preserve">21 Gy </w:t>
            </w:r>
            <w:r w:rsidDel="00000000" w:rsidR="00000000" w:rsidRPr="00000000">
              <w:rPr>
                <w:sz w:val="18"/>
                <w:szCs w:val="18"/>
                <w:rtl w:val="0"/>
              </w:rPr>
              <w:t xml:space="preserve">(</w:t>
            </w:r>
            <w:r w:rsidDel="00000000" w:rsidR="00000000" w:rsidRPr="00000000">
              <w:rPr>
                <w:b w:val="1"/>
                <w:sz w:val="18"/>
                <w:szCs w:val="18"/>
                <w:rtl w:val="0"/>
              </w:rPr>
              <w:t xml:space="preserve">700cc*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34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T / </w:t>
            </w:r>
            <w:hyperlink r:id="rId134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8F">
            <w:pPr>
              <w:rPr>
                <w:sz w:val="18"/>
                <w:szCs w:val="18"/>
              </w:rPr>
            </w:pPr>
            <w:r w:rsidDel="00000000" w:rsidR="00000000" w:rsidRPr="00000000">
              <w:rPr>
                <w:sz w:val="18"/>
                <w:szCs w:val="18"/>
                <w:rtl w:val="0"/>
              </w:rPr>
              <w:t xml:space="preserve">39 Gy (0.5 cc) </w:t>
            </w:r>
            <w:hyperlink r:id="rId1350">
              <w:r w:rsidDel="00000000" w:rsidR="00000000" w:rsidRPr="00000000">
                <w:rPr>
                  <w:color w:val="1155cc"/>
                  <w:sz w:val="18"/>
                  <w:szCs w:val="18"/>
                  <w:u w:val="single"/>
                  <w:vertAlign w:val="superscript"/>
                  <w:rtl w:val="0"/>
                </w:rPr>
                <w:t xml:space="preserve">UK</w:t>
              </w:r>
            </w:hyperlink>
            <w:r w:rsidDel="00000000" w:rsidR="00000000" w:rsidRPr="00000000">
              <w:rPr>
                <w:rtl w:val="0"/>
              </w:rPr>
            </w:r>
          </w:p>
          <w:p w:rsidR="00000000" w:rsidDel="00000000" w:rsidP="00000000" w:rsidRDefault="00000000" w:rsidRPr="00000000" w14:paraId="00000790">
            <w:pPr>
              <w:widowControl w:val="0"/>
              <w:rPr>
                <w:sz w:val="18"/>
                <w:szCs w:val="18"/>
                <w:vertAlign w:val="superscript"/>
              </w:rPr>
            </w:pPr>
            <w:r w:rsidDel="00000000" w:rsidR="00000000" w:rsidRPr="00000000">
              <w:rPr>
                <w:sz w:val="18"/>
                <w:szCs w:val="18"/>
                <w:rtl w:val="0"/>
              </w:rPr>
              <w:t xml:space="preserve">32 Gy (30 cc) </w:t>
            </w:r>
            <w:hyperlink r:id="rId1351">
              <w:r w:rsidDel="00000000" w:rsidR="00000000" w:rsidRPr="00000000">
                <w:rPr>
                  <w:color w:val="1155cc"/>
                  <w:sz w:val="18"/>
                  <w:szCs w:val="18"/>
                  <w:u w:val="single"/>
                  <w:vertAlign w:val="superscript"/>
                  <w:rtl w:val="0"/>
                </w:rPr>
                <w:t xml:space="preserve">UK</w:t>
              </w:r>
            </w:hyperlink>
            <w:r w:rsidDel="00000000" w:rsidR="00000000" w:rsidRPr="00000000">
              <w:rPr>
                <w:rtl w:val="0"/>
              </w:rPr>
            </w:r>
          </w:p>
        </w:tc>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91">
            <w:pPr>
              <w:rPr>
                <w:sz w:val="18"/>
                <w:szCs w:val="18"/>
              </w:rPr>
            </w:pPr>
            <w:r w:rsidDel="00000000" w:rsidR="00000000" w:rsidRPr="00000000">
              <w:rPr>
                <w:rtl w:val="0"/>
              </w:rPr>
            </w:r>
          </w:p>
        </w:tc>
      </w:tr>
      <w:tr>
        <w:trPr>
          <w:trHeight w:val="25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92">
            <w:pPr>
              <w:rPr>
                <w:sz w:val="18"/>
                <w:szCs w:val="18"/>
              </w:rPr>
            </w:pPr>
            <w:r w:rsidDel="00000000" w:rsidR="00000000" w:rsidRPr="00000000">
              <w:rPr>
                <w:sz w:val="18"/>
                <w:szCs w:val="18"/>
                <w:rtl w:val="0"/>
              </w:rPr>
              <w:t xml:space="preserve">Breast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9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94">
            <w:pPr>
              <w:rPr>
                <w:sz w:val="18"/>
                <w:szCs w:val="18"/>
                <w:vertAlign w:val="superscript"/>
              </w:rPr>
            </w:pPr>
            <w:r w:rsidDel="00000000" w:rsidR="00000000" w:rsidRPr="00000000">
              <w:rPr>
                <w:sz w:val="18"/>
                <w:szCs w:val="18"/>
                <w:rtl w:val="0"/>
              </w:rPr>
              <w:t xml:space="preserve">42.5 Gy (50 cc) </w:t>
            </w:r>
            <w:hyperlink r:id="rId1352">
              <w:r w:rsidDel="00000000" w:rsidR="00000000" w:rsidRPr="00000000">
                <w:rPr>
                  <w:sz w:val="18"/>
                  <w:szCs w:val="18"/>
                  <w:vertAlign w:val="superscript"/>
                  <w:rtl w:val="0"/>
                </w:rPr>
                <w:t xml:space="preserve">Rahimi IJROBP ‘20</w:t>
              </w:r>
            </w:hyperlink>
            <w:r w:rsidDel="00000000" w:rsidR="00000000" w:rsidRPr="00000000">
              <w:rPr>
                <w:rtl w:val="0"/>
              </w:rPr>
            </w:r>
          </w:p>
          <w:p w:rsidR="00000000" w:rsidDel="00000000" w:rsidP="00000000" w:rsidRDefault="00000000" w:rsidRPr="00000000" w14:paraId="00000795">
            <w:pPr>
              <w:rPr>
                <w:sz w:val="18"/>
                <w:szCs w:val="18"/>
              </w:rPr>
            </w:pPr>
            <w:r w:rsidDel="00000000" w:rsidR="00000000" w:rsidRPr="00000000">
              <w:rPr>
                <w:sz w:val="18"/>
                <w:szCs w:val="18"/>
                <w:rtl w:val="0"/>
              </w:rPr>
              <w:t xml:space="preserve">45 Gy (20 cc) </w:t>
            </w:r>
            <w:hyperlink r:id="rId1353">
              <w:r w:rsidDel="00000000" w:rsidR="00000000" w:rsidRPr="00000000">
                <w:rPr>
                  <w:sz w:val="18"/>
                  <w:szCs w:val="18"/>
                  <w:vertAlign w:val="superscript"/>
                  <w:rtl w:val="0"/>
                </w:rPr>
                <w:t xml:space="preserve">Rahimi IJROBP ‘20</w:t>
              </w:r>
            </w:hyperlink>
            <w:r w:rsidDel="00000000" w:rsidR="00000000" w:rsidRPr="00000000">
              <w:rPr>
                <w:rtl w:val="0"/>
              </w:rPr>
            </w:r>
          </w:p>
          <w:p w:rsidR="00000000" w:rsidDel="00000000" w:rsidP="00000000" w:rsidRDefault="00000000" w:rsidRPr="00000000" w14:paraId="00000796">
            <w:pPr>
              <w:rPr>
                <w:sz w:val="18"/>
                <w:szCs w:val="18"/>
              </w:rPr>
            </w:pPr>
            <w:r w:rsidDel="00000000" w:rsidR="00000000" w:rsidRPr="00000000">
              <w:rPr>
                <w:sz w:val="18"/>
                <w:szCs w:val="18"/>
                <w:rtl w:val="0"/>
              </w:rPr>
              <w:t xml:space="preserve">47.5 Gy (1 cc) </w:t>
            </w:r>
            <w:hyperlink r:id="rId1354">
              <w:r w:rsidDel="00000000" w:rsidR="00000000" w:rsidRPr="00000000">
                <w:rPr>
                  <w:sz w:val="18"/>
                  <w:szCs w:val="18"/>
                  <w:vertAlign w:val="superscript"/>
                  <w:rtl w:val="0"/>
                </w:rPr>
                <w:t xml:space="preserve">Rahimi IJROBP ‘20</w:t>
              </w:r>
            </w:hyperlink>
            <w:r w:rsidDel="00000000" w:rsidR="00000000" w:rsidRPr="00000000">
              <w:rPr>
                <w:rtl w:val="0"/>
              </w:rPr>
            </w:r>
          </w:p>
          <w:p w:rsidR="00000000" w:rsidDel="00000000" w:rsidP="00000000" w:rsidRDefault="00000000" w:rsidRPr="00000000" w14:paraId="00000797">
            <w:pPr>
              <w:rPr>
                <w:sz w:val="18"/>
                <w:szCs w:val="18"/>
              </w:rPr>
            </w:pPr>
            <w:r w:rsidDel="00000000" w:rsidR="00000000" w:rsidRPr="00000000">
              <w:rPr>
                <w:sz w:val="18"/>
                <w:szCs w:val="18"/>
                <w:rtl w:val="0"/>
              </w:rPr>
              <w:t xml:space="preserve">Dmax 48 Gy </w:t>
            </w:r>
            <w:hyperlink r:id="rId1355">
              <w:r w:rsidDel="00000000" w:rsidR="00000000" w:rsidRPr="00000000">
                <w:rPr>
                  <w:sz w:val="18"/>
                  <w:szCs w:val="18"/>
                  <w:vertAlign w:val="superscript"/>
                  <w:rtl w:val="0"/>
                </w:rPr>
                <w:t xml:space="preserve">Rahimi IJROBP ‘20</w:t>
              </w:r>
            </w:hyperlink>
            <w:r w:rsidDel="00000000" w:rsidR="00000000" w:rsidRPr="00000000">
              <w:rPr>
                <w:rtl w:val="0"/>
              </w:rPr>
            </w:r>
          </w:p>
          <w:p w:rsidR="00000000" w:rsidDel="00000000" w:rsidP="00000000" w:rsidRDefault="00000000" w:rsidRPr="00000000" w14:paraId="00000798">
            <w:pPr>
              <w:rPr>
                <w:sz w:val="18"/>
                <w:szCs w:val="18"/>
              </w:rPr>
            </w:pPr>
            <w:r w:rsidDel="00000000" w:rsidR="00000000" w:rsidRPr="00000000">
              <w:rPr>
                <w:sz w:val="18"/>
                <w:szCs w:val="18"/>
                <w:rtl w:val="0"/>
              </w:rPr>
              <w:t xml:space="preserve">PTV &lt; 100 cc </w:t>
            </w:r>
            <w:hyperlink r:id="rId1356">
              <w:r w:rsidDel="00000000" w:rsidR="00000000" w:rsidRPr="00000000">
                <w:rPr>
                  <w:sz w:val="18"/>
                  <w:szCs w:val="18"/>
                  <w:vertAlign w:val="superscript"/>
                  <w:rtl w:val="0"/>
                </w:rPr>
                <w:t xml:space="preserve">Rahimi IJROBP ‘20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99">
            <w:pPr>
              <w:ind w:left="0" w:right="140" w:firstLine="0"/>
              <w:rPr>
                <w:sz w:val="16"/>
                <w:szCs w:val="16"/>
              </w:rPr>
            </w:pPr>
            <w:r w:rsidDel="00000000" w:rsidR="00000000" w:rsidRPr="00000000">
              <w:rPr>
                <w:b w:val="1"/>
                <w:sz w:val="16"/>
                <w:szCs w:val="16"/>
                <w:rtl w:val="0"/>
              </w:rPr>
              <w:t xml:space="preserve">Dosimetric predictors of fat necrosis </w:t>
            </w:r>
            <w:r w:rsidDel="00000000" w:rsidR="00000000" w:rsidRPr="00000000">
              <w:rPr>
                <w:sz w:val="16"/>
                <w:szCs w:val="16"/>
                <w:rtl w:val="0"/>
              </w:rPr>
              <w:t xml:space="preserve">[</w:t>
            </w:r>
            <w:hyperlink r:id="rId1357">
              <w:r w:rsidDel="00000000" w:rsidR="00000000" w:rsidRPr="00000000">
                <w:rPr>
                  <w:sz w:val="16"/>
                  <w:szCs w:val="16"/>
                  <w:rtl w:val="0"/>
                </w:rPr>
                <w:t xml:space="preserve">Rahimi IJROBP ‘20</w:t>
              </w:r>
            </w:hyperlink>
            <w:r w:rsidDel="00000000" w:rsidR="00000000" w:rsidRPr="00000000">
              <w:rPr>
                <w:sz w:val="16"/>
                <w:szCs w:val="16"/>
                <w:rtl w:val="0"/>
              </w:rPr>
              <w:t xml:space="preserve">]: </w:t>
            </w:r>
            <w:r w:rsidDel="00000000" w:rsidR="00000000" w:rsidRPr="00000000">
              <w:rPr>
                <w:b w:val="1"/>
                <w:sz w:val="16"/>
                <w:szCs w:val="16"/>
                <w:rtl w:val="0"/>
              </w:rPr>
              <w:t xml:space="preserve">5 fraction S-PBI</w:t>
            </w:r>
            <w:r w:rsidDel="00000000" w:rsidR="00000000" w:rsidRPr="00000000">
              <w:rPr>
                <w:sz w:val="16"/>
                <w:szCs w:val="16"/>
                <w:rtl w:val="0"/>
              </w:rPr>
              <w:t xml:space="preserve">.</w:t>
            </w:r>
          </w:p>
          <w:p w:rsidR="00000000" w:rsidDel="00000000" w:rsidP="00000000" w:rsidRDefault="00000000" w:rsidRPr="00000000" w14:paraId="0000079A">
            <w:pPr>
              <w:numPr>
                <w:ilvl w:val="0"/>
                <w:numId w:val="104"/>
              </w:numPr>
              <w:ind w:left="720" w:right="140" w:hanging="360"/>
              <w:rPr>
                <w:sz w:val="16"/>
                <w:szCs w:val="16"/>
              </w:rPr>
            </w:pPr>
            <w:r w:rsidDel="00000000" w:rsidR="00000000" w:rsidRPr="00000000">
              <w:rPr>
                <w:sz w:val="16"/>
                <w:szCs w:val="16"/>
                <w:rtl w:val="0"/>
              </w:rPr>
              <w:t xml:space="preserve">75 patients. 2011-2015. Stage 0-II with tumor &lt; 3 cm. MFU 5y.</w:t>
            </w:r>
          </w:p>
          <w:p w:rsidR="00000000" w:rsidDel="00000000" w:rsidP="00000000" w:rsidRDefault="00000000" w:rsidRPr="00000000" w14:paraId="0000079B">
            <w:pPr>
              <w:numPr>
                <w:ilvl w:val="1"/>
                <w:numId w:val="104"/>
              </w:numPr>
              <w:ind w:left="1440" w:right="140" w:hanging="360"/>
              <w:rPr>
                <w:sz w:val="16"/>
                <w:szCs w:val="16"/>
              </w:rPr>
            </w:pPr>
            <w:r w:rsidDel="00000000" w:rsidR="00000000" w:rsidRPr="00000000">
              <w:rPr>
                <w:sz w:val="16"/>
                <w:szCs w:val="16"/>
                <w:rtl w:val="0"/>
              </w:rPr>
              <w:t xml:space="preserve">CTV = excision cavity + 15 mm, staying 5 mm from skin. Exclude chest wall.</w:t>
            </w:r>
          </w:p>
          <w:p w:rsidR="00000000" w:rsidDel="00000000" w:rsidP="00000000" w:rsidRDefault="00000000" w:rsidRPr="00000000" w14:paraId="0000079C">
            <w:pPr>
              <w:numPr>
                <w:ilvl w:val="0"/>
                <w:numId w:val="104"/>
              </w:numPr>
              <w:ind w:left="720" w:right="140" w:hanging="360"/>
              <w:rPr>
                <w:sz w:val="16"/>
                <w:szCs w:val="16"/>
              </w:rPr>
            </w:pPr>
            <w:r w:rsidDel="00000000" w:rsidR="00000000" w:rsidRPr="00000000">
              <w:rPr>
                <w:sz w:val="16"/>
                <w:szCs w:val="16"/>
                <w:rtl w:val="0"/>
              </w:rPr>
              <w:t xml:space="preserve">MTT fat necrosis 13 mo. </w:t>
            </w:r>
          </w:p>
          <w:p w:rsidR="00000000" w:rsidDel="00000000" w:rsidP="00000000" w:rsidRDefault="00000000" w:rsidRPr="00000000" w14:paraId="0000079D">
            <w:pPr>
              <w:numPr>
                <w:ilvl w:val="0"/>
                <w:numId w:val="104"/>
              </w:numPr>
              <w:ind w:left="720" w:right="140" w:hanging="360"/>
              <w:rPr>
                <w:sz w:val="16"/>
                <w:szCs w:val="16"/>
              </w:rPr>
            </w:pPr>
            <w:r w:rsidDel="00000000" w:rsidR="00000000" w:rsidRPr="00000000">
              <w:rPr>
                <w:sz w:val="16"/>
                <w:szCs w:val="16"/>
                <w:rtl w:val="0"/>
              </w:rPr>
              <w:t xml:space="preserve">Higher V35-50, receiving two treatments on consecutive days, and Dmax predictive of painful fat necrosis.</w:t>
            </w:r>
          </w:p>
        </w:tc>
      </w:tr>
    </w:tbl>
    <w:p w:rsidR="00000000" w:rsidDel="00000000" w:rsidP="00000000" w:rsidRDefault="00000000" w:rsidRPr="00000000" w14:paraId="0000079E">
      <w:pPr>
        <w:pStyle w:val="Heading2"/>
        <w:rPr/>
        <w:sectPr>
          <w:type w:val="nextPage"/>
          <w:pgSz w:h="12240" w:w="15840"/>
          <w:pgMar w:bottom="720" w:top="720" w:left="720" w:right="633.6" w:header="720" w:footer="720"/>
          <w:cols w:equalWidth="0"/>
        </w:sectPr>
      </w:pPr>
      <w:bookmarkStart w:colFirst="0" w:colLast="0" w:name="_7r9q5383e82u" w:id="50"/>
      <w:bookmarkEnd w:id="50"/>
      <w:r w:rsidDel="00000000" w:rsidR="00000000" w:rsidRPr="00000000">
        <w:rPr>
          <w:rtl w:val="0"/>
        </w:rPr>
      </w:r>
    </w:p>
    <w:p w:rsidR="00000000" w:rsidDel="00000000" w:rsidP="00000000" w:rsidRDefault="00000000" w:rsidRPr="00000000" w14:paraId="0000079F">
      <w:pPr>
        <w:rPr>
          <w:sz w:val="18"/>
          <w:szCs w:val="18"/>
        </w:rPr>
      </w:pPr>
      <w:r w:rsidDel="00000000" w:rsidR="00000000" w:rsidRPr="00000000">
        <w:rPr>
          <w:rtl w:val="0"/>
        </w:rPr>
      </w:r>
    </w:p>
    <w:tbl>
      <w:tblPr>
        <w:tblStyle w:val="Table19"/>
        <w:tblW w:w="21830.0" w:type="dxa"/>
        <w:jc w:val="left"/>
        <w:tblInd w:w="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430"/>
        <w:gridCol w:w="2460"/>
        <w:gridCol w:w="2535"/>
        <w:gridCol w:w="5445"/>
        <w:gridCol w:w="740"/>
        <w:gridCol w:w="740"/>
        <w:gridCol w:w="740"/>
        <w:gridCol w:w="740"/>
        <w:gridCol w:w="740"/>
        <w:gridCol w:w="3640"/>
        <w:tblGridChange w:id="0">
          <w:tblGrid>
            <w:gridCol w:w="1620"/>
            <w:gridCol w:w="2430"/>
            <w:gridCol w:w="2460"/>
            <w:gridCol w:w="2535"/>
            <w:gridCol w:w="5445"/>
            <w:gridCol w:w="740"/>
            <w:gridCol w:w="740"/>
            <w:gridCol w:w="740"/>
            <w:gridCol w:w="740"/>
            <w:gridCol w:w="740"/>
            <w:gridCol w:w="3640"/>
          </w:tblGrid>
        </w:tblGridChange>
      </w:tblGrid>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0">
            <w:pPr>
              <w:pStyle w:val="Heading2"/>
              <w:jc w:val="center"/>
              <w:rPr/>
            </w:pPr>
            <w:bookmarkStart w:colFirst="0" w:colLast="0" w:name="_tc3j87b5pttr" w:id="51"/>
            <w:bookmarkEnd w:id="51"/>
            <w:hyperlink w:anchor="_qguuewqzsx54">
              <w:r w:rsidDel="00000000" w:rsidR="00000000" w:rsidRPr="00000000">
                <w:rPr>
                  <w:rtl w:val="0"/>
                </w:rPr>
                <w:t xml:space="preserve">Abdomen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1">
            <w:pPr>
              <w:widowControl w:val="0"/>
              <w:jc w:val="center"/>
              <w:rPr>
                <w:b w:val="1"/>
                <w:sz w:val="18"/>
                <w:szCs w:val="18"/>
              </w:rPr>
            </w:pPr>
            <w:r w:rsidDel="00000000" w:rsidR="00000000" w:rsidRPr="00000000">
              <w:rPr>
                <w:sz w:val="18"/>
                <w:szCs w:val="18"/>
                <w:rtl w:val="0"/>
              </w:rPr>
              <w:t xml:space="preserve">[</w:t>
            </w:r>
            <w:hyperlink w:anchor="_8v4ceuj5tqti">
              <w:r w:rsidDel="00000000" w:rsidR="00000000" w:rsidRPr="00000000">
                <w:rPr>
                  <w:b w:val="1"/>
                  <w:sz w:val="18"/>
                  <w:szCs w:val="18"/>
                  <w:rtl w:val="0"/>
                </w:rPr>
                <w:t xml:space="preserve">3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2">
            <w:pPr>
              <w:widowControl w:val="0"/>
              <w:jc w:val="center"/>
              <w:rPr>
                <w:b w:val="1"/>
                <w:sz w:val="18"/>
                <w:szCs w:val="18"/>
              </w:rPr>
            </w:pPr>
            <w:r w:rsidDel="00000000" w:rsidR="00000000" w:rsidRPr="00000000">
              <w:rPr>
                <w:sz w:val="18"/>
                <w:szCs w:val="18"/>
                <w:rtl w:val="0"/>
              </w:rPr>
              <w:t xml:space="preserve">[</w:t>
            </w:r>
            <w:hyperlink w:anchor="_8v4ceuj5tqti">
              <w:r w:rsidDel="00000000" w:rsidR="00000000" w:rsidRPr="00000000">
                <w:rPr>
                  <w:b w:val="1"/>
                  <w:sz w:val="18"/>
                  <w:szCs w:val="18"/>
                  <w:rtl w:val="0"/>
                </w:rPr>
                <w:t xml:space="preserve">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3">
            <w:pPr>
              <w:jc w:val="center"/>
              <w:rPr>
                <w:b w:val="1"/>
                <w:sz w:val="18"/>
                <w:szCs w:val="18"/>
              </w:rPr>
            </w:pPr>
            <w:r w:rsidDel="00000000" w:rsidR="00000000" w:rsidRPr="00000000">
              <w:rPr>
                <w:b w:val="1"/>
                <w:sz w:val="18"/>
                <w:szCs w:val="18"/>
                <w:rtl w:val="0"/>
              </w:rPr>
              <w:t xml:space="preserve">5 fxPancreas / UC Lung</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4">
            <w:pPr>
              <w:jc w:val="cente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5">
            <w:pPr>
              <w:rPr>
                <w:b w:val="1"/>
                <w:sz w:val="18"/>
                <w:szCs w:val="18"/>
              </w:rPr>
            </w:pPr>
            <w:r w:rsidDel="00000000" w:rsidR="00000000" w:rsidRPr="00000000">
              <w:rPr>
                <w:b w:val="1"/>
                <w:sz w:val="18"/>
                <w:szCs w:val="18"/>
                <w:rtl w:val="0"/>
              </w:rPr>
              <w:t xml:space="preserve">Stomach</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6">
            <w:pPr>
              <w:rPr>
                <w:sz w:val="18"/>
                <w:szCs w:val="18"/>
                <w:vertAlign w:val="superscript"/>
              </w:rPr>
            </w:pPr>
            <w:r w:rsidDel="00000000" w:rsidR="00000000" w:rsidRPr="00000000">
              <w:rPr>
                <w:b w:val="1"/>
                <w:sz w:val="18"/>
                <w:szCs w:val="18"/>
                <w:rtl w:val="0"/>
              </w:rPr>
              <w:t xml:space="preserve">30 Gy </w:t>
            </w:r>
            <w:r w:rsidDel="00000000" w:rsidR="00000000" w:rsidRPr="00000000">
              <w:rPr>
                <w:sz w:val="18"/>
                <w:szCs w:val="18"/>
                <w:vertAlign w:val="superscript"/>
                <w:rtl w:val="0"/>
              </w:rPr>
              <w:t xml:space="preserve">T / </w:t>
            </w:r>
            <w:hyperlink r:id="rId1358">
              <w:r w:rsidDel="00000000" w:rsidR="00000000" w:rsidRPr="00000000">
                <w:rPr>
                  <w:sz w:val="18"/>
                  <w:szCs w:val="18"/>
                  <w:vertAlign w:val="superscript"/>
                  <w:rtl w:val="0"/>
                </w:rPr>
                <w:t xml:space="preserve">BR002</w:t>
              </w:r>
            </w:hyperlink>
            <w:r w:rsidDel="00000000" w:rsidR="00000000" w:rsidRPr="00000000">
              <w:rPr>
                <w:sz w:val="18"/>
                <w:szCs w:val="18"/>
                <w:vertAlign w:val="superscript"/>
                <w:rtl w:val="0"/>
              </w:rPr>
              <w:t xml:space="preserve"> / </w:t>
            </w:r>
            <w:hyperlink r:id="rId1359">
              <w:r w:rsidDel="00000000" w:rsidR="00000000" w:rsidRPr="00000000">
                <w:rPr>
                  <w:sz w:val="18"/>
                  <w:szCs w:val="18"/>
                  <w:vertAlign w:val="superscript"/>
                  <w:rtl w:val="0"/>
                </w:rPr>
                <w:t xml:space="preserve">IROCK</w:t>
              </w:r>
            </w:hyperlink>
            <w:r w:rsidDel="00000000" w:rsidR="00000000" w:rsidRPr="00000000">
              <w:rPr>
                <w:rtl w:val="0"/>
              </w:rPr>
            </w:r>
          </w:p>
          <w:p w:rsidR="00000000" w:rsidDel="00000000" w:rsidP="00000000" w:rsidRDefault="00000000" w:rsidRPr="00000000" w14:paraId="000007A7">
            <w:pPr>
              <w:rPr>
                <w:sz w:val="18"/>
                <w:szCs w:val="18"/>
              </w:rPr>
            </w:pPr>
            <w:r w:rsidDel="00000000" w:rsidR="00000000" w:rsidRPr="00000000">
              <w:rPr>
                <w:sz w:val="18"/>
                <w:szCs w:val="18"/>
                <w:rtl w:val="0"/>
              </w:rPr>
              <w:t xml:space="preserve">22.2 Gy </w:t>
            </w:r>
            <w:hyperlink r:id="rId136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36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A8">
            <w:pPr>
              <w:rPr>
                <w:sz w:val="18"/>
                <w:szCs w:val="18"/>
                <w:vertAlign w:val="superscript"/>
              </w:rPr>
            </w:pPr>
            <w:r w:rsidDel="00000000" w:rsidR="00000000" w:rsidRPr="00000000">
              <w:rPr>
                <w:sz w:val="18"/>
                <w:szCs w:val="18"/>
                <w:rtl w:val="0"/>
              </w:rPr>
              <w:t xml:space="preserve">22.5 Gy (10 cc) </w:t>
            </w:r>
            <w:r w:rsidDel="00000000" w:rsidR="00000000" w:rsidRPr="00000000">
              <w:rPr>
                <w:sz w:val="18"/>
                <w:szCs w:val="18"/>
                <w:vertAlign w:val="superscript"/>
                <w:rtl w:val="0"/>
              </w:rPr>
              <w:t xml:space="preserve">T / </w:t>
            </w:r>
            <w:hyperlink r:id="rId136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A9">
            <w:pPr>
              <w:rPr>
                <w:sz w:val="18"/>
                <w:szCs w:val="18"/>
              </w:rPr>
            </w:pPr>
            <w:r w:rsidDel="00000000" w:rsidR="00000000" w:rsidRPr="00000000">
              <w:rPr>
                <w:sz w:val="18"/>
                <w:szCs w:val="18"/>
                <w:rtl w:val="0"/>
              </w:rPr>
              <w:t xml:space="preserve">16.5 Gy (10 cc) </w:t>
            </w:r>
            <w:hyperlink r:id="rId136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364">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r w:rsidDel="00000000" w:rsidR="00000000" w:rsidRPr="00000000">
              <w:rPr>
                <w:rtl w:val="0"/>
              </w:rPr>
            </w:r>
          </w:p>
          <w:p w:rsidR="00000000" w:rsidDel="00000000" w:rsidP="00000000" w:rsidRDefault="00000000" w:rsidRPr="00000000" w14:paraId="000007AA">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35 Gy (10 cc) </w:t>
            </w:r>
            <w:hyperlink r:id="rId136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AC">
            <w:pPr>
              <w:widowControl w:val="0"/>
              <w:rPr>
                <w:sz w:val="18"/>
                <w:szCs w:val="18"/>
                <w:vertAlign w:val="superscript"/>
              </w:rPr>
            </w:pPr>
            <w:r w:rsidDel="00000000" w:rsidR="00000000" w:rsidRPr="00000000">
              <w:rPr>
                <w:sz w:val="18"/>
                <w:szCs w:val="18"/>
                <w:rtl w:val="0"/>
              </w:rPr>
              <w:t xml:space="preserve">33 - 35 Gy (0.5 cc)</w:t>
            </w:r>
            <w:r w:rsidDel="00000000" w:rsidR="00000000" w:rsidRPr="00000000">
              <w:rPr>
                <w:sz w:val="18"/>
                <w:szCs w:val="18"/>
                <w:vertAlign w:val="superscript"/>
                <w:rtl w:val="0"/>
              </w:rPr>
              <w:t xml:space="preserve">T, </w:t>
            </w:r>
            <w:hyperlink r:id="rId1366">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36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AD">
            <w:pPr>
              <w:widowControl w:val="0"/>
              <w:rPr>
                <w:b w:val="1"/>
                <w:sz w:val="18"/>
                <w:szCs w:val="18"/>
                <w:vertAlign w:val="superscript"/>
              </w:rPr>
            </w:pPr>
            <w:r w:rsidDel="00000000" w:rsidR="00000000" w:rsidRPr="00000000">
              <w:rPr>
                <w:sz w:val="18"/>
                <w:szCs w:val="18"/>
                <w:rtl w:val="0"/>
              </w:rPr>
              <w:t xml:space="preserve">32 Gy </w:t>
            </w:r>
            <w:hyperlink r:id="rId136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18 Gy (10 cc) </w:t>
            </w:r>
            <w:hyperlink r:id="rId1369">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AF">
            <w:pPr>
              <w:widowControl w:val="0"/>
              <w:rPr>
                <w:b w:val="1"/>
                <w:sz w:val="18"/>
                <w:szCs w:val="18"/>
              </w:rPr>
            </w:pPr>
            <w:r w:rsidDel="00000000" w:rsidR="00000000" w:rsidRPr="00000000">
              <w:rPr>
                <w:sz w:val="18"/>
                <w:szCs w:val="18"/>
                <w:rtl w:val="0"/>
              </w:rPr>
              <w:t xml:space="preserve">26.5 Gy (5 cc) </w:t>
            </w:r>
            <w:r w:rsidDel="00000000" w:rsidR="00000000" w:rsidRPr="00000000">
              <w:rPr>
                <w:sz w:val="18"/>
                <w:szCs w:val="18"/>
                <w:vertAlign w:val="superscript"/>
                <w:rtl w:val="0"/>
              </w:rPr>
              <w:t xml:space="preserve">T, </w:t>
            </w:r>
            <w:hyperlink r:id="rId137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B0">
            <w:pPr>
              <w:widowControl w:val="0"/>
              <w:rPr>
                <w:sz w:val="18"/>
                <w:szCs w:val="18"/>
              </w:rPr>
            </w:pPr>
            <w:r w:rsidDel="00000000" w:rsidR="00000000" w:rsidRPr="00000000">
              <w:rPr>
                <w:b w:val="1"/>
                <w:sz w:val="18"/>
                <w:szCs w:val="18"/>
                <w:rtl w:val="0"/>
              </w:rPr>
              <w:t xml:space="preserve">25 Gy </w:t>
            </w:r>
            <w:r w:rsidDel="00000000" w:rsidR="00000000" w:rsidRPr="00000000">
              <w:rPr>
                <w:sz w:val="18"/>
                <w:szCs w:val="18"/>
                <w:rtl w:val="0"/>
              </w:rPr>
              <w:t xml:space="preserve">(</w:t>
            </w:r>
            <w:r w:rsidDel="00000000" w:rsidR="00000000" w:rsidRPr="00000000">
              <w:rPr>
                <w:b w:val="1"/>
                <w:sz w:val="18"/>
                <w:szCs w:val="18"/>
                <w:rtl w:val="0"/>
              </w:rPr>
              <w:t xml:space="preserve">5 - 10 cc</w:t>
            </w:r>
            <w:r w:rsidDel="00000000" w:rsidR="00000000" w:rsidRPr="00000000">
              <w:rPr>
                <w:sz w:val="18"/>
                <w:szCs w:val="18"/>
                <w:rtl w:val="0"/>
              </w:rPr>
              <w:t xml:space="preserve">) </w:t>
            </w:r>
            <w:hyperlink r:id="rId137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12 Gy (50 cc) </w:t>
            </w:r>
            <w:hyperlink r:id="rId1372">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i40 Gy (0.5 cc) </w:t>
            </w:r>
            <w:hyperlink r:id="rId1373">
              <w:r w:rsidDel="00000000" w:rsidR="00000000" w:rsidRPr="00000000">
                <w:rPr>
                  <w:sz w:val="18"/>
                  <w:szCs w:val="18"/>
                  <w:vertAlign w:val="superscript"/>
                  <w:rtl w:val="0"/>
                </w:rPr>
                <w:t xml:space="preserve">PRO 2020</w:t>
              </w:r>
            </w:hyperlink>
            <w:r w:rsidDel="00000000" w:rsidR="00000000" w:rsidRPr="00000000">
              <w:rPr>
                <w:sz w:val="18"/>
                <w:szCs w:val="18"/>
                <w:vertAlign w:val="superscript"/>
                <w:rtl w:val="0"/>
              </w:rPr>
              <w:t xml:space="preserve">, </w:t>
            </w:r>
            <w:hyperlink r:id="rId1374">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B3">
            <w:pPr>
              <w:rPr>
                <w:sz w:val="18"/>
                <w:szCs w:val="18"/>
              </w:rPr>
            </w:pPr>
            <w:r w:rsidDel="00000000" w:rsidR="00000000" w:rsidRPr="00000000">
              <w:rPr>
                <w:sz w:val="18"/>
                <w:szCs w:val="18"/>
                <w:rtl w:val="0"/>
              </w:rPr>
              <w:t xml:space="preserve">i35Gy (1 cc) </w:t>
            </w:r>
            <w:hyperlink r:id="rId1375">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7B4">
            <w:pPr>
              <w:rPr>
                <w:sz w:val="18"/>
                <w:szCs w:val="18"/>
                <w:vertAlign w:val="superscript"/>
              </w:rPr>
            </w:pPr>
            <w:r w:rsidDel="00000000" w:rsidR="00000000" w:rsidRPr="00000000">
              <w:rPr>
                <w:sz w:val="18"/>
                <w:szCs w:val="18"/>
                <w:rtl w:val="0"/>
              </w:rPr>
              <w:t xml:space="preserve">i30 Gy (2 cc) </w:t>
            </w:r>
            <w:hyperlink r:id="rId1376">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7B5">
            <w:pPr>
              <w:rPr>
                <w:sz w:val="18"/>
                <w:szCs w:val="18"/>
                <w:vertAlign w:val="superscript"/>
              </w:rPr>
            </w:pPr>
            <w:r w:rsidDel="00000000" w:rsidR="00000000" w:rsidRPr="00000000">
              <w:rPr>
                <w:sz w:val="18"/>
                <w:szCs w:val="18"/>
                <w:rtl w:val="0"/>
              </w:rPr>
              <w:t xml:space="preserve">33 Gy (1 cc) </w:t>
            </w:r>
            <w:hyperlink r:id="rId1377">
              <w:r w:rsidDel="00000000" w:rsidR="00000000" w:rsidRPr="00000000">
                <w:rPr>
                  <w:sz w:val="18"/>
                  <w:szCs w:val="18"/>
                  <w:vertAlign w:val="superscript"/>
                  <w:rtl w:val="0"/>
                </w:rPr>
                <w:t xml:space="preserve">Herman</w:t>
              </w:r>
            </w:hyperlink>
            <w:r w:rsidDel="00000000" w:rsidR="00000000" w:rsidRPr="00000000">
              <w:rPr>
                <w:rtl w:val="0"/>
              </w:rPr>
            </w:r>
          </w:p>
          <w:p w:rsidR="00000000" w:rsidDel="00000000" w:rsidP="00000000" w:rsidRDefault="00000000" w:rsidRPr="00000000" w14:paraId="000007B6">
            <w:pPr>
              <w:rPr>
                <w:sz w:val="18"/>
                <w:szCs w:val="18"/>
              </w:rPr>
            </w:pPr>
            <w:r w:rsidDel="00000000" w:rsidR="00000000" w:rsidRPr="00000000">
              <w:rPr>
                <w:sz w:val="18"/>
                <w:szCs w:val="18"/>
                <w:rtl w:val="0"/>
              </w:rPr>
              <w:t xml:space="preserve">20 Gy (3 cc) </w:t>
            </w:r>
            <w:hyperlink r:id="rId1378">
              <w:r w:rsidDel="00000000" w:rsidR="00000000" w:rsidRPr="00000000">
                <w:rPr>
                  <w:sz w:val="18"/>
                  <w:szCs w:val="18"/>
                  <w:vertAlign w:val="superscript"/>
                  <w:rtl w:val="0"/>
                </w:rPr>
                <w:t xml:space="preserve">Herman</w:t>
              </w:r>
            </w:hyperlink>
            <w:r w:rsidDel="00000000" w:rsidR="00000000" w:rsidRPr="00000000">
              <w:rPr>
                <w:rtl w:val="0"/>
              </w:rPr>
            </w:r>
          </w:p>
          <w:p w:rsidR="00000000" w:rsidDel="00000000" w:rsidP="00000000" w:rsidRDefault="00000000" w:rsidRPr="00000000" w14:paraId="000007B7">
            <w:pPr>
              <w:rPr>
                <w:sz w:val="18"/>
                <w:szCs w:val="18"/>
                <w:vertAlign w:val="superscript"/>
              </w:rPr>
            </w:pPr>
            <w:r w:rsidDel="00000000" w:rsidR="00000000" w:rsidRPr="00000000">
              <w:rPr>
                <w:sz w:val="18"/>
                <w:szCs w:val="18"/>
                <w:rtl w:val="0"/>
              </w:rPr>
              <w:t xml:space="preserve">15 Gy (9 cc) </w:t>
            </w:r>
            <w:hyperlink r:id="rId1379">
              <w:r w:rsidDel="00000000" w:rsidR="00000000" w:rsidRPr="00000000">
                <w:rPr>
                  <w:sz w:val="18"/>
                  <w:szCs w:val="18"/>
                  <w:vertAlign w:val="superscript"/>
                  <w:rtl w:val="0"/>
                </w:rPr>
                <w:t xml:space="preserve">Herman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B8">
            <w:pPr>
              <w:rPr>
                <w:sz w:val="18"/>
                <w:szCs w:val="18"/>
              </w:rPr>
            </w:pPr>
            <w:r w:rsidDel="00000000" w:rsidR="00000000" w:rsidRPr="00000000">
              <w:rPr>
                <w:sz w:val="18"/>
                <w:szCs w:val="18"/>
                <w:rtl w:val="0"/>
              </w:rPr>
              <w:t xml:space="preserve">For 3 fraction SBRT, keep the point dose at 30 Gy.  </w:t>
            </w:r>
            <w:hyperlink r:id="rId1380">
              <w:r w:rsidDel="00000000" w:rsidR="00000000" w:rsidRPr="00000000">
                <w:rPr>
                  <w:sz w:val="18"/>
                  <w:szCs w:val="18"/>
                  <w:vertAlign w:val="superscript"/>
                  <w:rtl w:val="0"/>
                </w:rPr>
                <w:t xml:space="preserve">QUANTEC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B9">
            <w:pPr>
              <w:rPr>
                <w:b w:val="1"/>
                <w:sz w:val="18"/>
                <w:szCs w:val="18"/>
              </w:rPr>
            </w:pPr>
            <w:r w:rsidDel="00000000" w:rsidR="00000000" w:rsidRPr="00000000">
              <w:rPr>
                <w:b w:val="1"/>
                <w:sz w:val="18"/>
                <w:szCs w:val="18"/>
                <w:rtl w:val="0"/>
              </w:rPr>
              <w:t xml:space="preserve">Duodenum</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BA">
            <w:pPr>
              <w:rPr>
                <w:sz w:val="18"/>
                <w:szCs w:val="18"/>
              </w:rPr>
            </w:pPr>
            <w:r w:rsidDel="00000000" w:rsidR="00000000" w:rsidRPr="00000000">
              <w:rPr>
                <w:sz w:val="18"/>
                <w:szCs w:val="18"/>
                <w:rtl w:val="0"/>
              </w:rPr>
              <w:t xml:space="preserve">30 Gy </w:t>
            </w:r>
            <w:hyperlink r:id="rId1381">
              <w:r w:rsidDel="00000000" w:rsidR="00000000" w:rsidRPr="00000000">
                <w:rPr>
                  <w:sz w:val="18"/>
                  <w:szCs w:val="18"/>
                  <w:vertAlign w:val="superscript"/>
                  <w:rtl w:val="0"/>
                </w:rPr>
                <w:t xml:space="preserve">IROCK</w:t>
              </w:r>
            </w:hyperlink>
            <w:r w:rsidDel="00000000" w:rsidR="00000000" w:rsidRPr="00000000">
              <w:rPr>
                <w:rtl w:val="0"/>
              </w:rPr>
            </w:r>
          </w:p>
          <w:p w:rsidR="00000000" w:rsidDel="00000000" w:rsidP="00000000" w:rsidRDefault="00000000" w:rsidRPr="00000000" w14:paraId="000007BB">
            <w:pPr>
              <w:rPr>
                <w:sz w:val="18"/>
                <w:szCs w:val="18"/>
                <w:vertAlign w:val="superscript"/>
              </w:rPr>
            </w:pPr>
            <w:r w:rsidDel="00000000" w:rsidR="00000000" w:rsidRPr="00000000">
              <w:rPr>
                <w:b w:val="1"/>
                <w:sz w:val="18"/>
                <w:szCs w:val="18"/>
                <w:rtl w:val="0"/>
              </w:rPr>
              <w:t xml:space="preserve">24 Gy </w:t>
            </w:r>
            <w:r w:rsidDel="00000000" w:rsidR="00000000" w:rsidRPr="00000000">
              <w:rPr>
                <w:sz w:val="18"/>
                <w:szCs w:val="18"/>
                <w:vertAlign w:val="superscript"/>
                <w:rtl w:val="0"/>
              </w:rPr>
              <w:t xml:space="preserve">T, </w:t>
            </w:r>
            <w:hyperlink r:id="rId138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BC">
            <w:pPr>
              <w:rPr>
                <w:sz w:val="18"/>
                <w:szCs w:val="18"/>
                <w:vertAlign w:val="superscript"/>
              </w:rPr>
            </w:pPr>
            <w:r w:rsidDel="00000000" w:rsidR="00000000" w:rsidRPr="00000000">
              <w:rPr>
                <w:sz w:val="18"/>
                <w:szCs w:val="18"/>
                <w:rtl w:val="0"/>
              </w:rPr>
              <w:t xml:space="preserve">22.2 Gy </w:t>
            </w:r>
            <w:hyperlink r:id="rId138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38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BD">
            <w:pPr>
              <w:rPr>
                <w:sz w:val="18"/>
                <w:szCs w:val="18"/>
              </w:rPr>
            </w:pPr>
            <w:r w:rsidDel="00000000" w:rsidR="00000000" w:rsidRPr="00000000">
              <w:rPr>
                <w:sz w:val="18"/>
                <w:szCs w:val="18"/>
                <w:rtl w:val="0"/>
              </w:rPr>
              <w:t xml:space="preserve">16.5 Gy (5 cc) </w:t>
            </w:r>
            <w:hyperlink r:id="rId1385">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 </w:t>
            </w:r>
            <w:hyperlink r:id="rId1386">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BE">
            <w:pPr>
              <w:rPr>
                <w:sz w:val="18"/>
                <w:szCs w:val="18"/>
              </w:rPr>
            </w:pPr>
            <w:r w:rsidDel="00000000" w:rsidR="00000000" w:rsidRPr="00000000">
              <w:rPr>
                <w:sz w:val="18"/>
                <w:szCs w:val="18"/>
                <w:rtl w:val="0"/>
              </w:rPr>
              <w:t xml:space="preserve">15 Gy (10 cc) </w:t>
            </w:r>
            <w:r w:rsidDel="00000000" w:rsidR="00000000" w:rsidRPr="00000000">
              <w:rPr>
                <w:sz w:val="18"/>
                <w:szCs w:val="18"/>
                <w:vertAlign w:val="superscript"/>
                <w:rtl w:val="0"/>
              </w:rPr>
              <w:t xml:space="preserve">T, </w:t>
            </w:r>
            <w:hyperlink r:id="rId138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BF">
            <w:pPr>
              <w:rPr>
                <w:sz w:val="18"/>
                <w:szCs w:val="18"/>
                <w:vertAlign w:val="superscript"/>
              </w:rPr>
            </w:pPr>
            <w:r w:rsidDel="00000000" w:rsidR="00000000" w:rsidRPr="00000000">
              <w:rPr>
                <w:sz w:val="18"/>
                <w:szCs w:val="18"/>
                <w:rtl w:val="0"/>
              </w:rPr>
              <w:t xml:space="preserve">11.4 Gy (10 cc) </w:t>
            </w:r>
            <w:hyperlink r:id="rId1388">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 </w:t>
            </w:r>
            <w:hyperlink r:id="rId1389">
              <w:r w:rsidDel="00000000" w:rsidR="00000000" w:rsidRPr="00000000">
                <w:rPr>
                  <w:sz w:val="18"/>
                  <w:szCs w:val="18"/>
                  <w:vertAlign w:val="superscript"/>
                  <w:rtl w:val="0"/>
                </w:rPr>
                <w:t xml:space="preserve">101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C0">
            <w:pPr>
              <w:widowControl w:val="0"/>
              <w:rPr>
                <w:sz w:val="18"/>
                <w:szCs w:val="18"/>
              </w:rPr>
            </w:pPr>
            <w:r w:rsidDel="00000000" w:rsidR="00000000" w:rsidRPr="00000000">
              <w:rPr>
                <w:sz w:val="18"/>
                <w:szCs w:val="18"/>
                <w:rtl w:val="0"/>
              </w:rPr>
              <w:t xml:space="preserve">35 Gy (10 cc) </w:t>
            </w:r>
            <w:hyperlink r:id="rId139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C1">
            <w:pPr>
              <w:rPr>
                <w:sz w:val="18"/>
                <w:szCs w:val="18"/>
                <w:vertAlign w:val="superscript"/>
              </w:rPr>
            </w:pPr>
            <w:r w:rsidDel="00000000" w:rsidR="00000000" w:rsidRPr="00000000">
              <w:rPr>
                <w:sz w:val="18"/>
                <w:szCs w:val="18"/>
                <w:rtl w:val="0"/>
              </w:rPr>
              <w:t xml:space="preserve">35 Gy (0.5 cc) </w:t>
            </w:r>
            <w:hyperlink r:id="rId139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C2">
            <w:pPr>
              <w:widowControl w:val="0"/>
              <w:rPr>
                <w:sz w:val="18"/>
                <w:szCs w:val="18"/>
                <w:vertAlign w:val="superscript"/>
              </w:rPr>
            </w:pPr>
            <w:r w:rsidDel="00000000" w:rsidR="00000000" w:rsidRPr="00000000">
              <w:rPr>
                <w:b w:val="1"/>
                <w:sz w:val="18"/>
                <w:szCs w:val="18"/>
                <w:rtl w:val="0"/>
              </w:rPr>
              <w:t xml:space="preserve">30 Gy</w:t>
            </w:r>
            <w:r w:rsidDel="00000000" w:rsidR="00000000" w:rsidRPr="00000000">
              <w:rPr>
                <w:sz w:val="18"/>
                <w:szCs w:val="18"/>
                <w:rtl w:val="0"/>
              </w:rPr>
              <w:t xml:space="preserve"> (0.5 cc) </w:t>
            </w:r>
            <w:hyperlink r:id="rId1392">
              <w:r w:rsidDel="00000000" w:rsidR="00000000" w:rsidRPr="00000000">
                <w:rPr>
                  <w:sz w:val="18"/>
                  <w:szCs w:val="18"/>
                  <w:vertAlign w:val="superscript"/>
                  <w:rtl w:val="0"/>
                </w:rPr>
                <w:t xml:space="preserve">1112</w:t>
              </w:r>
            </w:hyperlink>
            <w:r w:rsidDel="00000000" w:rsidR="00000000" w:rsidRPr="00000000">
              <w:rPr>
                <w:sz w:val="18"/>
                <w:szCs w:val="18"/>
                <w:vertAlign w:val="superscript"/>
                <w:rtl w:val="0"/>
              </w:rPr>
              <w:t xml:space="preserve">, </w:t>
            </w:r>
            <w:hyperlink r:id="rId139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C3">
            <w:pPr>
              <w:rPr>
                <w:sz w:val="18"/>
                <w:szCs w:val="18"/>
              </w:rPr>
            </w:pPr>
            <w:r w:rsidDel="00000000" w:rsidR="00000000" w:rsidRPr="00000000">
              <w:rPr>
                <w:sz w:val="18"/>
                <w:szCs w:val="18"/>
                <w:rtl w:val="0"/>
              </w:rPr>
              <w:t xml:space="preserve">32 Gy </w:t>
            </w:r>
            <w:hyperlink r:id="rId1394">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C4">
            <w:pPr>
              <w:rPr>
                <w:sz w:val="18"/>
                <w:szCs w:val="18"/>
              </w:rPr>
            </w:pPr>
            <w:r w:rsidDel="00000000" w:rsidR="00000000" w:rsidRPr="00000000">
              <w:rPr>
                <w:b w:val="1"/>
                <w:sz w:val="18"/>
                <w:szCs w:val="18"/>
                <w:rtl w:val="0"/>
              </w:rPr>
              <w:t xml:space="preserve">25 Gy </w:t>
            </w:r>
            <w:r w:rsidDel="00000000" w:rsidR="00000000" w:rsidRPr="00000000">
              <w:rPr>
                <w:sz w:val="18"/>
                <w:szCs w:val="18"/>
                <w:rtl w:val="0"/>
              </w:rPr>
              <w:t xml:space="preserve">(</w:t>
            </w:r>
            <w:r w:rsidDel="00000000" w:rsidR="00000000" w:rsidRPr="00000000">
              <w:rPr>
                <w:b w:val="1"/>
                <w:sz w:val="18"/>
                <w:szCs w:val="18"/>
                <w:rtl w:val="0"/>
              </w:rPr>
              <w:t xml:space="preserve">5 - 10 cc)</w:t>
            </w:r>
            <w:hyperlink r:id="rId139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C5">
            <w:pPr>
              <w:widowControl w:val="0"/>
              <w:rPr>
                <w:sz w:val="18"/>
                <w:szCs w:val="18"/>
                <w:vertAlign w:val="superscript"/>
              </w:rPr>
            </w:pPr>
            <w:r w:rsidDel="00000000" w:rsidR="00000000" w:rsidRPr="00000000">
              <w:rPr>
                <w:sz w:val="18"/>
                <w:szCs w:val="18"/>
                <w:rtl w:val="0"/>
              </w:rPr>
              <w:t xml:space="preserve">18-18.3 Gy (5 cc) </w:t>
            </w:r>
            <w:hyperlink r:id="rId139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r w:rsidDel="00000000" w:rsidR="00000000" w:rsidRPr="00000000">
              <w:rPr>
                <w:sz w:val="18"/>
                <w:szCs w:val="18"/>
                <w:vertAlign w:val="superscript"/>
                <w:rtl w:val="0"/>
              </w:rPr>
              <w:t xml:space="preserve">T, </w:t>
            </w:r>
            <w:hyperlink r:id="rId139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C6">
            <w:pPr>
              <w:rPr>
                <w:sz w:val="18"/>
                <w:szCs w:val="18"/>
              </w:rPr>
            </w:pPr>
            <w:r w:rsidDel="00000000" w:rsidR="00000000" w:rsidRPr="00000000">
              <w:rPr>
                <w:sz w:val="18"/>
                <w:szCs w:val="18"/>
                <w:rtl w:val="0"/>
              </w:rPr>
              <w:t xml:space="preserve">12.5 Gy (10 cc) </w:t>
            </w:r>
            <w:hyperlink r:id="rId1398">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C7">
            <w:pPr>
              <w:rPr>
                <w:sz w:val="18"/>
                <w:szCs w:val="18"/>
                <w:vertAlign w:val="superscript"/>
              </w:rPr>
            </w:pPr>
            <w:r w:rsidDel="00000000" w:rsidR="00000000" w:rsidRPr="00000000">
              <w:rPr>
                <w:sz w:val="18"/>
                <w:szCs w:val="18"/>
                <w:rtl w:val="0"/>
              </w:rPr>
              <w:t xml:space="preserve">i40 Gy (0.5 cc) </w:t>
            </w:r>
            <w:hyperlink r:id="rId1399">
              <w:r w:rsidDel="00000000" w:rsidR="00000000" w:rsidRPr="00000000">
                <w:rPr>
                  <w:sz w:val="18"/>
                  <w:szCs w:val="18"/>
                  <w:vertAlign w:val="superscript"/>
                  <w:rtl w:val="0"/>
                </w:rPr>
                <w:t xml:space="preserve">PRO 2020</w:t>
              </w:r>
            </w:hyperlink>
            <w:r w:rsidDel="00000000" w:rsidR="00000000" w:rsidRPr="00000000">
              <w:rPr>
                <w:sz w:val="18"/>
                <w:szCs w:val="18"/>
                <w:vertAlign w:val="superscript"/>
                <w:rtl w:val="0"/>
              </w:rPr>
              <w:t xml:space="preserve">, </w:t>
            </w:r>
            <w:hyperlink r:id="rId140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C8">
            <w:pPr>
              <w:rPr>
                <w:sz w:val="18"/>
                <w:szCs w:val="18"/>
              </w:rPr>
            </w:pPr>
            <w:r w:rsidDel="00000000" w:rsidR="00000000" w:rsidRPr="00000000">
              <w:rPr>
                <w:sz w:val="18"/>
                <w:szCs w:val="18"/>
                <w:rtl w:val="0"/>
              </w:rPr>
              <w:t xml:space="preserve">i35 Gy (1 cc) </w:t>
            </w:r>
            <w:hyperlink r:id="rId1401">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7C9">
            <w:pPr>
              <w:rPr>
                <w:sz w:val="18"/>
                <w:szCs w:val="18"/>
                <w:vertAlign w:val="superscript"/>
              </w:rPr>
            </w:pPr>
            <w:r w:rsidDel="00000000" w:rsidR="00000000" w:rsidRPr="00000000">
              <w:rPr>
                <w:sz w:val="18"/>
                <w:szCs w:val="18"/>
                <w:rtl w:val="0"/>
              </w:rPr>
              <w:t xml:space="preserve">i30 Gy (3 cc) </w:t>
            </w:r>
            <w:hyperlink r:id="rId1402">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7CA">
            <w:pPr>
              <w:widowControl w:val="0"/>
              <w:rPr>
                <w:sz w:val="18"/>
                <w:szCs w:val="18"/>
                <w:vertAlign w:val="superscript"/>
              </w:rPr>
            </w:pPr>
            <w:r w:rsidDel="00000000" w:rsidR="00000000" w:rsidRPr="00000000">
              <w:rPr>
                <w:sz w:val="18"/>
                <w:szCs w:val="18"/>
                <w:rtl w:val="0"/>
              </w:rPr>
              <w:t xml:space="preserve">33 Gy (1 cc) </w:t>
            </w:r>
            <w:hyperlink r:id="rId1403">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404">
              <w:r w:rsidDel="00000000" w:rsidR="00000000" w:rsidRPr="00000000">
                <w:rPr>
                  <w:sz w:val="18"/>
                  <w:szCs w:val="18"/>
                  <w:vertAlign w:val="superscript"/>
                  <w:rtl w:val="0"/>
                </w:rPr>
                <w:t xml:space="preserve">Herman</w:t>
              </w:r>
            </w:hyperlink>
            <w:r w:rsidDel="00000000" w:rsidR="00000000" w:rsidRPr="00000000">
              <w:rPr>
                <w:rtl w:val="0"/>
              </w:rPr>
            </w:r>
          </w:p>
          <w:p w:rsidR="00000000" w:rsidDel="00000000" w:rsidP="00000000" w:rsidRDefault="00000000" w:rsidRPr="00000000" w14:paraId="000007CB">
            <w:pPr>
              <w:rPr>
                <w:sz w:val="18"/>
                <w:szCs w:val="18"/>
                <w:vertAlign w:val="superscript"/>
              </w:rPr>
            </w:pPr>
            <w:r w:rsidDel="00000000" w:rsidR="00000000" w:rsidRPr="00000000">
              <w:rPr>
                <w:sz w:val="18"/>
                <w:szCs w:val="18"/>
                <w:rtl w:val="0"/>
              </w:rPr>
              <w:t xml:space="preserve">20 Gy (3 cc) </w:t>
            </w:r>
            <w:hyperlink r:id="rId1405">
              <w:r w:rsidDel="00000000" w:rsidR="00000000" w:rsidRPr="00000000">
                <w:rPr>
                  <w:sz w:val="18"/>
                  <w:szCs w:val="18"/>
                  <w:vertAlign w:val="superscript"/>
                  <w:rtl w:val="0"/>
                </w:rPr>
                <w:t xml:space="preserve">Herman</w:t>
              </w:r>
            </w:hyperlink>
            <w:r w:rsidDel="00000000" w:rsidR="00000000" w:rsidRPr="00000000">
              <w:rPr>
                <w:rtl w:val="0"/>
              </w:rPr>
            </w:r>
          </w:p>
          <w:p w:rsidR="00000000" w:rsidDel="00000000" w:rsidP="00000000" w:rsidRDefault="00000000" w:rsidRPr="00000000" w14:paraId="000007CC">
            <w:pPr>
              <w:rPr>
                <w:sz w:val="18"/>
                <w:szCs w:val="18"/>
                <w:vertAlign w:val="superscript"/>
              </w:rPr>
            </w:pPr>
            <w:r w:rsidDel="00000000" w:rsidR="00000000" w:rsidRPr="00000000">
              <w:rPr>
                <w:sz w:val="18"/>
                <w:szCs w:val="18"/>
                <w:rtl w:val="0"/>
              </w:rPr>
              <w:t xml:space="preserve">15 Gy (9 cc) </w:t>
            </w:r>
            <w:hyperlink r:id="rId1406">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407">
              <w:r w:rsidDel="00000000" w:rsidR="00000000" w:rsidRPr="00000000">
                <w:rPr>
                  <w:sz w:val="18"/>
                  <w:szCs w:val="18"/>
                  <w:vertAlign w:val="superscript"/>
                  <w:rtl w:val="0"/>
                </w:rPr>
                <w:t xml:space="preserve">Herman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CD">
            <w:pPr>
              <w:rPr>
                <w:sz w:val="18"/>
                <w:szCs w:val="18"/>
              </w:rPr>
            </w:pPr>
            <w:r w:rsidDel="00000000" w:rsidR="00000000" w:rsidRPr="00000000">
              <w:rPr>
                <w:sz w:val="18"/>
                <w:szCs w:val="18"/>
                <w:rtl w:val="0"/>
              </w:rPr>
              <w:t xml:space="preserve">For 3-5 fx SBRT, max point dose should be 30 Gy. </w:t>
            </w:r>
            <w:hyperlink r:id="rId1408">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7CE">
            <w:pPr>
              <w:rPr>
                <w:sz w:val="18"/>
                <w:szCs w:val="18"/>
              </w:rPr>
            </w:pPr>
            <w:r w:rsidDel="00000000" w:rsidR="00000000" w:rsidRPr="00000000">
              <w:rPr>
                <w:rtl w:val="0"/>
              </w:rPr>
            </w:r>
          </w:p>
          <w:p w:rsidR="00000000" w:rsidDel="00000000" w:rsidP="00000000" w:rsidRDefault="00000000" w:rsidRPr="00000000" w14:paraId="000007CF">
            <w:pPr>
              <w:rPr>
                <w:sz w:val="18"/>
                <w:szCs w:val="18"/>
              </w:rPr>
            </w:pPr>
            <w:r w:rsidDel="00000000" w:rsidR="00000000" w:rsidRPr="00000000">
              <w:rPr>
                <w:rtl w:val="0"/>
              </w:rPr>
            </w:r>
          </w:p>
          <w:p w:rsidR="00000000" w:rsidDel="00000000" w:rsidP="00000000" w:rsidRDefault="00000000" w:rsidRPr="00000000" w14:paraId="000007D0">
            <w:pPr>
              <w:rPr>
                <w:sz w:val="18"/>
                <w:szCs w:val="18"/>
              </w:rPr>
            </w:pPr>
            <w:r w:rsidDel="00000000" w:rsidR="00000000" w:rsidRPr="00000000">
              <w:rPr>
                <w:sz w:val="18"/>
                <w:szCs w:val="18"/>
                <w:rtl w:val="0"/>
              </w:rPr>
              <w:t xml:space="preserve">[</w:t>
            </w:r>
            <w:hyperlink r:id="rId1409">
              <w:r w:rsidDel="00000000" w:rsidR="00000000" w:rsidRPr="00000000">
                <w:rPr>
                  <w:sz w:val="18"/>
                  <w:szCs w:val="18"/>
                  <w:rtl w:val="0"/>
                </w:rPr>
                <w:t xml:space="preserve">IROCK</w:t>
              </w:r>
            </w:hyperlink>
            <w:r w:rsidDel="00000000" w:rsidR="00000000" w:rsidRPr="00000000">
              <w:rPr>
                <w:sz w:val="18"/>
                <w:szCs w:val="18"/>
                <w:rtl w:val="0"/>
              </w:rPr>
              <w:t xml:space="preserve">] (3 fraction): Limit maximum dose covering full circumference of bowel wall to 22.5 Gy .</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D1">
            <w:pPr>
              <w:rPr>
                <w:b w:val="1"/>
                <w:sz w:val="18"/>
                <w:szCs w:val="18"/>
              </w:rPr>
            </w:pPr>
            <w:r w:rsidDel="00000000" w:rsidR="00000000" w:rsidRPr="00000000">
              <w:rPr>
                <w:b w:val="1"/>
                <w:sz w:val="18"/>
                <w:szCs w:val="18"/>
                <w:rtl w:val="0"/>
              </w:rPr>
              <w:t xml:space="preserve">Small bowel </w:t>
            </w:r>
            <w:r w:rsidDel="00000000" w:rsidR="00000000" w:rsidRPr="00000000">
              <w:rPr>
                <w:sz w:val="18"/>
                <w:szCs w:val="18"/>
                <w:rtl w:val="0"/>
              </w:rPr>
              <w:t xml:space="preserve">(jejunum/ileum)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D2">
            <w:pPr>
              <w:rPr>
                <w:sz w:val="18"/>
                <w:szCs w:val="18"/>
              </w:rPr>
            </w:pPr>
            <w:r w:rsidDel="00000000" w:rsidR="00000000" w:rsidRPr="00000000">
              <w:rPr>
                <w:sz w:val="18"/>
                <w:szCs w:val="18"/>
                <w:rtl w:val="0"/>
              </w:rPr>
              <w:t xml:space="preserve">30 Gy </w:t>
            </w:r>
            <w:hyperlink r:id="rId1410">
              <w:r w:rsidDel="00000000" w:rsidR="00000000" w:rsidRPr="00000000">
                <w:rPr>
                  <w:sz w:val="18"/>
                  <w:szCs w:val="18"/>
                  <w:vertAlign w:val="superscript"/>
                  <w:rtl w:val="0"/>
                </w:rPr>
                <w:t xml:space="preserve">IROCK</w:t>
              </w:r>
            </w:hyperlink>
            <w:r w:rsidDel="00000000" w:rsidR="00000000" w:rsidRPr="00000000">
              <w:rPr>
                <w:rtl w:val="0"/>
              </w:rPr>
            </w:r>
          </w:p>
          <w:p w:rsidR="00000000" w:rsidDel="00000000" w:rsidP="00000000" w:rsidRDefault="00000000" w:rsidRPr="00000000" w14:paraId="000007D3">
            <w:pPr>
              <w:rPr>
                <w:sz w:val="18"/>
                <w:szCs w:val="18"/>
              </w:rPr>
            </w:pPr>
            <w:r w:rsidDel="00000000" w:rsidR="00000000" w:rsidRPr="00000000">
              <w:rPr>
                <w:sz w:val="18"/>
                <w:szCs w:val="18"/>
                <w:rtl w:val="0"/>
              </w:rPr>
              <w:t xml:space="preserve">25.2 Gy (0.5 cc) </w:t>
            </w:r>
            <w:hyperlink r:id="rId1411">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41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D4">
            <w:pPr>
              <w:rPr>
                <w:sz w:val="18"/>
                <w:szCs w:val="18"/>
              </w:rPr>
            </w:pPr>
            <w:r w:rsidDel="00000000" w:rsidR="00000000" w:rsidRPr="00000000">
              <w:rPr>
                <w:sz w:val="18"/>
                <w:szCs w:val="18"/>
                <w:rtl w:val="0"/>
              </w:rPr>
              <w:t xml:space="preserve">17.7 Gy (5 cc) </w:t>
            </w:r>
            <w:hyperlink r:id="rId141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41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D5">
            <w:pPr>
              <w:rPr>
                <w:sz w:val="18"/>
                <w:szCs w:val="18"/>
              </w:rPr>
            </w:pPr>
            <w:r w:rsidDel="00000000" w:rsidR="00000000" w:rsidRPr="00000000">
              <w:rPr>
                <w:sz w:val="18"/>
                <w:szCs w:val="18"/>
                <w:rtl w:val="0"/>
              </w:rPr>
              <w:t xml:space="preserve">12.5 Gy (30 cc)</w:t>
            </w:r>
            <w:hyperlink r:id="rId1415">
              <w:r w:rsidDel="00000000" w:rsidR="00000000" w:rsidRPr="00000000">
                <w:rPr>
                  <w:sz w:val="18"/>
                  <w:szCs w:val="18"/>
                  <w:vertAlign w:val="superscript"/>
                  <w:rtl w:val="0"/>
                </w:rPr>
                <w:t xml:space="preserve">IROCK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D6">
            <w:pPr>
              <w:widowControl w:val="0"/>
              <w:rPr>
                <w:sz w:val="18"/>
                <w:szCs w:val="18"/>
              </w:rPr>
            </w:pPr>
            <w:r w:rsidDel="00000000" w:rsidR="00000000" w:rsidRPr="00000000">
              <w:rPr>
                <w:sz w:val="18"/>
                <w:szCs w:val="18"/>
                <w:rtl w:val="0"/>
              </w:rPr>
              <w:t xml:space="preserve">35 Gy (10 cc) </w:t>
            </w:r>
            <w:hyperlink r:id="rId141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D7">
            <w:pPr>
              <w:widowControl w:val="0"/>
              <w:rPr>
                <w:sz w:val="18"/>
                <w:szCs w:val="18"/>
                <w:vertAlign w:val="superscript"/>
              </w:rPr>
            </w:pPr>
            <w:r w:rsidDel="00000000" w:rsidR="00000000" w:rsidRPr="00000000">
              <w:rPr>
                <w:b w:val="1"/>
                <w:sz w:val="18"/>
                <w:szCs w:val="18"/>
                <w:rtl w:val="0"/>
              </w:rPr>
              <w:t xml:space="preserve">30 - 35 Gy</w:t>
            </w:r>
            <w:r w:rsidDel="00000000" w:rsidR="00000000" w:rsidRPr="00000000">
              <w:rPr>
                <w:sz w:val="18"/>
                <w:szCs w:val="18"/>
                <w:rtl w:val="0"/>
              </w:rPr>
              <w:t xml:space="preserve"> (0.5 cc) </w:t>
            </w:r>
            <w:hyperlink r:id="rId1417">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41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D8">
            <w:pPr>
              <w:widowControl w:val="0"/>
              <w:rPr>
                <w:sz w:val="18"/>
                <w:szCs w:val="18"/>
              </w:rPr>
            </w:pPr>
            <w:r w:rsidDel="00000000" w:rsidR="00000000" w:rsidRPr="00000000">
              <w:rPr>
                <w:sz w:val="18"/>
                <w:szCs w:val="18"/>
                <w:rtl w:val="0"/>
              </w:rPr>
              <w:t xml:space="preserve">19.5 Gy (5 cc) </w:t>
            </w:r>
            <w:hyperlink r:id="rId1419">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D9">
            <w:pPr>
              <w:rPr>
                <w:sz w:val="18"/>
                <w:szCs w:val="18"/>
              </w:rPr>
            </w:pPr>
            <w:r w:rsidDel="00000000" w:rsidR="00000000" w:rsidRPr="00000000">
              <w:rPr>
                <w:b w:val="1"/>
                <w:sz w:val="18"/>
                <w:szCs w:val="18"/>
                <w:rtl w:val="0"/>
              </w:rPr>
              <w:t xml:space="preserve">25 Gy (5 - 10 cc</w:t>
            </w:r>
            <w:r w:rsidDel="00000000" w:rsidR="00000000" w:rsidRPr="00000000">
              <w:rPr>
                <w:sz w:val="18"/>
                <w:szCs w:val="18"/>
                <w:rtl w:val="0"/>
              </w:rPr>
              <w:t xml:space="preserve">)</w:t>
            </w:r>
            <w:hyperlink r:id="rId1420">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DA">
            <w:pPr>
              <w:rPr>
                <w:sz w:val="18"/>
                <w:szCs w:val="18"/>
              </w:rPr>
            </w:pPr>
            <w:r w:rsidDel="00000000" w:rsidR="00000000" w:rsidRPr="00000000">
              <w:rPr>
                <w:sz w:val="18"/>
                <w:szCs w:val="18"/>
                <w:rtl w:val="0"/>
              </w:rPr>
              <w:t xml:space="preserve">i40 Gy (0.5 cc) </w:t>
            </w:r>
            <w:hyperlink r:id="rId1421">
              <w:r w:rsidDel="00000000" w:rsidR="00000000" w:rsidRPr="00000000">
                <w:rPr>
                  <w:sz w:val="18"/>
                  <w:szCs w:val="18"/>
                  <w:vertAlign w:val="superscript"/>
                  <w:rtl w:val="0"/>
                </w:rPr>
                <w:t xml:space="preserve">PRO 2020</w:t>
              </w:r>
            </w:hyperlink>
            <w:r w:rsidDel="00000000" w:rsidR="00000000" w:rsidRPr="00000000">
              <w:rPr>
                <w:sz w:val="18"/>
                <w:szCs w:val="18"/>
                <w:vertAlign w:val="superscript"/>
                <w:rtl w:val="0"/>
              </w:rPr>
              <w:t xml:space="preserve">, </w:t>
            </w:r>
            <w:hyperlink r:id="rId142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7DB">
            <w:pPr>
              <w:rPr>
                <w:sz w:val="18"/>
                <w:szCs w:val="18"/>
              </w:rPr>
            </w:pPr>
            <w:r w:rsidDel="00000000" w:rsidR="00000000" w:rsidRPr="00000000">
              <w:rPr>
                <w:sz w:val="18"/>
                <w:szCs w:val="18"/>
                <w:rtl w:val="0"/>
              </w:rPr>
              <w:t xml:space="preserve">i35 Gy (1 cc) </w:t>
            </w:r>
            <w:hyperlink r:id="rId1423">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7DC">
            <w:pPr>
              <w:rPr>
                <w:sz w:val="18"/>
                <w:szCs w:val="18"/>
              </w:rPr>
            </w:pPr>
            <w:r w:rsidDel="00000000" w:rsidR="00000000" w:rsidRPr="00000000">
              <w:rPr>
                <w:sz w:val="18"/>
                <w:szCs w:val="18"/>
                <w:rtl w:val="0"/>
              </w:rPr>
              <w:t xml:space="preserve">i30 Gy (3 cc) </w:t>
            </w:r>
            <w:hyperlink r:id="rId1424">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7DD">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DE">
            <w:pPr>
              <w:rPr>
                <w:sz w:val="18"/>
                <w:szCs w:val="18"/>
              </w:rPr>
            </w:pPr>
            <w:r w:rsidDel="00000000" w:rsidR="00000000" w:rsidRPr="00000000">
              <w:rPr>
                <w:sz w:val="18"/>
                <w:szCs w:val="18"/>
                <w:rtl w:val="0"/>
              </w:rPr>
              <w:t xml:space="preserve">For 3-5 fx SBRT, the max point dose should be 30 Gy. </w:t>
            </w:r>
            <w:hyperlink r:id="rId1425">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7DF">
            <w:pPr>
              <w:rPr>
                <w:sz w:val="18"/>
                <w:szCs w:val="18"/>
              </w:rPr>
            </w:pPr>
            <w:r w:rsidDel="00000000" w:rsidR="00000000" w:rsidRPr="00000000">
              <w:rPr>
                <w:rtl w:val="0"/>
              </w:rPr>
            </w:r>
          </w:p>
          <w:p w:rsidR="00000000" w:rsidDel="00000000" w:rsidP="00000000" w:rsidRDefault="00000000" w:rsidRPr="00000000" w14:paraId="000007E0">
            <w:pPr>
              <w:rPr>
                <w:sz w:val="18"/>
                <w:szCs w:val="18"/>
              </w:rPr>
            </w:pPr>
            <w:r w:rsidDel="00000000" w:rsidR="00000000" w:rsidRPr="00000000">
              <w:rPr>
                <w:sz w:val="18"/>
                <w:szCs w:val="18"/>
                <w:rtl w:val="0"/>
              </w:rPr>
              <w:t xml:space="preserve">[</w:t>
            </w:r>
            <w:hyperlink r:id="rId1426">
              <w:r w:rsidDel="00000000" w:rsidR="00000000" w:rsidRPr="00000000">
                <w:rPr>
                  <w:sz w:val="18"/>
                  <w:szCs w:val="18"/>
                  <w:rtl w:val="0"/>
                </w:rPr>
                <w:t xml:space="preserve">IROCK</w:t>
              </w:r>
            </w:hyperlink>
            <w:r w:rsidDel="00000000" w:rsidR="00000000" w:rsidRPr="00000000">
              <w:rPr>
                <w:sz w:val="18"/>
                <w:szCs w:val="18"/>
                <w:rtl w:val="0"/>
              </w:rPr>
              <w:t xml:space="preserve">] (3 fraction): </w:t>
            </w:r>
            <w:r w:rsidDel="00000000" w:rsidR="00000000" w:rsidRPr="00000000">
              <w:rPr>
                <w:sz w:val="18"/>
                <w:szCs w:val="18"/>
                <w:rtl w:val="0"/>
              </w:rPr>
              <w:t xml:space="preserve">Limit maximum dose covering full circumference of bowel wall to 22.5 Gy.</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1">
            <w:pPr>
              <w:rPr>
                <w:sz w:val="18"/>
                <w:szCs w:val="18"/>
              </w:rPr>
            </w:pPr>
            <w:r w:rsidDel="00000000" w:rsidR="00000000" w:rsidRPr="00000000">
              <w:rPr>
                <w:sz w:val="18"/>
                <w:szCs w:val="18"/>
                <w:rtl w:val="0"/>
              </w:rPr>
              <w:t xml:space="preserve">Spleen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2">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3">
            <w:pPr>
              <w:rPr>
                <w:sz w:val="18"/>
                <w:szCs w:val="18"/>
              </w:rPr>
            </w:pPr>
            <w:r w:rsidDel="00000000" w:rsidR="00000000" w:rsidRPr="00000000">
              <w:rPr>
                <w:sz w:val="18"/>
                <w:szCs w:val="18"/>
                <w:rtl w:val="0"/>
              </w:rPr>
              <w:t xml:space="preserve">Mean 2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4">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5">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6">
            <w:pPr>
              <w:rPr>
                <w:b w:val="1"/>
                <w:sz w:val="18"/>
                <w:szCs w:val="18"/>
              </w:rPr>
            </w:pPr>
            <w:r w:rsidDel="00000000" w:rsidR="00000000" w:rsidRPr="00000000">
              <w:rPr>
                <w:b w:val="1"/>
                <w:sz w:val="18"/>
                <w:szCs w:val="18"/>
                <w:rtl w:val="0"/>
              </w:rPr>
              <w:t xml:space="preserve">Liver - GTV</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7">
            <w:pPr>
              <w:rPr>
                <w:sz w:val="18"/>
                <w:szCs w:val="18"/>
                <w:vertAlign w:val="superscript"/>
              </w:rPr>
            </w:pPr>
            <w:r w:rsidDel="00000000" w:rsidR="00000000" w:rsidRPr="00000000">
              <w:rPr>
                <w:sz w:val="18"/>
                <w:szCs w:val="18"/>
                <w:rtl w:val="0"/>
              </w:rPr>
              <w:t xml:space="preserve">Mean &lt; 13 - 15 Gy</w:t>
            </w:r>
            <w:r w:rsidDel="00000000" w:rsidR="00000000" w:rsidRPr="00000000">
              <w:rPr>
                <w:rtl w:val="0"/>
              </w:rPr>
            </w:r>
          </w:p>
          <w:p w:rsidR="00000000" w:rsidDel="00000000" w:rsidP="00000000" w:rsidRDefault="00000000" w:rsidRPr="00000000" w14:paraId="000007E8">
            <w:pPr>
              <w:rPr>
                <w:sz w:val="18"/>
                <w:szCs w:val="18"/>
              </w:rPr>
            </w:pPr>
            <w:r w:rsidDel="00000000" w:rsidR="00000000" w:rsidRPr="00000000">
              <w:rPr>
                <w:b w:val="1"/>
                <w:sz w:val="18"/>
                <w:szCs w:val="18"/>
                <w:rtl w:val="0"/>
              </w:rPr>
              <w:t xml:space="preserve">15 - 19.2 Gy </w:t>
            </w:r>
            <w:r w:rsidDel="00000000" w:rsidR="00000000" w:rsidRPr="00000000">
              <w:rPr>
                <w:sz w:val="18"/>
                <w:szCs w:val="18"/>
                <w:rtl w:val="0"/>
              </w:rPr>
              <w:t xml:space="preserve">(</w:t>
            </w:r>
            <w:r w:rsidDel="00000000" w:rsidR="00000000" w:rsidRPr="00000000">
              <w:rPr>
                <w:b w:val="1"/>
                <w:sz w:val="18"/>
                <w:szCs w:val="18"/>
                <w:rtl w:val="0"/>
              </w:rPr>
              <w:t xml:space="preserve">700 cc</w:t>
            </w:r>
            <w:r w:rsidDel="00000000" w:rsidR="00000000" w:rsidRPr="00000000">
              <w:rPr>
                <w:sz w:val="18"/>
                <w:szCs w:val="18"/>
                <w:rtl w:val="0"/>
              </w:rPr>
              <w:t xml:space="preserve">)</w:t>
            </w:r>
            <w:hyperlink r:id="rId1427">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428">
              <w:r w:rsidDel="00000000" w:rsidR="00000000" w:rsidRPr="00000000">
                <w:rPr>
                  <w:sz w:val="18"/>
                  <w:szCs w:val="18"/>
                  <w:vertAlign w:val="superscript"/>
                  <w:rtl w:val="0"/>
                </w:rPr>
                <w:t xml:space="preserve">IROCK</w:t>
              </w:r>
            </w:hyperlink>
            <w:r w:rsidDel="00000000" w:rsidR="00000000" w:rsidRPr="00000000">
              <w:rPr>
                <w:rtl w:val="0"/>
              </w:rPr>
            </w:r>
          </w:p>
          <w:p w:rsidR="00000000" w:rsidDel="00000000" w:rsidP="00000000" w:rsidRDefault="00000000" w:rsidRPr="00000000" w14:paraId="000007E9">
            <w:pPr>
              <w:rPr>
                <w:sz w:val="18"/>
                <w:szCs w:val="18"/>
                <w:vertAlign w:val="superscript"/>
              </w:rPr>
            </w:pPr>
            <w:r w:rsidDel="00000000" w:rsidR="00000000" w:rsidRPr="00000000">
              <w:rPr>
                <w:sz w:val="18"/>
                <w:szCs w:val="18"/>
                <w:rtl w:val="0"/>
              </w:rPr>
              <w:t xml:space="preserve">19.2 Gy (700 cc*) </w:t>
            </w:r>
            <w:hyperlink r:id="rId1429">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7EA">
            <w:pPr>
              <w:rPr>
                <w:sz w:val="18"/>
                <w:szCs w:val="18"/>
              </w:rPr>
            </w:pPr>
            <w:r w:rsidDel="00000000" w:rsidR="00000000" w:rsidRPr="00000000">
              <w:rPr>
                <w:sz w:val="18"/>
                <w:szCs w:val="18"/>
                <w:rtl w:val="0"/>
              </w:rPr>
              <w:t xml:space="preserve">17.1 Gy (700 cc*)</w:t>
            </w:r>
            <w:r w:rsidDel="00000000" w:rsidR="00000000" w:rsidRPr="00000000">
              <w:rPr>
                <w:sz w:val="18"/>
                <w:szCs w:val="18"/>
                <w:vertAlign w:val="superscript"/>
                <w:rtl w:val="0"/>
              </w:rPr>
              <w:t xml:space="preserve">T, </w:t>
            </w:r>
            <w:hyperlink r:id="rId143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EB">
            <w:pPr>
              <w:rPr>
                <w:sz w:val="18"/>
                <w:szCs w:val="18"/>
              </w:rPr>
            </w:pPr>
            <w:r w:rsidDel="00000000" w:rsidR="00000000" w:rsidRPr="00000000">
              <w:rPr>
                <w:sz w:val="18"/>
                <w:szCs w:val="18"/>
                <w:rtl w:val="0"/>
              </w:rPr>
              <w:t xml:space="preserve">15 Gy (15%*) </w:t>
            </w:r>
            <w:hyperlink r:id="rId143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EC">
            <w:pPr>
              <w:rPr>
                <w:sz w:val="18"/>
                <w:szCs w:val="18"/>
              </w:rPr>
            </w:pPr>
            <w:r w:rsidDel="00000000" w:rsidR="00000000" w:rsidRPr="00000000">
              <w:rPr>
                <w:sz w:val="18"/>
                <w:szCs w:val="18"/>
                <w:rtl w:val="0"/>
              </w:rPr>
              <w:t xml:space="preserve">*Min volume spared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ED">
            <w:pPr>
              <w:widowControl w:val="0"/>
              <w:rPr>
                <w:b w:val="1"/>
                <w:sz w:val="18"/>
                <w:szCs w:val="18"/>
              </w:rPr>
            </w:pPr>
            <w:r w:rsidDel="00000000" w:rsidR="00000000" w:rsidRPr="00000000">
              <w:rPr>
                <w:sz w:val="18"/>
                <w:szCs w:val="18"/>
                <w:rtl w:val="0"/>
              </w:rPr>
              <w:t xml:space="preserve">Mean &lt; 13 - 17 Gy </w:t>
            </w:r>
            <w:hyperlink r:id="rId1432">
              <w:r w:rsidDel="00000000" w:rsidR="00000000" w:rsidRPr="00000000">
                <w:rPr>
                  <w:sz w:val="18"/>
                  <w:szCs w:val="18"/>
                  <w:vertAlign w:val="superscript"/>
                  <w:rtl w:val="0"/>
                </w:rPr>
                <w:t xml:space="preserve">1112</w:t>
              </w:r>
            </w:hyperlink>
            <w:r w:rsidDel="00000000" w:rsidR="00000000" w:rsidRPr="00000000">
              <w:rPr>
                <w:rtl w:val="0"/>
              </w:rPr>
            </w:r>
          </w:p>
          <w:p w:rsidR="00000000" w:rsidDel="00000000" w:rsidP="00000000" w:rsidRDefault="00000000" w:rsidRPr="00000000" w14:paraId="000007EE">
            <w:pPr>
              <w:widowControl w:val="0"/>
              <w:rPr>
                <w:sz w:val="18"/>
                <w:szCs w:val="18"/>
              </w:rPr>
            </w:pPr>
            <w:r w:rsidDel="00000000" w:rsidR="00000000" w:rsidRPr="00000000">
              <w:rPr>
                <w:b w:val="1"/>
                <w:sz w:val="18"/>
                <w:szCs w:val="18"/>
                <w:rtl w:val="0"/>
              </w:rPr>
              <w:t xml:space="preserve">21 Gy </w:t>
            </w:r>
            <w:r w:rsidDel="00000000" w:rsidR="00000000" w:rsidRPr="00000000">
              <w:rPr>
                <w:sz w:val="18"/>
                <w:szCs w:val="18"/>
                <w:rtl w:val="0"/>
              </w:rPr>
              <w:t xml:space="preserve">(</w:t>
            </w:r>
            <w:r w:rsidDel="00000000" w:rsidR="00000000" w:rsidRPr="00000000">
              <w:rPr>
                <w:b w:val="1"/>
                <w:sz w:val="18"/>
                <w:szCs w:val="18"/>
                <w:rtl w:val="0"/>
              </w:rPr>
              <w:t xml:space="preserve">700cc*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433">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T / </w:t>
            </w:r>
            <w:hyperlink r:id="rId143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EF">
            <w:pPr>
              <w:widowControl w:val="0"/>
              <w:rPr>
                <w:sz w:val="18"/>
                <w:szCs w:val="18"/>
              </w:rPr>
            </w:pPr>
            <w:r w:rsidDel="00000000" w:rsidR="00000000" w:rsidRPr="00000000">
              <w:rPr>
                <w:sz w:val="18"/>
                <w:szCs w:val="18"/>
                <w:rtl w:val="0"/>
              </w:rPr>
              <w:t xml:space="preserve">10 Gy (70%) </w:t>
            </w:r>
            <w:hyperlink r:id="rId143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F0">
            <w:pPr>
              <w:widowControl w:val="0"/>
              <w:rPr>
                <w:sz w:val="18"/>
                <w:szCs w:val="18"/>
                <w:vertAlign w:val="superscript"/>
              </w:rPr>
            </w:pPr>
            <w:r w:rsidDel="00000000" w:rsidR="00000000" w:rsidRPr="00000000">
              <w:rPr>
                <w:sz w:val="18"/>
                <w:szCs w:val="18"/>
                <w:rtl w:val="0"/>
              </w:rPr>
              <w:t xml:space="preserve">5 Gy (60%) </w:t>
            </w:r>
            <w:hyperlink r:id="rId1436">
              <w:r w:rsidDel="00000000" w:rsidR="00000000" w:rsidRPr="00000000">
                <w:rPr>
                  <w:sz w:val="18"/>
                  <w:szCs w:val="18"/>
                  <w:vertAlign w:val="superscript"/>
                  <w:rtl w:val="0"/>
                </w:rPr>
                <w:t xml:space="preserve">Pursley IJROBP '20</w:t>
              </w:r>
            </w:hyperlink>
            <w:r w:rsidDel="00000000" w:rsidR="00000000" w:rsidRPr="00000000">
              <w:rPr>
                <w:rtl w:val="0"/>
              </w:rPr>
            </w:r>
          </w:p>
          <w:p w:rsidR="00000000" w:rsidDel="00000000" w:rsidP="00000000" w:rsidRDefault="00000000" w:rsidRPr="00000000" w14:paraId="000007F1">
            <w:pPr>
              <w:widowControl w:val="0"/>
              <w:rPr>
                <w:sz w:val="18"/>
                <w:szCs w:val="18"/>
              </w:rPr>
            </w:pPr>
            <w:r w:rsidDel="00000000" w:rsidR="00000000" w:rsidRPr="00000000">
              <w:rPr>
                <w:sz w:val="18"/>
                <w:szCs w:val="18"/>
                <w:rtl w:val="0"/>
              </w:rPr>
              <w:t xml:space="preserve">Mean &lt; 15.2 Gy </w:t>
            </w:r>
            <w:hyperlink r:id="rId143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F2">
            <w:pPr>
              <w:rPr>
                <w:sz w:val="18"/>
                <w:szCs w:val="18"/>
              </w:rPr>
            </w:pPr>
            <w:r w:rsidDel="00000000" w:rsidR="00000000" w:rsidRPr="00000000">
              <w:rPr>
                <w:sz w:val="18"/>
                <w:szCs w:val="18"/>
                <w:rtl w:val="0"/>
              </w:rPr>
              <w:t xml:space="preserve">*Min volume spared</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F3">
            <w:pPr>
              <w:widowControl w:val="0"/>
              <w:rPr>
                <w:sz w:val="18"/>
                <w:szCs w:val="18"/>
              </w:rPr>
            </w:pPr>
            <w:r w:rsidDel="00000000" w:rsidR="00000000" w:rsidRPr="00000000">
              <w:rPr>
                <w:rtl w:val="0"/>
              </w:rPr>
            </w:r>
          </w:p>
          <w:p w:rsidR="00000000" w:rsidDel="00000000" w:rsidP="00000000" w:rsidRDefault="00000000" w:rsidRPr="00000000" w14:paraId="000007F4">
            <w:pPr>
              <w:widowControl w:val="0"/>
              <w:rPr>
                <w:sz w:val="18"/>
                <w:szCs w:val="18"/>
              </w:rPr>
            </w:pPr>
            <w:r w:rsidDel="00000000" w:rsidR="00000000" w:rsidRPr="00000000">
              <w:rPr>
                <w:rtl w:val="0"/>
              </w:rPr>
            </w:r>
          </w:p>
          <w:p w:rsidR="00000000" w:rsidDel="00000000" w:rsidP="00000000" w:rsidRDefault="00000000" w:rsidRPr="00000000" w14:paraId="000007F5">
            <w:pPr>
              <w:widowControl w:val="0"/>
              <w:rPr>
                <w:sz w:val="18"/>
                <w:szCs w:val="18"/>
              </w:rPr>
            </w:pPr>
            <w:r w:rsidDel="00000000" w:rsidR="00000000" w:rsidRPr="00000000">
              <w:rPr>
                <w:sz w:val="18"/>
                <w:szCs w:val="18"/>
                <w:rtl w:val="0"/>
              </w:rPr>
              <w:t xml:space="preserve">12 Gy (50%*) </w:t>
            </w:r>
            <w:hyperlink r:id="rId1438">
              <w:r w:rsidDel="00000000" w:rsidR="00000000" w:rsidRPr="00000000">
                <w:rPr>
                  <w:sz w:val="18"/>
                  <w:szCs w:val="18"/>
                  <w:vertAlign w:val="superscript"/>
                  <w:rtl w:val="0"/>
                </w:rPr>
                <w:t xml:space="preserve">Herman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F6">
            <w:pPr>
              <w:rPr>
                <w:sz w:val="18"/>
                <w:szCs w:val="18"/>
                <w:vertAlign w:val="superscript"/>
              </w:rPr>
            </w:pPr>
            <w:r w:rsidDel="00000000" w:rsidR="00000000" w:rsidRPr="00000000">
              <w:rPr>
                <w:sz w:val="18"/>
                <w:szCs w:val="18"/>
                <w:rtl w:val="0"/>
              </w:rPr>
              <w:t xml:space="preserve">3 fraction MLD 15 Gy (healthy liver) with &lt; 5% classical RILD. </w:t>
            </w:r>
            <w:hyperlink r:id="rId1439">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7F7">
            <w:pPr>
              <w:rPr>
                <w:sz w:val="18"/>
                <w:szCs w:val="18"/>
                <w:vertAlign w:val="superscript"/>
              </w:rPr>
            </w:pPr>
            <w:r w:rsidDel="00000000" w:rsidR="00000000" w:rsidRPr="00000000">
              <w:rPr>
                <w:sz w:val="18"/>
                <w:szCs w:val="18"/>
                <w:rtl w:val="0"/>
              </w:rPr>
              <w:t xml:space="preserve">3 fraction MLD 13 Gy (cirrhosis) with &lt; 5% classical RILD. </w:t>
            </w:r>
            <w:hyperlink r:id="rId1440">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7F8">
            <w:pPr>
              <w:rPr>
                <w:sz w:val="18"/>
                <w:szCs w:val="18"/>
              </w:rPr>
            </w:pPr>
            <w:r w:rsidDel="00000000" w:rsidR="00000000" w:rsidRPr="00000000">
              <w:rPr>
                <w:sz w:val="18"/>
                <w:szCs w:val="18"/>
                <w:rtl w:val="0"/>
              </w:rPr>
              <w:t xml:space="preserve">Limit 700 cc to 15 Gy for &lt; 5% chance of classical RILD for 3 or 5 fractions.</w:t>
            </w:r>
            <w:hyperlink r:id="rId1441">
              <w:r w:rsidDel="00000000" w:rsidR="00000000" w:rsidRPr="00000000">
                <w:rPr>
                  <w:sz w:val="18"/>
                  <w:szCs w:val="18"/>
                  <w:vertAlign w:val="superscript"/>
                  <w:rtl w:val="0"/>
                </w:rPr>
                <w:t xml:space="preserve">QUANTEC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F9">
            <w:pPr>
              <w:rPr>
                <w:sz w:val="18"/>
                <w:szCs w:val="18"/>
              </w:rPr>
            </w:pPr>
            <w:r w:rsidDel="00000000" w:rsidR="00000000" w:rsidRPr="00000000">
              <w:rPr>
                <w:b w:val="1"/>
                <w:sz w:val="18"/>
                <w:szCs w:val="18"/>
                <w:rtl w:val="0"/>
              </w:rPr>
              <w:t xml:space="preserve">Bile duct</w:t>
            </w:r>
            <w:r w:rsidDel="00000000" w:rsidR="00000000" w:rsidRPr="00000000">
              <w:rPr>
                <w:rtl w:val="0"/>
              </w:rPr>
            </w:r>
          </w:p>
          <w:p w:rsidR="00000000" w:rsidDel="00000000" w:rsidP="00000000" w:rsidRDefault="00000000" w:rsidRPr="00000000" w14:paraId="000007FA">
            <w:pPr>
              <w:rPr>
                <w:sz w:val="18"/>
                <w:szCs w:val="18"/>
              </w:rPr>
            </w:pPr>
            <w:r w:rsidDel="00000000" w:rsidR="00000000" w:rsidRPr="00000000">
              <w:rPr>
                <w:rtl w:val="0"/>
              </w:rPr>
            </w:r>
          </w:p>
          <w:p w:rsidR="00000000" w:rsidDel="00000000" w:rsidP="00000000" w:rsidRDefault="00000000" w:rsidRPr="00000000" w14:paraId="000007FB">
            <w:pPr>
              <w:rPr>
                <w:sz w:val="18"/>
                <w:szCs w:val="18"/>
              </w:rPr>
            </w:pPr>
            <w:r w:rsidDel="00000000" w:rsidR="00000000" w:rsidRPr="00000000">
              <w:rPr>
                <w:sz w:val="18"/>
                <w:szCs w:val="18"/>
                <w:rtl w:val="0"/>
              </w:rPr>
              <w:t xml:space="preserve">Central hepatobiliary tract </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7FC">
            <w:pPr>
              <w:rPr>
                <w:sz w:val="18"/>
                <w:szCs w:val="18"/>
                <w:vertAlign w:val="superscript"/>
              </w:rPr>
            </w:pPr>
            <w:r w:rsidDel="00000000" w:rsidR="00000000" w:rsidRPr="00000000">
              <w:rPr>
                <w:b w:val="1"/>
                <w:sz w:val="18"/>
                <w:szCs w:val="18"/>
                <w:rtl w:val="0"/>
              </w:rPr>
              <w:t xml:space="preserve">36 Gy</w:t>
            </w:r>
            <w:r w:rsidDel="00000000" w:rsidR="00000000" w:rsidRPr="00000000">
              <w:rPr>
                <w:sz w:val="18"/>
                <w:szCs w:val="18"/>
                <w:rtl w:val="0"/>
              </w:rPr>
              <w:t xml:space="preserve"> </w:t>
            </w:r>
            <w:r w:rsidDel="00000000" w:rsidR="00000000" w:rsidRPr="00000000">
              <w:rPr>
                <w:sz w:val="18"/>
                <w:szCs w:val="18"/>
                <w:vertAlign w:val="superscript"/>
                <w:rtl w:val="0"/>
              </w:rPr>
              <w:t xml:space="preserve">T, </w:t>
            </w:r>
            <w:hyperlink r:id="rId144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7FD">
            <w:pPr>
              <w:rPr>
                <w:sz w:val="18"/>
                <w:szCs w:val="18"/>
              </w:rPr>
            </w:pPr>
            <w:r w:rsidDel="00000000" w:rsidR="00000000" w:rsidRPr="00000000">
              <w:rPr>
                <w:sz w:val="18"/>
                <w:szCs w:val="18"/>
                <w:rtl w:val="0"/>
              </w:rPr>
              <w:t xml:space="preserve">50 Gy (0.5cc) </w:t>
            </w:r>
            <w:hyperlink r:id="rId1443">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7FE">
            <w:pPr>
              <w:rPr>
                <w:sz w:val="18"/>
                <w:szCs w:val="18"/>
                <w:vertAlign w:val="superscript"/>
              </w:rPr>
            </w:pPr>
            <w:r w:rsidDel="00000000" w:rsidR="00000000" w:rsidRPr="00000000">
              <w:rPr>
                <w:sz w:val="18"/>
                <w:szCs w:val="18"/>
                <w:rtl w:val="0"/>
              </w:rPr>
              <w:t xml:space="preserve">33.8 Gy (21 cc) </w:t>
            </w:r>
            <w:hyperlink w:anchor="kpry5msyhjzx">
              <w:r w:rsidDel="00000000" w:rsidR="00000000" w:rsidRPr="00000000">
                <w:rPr>
                  <w:sz w:val="18"/>
                  <w:szCs w:val="18"/>
                  <w:vertAlign w:val="superscript"/>
                  <w:rtl w:val="0"/>
                </w:rPr>
                <w:t xml:space="preserve">NoFlyZone</w:t>
              </w:r>
            </w:hyperlink>
            <w:r w:rsidDel="00000000" w:rsidR="00000000" w:rsidRPr="00000000">
              <w:rPr>
                <w:rtl w:val="0"/>
              </w:rPr>
            </w:r>
          </w:p>
          <w:p w:rsidR="00000000" w:rsidDel="00000000" w:rsidP="00000000" w:rsidRDefault="00000000" w:rsidRPr="00000000" w14:paraId="000007FF">
            <w:pPr>
              <w:rPr>
                <w:sz w:val="18"/>
                <w:szCs w:val="18"/>
                <w:vertAlign w:val="superscript"/>
              </w:rPr>
            </w:pPr>
            <w:r w:rsidDel="00000000" w:rsidR="00000000" w:rsidRPr="00000000">
              <w:rPr>
                <w:sz w:val="18"/>
                <w:szCs w:val="18"/>
                <w:rtl w:val="0"/>
              </w:rPr>
              <w:t xml:space="preserve">32 Gy (24 cc) </w:t>
            </w:r>
            <w:hyperlink w:anchor="kpry5msyhjzx">
              <w:r w:rsidDel="00000000" w:rsidR="00000000" w:rsidRPr="00000000">
                <w:rPr>
                  <w:sz w:val="18"/>
                  <w:szCs w:val="18"/>
                  <w:vertAlign w:val="superscript"/>
                  <w:rtl w:val="0"/>
                </w:rPr>
                <w:t xml:space="preserve">NoFlyZone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00">
            <w:pPr>
              <w:rPr>
                <w:sz w:val="18"/>
                <w:szCs w:val="18"/>
                <w:vertAlign w:val="superscript"/>
              </w:rPr>
            </w:pPr>
            <w:r w:rsidDel="00000000" w:rsidR="00000000" w:rsidRPr="00000000">
              <w:rPr>
                <w:b w:val="1"/>
                <w:sz w:val="18"/>
                <w:szCs w:val="18"/>
                <w:rtl w:val="0"/>
              </w:rPr>
              <w:t xml:space="preserve">41 Gy</w:t>
            </w:r>
            <w:r w:rsidDel="00000000" w:rsidR="00000000" w:rsidRPr="00000000">
              <w:rPr>
                <w:sz w:val="18"/>
                <w:szCs w:val="18"/>
                <w:rtl w:val="0"/>
              </w:rPr>
              <w:t xml:space="preserve"> </w:t>
            </w:r>
            <w:r w:rsidDel="00000000" w:rsidR="00000000" w:rsidRPr="00000000">
              <w:rPr>
                <w:sz w:val="18"/>
                <w:szCs w:val="18"/>
                <w:vertAlign w:val="superscript"/>
                <w:rtl w:val="0"/>
              </w:rPr>
              <w:t xml:space="preserve">T, </w:t>
            </w:r>
            <w:hyperlink r:id="rId1444">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01">
            <w:pPr>
              <w:rPr>
                <w:sz w:val="18"/>
                <w:szCs w:val="18"/>
              </w:rPr>
            </w:pPr>
            <w:r w:rsidDel="00000000" w:rsidR="00000000" w:rsidRPr="00000000">
              <w:rPr>
                <w:sz w:val="18"/>
                <w:szCs w:val="18"/>
                <w:rtl w:val="0"/>
              </w:rPr>
              <w:t xml:space="preserve">50 Gy (0.5cc) </w:t>
            </w:r>
            <w:hyperlink r:id="rId144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02">
            <w:pPr>
              <w:rPr>
                <w:sz w:val="18"/>
                <w:szCs w:val="18"/>
              </w:rPr>
            </w:pPr>
            <w:r w:rsidDel="00000000" w:rsidR="00000000" w:rsidRPr="00000000">
              <w:rPr>
                <w:sz w:val="18"/>
                <w:szCs w:val="18"/>
                <w:rtl w:val="0"/>
              </w:rPr>
              <w:t xml:space="preserve">40 Gy (21 cc) </w:t>
            </w:r>
            <w:hyperlink w:anchor="kpry5msyhjzx">
              <w:r w:rsidDel="00000000" w:rsidR="00000000" w:rsidRPr="00000000">
                <w:rPr>
                  <w:sz w:val="18"/>
                  <w:szCs w:val="18"/>
                  <w:vertAlign w:val="superscript"/>
                  <w:rtl w:val="0"/>
                </w:rPr>
                <w:t xml:space="preserve">NoFlyZone</w:t>
              </w:r>
            </w:hyperlink>
            <w:r w:rsidDel="00000000" w:rsidR="00000000" w:rsidRPr="00000000">
              <w:rPr>
                <w:rtl w:val="0"/>
              </w:rPr>
            </w:r>
          </w:p>
          <w:p w:rsidR="00000000" w:rsidDel="00000000" w:rsidP="00000000" w:rsidRDefault="00000000" w:rsidRPr="00000000" w14:paraId="00000803">
            <w:pPr>
              <w:rPr>
                <w:sz w:val="18"/>
                <w:szCs w:val="18"/>
              </w:rPr>
            </w:pPr>
            <w:r w:rsidDel="00000000" w:rsidR="00000000" w:rsidRPr="00000000">
              <w:rPr>
                <w:sz w:val="18"/>
                <w:szCs w:val="18"/>
                <w:rtl w:val="0"/>
              </w:rPr>
              <w:t xml:space="preserve">37.7 Gy (24 cc) </w:t>
            </w:r>
            <w:hyperlink w:anchor="kpry5msyhjzx">
              <w:r w:rsidDel="00000000" w:rsidR="00000000" w:rsidRPr="00000000">
                <w:rPr>
                  <w:sz w:val="18"/>
                  <w:szCs w:val="18"/>
                  <w:vertAlign w:val="superscript"/>
                  <w:rtl w:val="0"/>
                </w:rPr>
                <w:t xml:space="preserve">NoFlyZone</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04">
            <w:pPr>
              <w:rPr>
                <w:sz w:val="18"/>
                <w:szCs w:val="18"/>
                <w:vertAlign w:val="superscript"/>
              </w:rPr>
            </w:pPr>
            <w:r w:rsidDel="00000000" w:rsidR="00000000" w:rsidRPr="00000000">
              <w:rPr>
                <w:b w:val="1"/>
                <w:sz w:val="18"/>
                <w:szCs w:val="18"/>
                <w:rtl w:val="0"/>
              </w:rPr>
              <w:t xml:space="preserve">55 Gy</w:t>
            </w:r>
            <w:r w:rsidDel="00000000" w:rsidR="00000000" w:rsidRPr="00000000">
              <w:rPr>
                <w:sz w:val="18"/>
                <w:szCs w:val="18"/>
                <w:rtl w:val="0"/>
              </w:rPr>
              <w:t xml:space="preserve"> </w:t>
            </w:r>
            <w:hyperlink r:id="rId1446">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805">
            <w:pPr>
              <w:rPr>
                <w:b w:val="1"/>
                <w:sz w:val="18"/>
                <w:szCs w:val="18"/>
              </w:rPr>
            </w:pPr>
            <w:r w:rsidDel="00000000" w:rsidR="00000000" w:rsidRPr="00000000">
              <w:rPr>
                <w:rtl w:val="0"/>
              </w:rPr>
            </w:r>
          </w:p>
          <w:p w:rsidR="00000000" w:rsidDel="00000000" w:rsidP="00000000" w:rsidRDefault="00000000" w:rsidRPr="00000000" w14:paraId="00000806">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07">
            <w:pPr>
              <w:rPr>
                <w:b w:val="1"/>
                <w:sz w:val="18"/>
                <w:szCs w:val="18"/>
              </w:rPr>
            </w:pPr>
            <w:r w:rsidDel="00000000" w:rsidR="00000000" w:rsidRPr="00000000">
              <w:rPr>
                <w:sz w:val="18"/>
                <w:szCs w:val="18"/>
                <w:rtl w:val="0"/>
              </w:rPr>
              <w:t xml:space="preserve">[</w:t>
            </w:r>
            <w:hyperlink w:anchor="kpry5msyhjzx">
              <w:r w:rsidDel="00000000" w:rsidR="00000000" w:rsidRPr="00000000">
                <w:rPr>
                  <w:sz w:val="18"/>
                  <w:szCs w:val="18"/>
                  <w:rtl w:val="0"/>
                </w:rPr>
                <w:t xml:space="preserve">Central hepatobiliary tract</w:t>
              </w:r>
            </w:hyperlink>
            <w:r w:rsidDel="00000000" w:rsidR="00000000" w:rsidRPr="00000000">
              <w:rPr>
                <w:sz w:val="18"/>
                <w:szCs w:val="18"/>
                <w:rtl w:val="0"/>
              </w:rPr>
              <w:t xml:space="preserve">]= PV from splenic confluence to first bifurcation of L/R poral veins + 1.5 cm. Similar to the "no fly zone" in lung cancer, there is one in liver cancer [</w:t>
            </w:r>
            <w:hyperlink r:id="rId1447">
              <w:r w:rsidDel="00000000" w:rsidR="00000000" w:rsidRPr="00000000">
                <w:rPr>
                  <w:sz w:val="18"/>
                  <w:szCs w:val="18"/>
                  <w:rtl w:val="0"/>
                </w:rPr>
                <w:t xml:space="preserve">Zaorsky</w:t>
              </w:r>
            </w:hyperlink>
            <w:r w:rsidDel="00000000" w:rsidR="00000000" w:rsidRPr="00000000">
              <w:rPr>
                <w:sz w:val="18"/>
                <w:szCs w:val="18"/>
                <w:rtl w:val="0"/>
              </w:rPr>
              <w:t xml:space="preserve">]. These values are associated with G3+ hepatobiliary toxicity.</w:t>
            </w:r>
            <w:hyperlink w:anchor="kpry5msyhjzx">
              <w:r w:rsidDel="00000000" w:rsidR="00000000" w:rsidRPr="00000000">
                <w:rPr>
                  <w:sz w:val="18"/>
                  <w:szCs w:val="18"/>
                  <w:vertAlign w:val="superscript"/>
                  <w:rtl w:val="0"/>
                </w:rPr>
                <w:t xml:space="preserve">NoFlyZone</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08">
            <w:pPr>
              <w:rPr>
                <w:b w:val="1"/>
                <w:sz w:val="18"/>
                <w:szCs w:val="18"/>
              </w:rPr>
            </w:pPr>
            <w:r w:rsidDel="00000000" w:rsidR="00000000" w:rsidRPr="00000000">
              <w:rPr>
                <w:b w:val="1"/>
                <w:sz w:val="18"/>
                <w:szCs w:val="18"/>
                <w:rtl w:val="0"/>
              </w:rPr>
              <w:t xml:space="preserve">Kidney </w:t>
            </w:r>
          </w:p>
          <w:p w:rsidR="00000000" w:rsidDel="00000000" w:rsidP="00000000" w:rsidRDefault="00000000" w:rsidRPr="00000000" w14:paraId="00000809">
            <w:pPr>
              <w:rPr>
                <w:sz w:val="18"/>
                <w:szCs w:val="18"/>
              </w:rPr>
            </w:pPr>
            <w:r w:rsidDel="00000000" w:rsidR="00000000" w:rsidRPr="00000000">
              <w:rPr>
                <w:sz w:val="18"/>
                <w:szCs w:val="18"/>
                <w:rtl w:val="0"/>
              </w:rPr>
              <w:t xml:space="preserve">(Renal Cortex)</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0A">
            <w:pPr>
              <w:rPr>
                <w:sz w:val="18"/>
                <w:szCs w:val="18"/>
              </w:rPr>
            </w:pPr>
            <w:r w:rsidDel="00000000" w:rsidR="00000000" w:rsidRPr="00000000">
              <w:rPr>
                <w:sz w:val="18"/>
                <w:szCs w:val="18"/>
                <w:rtl w:val="0"/>
              </w:rPr>
              <w:t xml:space="preserve">15 - 16 Gy (200 cc*)</w:t>
            </w:r>
            <w:r w:rsidDel="00000000" w:rsidR="00000000" w:rsidRPr="00000000">
              <w:rPr>
                <w:sz w:val="18"/>
                <w:szCs w:val="18"/>
                <w:vertAlign w:val="superscript"/>
                <w:rtl w:val="0"/>
              </w:rPr>
              <w:t xml:space="preserve">T, </w:t>
            </w:r>
            <w:hyperlink r:id="rId144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w:t>
            </w:r>
            <w:hyperlink r:id="rId144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0B">
            <w:pPr>
              <w:rPr>
                <w:sz w:val="18"/>
                <w:szCs w:val="18"/>
              </w:rPr>
            </w:pPr>
            <w:r w:rsidDel="00000000" w:rsidR="00000000" w:rsidRPr="00000000">
              <w:rPr>
                <w:sz w:val="18"/>
                <w:szCs w:val="18"/>
                <w:rtl w:val="0"/>
              </w:rPr>
              <w:t xml:space="preserve">*Min volume spared</w:t>
            </w: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0C">
            <w:pPr>
              <w:rPr>
                <w:sz w:val="18"/>
                <w:szCs w:val="18"/>
              </w:rPr>
            </w:pPr>
            <w:r w:rsidDel="00000000" w:rsidR="00000000" w:rsidRPr="00000000">
              <w:rPr>
                <w:sz w:val="18"/>
                <w:szCs w:val="18"/>
                <w:rtl w:val="0"/>
              </w:rPr>
              <w:t xml:space="preserve">17.5 - 18 Gy (200cc*)</w:t>
            </w:r>
            <w:hyperlink r:id="rId145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451">
              <w:r w:rsidDel="00000000" w:rsidR="00000000" w:rsidRPr="00000000">
                <w:rPr>
                  <w:sz w:val="18"/>
                  <w:szCs w:val="18"/>
                  <w:vertAlign w:val="superscript"/>
                  <w:rtl w:val="0"/>
                </w:rPr>
                <w:t xml:space="preserve">BR002</w:t>
              </w:r>
            </w:hyperlink>
            <w:r w:rsidDel="00000000" w:rsidR="00000000" w:rsidRPr="00000000">
              <w:rPr>
                <w:sz w:val="18"/>
                <w:szCs w:val="18"/>
                <w:rtl w:val="0"/>
              </w:rPr>
              <w:br w:type="textWrapping"/>
              <w:t xml:space="preserve">16 Gy (200 cc*) </w:t>
            </w:r>
            <w:hyperlink r:id="rId1452">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0D">
            <w:pPr>
              <w:rPr>
                <w:sz w:val="18"/>
                <w:szCs w:val="18"/>
              </w:rPr>
            </w:pPr>
            <w:r w:rsidDel="00000000" w:rsidR="00000000" w:rsidRPr="00000000">
              <w:rPr>
                <w:sz w:val="18"/>
                <w:szCs w:val="18"/>
                <w:rtl w:val="0"/>
              </w:rPr>
              <w:t xml:space="preserve">Mean &lt; 10 Gy </w:t>
            </w:r>
            <w:hyperlink r:id="rId1453">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0E">
            <w:pPr>
              <w:rPr>
                <w:sz w:val="18"/>
                <w:szCs w:val="18"/>
              </w:rPr>
            </w:pPr>
            <w:r w:rsidDel="00000000" w:rsidR="00000000" w:rsidRPr="00000000">
              <w:rPr>
                <w:sz w:val="18"/>
                <w:szCs w:val="18"/>
                <w:rtl w:val="0"/>
              </w:rPr>
              <w:t xml:space="preserve">*Min volume spared</w:t>
            </w:r>
          </w:p>
          <w:p w:rsidR="00000000" w:rsidDel="00000000" w:rsidP="00000000" w:rsidRDefault="00000000" w:rsidRPr="00000000" w14:paraId="0000080F">
            <w:pPr>
              <w:rPr>
                <w:sz w:val="18"/>
                <w:szCs w:val="18"/>
              </w:rPr>
            </w:pPr>
            <w:r w:rsidDel="00000000" w:rsidR="00000000" w:rsidRPr="00000000">
              <w:rPr>
                <w:sz w:val="18"/>
                <w:szCs w:val="18"/>
                <w:rtl w:val="0"/>
              </w:rPr>
              <w:t xml:space="preserve">Solitary kidney or one kidney &gt; 10 Gy: 10 Gy (10 - 45%)</w:t>
            </w:r>
            <w:hyperlink r:id="rId1454">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0">
            <w:pPr>
              <w:rPr>
                <w:b w:val="1"/>
                <w:sz w:val="18"/>
                <w:szCs w:val="18"/>
              </w:rPr>
            </w:pPr>
            <w:r w:rsidDel="00000000" w:rsidR="00000000" w:rsidRPr="00000000">
              <w:rPr>
                <w:sz w:val="18"/>
                <w:szCs w:val="18"/>
                <w:rtl w:val="0"/>
              </w:rPr>
              <w:t xml:space="preserve">12 Gy (75%) </w:t>
            </w:r>
            <w:hyperlink r:id="rId1455">
              <w:r w:rsidDel="00000000" w:rsidR="00000000" w:rsidRPr="00000000">
                <w:rPr>
                  <w:sz w:val="18"/>
                  <w:szCs w:val="18"/>
                  <w:vertAlign w:val="superscript"/>
                  <w:rtl w:val="0"/>
                </w:rPr>
                <w:t xml:space="preserve">Herman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1">
            <w:pPr>
              <w:rPr>
                <w:b w:val="1"/>
                <w:sz w:val="18"/>
                <w:szCs w:val="18"/>
              </w:rPr>
            </w:pPr>
            <w:r w:rsidDel="00000000" w:rsidR="00000000" w:rsidRPr="00000000">
              <w:rPr>
                <w:sz w:val="18"/>
                <w:szCs w:val="18"/>
                <w:rtl w:val="0"/>
              </w:rPr>
              <w:t xml:space="preserve">[</w:t>
            </w:r>
            <w:hyperlink r:id="rId1456">
              <w:r w:rsidDel="00000000" w:rsidR="00000000" w:rsidRPr="00000000">
                <w:rPr>
                  <w:sz w:val="18"/>
                  <w:szCs w:val="18"/>
                  <w:rtl w:val="0"/>
                </w:rPr>
                <w:t xml:space="preserve">IROCK</w:t>
              </w:r>
            </w:hyperlink>
            <w:r w:rsidDel="00000000" w:rsidR="00000000" w:rsidRPr="00000000">
              <w:rPr>
                <w:sz w:val="18"/>
                <w:szCs w:val="18"/>
                <w:rtl w:val="0"/>
              </w:rPr>
              <w:t xml:space="preserve">] (3 fraction)</w:t>
            </w:r>
            <w:r w:rsidDel="00000000" w:rsidR="00000000" w:rsidRPr="00000000">
              <w:rPr>
                <w:sz w:val="18"/>
                <w:szCs w:val="18"/>
                <w:rtl w:val="0"/>
              </w:rPr>
              <w:t xml:space="preserve">: ALARA. Minimise volume of high dose regions (&gt; 50% IDL) within the kidney and outside the ITV. Contralateral kidney 10 Gy (33%). </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2">
            <w:pPr>
              <w:rPr>
                <w:b w:val="1"/>
                <w:sz w:val="18"/>
                <w:szCs w:val="18"/>
              </w:rPr>
            </w:pPr>
            <w:r w:rsidDel="00000000" w:rsidR="00000000" w:rsidRPr="00000000">
              <w:rPr>
                <w:b w:val="1"/>
                <w:sz w:val="18"/>
                <w:szCs w:val="18"/>
                <w:rtl w:val="0"/>
              </w:rPr>
              <w:t xml:space="preserve">Renal hilum</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13">
            <w:pPr>
              <w:rPr>
                <w:sz w:val="18"/>
                <w:szCs w:val="18"/>
              </w:rPr>
            </w:pPr>
            <w:r w:rsidDel="00000000" w:rsidR="00000000" w:rsidRPr="00000000">
              <w:rPr>
                <w:rtl w:val="0"/>
              </w:rPr>
            </w:r>
          </w:p>
          <w:p w:rsidR="00000000" w:rsidDel="00000000" w:rsidP="00000000" w:rsidRDefault="00000000" w:rsidRPr="00000000" w14:paraId="00000814">
            <w:pPr>
              <w:rPr>
                <w:sz w:val="18"/>
                <w:szCs w:val="18"/>
              </w:rPr>
            </w:pPr>
            <w:r w:rsidDel="00000000" w:rsidR="00000000" w:rsidRPr="00000000">
              <w:rPr>
                <w:sz w:val="18"/>
                <w:szCs w:val="18"/>
                <w:rtl w:val="0"/>
              </w:rPr>
              <w:t xml:space="preserve">19.5 Gy (15 cc) </w:t>
            </w:r>
            <w:r w:rsidDel="00000000" w:rsidR="00000000" w:rsidRPr="00000000">
              <w:rPr>
                <w:sz w:val="18"/>
                <w:szCs w:val="18"/>
                <w:vertAlign w:val="superscript"/>
                <w:rtl w:val="0"/>
              </w:rPr>
              <w:t xml:space="preserve">T, </w:t>
            </w:r>
            <w:hyperlink r:id="rId1457">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15">
            <w:pPr>
              <w:rPr>
                <w:sz w:val="18"/>
                <w:szCs w:val="18"/>
              </w:rPr>
            </w:pPr>
            <w:r w:rsidDel="00000000" w:rsidR="00000000" w:rsidRPr="00000000">
              <w:rPr>
                <w:sz w:val="18"/>
                <w:szCs w:val="18"/>
                <w:rtl w:val="0"/>
              </w:rPr>
              <w:t xml:space="preserve">23 Gy (67%) </w:t>
            </w:r>
            <w:hyperlink r:id="rId145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816">
            <w:pPr>
              <w:rPr>
                <w:sz w:val="18"/>
                <w:szCs w:val="18"/>
                <w:vertAlign w:val="superscript"/>
              </w:rPr>
            </w:pPr>
            <w:r w:rsidDel="00000000" w:rsidR="00000000" w:rsidRPr="00000000">
              <w:rPr>
                <w:sz w:val="18"/>
                <w:szCs w:val="18"/>
                <w:rtl w:val="0"/>
              </w:rPr>
              <w:t xml:space="preserve">23 Gy (15 cc) </w:t>
            </w:r>
            <w:r w:rsidDel="00000000" w:rsidR="00000000" w:rsidRPr="00000000">
              <w:rPr>
                <w:sz w:val="18"/>
                <w:szCs w:val="18"/>
                <w:vertAlign w:val="superscript"/>
                <w:rtl w:val="0"/>
              </w:rPr>
              <w:t xml:space="preserve">T, </w:t>
            </w:r>
            <w:hyperlink r:id="rId1459">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7">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8">
            <w:pPr>
              <w:rPr>
                <w:b w:val="1"/>
                <w:sz w:val="18"/>
                <w:szCs w:val="18"/>
              </w:rPr>
            </w:pPr>
            <w:r w:rsidDel="00000000" w:rsidR="00000000" w:rsidRPr="00000000">
              <w:rPr>
                <w:rtl w:val="0"/>
              </w:rPr>
            </w:r>
          </w:p>
        </w:tc>
      </w:tr>
    </w:tbl>
    <w:p w:rsidR="00000000" w:rsidDel="00000000" w:rsidP="00000000" w:rsidRDefault="00000000" w:rsidRPr="00000000" w14:paraId="00000819">
      <w:pPr>
        <w:pStyle w:val="Heading2"/>
        <w:rPr/>
        <w:sectPr>
          <w:type w:val="nextPage"/>
          <w:pgSz w:h="12240" w:w="15840"/>
          <w:pgMar w:bottom="720" w:top="720" w:left="720" w:right="633.6" w:header="720" w:footer="720"/>
          <w:cols w:equalWidth="0"/>
        </w:sectPr>
      </w:pPr>
      <w:bookmarkStart w:colFirst="0" w:colLast="0" w:name="_bhr7lz6ty8ln" w:id="52"/>
      <w:bookmarkEnd w:id="52"/>
      <w:r w:rsidDel="00000000" w:rsidR="00000000" w:rsidRPr="00000000">
        <w:rPr>
          <w:rtl w:val="0"/>
        </w:rPr>
      </w:r>
    </w:p>
    <w:p w:rsidR="00000000" w:rsidDel="00000000" w:rsidP="00000000" w:rsidRDefault="00000000" w:rsidRPr="00000000" w14:paraId="0000081A">
      <w:pPr>
        <w:pStyle w:val="Heading2"/>
        <w:rPr/>
      </w:pPr>
      <w:bookmarkStart w:colFirst="0" w:colLast="0" w:name="_h5wdmuw7ajdg" w:id="53"/>
      <w:bookmarkEnd w:id="53"/>
      <w:r w:rsidDel="00000000" w:rsidR="00000000" w:rsidRPr="00000000">
        <w:rPr>
          <w:rtl w:val="0"/>
        </w:rPr>
      </w:r>
    </w:p>
    <w:tbl>
      <w:tblPr>
        <w:tblStyle w:val="Table20"/>
        <w:tblW w:w="21882.680722891564" w:type="dxa"/>
        <w:jc w:val="left"/>
        <w:tblInd w:w="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460"/>
        <w:gridCol w:w="2475"/>
        <w:gridCol w:w="2880"/>
        <w:gridCol w:w="5107.680722891566"/>
        <w:gridCol w:w="740"/>
        <w:gridCol w:w="740"/>
        <w:gridCol w:w="740"/>
        <w:gridCol w:w="740"/>
        <w:gridCol w:w="740"/>
        <w:gridCol w:w="3640"/>
        <w:tblGridChange w:id="0">
          <w:tblGrid>
            <w:gridCol w:w="1620"/>
            <w:gridCol w:w="2460"/>
            <w:gridCol w:w="2475"/>
            <w:gridCol w:w="2880"/>
            <w:gridCol w:w="5107.680722891566"/>
            <w:gridCol w:w="740"/>
            <w:gridCol w:w="740"/>
            <w:gridCol w:w="740"/>
            <w:gridCol w:w="740"/>
            <w:gridCol w:w="740"/>
            <w:gridCol w:w="3640"/>
          </w:tblGrid>
        </w:tblGridChange>
      </w:tblGrid>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B">
            <w:pPr>
              <w:pStyle w:val="Heading2"/>
              <w:jc w:val="center"/>
              <w:rPr/>
            </w:pPr>
            <w:bookmarkStart w:colFirst="0" w:colLast="0" w:name="_60c237wxszfo" w:id="54"/>
            <w:bookmarkEnd w:id="54"/>
            <w:hyperlink w:anchor="_qguuewqzsx54">
              <w:r w:rsidDel="00000000" w:rsidR="00000000" w:rsidRPr="00000000">
                <w:rPr>
                  <w:rtl w:val="0"/>
                </w:rPr>
                <w:t xml:space="preserve">Pelvis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C">
            <w:pPr>
              <w:widowControl w:val="0"/>
              <w:jc w:val="center"/>
              <w:rPr>
                <w:b w:val="1"/>
                <w:sz w:val="18"/>
                <w:szCs w:val="18"/>
              </w:rPr>
            </w:pPr>
            <w:r w:rsidDel="00000000" w:rsidR="00000000" w:rsidRPr="00000000">
              <w:rPr>
                <w:sz w:val="18"/>
                <w:szCs w:val="18"/>
                <w:rtl w:val="0"/>
              </w:rPr>
              <w:t xml:space="preserve">[</w:t>
            </w:r>
            <w:hyperlink w:anchor="_ab2rhzp2bs8x">
              <w:r w:rsidDel="00000000" w:rsidR="00000000" w:rsidRPr="00000000">
                <w:rPr>
                  <w:b w:val="1"/>
                  <w:sz w:val="18"/>
                  <w:szCs w:val="18"/>
                  <w:rtl w:val="0"/>
                </w:rPr>
                <w:t xml:space="preserve">3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D">
            <w:pPr>
              <w:widowControl w:val="0"/>
              <w:jc w:val="center"/>
              <w:rPr>
                <w:b w:val="1"/>
                <w:sz w:val="18"/>
                <w:szCs w:val="18"/>
              </w:rPr>
            </w:pPr>
            <w:r w:rsidDel="00000000" w:rsidR="00000000" w:rsidRPr="00000000">
              <w:rPr>
                <w:sz w:val="18"/>
                <w:szCs w:val="18"/>
                <w:rtl w:val="0"/>
              </w:rPr>
              <w:t xml:space="preserve">[</w:t>
            </w:r>
            <w:hyperlink w:anchor="_ab2rhzp2bs8x">
              <w:r w:rsidDel="00000000" w:rsidR="00000000" w:rsidRPr="00000000">
                <w:rPr>
                  <w:b w:val="1"/>
                  <w:sz w:val="18"/>
                  <w:szCs w:val="18"/>
                  <w:rtl w:val="0"/>
                </w:rPr>
                <w:t xml:space="preserve">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E">
            <w:pPr>
              <w:widowControl w:val="0"/>
              <w:jc w:val="center"/>
              <w:rPr>
                <w:b w:val="1"/>
                <w:sz w:val="18"/>
                <w:szCs w:val="18"/>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1F">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20">
            <w:pPr>
              <w:rPr>
                <w:b w:val="1"/>
                <w:sz w:val="18"/>
                <w:szCs w:val="18"/>
              </w:rPr>
            </w:pPr>
            <w:r w:rsidDel="00000000" w:rsidR="00000000" w:rsidRPr="00000000">
              <w:rPr>
                <w:b w:val="1"/>
                <w:sz w:val="18"/>
                <w:szCs w:val="18"/>
                <w:rtl w:val="0"/>
              </w:rPr>
              <w:t xml:space="preserve">Colon / Bowel</w:t>
            </w:r>
          </w:p>
        </w:tc>
        <w:tc>
          <w:tcPr>
            <w:tcBorders>
              <w:top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21">
            <w:pPr>
              <w:rPr>
                <w:sz w:val="18"/>
                <w:szCs w:val="18"/>
                <w:vertAlign w:val="superscript"/>
              </w:rPr>
            </w:pPr>
            <w:r w:rsidDel="00000000" w:rsidR="00000000" w:rsidRPr="00000000">
              <w:rPr>
                <w:sz w:val="18"/>
                <w:szCs w:val="18"/>
                <w:rtl w:val="0"/>
              </w:rPr>
              <w:t xml:space="preserve">42 Gy (1.5 cc) </w:t>
            </w:r>
            <w:hyperlink r:id="rId1460">
              <w:r w:rsidDel="00000000" w:rsidR="00000000" w:rsidRPr="00000000">
                <w:rPr>
                  <w:sz w:val="18"/>
                  <w:szCs w:val="18"/>
                  <w:vertAlign w:val="superscript"/>
                  <w:rtl w:val="0"/>
                </w:rPr>
                <w:t xml:space="preserve">IROCK</w:t>
              </w:r>
            </w:hyperlink>
            <w:r w:rsidDel="00000000" w:rsidR="00000000" w:rsidRPr="00000000">
              <w:rPr>
                <w:rtl w:val="0"/>
              </w:rPr>
            </w:r>
          </w:p>
          <w:p w:rsidR="00000000" w:rsidDel="00000000" w:rsidP="00000000" w:rsidRDefault="00000000" w:rsidRPr="00000000" w14:paraId="00000822">
            <w:pPr>
              <w:rPr>
                <w:sz w:val="18"/>
                <w:szCs w:val="18"/>
                <w:vertAlign w:val="superscript"/>
              </w:rPr>
            </w:pPr>
            <w:r w:rsidDel="00000000" w:rsidR="00000000" w:rsidRPr="00000000">
              <w:rPr>
                <w:sz w:val="18"/>
                <w:szCs w:val="18"/>
                <w:rtl w:val="0"/>
              </w:rPr>
              <w:t xml:space="preserve">34.5 Gy </w:t>
            </w:r>
            <w:r w:rsidDel="00000000" w:rsidR="00000000" w:rsidRPr="00000000">
              <w:rPr>
                <w:sz w:val="18"/>
                <w:szCs w:val="18"/>
                <w:vertAlign w:val="superscript"/>
                <w:rtl w:val="0"/>
              </w:rPr>
              <w:t xml:space="preserve">T, </w:t>
            </w:r>
            <w:hyperlink r:id="rId1461">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23">
            <w:pPr>
              <w:rPr>
                <w:sz w:val="18"/>
                <w:szCs w:val="18"/>
                <w:vertAlign w:val="superscript"/>
              </w:rPr>
            </w:pPr>
            <w:r w:rsidDel="00000000" w:rsidR="00000000" w:rsidRPr="00000000">
              <w:rPr>
                <w:b w:val="1"/>
                <w:sz w:val="18"/>
                <w:szCs w:val="18"/>
                <w:rtl w:val="0"/>
              </w:rPr>
              <w:t xml:space="preserve">28.2 Gy </w:t>
            </w:r>
            <w:r w:rsidDel="00000000" w:rsidR="00000000" w:rsidRPr="00000000">
              <w:rPr>
                <w:sz w:val="18"/>
                <w:szCs w:val="18"/>
                <w:rtl w:val="0"/>
              </w:rPr>
              <w:t xml:space="preserve">(0.5 cc) </w:t>
            </w:r>
            <w:hyperlink r:id="rId146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w:t>
            </w:r>
            <w:r w:rsidDel="00000000" w:rsidR="00000000" w:rsidRPr="00000000">
              <w:rPr>
                <w:sz w:val="18"/>
                <w:szCs w:val="18"/>
                <w:vertAlign w:val="superscript"/>
                <w:rtl w:val="0"/>
              </w:rPr>
              <w:t xml:space="preserve"> </w:t>
            </w:r>
            <w:hyperlink r:id="rId1463">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24">
            <w:pPr>
              <w:rPr>
                <w:sz w:val="18"/>
                <w:szCs w:val="18"/>
                <w:vertAlign w:val="superscript"/>
              </w:rPr>
            </w:pPr>
            <w:r w:rsidDel="00000000" w:rsidR="00000000" w:rsidRPr="00000000">
              <w:rPr>
                <w:sz w:val="18"/>
                <w:szCs w:val="18"/>
                <w:rtl w:val="0"/>
              </w:rPr>
              <w:t xml:space="preserve">24 Gy (20 cc) </w:t>
            </w:r>
            <w:r w:rsidDel="00000000" w:rsidR="00000000" w:rsidRPr="00000000">
              <w:rPr>
                <w:sz w:val="18"/>
                <w:szCs w:val="18"/>
                <w:vertAlign w:val="superscript"/>
                <w:rtl w:val="0"/>
              </w:rPr>
              <w:t xml:space="preserve">T, </w:t>
            </w:r>
            <w:hyperlink r:id="rId146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465">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25">
            <w:pPr>
              <w:widowControl w:val="0"/>
              <w:rPr>
                <w:sz w:val="18"/>
                <w:szCs w:val="18"/>
                <w:vertAlign w:val="superscript"/>
              </w:rPr>
            </w:pPr>
            <w:r w:rsidDel="00000000" w:rsidR="00000000" w:rsidRPr="00000000">
              <w:rPr>
                <w:sz w:val="18"/>
                <w:szCs w:val="18"/>
                <w:rtl w:val="0"/>
              </w:rPr>
              <w:t xml:space="preserve">38 Gy </w:t>
            </w:r>
            <w:hyperlink r:id="rId1466">
              <w:r w:rsidDel="00000000" w:rsidR="00000000" w:rsidRPr="00000000">
                <w:rPr>
                  <w:sz w:val="18"/>
                  <w:szCs w:val="18"/>
                  <w:vertAlign w:val="superscript"/>
                  <w:rtl w:val="0"/>
                </w:rPr>
                <w:t xml:space="preserve">101</w:t>
              </w:r>
            </w:hyperlink>
            <w:r w:rsidDel="00000000" w:rsidR="00000000" w:rsidRPr="00000000">
              <w:rPr>
                <w:sz w:val="18"/>
                <w:szCs w:val="18"/>
                <w:rtl w:val="0"/>
              </w:rPr>
              <w:t xml:space="preserve">, 40 Gy </w:t>
            </w:r>
            <w:r w:rsidDel="00000000" w:rsidR="00000000" w:rsidRPr="00000000">
              <w:rPr>
                <w:sz w:val="18"/>
                <w:szCs w:val="18"/>
                <w:vertAlign w:val="superscript"/>
                <w:rtl w:val="0"/>
              </w:rPr>
              <w:t xml:space="preserve">T, </w:t>
            </w:r>
            <w:hyperlink r:id="rId146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26">
            <w:pPr>
              <w:widowControl w:val="0"/>
              <w:rPr>
                <w:sz w:val="18"/>
                <w:szCs w:val="18"/>
                <w:vertAlign w:val="superscript"/>
              </w:rPr>
            </w:pPr>
            <w:r w:rsidDel="00000000" w:rsidR="00000000" w:rsidRPr="00000000">
              <w:rPr>
                <w:b w:val="1"/>
                <w:sz w:val="18"/>
                <w:szCs w:val="18"/>
                <w:rtl w:val="0"/>
              </w:rPr>
              <w:t xml:space="preserve">32 Gy</w:t>
            </w:r>
            <w:r w:rsidDel="00000000" w:rsidR="00000000" w:rsidRPr="00000000">
              <w:rPr>
                <w:sz w:val="18"/>
                <w:szCs w:val="18"/>
                <w:rtl w:val="0"/>
              </w:rPr>
              <w:t xml:space="preserve"> (0.5 cc)</w:t>
            </w:r>
            <w:r w:rsidDel="00000000" w:rsidR="00000000" w:rsidRPr="00000000">
              <w:rPr>
                <w:b w:val="1"/>
                <w:sz w:val="18"/>
                <w:szCs w:val="18"/>
                <w:rtl w:val="0"/>
              </w:rPr>
              <w:t xml:space="preserve"> </w:t>
            </w:r>
            <w:hyperlink r:id="rId1468">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27">
            <w:pPr>
              <w:widowControl w:val="0"/>
              <w:rPr>
                <w:sz w:val="18"/>
                <w:szCs w:val="18"/>
                <w:vertAlign w:val="superscript"/>
              </w:rPr>
            </w:pPr>
            <w:r w:rsidDel="00000000" w:rsidR="00000000" w:rsidRPr="00000000">
              <w:rPr>
                <w:sz w:val="18"/>
                <w:szCs w:val="18"/>
                <w:rtl w:val="0"/>
              </w:rPr>
              <w:t xml:space="preserve">28.5 Gy (20 cc) </w:t>
            </w:r>
            <w:r w:rsidDel="00000000" w:rsidR="00000000" w:rsidRPr="00000000">
              <w:rPr>
                <w:sz w:val="18"/>
                <w:szCs w:val="18"/>
                <w:vertAlign w:val="superscript"/>
                <w:rtl w:val="0"/>
              </w:rPr>
              <w:t xml:space="preserve">T, </w:t>
            </w:r>
            <w:hyperlink r:id="rId146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28">
            <w:pPr>
              <w:widowControl w:val="0"/>
              <w:rPr>
                <w:b w:val="1"/>
                <w:sz w:val="18"/>
                <w:szCs w:val="18"/>
              </w:rPr>
            </w:pPr>
            <w:r w:rsidDel="00000000" w:rsidR="00000000" w:rsidRPr="00000000">
              <w:rPr>
                <w:b w:val="1"/>
                <w:sz w:val="18"/>
                <w:szCs w:val="18"/>
                <w:rtl w:val="0"/>
              </w:rPr>
              <w:t xml:space="preserve">25 Gy </w:t>
            </w:r>
            <w:r w:rsidDel="00000000" w:rsidR="00000000" w:rsidRPr="00000000">
              <w:rPr>
                <w:sz w:val="18"/>
                <w:szCs w:val="18"/>
                <w:rtl w:val="0"/>
              </w:rPr>
              <w:t xml:space="preserve">(</w:t>
            </w:r>
            <w:r w:rsidDel="00000000" w:rsidR="00000000" w:rsidRPr="00000000">
              <w:rPr>
                <w:b w:val="1"/>
                <w:sz w:val="18"/>
                <w:szCs w:val="18"/>
                <w:rtl w:val="0"/>
              </w:rPr>
              <w:t xml:space="preserve">20 cc</w:t>
            </w:r>
            <w:r w:rsidDel="00000000" w:rsidR="00000000" w:rsidRPr="00000000">
              <w:rPr>
                <w:sz w:val="18"/>
                <w:szCs w:val="18"/>
                <w:rtl w:val="0"/>
              </w:rPr>
              <w:t xml:space="preserve">)</w:t>
            </w:r>
            <w:r w:rsidDel="00000000" w:rsidR="00000000" w:rsidRPr="00000000">
              <w:rPr>
                <w:b w:val="1"/>
                <w:sz w:val="18"/>
                <w:szCs w:val="18"/>
                <w:rtl w:val="0"/>
              </w:rPr>
              <w:t xml:space="preserve"> </w:t>
            </w:r>
            <w:hyperlink r:id="rId1470">
              <w:r w:rsidDel="00000000" w:rsidR="00000000" w:rsidRPr="00000000">
                <w:rPr>
                  <w:sz w:val="18"/>
                  <w:szCs w:val="18"/>
                  <w:vertAlign w:val="superscript"/>
                  <w:rtl w:val="0"/>
                </w:rPr>
                <w:t xml:space="preserve">101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29">
            <w:pPr>
              <w:rPr>
                <w:sz w:val="18"/>
                <w:szCs w:val="18"/>
              </w:rPr>
            </w:pPr>
            <w:r w:rsidDel="00000000" w:rsidR="00000000" w:rsidRPr="00000000">
              <w:rPr>
                <w:sz w:val="18"/>
                <w:szCs w:val="18"/>
                <w:rtl w:val="0"/>
              </w:rPr>
              <w:t xml:space="preserve">i35 Gy (1 cc)</w:t>
            </w:r>
            <w:hyperlink r:id="rId1471">
              <w:r w:rsidDel="00000000" w:rsidR="00000000" w:rsidRPr="00000000">
                <w:rPr>
                  <w:sz w:val="18"/>
                  <w:szCs w:val="18"/>
                  <w:vertAlign w:val="superscript"/>
                  <w:rtl w:val="0"/>
                </w:rPr>
                <w:t xml:space="preserve">PRO 2020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2A">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2B">
            <w:pPr>
              <w:rPr>
                <w:b w:val="1"/>
                <w:sz w:val="18"/>
                <w:szCs w:val="18"/>
              </w:rPr>
            </w:pPr>
            <w:r w:rsidDel="00000000" w:rsidR="00000000" w:rsidRPr="00000000">
              <w:rPr>
                <w:b w:val="1"/>
                <w:sz w:val="18"/>
                <w:szCs w:val="18"/>
                <w:rtl w:val="0"/>
              </w:rPr>
              <w:t xml:space="preserve">Rectum</w:t>
            </w:r>
          </w:p>
        </w:tc>
        <w:tc>
          <w:tcPr>
            <w:tcBorders>
              <w:top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2C">
            <w:pPr>
              <w:rPr>
                <w:sz w:val="18"/>
                <w:szCs w:val="18"/>
              </w:rPr>
            </w:pPr>
            <w:r w:rsidDel="00000000" w:rsidR="00000000" w:rsidRPr="00000000">
              <w:rPr>
                <w:b w:val="1"/>
                <w:sz w:val="18"/>
                <w:szCs w:val="18"/>
                <w:rtl w:val="0"/>
              </w:rPr>
              <w:t xml:space="preserve">49.5 Gy </w:t>
            </w:r>
            <w:r w:rsidDel="00000000" w:rsidR="00000000" w:rsidRPr="00000000">
              <w:rPr>
                <w:sz w:val="18"/>
                <w:szCs w:val="18"/>
                <w:vertAlign w:val="superscript"/>
                <w:rtl w:val="0"/>
              </w:rPr>
              <w:t xml:space="preserve">T, </w:t>
            </w:r>
            <w:hyperlink r:id="rId147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2D">
            <w:pPr>
              <w:rPr>
                <w:sz w:val="18"/>
                <w:szCs w:val="18"/>
                <w:vertAlign w:val="superscript"/>
              </w:rPr>
            </w:pPr>
            <w:r w:rsidDel="00000000" w:rsidR="00000000" w:rsidRPr="00000000">
              <w:rPr>
                <w:sz w:val="18"/>
                <w:szCs w:val="18"/>
                <w:rtl w:val="0"/>
              </w:rPr>
              <w:t xml:space="preserve">45 Gy (3.5 cc) </w:t>
            </w:r>
            <w:r w:rsidDel="00000000" w:rsidR="00000000" w:rsidRPr="00000000">
              <w:rPr>
                <w:sz w:val="18"/>
                <w:szCs w:val="18"/>
                <w:vertAlign w:val="superscript"/>
                <w:rtl w:val="0"/>
              </w:rPr>
              <w:t xml:space="preserve">T, </w:t>
            </w:r>
            <w:hyperlink r:id="rId147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2E">
            <w:pPr>
              <w:rPr>
                <w:sz w:val="18"/>
                <w:szCs w:val="18"/>
              </w:rPr>
            </w:pPr>
            <w:r w:rsidDel="00000000" w:rsidR="00000000" w:rsidRPr="00000000">
              <w:rPr>
                <w:sz w:val="18"/>
                <w:szCs w:val="18"/>
                <w:rtl w:val="0"/>
              </w:rPr>
              <w:t xml:space="preserve">28.2 Gy </w:t>
            </w:r>
            <w:hyperlink r:id="rId1474">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w:t>
            </w:r>
            <w:hyperlink r:id="rId1475">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2F">
            <w:pPr>
              <w:rPr>
                <w:sz w:val="18"/>
                <w:szCs w:val="18"/>
              </w:rPr>
            </w:pPr>
            <w:r w:rsidDel="00000000" w:rsidR="00000000" w:rsidRPr="00000000">
              <w:rPr>
                <w:sz w:val="18"/>
                <w:szCs w:val="18"/>
                <w:rtl w:val="0"/>
              </w:rPr>
              <w:t xml:space="preserve">28.2 Gy (0.5 cc)</w:t>
            </w:r>
            <w:hyperlink r:id="rId1476">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30">
            <w:pPr>
              <w:rPr>
                <w:sz w:val="18"/>
                <w:szCs w:val="18"/>
                <w:vertAlign w:val="superscript"/>
              </w:rPr>
            </w:pPr>
            <w:r w:rsidDel="00000000" w:rsidR="00000000" w:rsidRPr="00000000">
              <w:rPr>
                <w:sz w:val="18"/>
                <w:szCs w:val="18"/>
                <w:rtl w:val="0"/>
              </w:rPr>
              <w:t xml:space="preserve">24 - 27.5 Gy (20 cc)</w:t>
            </w:r>
            <w:hyperlink r:id="rId1477">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,T, </w:t>
            </w:r>
            <w:hyperlink r:id="rId1478">
              <w:r w:rsidDel="00000000" w:rsidR="00000000" w:rsidRPr="00000000">
                <w:rPr>
                  <w:sz w:val="18"/>
                  <w:szCs w:val="18"/>
                  <w:vertAlign w:val="superscript"/>
                  <w:rtl w:val="0"/>
                </w:rPr>
                <w:t xml:space="preserve">BR002</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31">
            <w:pPr>
              <w:widowControl w:val="0"/>
              <w:rPr>
                <w:sz w:val="18"/>
                <w:szCs w:val="18"/>
              </w:rPr>
            </w:pPr>
            <w:r w:rsidDel="00000000" w:rsidR="00000000" w:rsidRPr="00000000">
              <w:rPr>
                <w:b w:val="1"/>
                <w:sz w:val="18"/>
                <w:szCs w:val="18"/>
                <w:rtl w:val="0"/>
              </w:rPr>
              <w:t xml:space="preserve">55 Gy </w:t>
            </w:r>
            <w:r w:rsidDel="00000000" w:rsidR="00000000" w:rsidRPr="00000000">
              <w:rPr>
                <w:sz w:val="18"/>
                <w:szCs w:val="18"/>
                <w:vertAlign w:val="superscript"/>
                <w:rtl w:val="0"/>
              </w:rPr>
              <w:t xml:space="preserve">T, </w:t>
            </w:r>
            <w:hyperlink r:id="rId1479">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32">
            <w:pPr>
              <w:widowControl w:val="0"/>
              <w:rPr>
                <w:sz w:val="18"/>
                <w:szCs w:val="18"/>
              </w:rPr>
            </w:pPr>
            <w:r w:rsidDel="00000000" w:rsidR="00000000" w:rsidRPr="00000000">
              <w:rPr>
                <w:sz w:val="18"/>
                <w:szCs w:val="18"/>
                <w:rtl w:val="0"/>
              </w:rPr>
              <w:t xml:space="preserve">50 Gy (3.5 cc) </w:t>
            </w:r>
            <w:r w:rsidDel="00000000" w:rsidR="00000000" w:rsidRPr="00000000">
              <w:rPr>
                <w:sz w:val="18"/>
                <w:szCs w:val="18"/>
                <w:vertAlign w:val="superscript"/>
                <w:rtl w:val="0"/>
              </w:rPr>
              <w:t xml:space="preserve">T, </w:t>
            </w:r>
            <w:hyperlink r:id="rId1480">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33">
            <w:pPr>
              <w:widowControl w:val="0"/>
              <w:rPr>
                <w:sz w:val="18"/>
                <w:szCs w:val="18"/>
              </w:rPr>
            </w:pPr>
            <w:r w:rsidDel="00000000" w:rsidR="00000000" w:rsidRPr="00000000">
              <w:rPr>
                <w:sz w:val="18"/>
                <w:szCs w:val="18"/>
                <w:rtl w:val="0"/>
              </w:rPr>
              <w:t xml:space="preserve">38 Gy </w:t>
            </w:r>
            <w:hyperlink r:id="rId1481">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834">
            <w:pPr>
              <w:widowControl w:val="0"/>
              <w:rPr>
                <w:sz w:val="18"/>
                <w:szCs w:val="18"/>
                <w:vertAlign w:val="superscript"/>
              </w:rPr>
            </w:pPr>
            <w:r w:rsidDel="00000000" w:rsidR="00000000" w:rsidRPr="00000000">
              <w:rPr>
                <w:b w:val="1"/>
                <w:sz w:val="18"/>
                <w:szCs w:val="18"/>
                <w:rtl w:val="0"/>
              </w:rPr>
              <w:t xml:space="preserve">38.06 Gy </w:t>
            </w:r>
            <w:r w:rsidDel="00000000" w:rsidR="00000000" w:rsidRPr="00000000">
              <w:rPr>
                <w:sz w:val="18"/>
                <w:szCs w:val="18"/>
                <w:rtl w:val="0"/>
              </w:rPr>
              <w:t xml:space="preserve">- 40 Gy </w:t>
            </w:r>
            <w:hyperlink r:id="rId1482">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835">
            <w:pPr>
              <w:widowControl w:val="0"/>
              <w:rPr>
                <w:sz w:val="18"/>
                <w:szCs w:val="18"/>
                <w:vertAlign w:val="superscript"/>
              </w:rPr>
            </w:pPr>
            <w:r w:rsidDel="00000000" w:rsidR="00000000" w:rsidRPr="00000000">
              <w:rPr>
                <w:sz w:val="18"/>
                <w:szCs w:val="18"/>
                <w:rtl w:val="0"/>
              </w:rPr>
              <w:t xml:space="preserve">34.4 Gy - 36 Gy (3 cc) </w:t>
            </w:r>
            <w:hyperlink r:id="rId1483">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836">
            <w:pPr>
              <w:widowControl w:val="0"/>
              <w:rPr>
                <w:sz w:val="18"/>
                <w:szCs w:val="18"/>
                <w:vertAlign w:val="superscript"/>
              </w:rPr>
            </w:pPr>
            <w:r w:rsidDel="00000000" w:rsidR="00000000" w:rsidRPr="00000000">
              <w:rPr>
                <w:b w:val="1"/>
                <w:sz w:val="18"/>
                <w:szCs w:val="18"/>
                <w:rtl w:val="0"/>
              </w:rPr>
              <w:t xml:space="preserve">32 Gy</w:t>
            </w:r>
            <w:r w:rsidDel="00000000" w:rsidR="00000000" w:rsidRPr="00000000">
              <w:rPr>
                <w:sz w:val="18"/>
                <w:szCs w:val="18"/>
                <w:rtl w:val="0"/>
              </w:rPr>
              <w:t xml:space="preserve"> (0.5 cc) </w:t>
            </w:r>
            <w:hyperlink r:id="rId1484">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37">
            <w:pPr>
              <w:widowControl w:val="0"/>
              <w:rPr>
                <w:sz w:val="18"/>
                <w:szCs w:val="18"/>
              </w:rPr>
            </w:pPr>
            <w:r w:rsidDel="00000000" w:rsidR="00000000" w:rsidRPr="00000000">
              <w:rPr>
                <w:b w:val="1"/>
                <w:sz w:val="18"/>
                <w:szCs w:val="18"/>
                <w:rtl w:val="0"/>
              </w:rPr>
              <w:t xml:space="preserve">25 - 32.5 Gy </w:t>
            </w:r>
            <w:r w:rsidDel="00000000" w:rsidR="00000000" w:rsidRPr="00000000">
              <w:rPr>
                <w:sz w:val="18"/>
                <w:szCs w:val="18"/>
                <w:rtl w:val="0"/>
              </w:rPr>
              <w:t xml:space="preserve">(</w:t>
            </w:r>
            <w:r w:rsidDel="00000000" w:rsidR="00000000" w:rsidRPr="00000000">
              <w:rPr>
                <w:b w:val="1"/>
                <w:sz w:val="18"/>
                <w:szCs w:val="18"/>
                <w:rtl w:val="0"/>
              </w:rPr>
              <w:t xml:space="preserve">20 cc</w:t>
            </w:r>
            <w:r w:rsidDel="00000000" w:rsidR="00000000" w:rsidRPr="00000000">
              <w:rPr>
                <w:sz w:val="18"/>
                <w:szCs w:val="18"/>
                <w:rtl w:val="0"/>
              </w:rPr>
              <w:t xml:space="preserve">) </w:t>
            </w:r>
            <w:hyperlink r:id="rId1485">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T / </w:t>
            </w:r>
            <w:hyperlink r:id="rId1486">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38">
            <w:pPr>
              <w:widowControl w:val="0"/>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39">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3A">
            <w:pPr>
              <w:rPr>
                <w:b w:val="1"/>
                <w:sz w:val="18"/>
                <w:szCs w:val="18"/>
              </w:rPr>
            </w:pPr>
            <w:r w:rsidDel="00000000" w:rsidR="00000000" w:rsidRPr="00000000">
              <w:rPr>
                <w:b w:val="1"/>
                <w:sz w:val="18"/>
                <w:szCs w:val="18"/>
                <w:rtl w:val="0"/>
              </w:rPr>
              <w:t xml:space="preserve">Bladder wall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3B">
            <w:pPr>
              <w:rPr>
                <w:sz w:val="18"/>
                <w:szCs w:val="18"/>
                <w:vertAlign w:val="superscript"/>
              </w:rPr>
            </w:pPr>
            <w:r w:rsidDel="00000000" w:rsidR="00000000" w:rsidRPr="00000000">
              <w:rPr>
                <w:b w:val="1"/>
                <w:sz w:val="18"/>
                <w:szCs w:val="18"/>
                <w:rtl w:val="0"/>
              </w:rPr>
              <w:t xml:space="preserve">33 Gy </w:t>
            </w:r>
            <w:r w:rsidDel="00000000" w:rsidR="00000000" w:rsidRPr="00000000">
              <w:rPr>
                <w:sz w:val="18"/>
                <w:szCs w:val="18"/>
                <w:vertAlign w:val="superscript"/>
                <w:rtl w:val="0"/>
              </w:rPr>
              <w:t xml:space="preserve">T, </w:t>
            </w:r>
            <w:hyperlink r:id="rId1487">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3C">
            <w:pPr>
              <w:rPr>
                <w:sz w:val="18"/>
                <w:szCs w:val="18"/>
              </w:rPr>
            </w:pPr>
            <w:r w:rsidDel="00000000" w:rsidR="00000000" w:rsidRPr="00000000">
              <w:rPr>
                <w:sz w:val="18"/>
                <w:szCs w:val="18"/>
                <w:rtl w:val="0"/>
              </w:rPr>
              <w:t xml:space="preserve">28.2 Gy </w:t>
            </w:r>
            <w:hyperlink r:id="rId1488">
              <w:r w:rsidDel="00000000" w:rsidR="00000000" w:rsidRPr="00000000">
                <w:rPr>
                  <w:sz w:val="18"/>
                  <w:szCs w:val="18"/>
                  <w:vertAlign w:val="superscript"/>
                  <w:rtl w:val="0"/>
                </w:rPr>
                <w:t xml:space="preserve">101</w:t>
              </w:r>
            </w:hyperlink>
            <w:r w:rsidDel="00000000" w:rsidR="00000000" w:rsidRPr="00000000">
              <w:rPr>
                <w:rtl w:val="0"/>
              </w:rPr>
            </w:r>
          </w:p>
          <w:p w:rsidR="00000000" w:rsidDel="00000000" w:rsidP="00000000" w:rsidRDefault="00000000" w:rsidRPr="00000000" w14:paraId="0000083D">
            <w:pPr>
              <w:rPr>
                <w:sz w:val="18"/>
                <w:szCs w:val="18"/>
                <w:vertAlign w:val="superscript"/>
              </w:rPr>
            </w:pPr>
            <w:r w:rsidDel="00000000" w:rsidR="00000000" w:rsidRPr="00000000">
              <w:rPr>
                <w:sz w:val="18"/>
                <w:szCs w:val="18"/>
                <w:rtl w:val="0"/>
              </w:rPr>
              <w:t xml:space="preserve">16.8 Gy (15 cc)</w:t>
            </w:r>
            <w:hyperlink r:id="rId1489">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490">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491">
              <w:r w:rsidDel="00000000" w:rsidR="00000000" w:rsidRPr="00000000">
                <w:rPr>
                  <w:sz w:val="18"/>
                  <w:szCs w:val="18"/>
                  <w:vertAlign w:val="superscript"/>
                  <w:rtl w:val="0"/>
                </w:rPr>
                <w:t xml:space="preserve">BR002</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3E">
            <w:pPr>
              <w:rPr>
                <w:sz w:val="18"/>
                <w:szCs w:val="18"/>
                <w:vertAlign w:val="superscript"/>
              </w:rPr>
            </w:pPr>
            <w:r w:rsidDel="00000000" w:rsidR="00000000" w:rsidRPr="00000000">
              <w:rPr>
                <w:b w:val="1"/>
                <w:sz w:val="18"/>
                <w:szCs w:val="18"/>
                <w:rtl w:val="0"/>
              </w:rPr>
              <w:t xml:space="preserve">38 Gy </w:t>
            </w:r>
            <w:r w:rsidDel="00000000" w:rsidR="00000000" w:rsidRPr="00000000">
              <w:rPr>
                <w:sz w:val="18"/>
                <w:szCs w:val="18"/>
                <w:vertAlign w:val="superscript"/>
                <w:rtl w:val="0"/>
              </w:rPr>
              <w:t xml:space="preserve">T / </w:t>
            </w:r>
            <w:hyperlink r:id="rId1492">
              <w:r w:rsidDel="00000000" w:rsidR="00000000" w:rsidRPr="00000000">
                <w:rPr>
                  <w:sz w:val="18"/>
                  <w:szCs w:val="18"/>
                  <w:vertAlign w:val="superscript"/>
                  <w:rtl w:val="0"/>
                </w:rPr>
                <w:t xml:space="preserve">101</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493">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3F">
            <w:pPr>
              <w:widowControl w:val="0"/>
              <w:rPr>
                <w:sz w:val="18"/>
                <w:szCs w:val="18"/>
              </w:rPr>
            </w:pPr>
            <w:r w:rsidDel="00000000" w:rsidR="00000000" w:rsidRPr="00000000">
              <w:rPr>
                <w:sz w:val="18"/>
                <w:szCs w:val="18"/>
                <w:rtl w:val="0"/>
              </w:rPr>
              <w:t xml:space="preserve">38.06 Gy- 40 Gy </w:t>
            </w:r>
            <w:hyperlink r:id="rId1494">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840">
            <w:pPr>
              <w:widowControl w:val="0"/>
              <w:rPr>
                <w:sz w:val="18"/>
                <w:szCs w:val="18"/>
                <w:vertAlign w:val="superscript"/>
              </w:rPr>
            </w:pPr>
            <w:r w:rsidDel="00000000" w:rsidR="00000000" w:rsidRPr="00000000">
              <w:rPr>
                <w:sz w:val="18"/>
                <w:szCs w:val="18"/>
                <w:rtl w:val="0"/>
              </w:rPr>
              <w:t xml:space="preserve">20 Gy (15 cc) </w:t>
            </w:r>
            <w:r w:rsidDel="00000000" w:rsidR="00000000" w:rsidRPr="00000000">
              <w:rPr>
                <w:sz w:val="18"/>
                <w:szCs w:val="18"/>
                <w:vertAlign w:val="superscript"/>
                <w:rtl w:val="0"/>
              </w:rPr>
              <w:t xml:space="preserve">T, </w:t>
            </w:r>
            <w:hyperlink r:id="rId149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41">
            <w:pPr>
              <w:widowControl w:val="0"/>
              <w:rPr>
                <w:sz w:val="18"/>
                <w:szCs w:val="18"/>
                <w:vertAlign w:val="superscript"/>
              </w:rPr>
            </w:pPr>
            <w:r w:rsidDel="00000000" w:rsidR="00000000" w:rsidRPr="00000000">
              <w:rPr>
                <w:sz w:val="18"/>
                <w:szCs w:val="18"/>
                <w:rtl w:val="0"/>
              </w:rPr>
              <w:t xml:space="preserve">18.12 Gy - 20 Gy (10%) </w:t>
            </w:r>
            <w:hyperlink r:id="rId1496">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842">
            <w:pPr>
              <w:widowControl w:val="0"/>
              <w:rPr>
                <w:sz w:val="18"/>
                <w:szCs w:val="18"/>
              </w:rPr>
            </w:pPr>
            <w:r w:rsidDel="00000000" w:rsidR="00000000" w:rsidRPr="00000000">
              <w:rPr>
                <w:sz w:val="18"/>
                <w:szCs w:val="18"/>
                <w:rtl w:val="0"/>
              </w:rPr>
              <w:t xml:space="preserve">18.3 Gy (15 cc) </w:t>
            </w:r>
            <w:hyperlink r:id="rId1497">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498">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43">
            <w:pPr>
              <w:widowControl w:val="0"/>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44">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45">
            <w:pPr>
              <w:rPr>
                <w:b w:val="1"/>
                <w:sz w:val="18"/>
                <w:szCs w:val="18"/>
              </w:rPr>
            </w:pPr>
            <w:r w:rsidDel="00000000" w:rsidR="00000000" w:rsidRPr="00000000">
              <w:rPr>
                <w:b w:val="1"/>
                <w:sz w:val="18"/>
                <w:szCs w:val="18"/>
                <w:rtl w:val="0"/>
              </w:rPr>
              <w:t xml:space="preserve">Ureter / Urethra</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46">
            <w:pPr>
              <w:rPr>
                <w:sz w:val="18"/>
                <w:szCs w:val="18"/>
                <w:vertAlign w:val="superscript"/>
              </w:rPr>
            </w:pPr>
            <w:r w:rsidDel="00000000" w:rsidR="00000000" w:rsidRPr="00000000">
              <w:rPr>
                <w:b w:val="1"/>
                <w:sz w:val="18"/>
                <w:szCs w:val="18"/>
                <w:rtl w:val="0"/>
              </w:rPr>
              <w:t xml:space="preserve">40 Gy </w:t>
            </w:r>
            <w:r w:rsidDel="00000000" w:rsidR="00000000" w:rsidRPr="00000000">
              <w:rPr>
                <w:sz w:val="18"/>
                <w:szCs w:val="18"/>
                <w:vertAlign w:val="superscript"/>
                <w:rtl w:val="0"/>
              </w:rPr>
              <w:t xml:space="preserve">T / </w:t>
            </w:r>
            <w:hyperlink r:id="rId1499">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500">
              <w:r w:rsidDel="00000000" w:rsidR="00000000" w:rsidRPr="00000000">
                <w:rPr>
                  <w:sz w:val="18"/>
                  <w:szCs w:val="18"/>
                  <w:vertAlign w:val="superscript"/>
                  <w:rtl w:val="0"/>
                </w:rPr>
                <w:t xml:space="preserve">BR002</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47">
            <w:pPr>
              <w:rPr>
                <w:sz w:val="18"/>
                <w:szCs w:val="18"/>
                <w:vertAlign w:val="superscript"/>
              </w:rPr>
            </w:pPr>
            <w:r w:rsidDel="00000000" w:rsidR="00000000" w:rsidRPr="00000000">
              <w:rPr>
                <w:b w:val="1"/>
                <w:sz w:val="18"/>
                <w:szCs w:val="18"/>
                <w:rtl w:val="0"/>
              </w:rPr>
              <w:t xml:space="preserve">45 Gy </w:t>
            </w:r>
            <w:r w:rsidDel="00000000" w:rsidR="00000000" w:rsidRPr="00000000">
              <w:rPr>
                <w:sz w:val="18"/>
                <w:szCs w:val="18"/>
                <w:vertAlign w:val="superscript"/>
                <w:rtl w:val="0"/>
              </w:rPr>
              <w:t xml:space="preserve">T / </w:t>
            </w:r>
            <w:hyperlink r:id="rId1501">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502">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48">
            <w:pPr>
              <w:widowControl w:val="0"/>
              <w:rPr>
                <w:sz w:val="18"/>
                <w:szCs w:val="18"/>
                <w:vertAlign w:val="superscript"/>
              </w:rPr>
            </w:pPr>
            <w:r w:rsidDel="00000000" w:rsidR="00000000" w:rsidRPr="00000000">
              <w:rPr>
                <w:sz w:val="18"/>
                <w:szCs w:val="18"/>
                <w:rtl w:val="0"/>
              </w:rPr>
              <w:t xml:space="preserve">42 Gy (50%) </w:t>
            </w:r>
            <w:hyperlink r:id="rId1503">
              <w:r w:rsidDel="00000000" w:rsidR="00000000" w:rsidRPr="00000000">
                <w:rPr>
                  <w:sz w:val="18"/>
                  <w:szCs w:val="18"/>
                  <w:vertAlign w:val="superscript"/>
                  <w:rtl w:val="0"/>
                </w:rPr>
                <w:t xml:space="preserve">PACE</w:t>
              </w:r>
            </w:hyperlink>
            <w:hyperlink r:id="rId1504">
              <w:r w:rsidDel="00000000" w:rsidR="00000000" w:rsidRPr="00000000">
                <w:rPr>
                  <w:sz w:val="18"/>
                  <w:szCs w:val="18"/>
                  <w:vertAlign w:val="superscript"/>
                  <w:rtl w:val="0"/>
                </w:rPr>
                <w:t xml:space="preserve"> / UK</w:t>
              </w:r>
            </w:hyperlink>
            <w:r w:rsidDel="00000000" w:rsidR="00000000" w:rsidRPr="00000000">
              <w:rPr>
                <w:rtl w:val="0"/>
              </w:rPr>
            </w:r>
          </w:p>
          <w:p w:rsidR="00000000" w:rsidDel="00000000" w:rsidP="00000000" w:rsidRDefault="00000000" w:rsidRPr="00000000" w14:paraId="00000849">
            <w:pPr>
              <w:widowControl w:val="0"/>
              <w:rPr>
                <w:sz w:val="18"/>
                <w:szCs w:val="18"/>
              </w:rPr>
            </w:pPr>
            <w:r w:rsidDel="00000000" w:rsidR="00000000" w:rsidRPr="00000000">
              <w:rPr>
                <w:sz w:val="18"/>
                <w:szCs w:val="18"/>
                <w:rtl w:val="0"/>
              </w:rPr>
              <w:t xml:space="preserve">38.78 Gy - 43.5 Gy </w:t>
            </w:r>
            <w:hyperlink r:id="rId1505">
              <w:r w:rsidDel="00000000" w:rsidR="00000000" w:rsidRPr="00000000">
                <w:rPr>
                  <w:sz w:val="18"/>
                  <w:szCs w:val="18"/>
                  <w:vertAlign w:val="superscript"/>
                  <w:rtl w:val="0"/>
                </w:rPr>
                <w:t xml:space="preserve">GU-005</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4A">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4B">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4C">
            <w:pPr>
              <w:rPr>
                <w:b w:val="1"/>
                <w:sz w:val="18"/>
                <w:szCs w:val="18"/>
              </w:rPr>
            </w:pPr>
            <w:r w:rsidDel="00000000" w:rsidR="00000000" w:rsidRPr="00000000">
              <w:rPr>
                <w:b w:val="1"/>
                <w:sz w:val="18"/>
                <w:szCs w:val="18"/>
                <w:rtl w:val="0"/>
              </w:rPr>
              <w:t xml:space="preserve">Penile bulb</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4D">
            <w:pPr>
              <w:rPr>
                <w:sz w:val="18"/>
                <w:szCs w:val="18"/>
              </w:rPr>
            </w:pPr>
            <w:r w:rsidDel="00000000" w:rsidR="00000000" w:rsidRPr="00000000">
              <w:rPr>
                <w:sz w:val="18"/>
                <w:szCs w:val="18"/>
                <w:rtl w:val="0"/>
              </w:rPr>
              <w:t xml:space="preserve">42 Gy </w:t>
            </w:r>
            <w:hyperlink r:id="rId150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50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4E">
            <w:pPr>
              <w:rPr>
                <w:sz w:val="18"/>
                <w:szCs w:val="18"/>
                <w:vertAlign w:val="superscript"/>
              </w:rPr>
            </w:pPr>
            <w:r w:rsidDel="00000000" w:rsidR="00000000" w:rsidRPr="00000000">
              <w:rPr>
                <w:sz w:val="18"/>
                <w:szCs w:val="18"/>
                <w:rtl w:val="0"/>
              </w:rPr>
              <w:t xml:space="preserve">40 Gy </w:t>
            </w:r>
            <w:r w:rsidDel="00000000" w:rsidR="00000000" w:rsidRPr="00000000">
              <w:rPr>
                <w:sz w:val="18"/>
                <w:szCs w:val="18"/>
                <w:vertAlign w:val="superscript"/>
                <w:rtl w:val="0"/>
              </w:rPr>
              <w:t xml:space="preserve">T</w:t>
            </w:r>
          </w:p>
          <w:p w:rsidR="00000000" w:rsidDel="00000000" w:rsidP="00000000" w:rsidRDefault="00000000" w:rsidRPr="00000000" w14:paraId="0000084F">
            <w:pPr>
              <w:rPr>
                <w:sz w:val="18"/>
                <w:szCs w:val="18"/>
              </w:rPr>
            </w:pPr>
            <w:r w:rsidDel="00000000" w:rsidR="00000000" w:rsidRPr="00000000">
              <w:rPr>
                <w:sz w:val="18"/>
                <w:szCs w:val="18"/>
                <w:rtl w:val="0"/>
              </w:rPr>
              <w:t xml:space="preserve">21.9 - 25 Gy (3 cc) </w:t>
            </w:r>
            <w:hyperlink r:id="rId150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T, </w:t>
            </w:r>
            <w:hyperlink r:id="rId1509">
              <w:r w:rsidDel="00000000" w:rsidR="00000000" w:rsidRPr="00000000">
                <w:rPr>
                  <w:sz w:val="18"/>
                  <w:szCs w:val="18"/>
                  <w:vertAlign w:val="superscript"/>
                  <w:rtl w:val="0"/>
                </w:rPr>
                <w:t xml:space="preserve">BR002</w:t>
              </w:r>
            </w:hyperlink>
            <w:r w:rsidDel="00000000" w:rsidR="00000000" w:rsidRPr="00000000">
              <w:rPr>
                <w:rtl w:val="0"/>
              </w:rPr>
            </w:r>
          </w:p>
        </w:tc>
        <w:tc>
          <w:tcPr>
            <w:tcBorders>
              <w:left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0">
            <w:pPr>
              <w:widowControl w:val="0"/>
              <w:rPr>
                <w:sz w:val="18"/>
                <w:szCs w:val="18"/>
              </w:rPr>
            </w:pPr>
            <w:r w:rsidDel="00000000" w:rsidR="00000000" w:rsidRPr="00000000">
              <w:rPr>
                <w:sz w:val="18"/>
                <w:szCs w:val="18"/>
                <w:rtl w:val="0"/>
              </w:rPr>
              <w:t xml:space="preserve">50 Gy </w:t>
            </w:r>
            <w:hyperlink r:id="rId1510">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511">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51">
            <w:pPr>
              <w:widowControl w:val="0"/>
              <w:rPr>
                <w:sz w:val="18"/>
                <w:szCs w:val="18"/>
                <w:vertAlign w:val="superscript"/>
              </w:rPr>
            </w:pPr>
            <w:r w:rsidDel="00000000" w:rsidR="00000000" w:rsidRPr="00000000">
              <w:rPr>
                <w:sz w:val="18"/>
                <w:szCs w:val="18"/>
                <w:rtl w:val="0"/>
              </w:rPr>
              <w:t xml:space="preserve">30 Gy (3 cc) </w:t>
            </w:r>
            <w:r w:rsidDel="00000000" w:rsidR="00000000" w:rsidRPr="00000000">
              <w:rPr>
                <w:sz w:val="18"/>
                <w:szCs w:val="18"/>
                <w:vertAlign w:val="superscript"/>
                <w:rtl w:val="0"/>
              </w:rPr>
              <w:t xml:space="preserve">T / </w:t>
            </w:r>
            <w:hyperlink r:id="rId1512">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513">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514">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2">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3">
            <w:pP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4">
            <w:pPr>
              <w:rPr>
                <w:b w:val="1"/>
                <w:sz w:val="18"/>
                <w:szCs w:val="18"/>
              </w:rPr>
            </w:pPr>
            <w:r w:rsidDel="00000000" w:rsidR="00000000" w:rsidRPr="00000000">
              <w:rPr>
                <w:b w:val="1"/>
                <w:sz w:val="18"/>
                <w:szCs w:val="18"/>
                <w:rtl w:val="0"/>
              </w:rPr>
              <w:t xml:space="preserve">Femoral heads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55">
            <w:pPr>
              <w:rPr>
                <w:sz w:val="18"/>
                <w:szCs w:val="18"/>
              </w:rPr>
            </w:pPr>
            <w:r w:rsidDel="00000000" w:rsidR="00000000" w:rsidRPr="00000000">
              <w:rPr>
                <w:sz w:val="18"/>
                <w:szCs w:val="18"/>
                <w:rtl w:val="0"/>
              </w:rPr>
              <w:t xml:space="preserve">24 Gy (10 cc)</w:t>
            </w:r>
            <w:r w:rsidDel="00000000" w:rsidR="00000000" w:rsidRPr="00000000">
              <w:rPr>
                <w:b w:val="1"/>
                <w:sz w:val="18"/>
                <w:szCs w:val="18"/>
                <w:rtl w:val="0"/>
              </w:rPr>
              <w:t xml:space="preserve"> </w:t>
            </w:r>
            <w:r w:rsidDel="00000000" w:rsidR="00000000" w:rsidRPr="00000000">
              <w:rPr>
                <w:sz w:val="18"/>
                <w:szCs w:val="18"/>
                <w:vertAlign w:val="superscript"/>
                <w:rtl w:val="0"/>
              </w:rPr>
              <w:t xml:space="preserve">T, </w:t>
            </w:r>
            <w:hyperlink r:id="rId1515">
              <w:r w:rsidDel="00000000" w:rsidR="00000000" w:rsidRPr="00000000">
                <w:rPr>
                  <w:sz w:val="18"/>
                  <w:szCs w:val="18"/>
                  <w:vertAlign w:val="superscript"/>
                  <w:rtl w:val="0"/>
                </w:rPr>
                <w:t xml:space="preserve">BR002</w:t>
              </w:r>
            </w:hyperlink>
            <w:r w:rsidDel="00000000" w:rsidR="00000000" w:rsidRPr="00000000">
              <w:rPr>
                <w:rtl w:val="0"/>
              </w:rPr>
            </w:r>
          </w:p>
          <w:p w:rsidR="00000000" w:rsidDel="00000000" w:rsidP="00000000" w:rsidRDefault="00000000" w:rsidRPr="00000000" w14:paraId="00000856">
            <w:pPr>
              <w:rPr>
                <w:sz w:val="18"/>
                <w:szCs w:val="18"/>
              </w:rPr>
            </w:pPr>
            <w:r w:rsidDel="00000000" w:rsidR="00000000" w:rsidRPr="00000000">
              <w:rPr>
                <w:sz w:val="18"/>
                <w:szCs w:val="18"/>
                <w:rtl w:val="0"/>
              </w:rPr>
              <w:t xml:space="preserve">21.9 Gy (10 cc) </w:t>
            </w:r>
            <w:hyperlink r:id="rId1516">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517">
              <w:r w:rsidDel="00000000" w:rsidR="00000000" w:rsidRPr="00000000">
                <w:rPr>
                  <w:sz w:val="18"/>
                  <w:szCs w:val="18"/>
                  <w:vertAlign w:val="superscript"/>
                  <w:rtl w:val="0"/>
                </w:rPr>
                <w:t xml:space="preserve">UK</w:t>
              </w:r>
            </w:hyperlink>
            <w:r w:rsidDel="00000000" w:rsidR="00000000" w:rsidRPr="00000000">
              <w:rPr>
                <w:rtl w:val="0"/>
              </w:rPr>
            </w:r>
          </w:p>
        </w:tc>
        <w:tc>
          <w:tcPr>
            <w:tcBorders>
              <w:left w:color="000000" w:space="0" w:sz="8" w:val="single"/>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7">
            <w:pPr>
              <w:widowControl w:val="0"/>
              <w:rPr>
                <w:sz w:val="18"/>
                <w:szCs w:val="18"/>
                <w:vertAlign w:val="superscript"/>
              </w:rPr>
            </w:pPr>
            <w:r w:rsidDel="00000000" w:rsidR="00000000" w:rsidRPr="00000000">
              <w:rPr>
                <w:sz w:val="18"/>
                <w:szCs w:val="18"/>
                <w:rtl w:val="0"/>
              </w:rPr>
              <w:t xml:space="preserve">30 Gy (10 cc) </w:t>
            </w:r>
            <w:r w:rsidDel="00000000" w:rsidR="00000000" w:rsidRPr="00000000">
              <w:rPr>
                <w:sz w:val="18"/>
                <w:szCs w:val="18"/>
                <w:vertAlign w:val="superscript"/>
                <w:rtl w:val="0"/>
              </w:rPr>
              <w:t xml:space="preserve">T / </w:t>
            </w:r>
            <w:hyperlink r:id="rId1518">
              <w:r w:rsidDel="00000000" w:rsidR="00000000" w:rsidRPr="00000000">
                <w:rPr>
                  <w:sz w:val="18"/>
                  <w:szCs w:val="18"/>
                  <w:vertAlign w:val="superscript"/>
                  <w:rtl w:val="0"/>
                </w:rPr>
                <w:t xml:space="preserve">101</w:t>
              </w:r>
            </w:hyperlink>
            <w:r w:rsidDel="00000000" w:rsidR="00000000" w:rsidRPr="00000000">
              <w:rPr>
                <w:sz w:val="18"/>
                <w:szCs w:val="18"/>
                <w:vertAlign w:val="superscript"/>
                <w:rtl w:val="0"/>
              </w:rPr>
              <w:t xml:space="preserve"> / </w:t>
            </w:r>
            <w:hyperlink r:id="rId1519">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sz w:val="18"/>
                <w:szCs w:val="18"/>
                <w:vertAlign w:val="superscript"/>
                <w:rtl w:val="0"/>
              </w:rPr>
              <w:t xml:space="preserve">/ </w:t>
            </w:r>
            <w:hyperlink r:id="rId1520">
              <w:r w:rsidDel="00000000" w:rsidR="00000000" w:rsidRPr="00000000">
                <w:rPr>
                  <w:sz w:val="18"/>
                  <w:szCs w:val="18"/>
                  <w:vertAlign w:val="superscript"/>
                  <w:rtl w:val="0"/>
                </w:rPr>
                <w:t xml:space="preserve">BR002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8">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9">
            <w:pPr>
              <w:rPr>
                <w:b w:val="1"/>
                <w:sz w:val="18"/>
                <w:szCs w:val="18"/>
              </w:rPr>
            </w:pPr>
            <w:r w:rsidDel="00000000" w:rsidR="00000000" w:rsidRPr="00000000">
              <w:rPr>
                <w:rtl w:val="0"/>
              </w:rPr>
            </w:r>
          </w:p>
        </w:tc>
      </w:tr>
    </w:tbl>
    <w:p w:rsidR="00000000" w:rsidDel="00000000" w:rsidP="00000000" w:rsidRDefault="00000000" w:rsidRPr="00000000" w14:paraId="0000085A">
      <w:pPr>
        <w:rPr>
          <w:sz w:val="18"/>
          <w:szCs w:val="18"/>
        </w:rPr>
      </w:pPr>
      <w:r w:rsidDel="00000000" w:rsidR="00000000" w:rsidRPr="00000000">
        <w:rPr>
          <w:rtl w:val="0"/>
        </w:rPr>
      </w:r>
    </w:p>
    <w:p w:rsidR="00000000" w:rsidDel="00000000" w:rsidP="00000000" w:rsidRDefault="00000000" w:rsidRPr="00000000" w14:paraId="0000085B">
      <w:pPr>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85C">
      <w:pPr>
        <w:pStyle w:val="Heading1"/>
        <w:rPr>
          <w:sz w:val="18"/>
          <w:szCs w:val="18"/>
        </w:rPr>
      </w:pPr>
      <w:bookmarkStart w:colFirst="0" w:colLast="0" w:name="_7wdnwdj7hwus" w:id="55"/>
      <w:bookmarkEnd w:id="55"/>
      <w:hyperlink w:anchor="_bvprouf2ng3w">
        <w:r w:rsidDel="00000000" w:rsidR="00000000" w:rsidRPr="00000000">
          <w:rPr>
            <w:sz w:val="18"/>
            <w:szCs w:val="18"/>
            <w:rtl w:val="0"/>
          </w:rPr>
          <w:t xml:space="preserve">Hypofractionation</w:t>
        </w:r>
      </w:hyperlink>
      <w:r w:rsidDel="00000000" w:rsidR="00000000" w:rsidRPr="00000000">
        <w:rPr>
          <w:rtl w:val="0"/>
        </w:rPr>
      </w:r>
    </w:p>
    <w:p w:rsidR="00000000" w:rsidDel="00000000" w:rsidP="00000000" w:rsidRDefault="00000000" w:rsidRPr="00000000" w14:paraId="0000085D">
      <w:pPr>
        <w:rPr>
          <w:sz w:val="18"/>
          <w:szCs w:val="18"/>
        </w:rPr>
      </w:pPr>
      <w:r w:rsidDel="00000000" w:rsidR="00000000" w:rsidRPr="00000000">
        <w:rPr>
          <w:rtl w:val="0"/>
        </w:rPr>
      </w:r>
    </w:p>
    <w:tbl>
      <w:tblPr>
        <w:tblStyle w:val="Table21"/>
        <w:tblW w:w="20896.224266144814" w:type="dxa"/>
        <w:jc w:val="left"/>
        <w:tblInd w:w="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610"/>
        <w:gridCol w:w="2295"/>
        <w:gridCol w:w="2340"/>
        <w:gridCol w:w="5355"/>
        <w:gridCol w:w="6721.2242661448145"/>
        <w:tblGridChange w:id="0">
          <w:tblGrid>
            <w:gridCol w:w="1575"/>
            <w:gridCol w:w="2610"/>
            <w:gridCol w:w="2295"/>
            <w:gridCol w:w="2340"/>
            <w:gridCol w:w="5355"/>
            <w:gridCol w:w="6721.2242661448145"/>
          </w:tblGrid>
        </w:tblGridChange>
      </w:tblGrid>
      <w:tr>
        <w:trPr>
          <w:trHeight w:val="257.59999999999997"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E">
            <w:pPr>
              <w:pStyle w:val="Heading2"/>
              <w:widowControl w:val="0"/>
              <w:jc w:val="center"/>
              <w:rPr/>
            </w:pPr>
            <w:bookmarkStart w:colFirst="0" w:colLast="0" w:name="_efk5i11qetxs" w:id="56"/>
            <w:bookmarkEnd w:id="56"/>
            <w:hyperlink w:anchor="_bvprouf2ng3w">
              <w:r w:rsidDel="00000000" w:rsidR="00000000" w:rsidRPr="00000000">
                <w:rPr>
                  <w:rtl w:val="0"/>
                </w:rPr>
                <w:t xml:space="preserve">CNS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5F">
            <w:pPr>
              <w:widowControl w:val="0"/>
              <w:jc w:val="center"/>
              <w:rPr>
                <w:b w:val="1"/>
                <w:sz w:val="18"/>
                <w:szCs w:val="18"/>
              </w:rPr>
            </w:pPr>
            <w:r w:rsidDel="00000000" w:rsidR="00000000" w:rsidRPr="00000000">
              <w:rPr>
                <w:sz w:val="18"/>
                <w:szCs w:val="18"/>
                <w:rtl w:val="0"/>
              </w:rPr>
              <w:t xml:space="preserve">[</w:t>
            </w:r>
            <w:hyperlink w:anchor="_z1n7n1n9ds6t">
              <w:r w:rsidDel="00000000" w:rsidR="00000000" w:rsidRPr="00000000">
                <w:rPr>
                  <w:b w:val="1"/>
                  <w:sz w:val="18"/>
                  <w:szCs w:val="18"/>
                  <w:rtl w:val="0"/>
                </w:rPr>
                <w:t xml:space="preserve">8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0">
            <w:pPr>
              <w:widowControl w:val="0"/>
              <w:jc w:val="center"/>
              <w:rPr>
                <w:b w:val="1"/>
                <w:sz w:val="18"/>
                <w:szCs w:val="18"/>
              </w:rPr>
            </w:pPr>
            <w:r w:rsidDel="00000000" w:rsidR="00000000" w:rsidRPr="00000000">
              <w:rPr>
                <w:sz w:val="18"/>
                <w:szCs w:val="18"/>
                <w:rtl w:val="0"/>
              </w:rPr>
              <w:t xml:space="preserve">[</w:t>
            </w:r>
            <w:hyperlink w:anchor="_z1n7n1n9ds6t">
              <w:r w:rsidDel="00000000" w:rsidR="00000000" w:rsidRPr="00000000">
                <w:rPr>
                  <w:b w:val="1"/>
                  <w:sz w:val="18"/>
                  <w:szCs w:val="18"/>
                  <w:rtl w:val="0"/>
                </w:rPr>
                <w:t xml:space="preserve">10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1">
            <w:pPr>
              <w:widowControl w:val="0"/>
              <w:jc w:val="center"/>
              <w:rPr>
                <w:b w:val="1"/>
                <w:sz w:val="18"/>
                <w:szCs w:val="18"/>
              </w:rPr>
            </w:pPr>
            <w:r w:rsidDel="00000000" w:rsidR="00000000" w:rsidRPr="00000000">
              <w:rPr>
                <w:sz w:val="18"/>
                <w:szCs w:val="18"/>
                <w:rtl w:val="0"/>
              </w:rPr>
              <w:t xml:space="preserve">[</w:t>
            </w:r>
            <w:hyperlink w:anchor="_z1n7n1n9ds6t">
              <w:r w:rsidDel="00000000" w:rsidR="00000000" w:rsidRPr="00000000">
                <w:rPr>
                  <w:b w:val="1"/>
                  <w:sz w:val="18"/>
                  <w:szCs w:val="18"/>
                  <w:rtl w:val="0"/>
                </w:rPr>
                <w:t xml:space="preserve">15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2">
            <w:pPr>
              <w:widowControl w:val="0"/>
              <w:jc w:val="center"/>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3">
            <w:pPr>
              <w:rPr>
                <w:b w:val="1"/>
                <w:sz w:val="18"/>
                <w:szCs w:val="18"/>
              </w:rPr>
            </w:pPr>
            <w:r w:rsidDel="00000000" w:rsidR="00000000" w:rsidRPr="00000000">
              <w:rPr>
                <w:b w:val="1"/>
                <w:sz w:val="18"/>
                <w:szCs w:val="18"/>
                <w:rtl w:val="0"/>
              </w:rPr>
              <w:t xml:space="preserve">Brain</w:t>
            </w:r>
          </w:p>
          <w:p w:rsidR="00000000" w:rsidDel="00000000" w:rsidP="00000000" w:rsidRDefault="00000000" w:rsidRPr="00000000" w14:paraId="00000864">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6">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7">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8">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9">
            <w:pPr>
              <w:rPr>
                <w:b w:val="1"/>
                <w:sz w:val="18"/>
                <w:szCs w:val="18"/>
              </w:rPr>
            </w:pPr>
            <w:r w:rsidDel="00000000" w:rsidR="00000000" w:rsidRPr="00000000">
              <w:rPr>
                <w:b w:val="1"/>
                <w:sz w:val="18"/>
                <w:szCs w:val="18"/>
                <w:rtl w:val="0"/>
              </w:rPr>
              <w:t xml:space="preserve">Brainstem</w:t>
            </w:r>
          </w:p>
          <w:p w:rsidR="00000000" w:rsidDel="00000000" w:rsidP="00000000" w:rsidRDefault="00000000" w:rsidRPr="00000000" w14:paraId="0000086A">
            <w:pPr>
              <w:rPr>
                <w:sz w:val="18"/>
                <w:szCs w:val="18"/>
              </w:rPr>
            </w:pPr>
            <w:r w:rsidDel="00000000" w:rsidR="00000000" w:rsidRPr="00000000">
              <w:rPr>
                <w:sz w:val="18"/>
                <w:szCs w:val="18"/>
                <w:rtl w:val="0"/>
              </w:rPr>
              <w:t xml:space="preserve">(not medulla)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B">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C">
            <w:pPr>
              <w:rPr>
                <w:sz w:val="18"/>
                <w:szCs w:val="18"/>
              </w:rPr>
            </w:pPr>
            <w:r w:rsidDel="00000000" w:rsidR="00000000" w:rsidRPr="00000000">
              <w:rPr>
                <w:sz w:val="18"/>
                <w:szCs w:val="18"/>
                <w:rtl w:val="0"/>
              </w:rPr>
              <w:t xml:space="preserve">40.5 Gy</w:t>
            </w:r>
          </w:p>
          <w:p w:rsidR="00000000" w:rsidDel="00000000" w:rsidP="00000000" w:rsidRDefault="00000000" w:rsidRPr="00000000" w14:paraId="0000086D">
            <w:pPr>
              <w:rPr>
                <w:sz w:val="18"/>
                <w:szCs w:val="18"/>
              </w:rPr>
            </w:pPr>
            <w:r w:rsidDel="00000000" w:rsidR="00000000" w:rsidRPr="00000000">
              <w:rPr>
                <w:sz w:val="18"/>
                <w:szCs w:val="18"/>
                <w:rtl w:val="0"/>
              </w:rPr>
              <w:t xml:space="preserve">29.4 Gy (0.5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6F">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bookmarkStart w:colFirst="0" w:colLast="0" w:name="kix.48ht0r4dof7u" w:id="57"/>
          <w:bookmarkEnd w:id="57"/>
          <w:p w:rsidR="00000000" w:rsidDel="00000000" w:rsidP="00000000" w:rsidRDefault="00000000" w:rsidRPr="00000000" w14:paraId="00000870">
            <w:pPr>
              <w:rPr>
                <w:sz w:val="18"/>
                <w:szCs w:val="18"/>
              </w:rPr>
            </w:pPr>
            <w:r w:rsidDel="00000000" w:rsidR="00000000" w:rsidRPr="00000000">
              <w:rPr>
                <w:b w:val="1"/>
                <w:sz w:val="18"/>
                <w:szCs w:val="18"/>
                <w:rtl w:val="0"/>
              </w:rPr>
              <w:t xml:space="preserve">Cord </w:t>
              <w:br w:type="textWrapping"/>
            </w:r>
            <w:r w:rsidDel="00000000" w:rsidR="00000000" w:rsidRPr="00000000">
              <w:rPr>
                <w:sz w:val="18"/>
                <w:szCs w:val="18"/>
                <w:rtl w:val="0"/>
              </w:rPr>
              <w:t xml:space="preserve">(includes medulla)</w:t>
            </w:r>
          </w:p>
          <w:p w:rsidR="00000000" w:rsidDel="00000000" w:rsidP="00000000" w:rsidRDefault="00000000" w:rsidRPr="00000000" w14:paraId="00000871">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72">
            <w:pPr>
              <w:rPr>
                <w:sz w:val="18"/>
                <w:szCs w:val="18"/>
              </w:rPr>
            </w:pPr>
            <w:r w:rsidDel="00000000" w:rsidR="00000000" w:rsidRPr="00000000">
              <w:rPr>
                <w:sz w:val="18"/>
                <w:szCs w:val="18"/>
                <w:rtl w:val="0"/>
              </w:rPr>
              <w:t xml:space="preserve">36.5 Gy </w:t>
            </w:r>
            <w:hyperlink r:id="rId1521">
              <w:r w:rsidDel="00000000" w:rsidR="00000000" w:rsidRPr="00000000">
                <w:rPr>
                  <w:sz w:val="18"/>
                  <w:szCs w:val="18"/>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873">
            <w:pPr>
              <w:rPr>
                <w:sz w:val="18"/>
                <w:szCs w:val="18"/>
              </w:rPr>
            </w:pPr>
            <w:r w:rsidDel="00000000" w:rsidR="00000000" w:rsidRPr="00000000">
              <w:rPr>
                <w:sz w:val="18"/>
                <w:szCs w:val="18"/>
                <w:rtl w:val="0"/>
              </w:rPr>
              <w:t xml:space="preserve">34 Gy (PTV + 3 mm) </w:t>
            </w:r>
            <w:hyperlink r:id="rId152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74">
            <w:pPr>
              <w:rPr>
                <w:sz w:val="18"/>
                <w:szCs w:val="18"/>
              </w:rPr>
            </w:pPr>
            <w:r w:rsidDel="00000000" w:rsidR="00000000" w:rsidRPr="00000000">
              <w:rPr>
                <w:sz w:val="18"/>
                <w:szCs w:val="18"/>
                <w:rtl w:val="0"/>
              </w:rPr>
              <w:t xml:space="preserve">32 Gy (0.5 cc) </w:t>
            </w:r>
            <w:hyperlink r:id="rId1523">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875">
            <w:pPr>
              <w:rPr>
                <w:sz w:val="18"/>
                <w:szCs w:val="18"/>
              </w:rPr>
            </w:pPr>
            <w:r w:rsidDel="00000000" w:rsidR="00000000" w:rsidRPr="00000000">
              <w:rPr>
                <w:sz w:val="18"/>
                <w:szCs w:val="18"/>
                <w:rtl w:val="0"/>
              </w:rPr>
              <w:t xml:space="preserve">32 Gy (0.1 cc) </w:t>
            </w:r>
            <w:hyperlink r:id="rId1524">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52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76">
            <w:pPr>
              <w:rPr>
                <w:sz w:val="18"/>
                <w:szCs w:val="18"/>
              </w:rPr>
            </w:pPr>
            <w:r w:rsidDel="00000000" w:rsidR="00000000" w:rsidRPr="00000000">
              <w:rPr>
                <w:sz w:val="18"/>
                <w:szCs w:val="18"/>
                <w:rtl w:val="0"/>
              </w:rPr>
              <w:t xml:space="preserve">28 Gy </w:t>
            </w:r>
            <w:hyperlink r:id="rId1526">
              <w:r w:rsidDel="00000000" w:rsidR="00000000" w:rsidRPr="00000000">
                <w:rPr>
                  <w:sz w:val="18"/>
                  <w:szCs w:val="18"/>
                  <w:vertAlign w:val="superscript"/>
                  <w:rtl w:val="0"/>
                </w:rPr>
                <w:t xml:space="preserve">VUMC</w:t>
              </w:r>
            </w:hyperlink>
            <w:r w:rsidDel="00000000" w:rsidR="00000000" w:rsidRPr="00000000">
              <w:rPr>
                <w:rtl w:val="0"/>
              </w:rPr>
            </w:r>
          </w:p>
          <w:p w:rsidR="00000000" w:rsidDel="00000000" w:rsidP="00000000" w:rsidRDefault="00000000" w:rsidRPr="00000000" w14:paraId="00000877">
            <w:pPr>
              <w:rPr>
                <w:sz w:val="18"/>
                <w:szCs w:val="18"/>
              </w:rPr>
            </w:pPr>
            <w:r w:rsidDel="00000000" w:rsidR="00000000" w:rsidRPr="00000000">
              <w:rPr>
                <w:sz w:val="18"/>
                <w:szCs w:val="18"/>
                <w:rtl w:val="0"/>
              </w:rPr>
              <w:t xml:space="preserve">25 Gy (0.1 cc)</w:t>
            </w:r>
          </w:p>
          <w:p w:rsidR="00000000" w:rsidDel="00000000" w:rsidP="00000000" w:rsidRDefault="00000000" w:rsidRPr="00000000" w14:paraId="00000878">
            <w:pPr>
              <w:rPr>
                <w:sz w:val="18"/>
                <w:szCs w:val="18"/>
              </w:rPr>
            </w:pPr>
            <w:r w:rsidDel="00000000" w:rsidR="00000000" w:rsidRPr="00000000">
              <w:rPr>
                <w:sz w:val="18"/>
                <w:szCs w:val="18"/>
                <w:rtl w:val="0"/>
              </w:rPr>
              <w:t xml:space="preserve">27 Gy (0.25 cc)</w:t>
            </w:r>
            <w:hyperlink r:id="rId1527">
              <w:r w:rsidDel="00000000" w:rsidR="00000000" w:rsidRPr="00000000">
                <w:rPr>
                  <w:sz w:val="18"/>
                  <w:szCs w:val="18"/>
                  <w:vertAlign w:val="superscript"/>
                  <w:rtl w:val="0"/>
                </w:rPr>
                <w:t xml:space="preserve">0813 extrapolation</w:t>
              </w:r>
            </w:hyperlink>
            <w:r w:rsidDel="00000000" w:rsidR="00000000" w:rsidRPr="00000000">
              <w:rPr>
                <w:rtl w:val="0"/>
              </w:rPr>
            </w:r>
          </w:p>
          <w:p w:rsidR="00000000" w:rsidDel="00000000" w:rsidP="00000000" w:rsidRDefault="00000000" w:rsidRPr="00000000" w14:paraId="00000879">
            <w:pPr>
              <w:rPr>
                <w:sz w:val="18"/>
                <w:szCs w:val="18"/>
              </w:rPr>
            </w:pPr>
            <w:r w:rsidDel="00000000" w:rsidR="00000000" w:rsidRPr="00000000">
              <w:rPr>
                <w:sz w:val="18"/>
                <w:szCs w:val="18"/>
                <w:rtl w:val="0"/>
              </w:rPr>
              <w:t xml:space="preserve">15.5 Gy (0.5 cc)</w:t>
            </w:r>
            <w:hyperlink r:id="rId1528">
              <w:r w:rsidDel="00000000" w:rsidR="00000000" w:rsidRPr="00000000">
                <w:rPr>
                  <w:sz w:val="18"/>
                  <w:szCs w:val="18"/>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7A">
            <w:pPr>
              <w:rPr>
                <w:sz w:val="18"/>
                <w:szCs w:val="18"/>
                <w:vertAlign w:val="superscript"/>
              </w:rPr>
            </w:pPr>
            <w:r w:rsidDel="00000000" w:rsidR="00000000" w:rsidRPr="00000000">
              <w:rPr>
                <w:sz w:val="18"/>
                <w:szCs w:val="18"/>
                <w:rtl w:val="0"/>
              </w:rPr>
              <w:t xml:space="preserve">40 Gy </w:t>
            </w:r>
            <w:hyperlink r:id="rId1529">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530">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7B">
            <w:pPr>
              <w:rPr>
                <w:sz w:val="18"/>
                <w:szCs w:val="18"/>
                <w:vertAlign w:val="superscript"/>
              </w:rPr>
            </w:pPr>
            <w:r w:rsidDel="00000000" w:rsidR="00000000" w:rsidRPr="00000000">
              <w:rPr>
                <w:sz w:val="18"/>
                <w:szCs w:val="18"/>
                <w:rtl w:val="0"/>
              </w:rPr>
              <w:t xml:space="preserve">35 Gy (1 cc) </w:t>
            </w:r>
            <w:hyperlink r:id="rId1531">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7C">
            <w:pPr>
              <w:rPr>
                <w:sz w:val="18"/>
                <w:szCs w:val="18"/>
              </w:rPr>
            </w:pPr>
            <w:r w:rsidDel="00000000" w:rsidR="00000000" w:rsidRPr="00000000">
              <w:rPr>
                <w:sz w:val="18"/>
                <w:szCs w:val="18"/>
                <w:rtl w:val="0"/>
              </w:rPr>
              <w:t xml:space="preserve">34 Gy </w:t>
            </w:r>
            <w:hyperlink r:id="rId1532">
              <w:r w:rsidDel="00000000" w:rsidR="00000000" w:rsidRPr="00000000">
                <w:rPr>
                  <w:sz w:val="18"/>
                  <w:szCs w:val="18"/>
                  <w:vertAlign w:val="superscript"/>
                  <w:rtl w:val="0"/>
                </w:rPr>
                <w:t xml:space="preserve">04-38</w:t>
              </w:r>
            </w:hyperlink>
            <w:r w:rsidDel="00000000" w:rsidR="00000000" w:rsidRPr="00000000">
              <w:rPr>
                <w:rtl w:val="0"/>
              </w:rPr>
            </w:r>
          </w:p>
          <w:p w:rsidR="00000000" w:rsidDel="00000000" w:rsidP="00000000" w:rsidRDefault="00000000" w:rsidRPr="00000000" w14:paraId="0000087D">
            <w:pPr>
              <w:rPr>
                <w:sz w:val="18"/>
                <w:szCs w:val="18"/>
              </w:rPr>
            </w:pPr>
            <w:r w:rsidDel="00000000" w:rsidR="00000000" w:rsidRPr="00000000">
              <w:rPr>
                <w:sz w:val="18"/>
                <w:szCs w:val="18"/>
                <w:rtl w:val="0"/>
              </w:rPr>
              <w:t xml:space="preserve">34 Gy (PTV + 3 mm) </w:t>
            </w:r>
            <w:hyperlink r:id="rId1533">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7E">
            <w:pPr>
              <w:rPr>
                <w:sz w:val="18"/>
                <w:szCs w:val="18"/>
              </w:rPr>
            </w:pPr>
            <w:r w:rsidDel="00000000" w:rsidR="00000000" w:rsidRPr="00000000">
              <w:rPr>
                <w:sz w:val="18"/>
                <w:szCs w:val="18"/>
                <w:rtl w:val="0"/>
              </w:rPr>
              <w:t xml:space="preserve">32 Gy (0.1 cc) </w:t>
            </w:r>
            <w:hyperlink r:id="rId1534">
              <w:r w:rsidDel="00000000" w:rsidR="00000000" w:rsidRPr="00000000">
                <w:rPr>
                  <w:sz w:val="18"/>
                  <w:szCs w:val="18"/>
                  <w:vertAlign w:val="superscript"/>
                  <w:rtl w:val="0"/>
                </w:rPr>
                <w:t xml:space="preserve">UK</w:t>
              </w:r>
            </w:hyperlink>
            <w:r w:rsidDel="00000000" w:rsidR="00000000" w:rsidRPr="00000000">
              <w:rPr>
                <w:sz w:val="18"/>
                <w:szCs w:val="18"/>
                <w:vertAlign w:val="superscript"/>
                <w:rtl w:val="0"/>
              </w:rPr>
              <w:t xml:space="preserve">, </w:t>
            </w:r>
            <w:hyperlink r:id="rId153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7F">
            <w:pPr>
              <w:rPr>
                <w:sz w:val="18"/>
                <w:szCs w:val="18"/>
              </w:rPr>
            </w:pPr>
            <w:r w:rsidDel="00000000" w:rsidR="00000000" w:rsidRPr="00000000">
              <w:rPr>
                <w:sz w:val="18"/>
                <w:szCs w:val="18"/>
                <w:rtl w:val="0"/>
              </w:rPr>
              <w:t xml:space="preserve">29.4 Gy (0.35 cc)</w:t>
            </w:r>
          </w:p>
          <w:p w:rsidR="00000000" w:rsidDel="00000000" w:rsidP="00000000" w:rsidRDefault="00000000" w:rsidRPr="00000000" w14:paraId="00000880">
            <w:pPr>
              <w:rPr>
                <w:sz w:val="18"/>
                <w:szCs w:val="18"/>
              </w:rPr>
            </w:pPr>
            <w:r w:rsidDel="00000000" w:rsidR="00000000" w:rsidRPr="00000000">
              <w:rPr>
                <w:sz w:val="18"/>
                <w:szCs w:val="18"/>
                <w:rtl w:val="0"/>
              </w:rPr>
              <w:t xml:space="preserve">17.9 Gy (1.2 cc)</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1">
            <w:pPr>
              <w:rPr>
                <w:sz w:val="18"/>
                <w:szCs w:val="18"/>
              </w:rPr>
            </w:pPr>
            <w:r w:rsidDel="00000000" w:rsidR="00000000" w:rsidRPr="00000000">
              <w:rPr>
                <w:sz w:val="18"/>
                <w:szCs w:val="18"/>
                <w:rtl w:val="0"/>
              </w:rPr>
              <w:t xml:space="preserve">39.5 Gy </w:t>
            </w:r>
            <w:hyperlink r:id="rId153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82">
            <w:pPr>
              <w:rPr>
                <w:sz w:val="18"/>
                <w:szCs w:val="18"/>
              </w:rPr>
            </w:pPr>
            <w:r w:rsidDel="00000000" w:rsidR="00000000" w:rsidRPr="00000000">
              <w:rPr>
                <w:sz w:val="18"/>
                <w:szCs w:val="18"/>
                <w:rtl w:val="0"/>
              </w:rPr>
              <w:t xml:space="preserve">42 Gy (PTV + 3 mm) </w:t>
            </w:r>
            <w:hyperlink r:id="rId153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83">
            <w:pPr>
              <w:rPr>
                <w:sz w:val="18"/>
                <w:szCs w:val="18"/>
              </w:rPr>
            </w:pPr>
            <w:r w:rsidDel="00000000" w:rsidR="00000000" w:rsidRPr="00000000">
              <w:rPr>
                <w:sz w:val="18"/>
                <w:szCs w:val="18"/>
                <w:rtl w:val="0"/>
              </w:rPr>
              <w:t xml:space="preserve">30 Gy </w:t>
            </w:r>
            <w:hyperlink r:id="rId1538">
              <w:r w:rsidDel="00000000" w:rsidR="00000000" w:rsidRPr="00000000">
                <w:rPr>
                  <w:sz w:val="18"/>
                  <w:szCs w:val="18"/>
                  <w:vertAlign w:val="superscript"/>
                  <w:rtl w:val="0"/>
                </w:rPr>
                <w:t xml:space="preserve">PRO 2020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4">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5">
            <w:pPr>
              <w:rPr>
                <w:b w:val="1"/>
                <w:sz w:val="18"/>
                <w:szCs w:val="18"/>
              </w:rPr>
            </w:pPr>
            <w:r w:rsidDel="00000000" w:rsidR="00000000" w:rsidRPr="00000000">
              <w:rPr>
                <w:b w:val="1"/>
                <w:sz w:val="18"/>
                <w:szCs w:val="18"/>
                <w:rtl w:val="0"/>
              </w:rPr>
              <w:t xml:space="preserve">OC/ON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6">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7">
            <w:pPr>
              <w:rPr>
                <w:sz w:val="18"/>
                <w:szCs w:val="18"/>
              </w:rPr>
            </w:pPr>
            <w:r w:rsidDel="00000000" w:rsidR="00000000" w:rsidRPr="00000000">
              <w:rPr>
                <w:sz w:val="18"/>
                <w:szCs w:val="18"/>
                <w:rtl w:val="0"/>
              </w:rPr>
              <w:t xml:space="preserve">32.2 Gy</w:t>
            </w:r>
          </w:p>
          <w:p w:rsidR="00000000" w:rsidDel="00000000" w:rsidP="00000000" w:rsidRDefault="00000000" w:rsidRPr="00000000" w14:paraId="00000888">
            <w:pPr>
              <w:rPr>
                <w:sz w:val="18"/>
                <w:szCs w:val="18"/>
              </w:rPr>
            </w:pPr>
            <w:r w:rsidDel="00000000" w:rsidR="00000000" w:rsidRPr="00000000">
              <w:rPr>
                <w:sz w:val="18"/>
                <w:szCs w:val="18"/>
                <w:rtl w:val="0"/>
              </w:rPr>
              <w:t xml:space="preserve">29.4 (0.2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9">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A">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B">
            <w:pPr>
              <w:rPr>
                <w:b w:val="1"/>
                <w:sz w:val="18"/>
                <w:szCs w:val="18"/>
              </w:rPr>
            </w:pPr>
            <w:r w:rsidDel="00000000" w:rsidR="00000000" w:rsidRPr="00000000">
              <w:rPr>
                <w:b w:val="1"/>
                <w:sz w:val="18"/>
                <w:szCs w:val="18"/>
                <w:rtl w:val="0"/>
              </w:rPr>
              <w:t xml:space="preserve">Cochlea</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C">
            <w:pPr>
              <w:widowControl w:val="0"/>
              <w:rPr>
                <w:b w:val="1"/>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D">
            <w:pPr>
              <w:widowControl w:val="0"/>
              <w:rPr>
                <w:sz w:val="18"/>
                <w:szCs w:val="18"/>
              </w:rPr>
            </w:pPr>
            <w:r w:rsidDel="00000000" w:rsidR="00000000" w:rsidRPr="00000000">
              <w:rPr>
                <w:sz w:val="18"/>
                <w:szCs w:val="18"/>
                <w:rtl w:val="0"/>
              </w:rPr>
              <w:t xml:space="preserve">32.2 Gy</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E">
            <w:pPr>
              <w:widowControl w:val="0"/>
              <w:rPr>
                <w:b w:val="1"/>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8F">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0">
            <w:pPr>
              <w:rPr>
                <w:sz w:val="18"/>
                <w:szCs w:val="18"/>
              </w:rPr>
            </w:pPr>
            <w:r w:rsidDel="00000000" w:rsidR="00000000" w:rsidRPr="00000000">
              <w:rPr>
                <w:sz w:val="18"/>
                <w:szCs w:val="18"/>
                <w:rtl w:val="0"/>
              </w:rPr>
              <w:t xml:space="preserve">Pituitary</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1">
            <w:pPr>
              <w:widowControl w:val="0"/>
              <w:rPr>
                <w:b w:val="1"/>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2">
            <w:pPr>
              <w:widowControl w:val="0"/>
              <w:rPr>
                <w:b w:val="1"/>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3">
            <w:pPr>
              <w:widowControl w:val="0"/>
              <w:rPr>
                <w:b w:val="1"/>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4">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5">
            <w:pPr>
              <w:rPr>
                <w:sz w:val="18"/>
                <w:szCs w:val="18"/>
              </w:rPr>
            </w:pPr>
            <w:r w:rsidDel="00000000" w:rsidR="00000000" w:rsidRPr="00000000">
              <w:rPr>
                <w:sz w:val="18"/>
                <w:szCs w:val="18"/>
                <w:rtl w:val="0"/>
              </w:rPr>
              <w:t xml:space="preserve">Hippocampus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6">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7">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8">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9">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A">
            <w:pPr>
              <w:rPr>
                <w:b w:val="1"/>
                <w:sz w:val="18"/>
                <w:szCs w:val="18"/>
              </w:rPr>
            </w:pPr>
            <w:r w:rsidDel="00000000" w:rsidR="00000000" w:rsidRPr="00000000">
              <w:rPr>
                <w:b w:val="1"/>
                <w:sz w:val="18"/>
                <w:szCs w:val="18"/>
                <w:rtl w:val="0"/>
              </w:rPr>
              <w:t xml:space="preserve">Lens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B">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C">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D">
            <w:pPr>
              <w:widowControl w:val="0"/>
              <w:rPr>
                <w:sz w:val="18"/>
                <w:szCs w:val="18"/>
                <w:vertAlign w:val="superscript"/>
              </w:rPr>
            </w:pPr>
            <w:r w:rsidDel="00000000" w:rsidR="00000000" w:rsidRPr="00000000">
              <w:rPr>
                <w:sz w:val="18"/>
                <w:szCs w:val="18"/>
                <w:rtl w:val="0"/>
              </w:rPr>
              <w:t xml:space="preserve">4 Gy </w:t>
            </w:r>
            <w:hyperlink r:id="rId1539">
              <w:r w:rsidDel="00000000" w:rsidR="00000000" w:rsidRPr="00000000">
                <w:rPr>
                  <w:sz w:val="18"/>
                  <w:szCs w:val="18"/>
                  <w:vertAlign w:val="superscript"/>
                  <w:rtl w:val="0"/>
                </w:rPr>
                <w:t xml:space="preserve">Perry</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E">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9F">
            <w:pPr>
              <w:rPr>
                <w:b w:val="1"/>
                <w:sz w:val="18"/>
                <w:szCs w:val="18"/>
              </w:rPr>
            </w:pPr>
            <w:r w:rsidDel="00000000" w:rsidR="00000000" w:rsidRPr="00000000">
              <w:rPr>
                <w:b w:val="1"/>
                <w:sz w:val="18"/>
                <w:szCs w:val="18"/>
                <w:rtl w:val="0"/>
              </w:rPr>
              <w:t xml:space="preserve">Orbit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0">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1">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2">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3">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4">
            <w:pPr>
              <w:rPr>
                <w:sz w:val="18"/>
                <w:szCs w:val="18"/>
              </w:rPr>
            </w:pPr>
            <w:r w:rsidDel="00000000" w:rsidR="00000000" w:rsidRPr="00000000">
              <w:rPr>
                <w:sz w:val="18"/>
                <w:szCs w:val="18"/>
                <w:rtl w:val="0"/>
              </w:rPr>
              <w:t xml:space="preserve">Retina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5">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6">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7">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8">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9">
            <w:pPr>
              <w:rPr>
                <w:b w:val="1"/>
                <w:sz w:val="18"/>
                <w:szCs w:val="18"/>
              </w:rPr>
            </w:pPr>
            <w:r w:rsidDel="00000000" w:rsidR="00000000" w:rsidRPr="00000000">
              <w:rPr>
                <w:b w:val="1"/>
                <w:sz w:val="18"/>
                <w:szCs w:val="18"/>
                <w:rtl w:val="0"/>
              </w:rPr>
              <w:t xml:space="preserve">Brachial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A">
            <w:pPr>
              <w:widowControl w:val="0"/>
              <w:rPr>
                <w:sz w:val="18"/>
                <w:szCs w:val="18"/>
              </w:rPr>
            </w:pPr>
            <w:r w:rsidDel="00000000" w:rsidR="00000000" w:rsidRPr="00000000">
              <w:rPr>
                <w:sz w:val="18"/>
                <w:szCs w:val="18"/>
                <w:rtl w:val="0"/>
              </w:rPr>
              <w:t xml:space="preserve">38 Gy (0.5 cc) </w:t>
            </w:r>
            <w:hyperlink r:id="rId1540">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8AB">
            <w:pPr>
              <w:widowControl w:val="0"/>
              <w:rPr>
                <w:sz w:val="18"/>
                <w:szCs w:val="18"/>
              </w:rPr>
            </w:pPr>
            <w:r w:rsidDel="00000000" w:rsidR="00000000" w:rsidRPr="00000000">
              <w:rPr>
                <w:sz w:val="18"/>
                <w:szCs w:val="18"/>
                <w:rtl w:val="0"/>
              </w:rPr>
              <w:t xml:space="preserve">41.36 Gy (0.5 cc) </w:t>
            </w:r>
            <w:hyperlink r:id="rId1541">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8AC">
            <w:pPr>
              <w:widowControl w:val="0"/>
              <w:rPr>
                <w:sz w:val="18"/>
                <w:szCs w:val="18"/>
              </w:rPr>
            </w:pPr>
            <w:r w:rsidDel="00000000" w:rsidR="00000000" w:rsidRPr="00000000">
              <w:rPr>
                <w:sz w:val="18"/>
                <w:szCs w:val="18"/>
                <w:rtl w:val="0"/>
              </w:rPr>
              <w:t xml:space="preserve">39 Gy </w:t>
            </w:r>
            <w:hyperlink r:id="rId154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AD">
            <w:pPr>
              <w:widowControl w:val="0"/>
              <w:rPr>
                <w:sz w:val="18"/>
                <w:szCs w:val="18"/>
              </w:rPr>
            </w:pPr>
            <w:r w:rsidDel="00000000" w:rsidR="00000000" w:rsidRPr="00000000">
              <w:rPr>
                <w:sz w:val="18"/>
                <w:szCs w:val="18"/>
                <w:rtl w:val="0"/>
              </w:rPr>
              <w:t xml:space="preserve">27-38 Gy (0.5 cc) </w:t>
            </w:r>
            <w:hyperlink r:id="rId1543">
              <w:r w:rsidDel="00000000" w:rsidR="00000000" w:rsidRPr="00000000">
                <w:rPr>
                  <w:sz w:val="18"/>
                  <w:szCs w:val="18"/>
                  <w:vertAlign w:val="superscript"/>
                  <w:rtl w:val="0"/>
                </w:rPr>
                <w:t xml:space="preserve">UK</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AE">
            <w:pPr>
              <w:widowControl w:val="0"/>
              <w:rPr>
                <w:sz w:val="18"/>
                <w:szCs w:val="18"/>
                <w:vertAlign w:val="superscript"/>
              </w:rPr>
            </w:pPr>
            <w:r w:rsidDel="00000000" w:rsidR="00000000" w:rsidRPr="00000000">
              <w:rPr>
                <w:sz w:val="18"/>
                <w:szCs w:val="18"/>
                <w:rtl w:val="0"/>
              </w:rPr>
              <w:t xml:space="preserve">55 Gy </w:t>
            </w:r>
            <w:hyperlink r:id="rId1544">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545">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AF">
            <w:pPr>
              <w:widowControl w:val="0"/>
              <w:rPr>
                <w:sz w:val="18"/>
                <w:szCs w:val="18"/>
                <w:vertAlign w:val="superscript"/>
              </w:rPr>
            </w:pPr>
            <w:r w:rsidDel="00000000" w:rsidR="00000000" w:rsidRPr="00000000">
              <w:rPr>
                <w:sz w:val="18"/>
                <w:szCs w:val="18"/>
                <w:rtl w:val="0"/>
              </w:rPr>
              <w:t xml:space="preserve">50 Gy (0.2 cc) </w:t>
            </w:r>
            <w:hyperlink r:id="rId1546">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B0">
            <w:pPr>
              <w:widowControl w:val="0"/>
              <w:rPr>
                <w:sz w:val="18"/>
                <w:szCs w:val="18"/>
              </w:rPr>
            </w:pPr>
            <w:r w:rsidDel="00000000" w:rsidR="00000000" w:rsidRPr="00000000">
              <w:rPr>
                <w:sz w:val="18"/>
                <w:szCs w:val="18"/>
                <w:rtl w:val="0"/>
              </w:rPr>
              <w:t xml:space="preserve">39 Gy </w:t>
            </w:r>
            <w:hyperlink r:id="rId154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B1">
            <w:pPr>
              <w:widowControl w:val="0"/>
              <w:rPr>
                <w:sz w:val="18"/>
                <w:szCs w:val="18"/>
              </w:rPr>
            </w:pPr>
            <w:r w:rsidDel="00000000" w:rsidR="00000000" w:rsidRPr="00000000">
              <w:rPr>
                <w:sz w:val="18"/>
                <w:szCs w:val="18"/>
                <w:rtl w:val="0"/>
              </w:rPr>
              <w:t xml:space="preserve">34.9 Gy (3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2">
            <w:pPr>
              <w:widowControl w:val="0"/>
              <w:rPr>
                <w:sz w:val="18"/>
                <w:szCs w:val="18"/>
              </w:rPr>
            </w:pPr>
            <w:r w:rsidDel="00000000" w:rsidR="00000000" w:rsidRPr="00000000">
              <w:rPr>
                <w:sz w:val="18"/>
                <w:szCs w:val="18"/>
                <w:rtl w:val="0"/>
              </w:rPr>
              <w:t xml:space="preserve">50 Gy </w:t>
            </w:r>
            <w:hyperlink r:id="rId1548">
              <w:r w:rsidDel="00000000" w:rsidR="00000000" w:rsidRPr="00000000">
                <w:rPr>
                  <w:sz w:val="18"/>
                  <w:szCs w:val="18"/>
                  <w:vertAlign w:val="superscript"/>
                  <w:rtl w:val="0"/>
                </w:rPr>
                <w:t xml:space="preserve">SUNSET</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3">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4">
            <w:pPr>
              <w:rPr>
                <w:b w:val="1"/>
                <w:color w:val="cccccc"/>
                <w:sz w:val="18"/>
                <w:szCs w:val="18"/>
              </w:rPr>
            </w:pPr>
            <w:r w:rsidDel="00000000" w:rsidR="00000000" w:rsidRPr="00000000">
              <w:rPr>
                <w:b w:val="1"/>
                <w:sz w:val="18"/>
                <w:szCs w:val="18"/>
                <w:rtl w:val="0"/>
              </w:rPr>
              <w:t xml:space="preserve">Cauda Equina</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6">
            <w:pPr>
              <w:rPr>
                <w:sz w:val="18"/>
                <w:szCs w:val="18"/>
              </w:rPr>
            </w:pPr>
            <w:r w:rsidDel="00000000" w:rsidR="00000000" w:rsidRPr="00000000">
              <w:rPr>
                <w:sz w:val="18"/>
                <w:szCs w:val="18"/>
                <w:rtl w:val="0"/>
              </w:rPr>
              <w:t xml:space="preserve">41.9 Gy</w:t>
            </w:r>
          </w:p>
          <w:p w:rsidR="00000000" w:rsidDel="00000000" w:rsidP="00000000" w:rsidRDefault="00000000" w:rsidRPr="00000000" w14:paraId="000008B7">
            <w:pPr>
              <w:rPr>
                <w:sz w:val="18"/>
                <w:szCs w:val="18"/>
              </w:rPr>
            </w:pPr>
            <w:r w:rsidDel="00000000" w:rsidR="00000000" w:rsidRPr="00000000">
              <w:rPr>
                <w:sz w:val="18"/>
                <w:szCs w:val="18"/>
                <w:rtl w:val="0"/>
              </w:rPr>
              <w:t xml:space="preserve">39.1 Gy (5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8">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9">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A">
            <w:pPr>
              <w:rPr>
                <w:b w:val="1"/>
                <w:sz w:val="18"/>
                <w:szCs w:val="18"/>
              </w:rPr>
            </w:pPr>
            <w:r w:rsidDel="00000000" w:rsidR="00000000" w:rsidRPr="00000000">
              <w:rPr>
                <w:b w:val="1"/>
                <w:sz w:val="18"/>
                <w:szCs w:val="18"/>
                <w:rtl w:val="0"/>
              </w:rPr>
              <w:t xml:space="preserve">Sacral Plexus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B">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C">
            <w:pPr>
              <w:rPr>
                <w:sz w:val="18"/>
                <w:szCs w:val="18"/>
              </w:rPr>
            </w:pPr>
            <w:r w:rsidDel="00000000" w:rsidR="00000000" w:rsidRPr="00000000">
              <w:rPr>
                <w:sz w:val="18"/>
                <w:szCs w:val="18"/>
                <w:rtl w:val="0"/>
              </w:rPr>
              <w:t xml:space="preserve">41.9 Gy</w:t>
            </w:r>
          </w:p>
          <w:p w:rsidR="00000000" w:rsidDel="00000000" w:rsidP="00000000" w:rsidRDefault="00000000" w:rsidRPr="00000000" w14:paraId="000008BD">
            <w:pPr>
              <w:rPr>
                <w:sz w:val="18"/>
                <w:szCs w:val="18"/>
              </w:rPr>
            </w:pPr>
            <w:r w:rsidDel="00000000" w:rsidR="00000000" w:rsidRPr="00000000">
              <w:rPr>
                <w:sz w:val="18"/>
                <w:szCs w:val="18"/>
                <w:rtl w:val="0"/>
              </w:rPr>
              <w:t xml:space="preserve">39.1 Gy (5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BF">
            <w:pPr>
              <w:rPr>
                <w:sz w:val="18"/>
                <w:szCs w:val="18"/>
              </w:rPr>
            </w:pPr>
            <w:r w:rsidDel="00000000" w:rsidR="00000000" w:rsidRPr="00000000">
              <w:rPr>
                <w:rtl w:val="0"/>
              </w:rPr>
            </w:r>
          </w:p>
        </w:tc>
      </w:tr>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0">
            <w:pPr>
              <w:pStyle w:val="Heading2"/>
              <w:jc w:val="center"/>
              <w:rPr/>
            </w:pPr>
            <w:bookmarkStart w:colFirst="0" w:colLast="0" w:name="_wm5mn5dnqcqb" w:id="58"/>
            <w:bookmarkEnd w:id="58"/>
            <w:hyperlink w:anchor="_7wdnwdj7hwus">
              <w:r w:rsidDel="00000000" w:rsidR="00000000" w:rsidRPr="00000000">
                <w:rPr>
                  <w:rtl w:val="0"/>
                </w:rPr>
                <w:t xml:space="preserve">H&amp;N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1">
            <w:pPr>
              <w:widowControl w:val="0"/>
              <w:jc w:val="center"/>
              <w:rPr>
                <w:b w:val="1"/>
                <w:sz w:val="18"/>
                <w:szCs w:val="18"/>
              </w:rPr>
            </w:pPr>
            <w:r w:rsidDel="00000000" w:rsidR="00000000" w:rsidRPr="00000000">
              <w:rPr>
                <w:sz w:val="18"/>
                <w:szCs w:val="18"/>
                <w:rtl w:val="0"/>
              </w:rPr>
              <w:t xml:space="preserve">[</w:t>
            </w:r>
            <w:hyperlink w:anchor="_b6c4y9fe6v3v">
              <w:r w:rsidDel="00000000" w:rsidR="00000000" w:rsidRPr="00000000">
                <w:rPr>
                  <w:b w:val="1"/>
                  <w:sz w:val="18"/>
                  <w:szCs w:val="18"/>
                  <w:rtl w:val="0"/>
                </w:rPr>
                <w:t xml:space="preserve">8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2">
            <w:pPr>
              <w:widowControl w:val="0"/>
              <w:jc w:val="center"/>
              <w:rPr>
                <w:b w:val="1"/>
                <w:sz w:val="18"/>
                <w:szCs w:val="18"/>
              </w:rPr>
            </w:pPr>
            <w:r w:rsidDel="00000000" w:rsidR="00000000" w:rsidRPr="00000000">
              <w:rPr>
                <w:sz w:val="18"/>
                <w:szCs w:val="18"/>
                <w:rtl w:val="0"/>
              </w:rPr>
              <w:t xml:space="preserve">[</w:t>
            </w:r>
            <w:hyperlink w:anchor="_b6c4y9fe6v3v">
              <w:r w:rsidDel="00000000" w:rsidR="00000000" w:rsidRPr="00000000">
                <w:rPr>
                  <w:b w:val="1"/>
                  <w:sz w:val="18"/>
                  <w:szCs w:val="18"/>
                  <w:rtl w:val="0"/>
                </w:rPr>
                <w:t xml:space="preserve">10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3">
            <w:pPr>
              <w:widowControl w:val="0"/>
              <w:jc w:val="center"/>
              <w:rPr>
                <w:b w:val="1"/>
                <w:sz w:val="18"/>
                <w:szCs w:val="18"/>
              </w:rPr>
            </w:pPr>
            <w:r w:rsidDel="00000000" w:rsidR="00000000" w:rsidRPr="00000000">
              <w:rPr>
                <w:sz w:val="18"/>
                <w:szCs w:val="18"/>
                <w:rtl w:val="0"/>
              </w:rPr>
              <w:t xml:space="preserve">[</w:t>
            </w:r>
            <w:hyperlink w:anchor="_b6c4y9fe6v3v">
              <w:r w:rsidDel="00000000" w:rsidR="00000000" w:rsidRPr="00000000">
                <w:rPr>
                  <w:b w:val="1"/>
                  <w:sz w:val="18"/>
                  <w:szCs w:val="18"/>
                  <w:rtl w:val="0"/>
                </w:rPr>
                <w:t xml:space="preserve">15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4">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5">
            <w:pPr>
              <w:rPr>
                <w:b w:val="1"/>
                <w:sz w:val="18"/>
                <w:szCs w:val="18"/>
              </w:rPr>
            </w:pPr>
            <w:r w:rsidDel="00000000" w:rsidR="00000000" w:rsidRPr="00000000">
              <w:rPr>
                <w:b w:val="1"/>
                <w:sz w:val="18"/>
                <w:szCs w:val="18"/>
                <w:rtl w:val="0"/>
              </w:rPr>
              <w:t xml:space="preserve">Cartilage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6">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7">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8">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9">
            <w:pPr>
              <w:rPr>
                <w:sz w:val="18"/>
                <w:szCs w:val="18"/>
              </w:rPr>
            </w:pPr>
            <w:r w:rsidDel="00000000" w:rsidR="00000000" w:rsidRPr="00000000">
              <w:rPr>
                <w:sz w:val="18"/>
                <w:szCs w:val="18"/>
                <w:rtl w:val="0"/>
              </w:rPr>
              <w:t xml:space="preserve">Chondritis is rare if fraction size &lt; 3 Gy</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A">
            <w:pPr>
              <w:rPr>
                <w:b w:val="1"/>
                <w:sz w:val="18"/>
                <w:szCs w:val="18"/>
              </w:rPr>
            </w:pPr>
            <w:r w:rsidDel="00000000" w:rsidR="00000000" w:rsidRPr="00000000">
              <w:rPr>
                <w:b w:val="1"/>
                <w:sz w:val="18"/>
                <w:szCs w:val="18"/>
                <w:rtl w:val="0"/>
              </w:rPr>
              <w:t xml:space="preserve">Skin </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B">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CC">
            <w:pPr>
              <w:widowControl w:val="0"/>
              <w:rPr>
                <w:sz w:val="18"/>
                <w:szCs w:val="18"/>
              </w:rPr>
            </w:pPr>
            <w:r w:rsidDel="00000000" w:rsidR="00000000" w:rsidRPr="00000000">
              <w:rPr>
                <w:sz w:val="18"/>
                <w:szCs w:val="18"/>
                <w:rtl w:val="0"/>
              </w:rPr>
              <w:t xml:space="preserve">82 Gy </w:t>
            </w:r>
            <w:hyperlink r:id="rId1549">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CD">
            <w:pPr>
              <w:widowControl w:val="0"/>
              <w:rPr>
                <w:sz w:val="18"/>
                <w:szCs w:val="18"/>
              </w:rPr>
            </w:pPr>
            <w:r w:rsidDel="00000000" w:rsidR="00000000" w:rsidRPr="00000000">
              <w:rPr>
                <w:sz w:val="18"/>
                <w:szCs w:val="18"/>
                <w:rtl w:val="0"/>
              </w:rPr>
              <w:t xml:space="preserve">52.3 Gy</w:t>
            </w:r>
          </w:p>
          <w:p w:rsidR="00000000" w:rsidDel="00000000" w:rsidP="00000000" w:rsidRDefault="00000000" w:rsidRPr="00000000" w14:paraId="000008CE">
            <w:pPr>
              <w:widowControl w:val="0"/>
              <w:rPr>
                <w:sz w:val="18"/>
                <w:szCs w:val="18"/>
              </w:rPr>
            </w:pPr>
            <w:r w:rsidDel="00000000" w:rsidR="00000000" w:rsidRPr="00000000">
              <w:rPr>
                <w:sz w:val="18"/>
                <w:szCs w:val="18"/>
                <w:rtl w:val="0"/>
              </w:rPr>
              <w:t xml:space="preserve">50 Gy (60 cc) </w:t>
            </w:r>
            <w:hyperlink r:id="rId1550">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CF">
            <w:pPr>
              <w:widowControl w:val="0"/>
              <w:rPr>
                <w:sz w:val="18"/>
                <w:szCs w:val="18"/>
              </w:rPr>
            </w:pPr>
            <w:r w:rsidDel="00000000" w:rsidR="00000000" w:rsidRPr="00000000">
              <w:rPr>
                <w:sz w:val="18"/>
                <w:szCs w:val="18"/>
                <w:rtl w:val="0"/>
              </w:rPr>
              <w:t xml:space="preserve">48.1 Gy (10 cc)</w:t>
            </w:r>
          </w:p>
          <w:p w:rsidR="00000000" w:rsidDel="00000000" w:rsidP="00000000" w:rsidRDefault="00000000" w:rsidRPr="00000000" w14:paraId="000008D0">
            <w:pPr>
              <w:widowControl w:val="0"/>
              <w:rPr>
                <w:sz w:val="18"/>
                <w:szCs w:val="18"/>
              </w:rPr>
            </w:pPr>
            <w:r w:rsidDel="00000000" w:rsidR="00000000" w:rsidRPr="00000000">
              <w:rPr>
                <w:sz w:val="18"/>
                <w:szCs w:val="18"/>
                <w:rtl w:val="0"/>
              </w:rPr>
              <w:t xml:space="preserve">40 Gy (120 cc) </w:t>
            </w:r>
            <w:hyperlink r:id="rId1551">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D1">
            <w:pPr>
              <w:widowControl w:val="0"/>
              <w:rPr>
                <w:sz w:val="18"/>
                <w:szCs w:val="18"/>
              </w:rPr>
            </w:pPr>
            <w:r w:rsidDel="00000000" w:rsidR="00000000" w:rsidRPr="00000000">
              <w:rPr>
                <w:sz w:val="18"/>
                <w:szCs w:val="18"/>
                <w:rtl w:val="0"/>
              </w:rPr>
              <w:t xml:space="preserve">30 Gy (250 cc) </w:t>
            </w:r>
            <w:hyperlink r:id="rId1552">
              <w:r w:rsidDel="00000000" w:rsidR="00000000" w:rsidRPr="00000000">
                <w:rPr>
                  <w:sz w:val="18"/>
                  <w:szCs w:val="18"/>
                  <w:vertAlign w:val="superscript"/>
                  <w:rtl w:val="0"/>
                </w:rPr>
                <w:t xml:space="preserve">MDACC</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2">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3">
            <w:pPr>
              <w:widowControl w:val="0"/>
              <w:rPr>
                <w:sz w:val="18"/>
                <w:szCs w:val="18"/>
              </w:rPr>
            </w:pPr>
            <w:r w:rsidDel="00000000" w:rsidR="00000000" w:rsidRPr="00000000">
              <w:rPr>
                <w:rtl w:val="0"/>
              </w:rPr>
            </w:r>
          </w:p>
        </w:tc>
      </w:tr>
    </w:tbl>
    <w:p w:rsidR="00000000" w:rsidDel="00000000" w:rsidP="00000000" w:rsidRDefault="00000000" w:rsidRPr="00000000" w14:paraId="000008D4">
      <w:pPr>
        <w:rPr>
          <w:sz w:val="18"/>
          <w:szCs w:val="18"/>
        </w:rPr>
      </w:pPr>
      <w:r w:rsidDel="00000000" w:rsidR="00000000" w:rsidRPr="00000000">
        <w:rPr>
          <w:rtl w:val="0"/>
        </w:rPr>
      </w:r>
    </w:p>
    <w:p w:rsidR="00000000" w:rsidDel="00000000" w:rsidP="00000000" w:rsidRDefault="00000000" w:rsidRPr="00000000" w14:paraId="000008D5">
      <w:pPr>
        <w:rPr>
          <w:sz w:val="18"/>
          <w:szCs w:val="18"/>
        </w:rPr>
      </w:pPr>
      <w:r w:rsidDel="00000000" w:rsidR="00000000" w:rsidRPr="00000000">
        <w:rPr>
          <w:rtl w:val="0"/>
        </w:rPr>
      </w:r>
    </w:p>
    <w:p w:rsidR="00000000" w:rsidDel="00000000" w:rsidP="00000000" w:rsidRDefault="00000000" w:rsidRPr="00000000" w14:paraId="000008D6">
      <w:pPr>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8D7">
      <w:pPr>
        <w:rPr>
          <w:sz w:val="18"/>
          <w:szCs w:val="18"/>
        </w:rPr>
      </w:pPr>
      <w:r w:rsidDel="00000000" w:rsidR="00000000" w:rsidRPr="00000000">
        <w:rPr>
          <w:rtl w:val="0"/>
        </w:rPr>
      </w:r>
    </w:p>
    <w:tbl>
      <w:tblPr>
        <w:tblStyle w:val="Table22"/>
        <w:tblW w:w="19065.0" w:type="dxa"/>
        <w:jc w:val="left"/>
        <w:tblInd w:w="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550"/>
        <w:gridCol w:w="2190"/>
        <w:gridCol w:w="2535"/>
        <w:gridCol w:w="5355"/>
        <w:gridCol w:w="4860"/>
        <w:tblGridChange w:id="0">
          <w:tblGrid>
            <w:gridCol w:w="1575"/>
            <w:gridCol w:w="2550"/>
            <w:gridCol w:w="2190"/>
            <w:gridCol w:w="2535"/>
            <w:gridCol w:w="5355"/>
            <w:gridCol w:w="4860"/>
          </w:tblGrid>
        </w:tblGridChange>
      </w:tblGrid>
      <w:tr>
        <w:trPr>
          <w:trHeight w:val="285" w:hRule="atLeast"/>
        </w:trP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8">
            <w:pPr>
              <w:pStyle w:val="Heading2"/>
              <w:jc w:val="center"/>
              <w:rPr/>
            </w:pPr>
            <w:bookmarkStart w:colFirst="0" w:colLast="0" w:name="_e0bpk65tyqu3" w:id="59"/>
            <w:bookmarkEnd w:id="59"/>
            <w:hyperlink w:anchor="_7wdnwdj7hwus">
              <w:r w:rsidDel="00000000" w:rsidR="00000000" w:rsidRPr="00000000">
                <w:rPr>
                  <w:rtl w:val="0"/>
                </w:rPr>
                <w:t xml:space="preserve">Thorax</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9">
            <w:pPr>
              <w:widowControl w:val="0"/>
              <w:jc w:val="center"/>
              <w:rPr>
                <w:b w:val="1"/>
                <w:sz w:val="18"/>
                <w:szCs w:val="18"/>
              </w:rPr>
            </w:pPr>
            <w:r w:rsidDel="00000000" w:rsidR="00000000" w:rsidRPr="00000000">
              <w:rPr>
                <w:sz w:val="18"/>
                <w:szCs w:val="18"/>
                <w:rtl w:val="0"/>
              </w:rPr>
              <w:t xml:space="preserve">[</w:t>
            </w:r>
            <w:hyperlink w:anchor="_32fci3qg0zf">
              <w:r w:rsidDel="00000000" w:rsidR="00000000" w:rsidRPr="00000000">
                <w:rPr>
                  <w:b w:val="1"/>
                  <w:sz w:val="18"/>
                  <w:szCs w:val="18"/>
                  <w:rtl w:val="0"/>
                </w:rPr>
                <w:t xml:space="preserve">8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A">
            <w:pPr>
              <w:widowControl w:val="0"/>
              <w:jc w:val="center"/>
              <w:rPr>
                <w:b w:val="1"/>
                <w:sz w:val="18"/>
                <w:szCs w:val="18"/>
              </w:rPr>
            </w:pPr>
            <w:r w:rsidDel="00000000" w:rsidR="00000000" w:rsidRPr="00000000">
              <w:rPr>
                <w:sz w:val="18"/>
                <w:szCs w:val="18"/>
                <w:rtl w:val="0"/>
              </w:rPr>
              <w:t xml:space="preserve">[</w:t>
            </w:r>
            <w:hyperlink w:anchor="_32fci3qg0zf">
              <w:r w:rsidDel="00000000" w:rsidR="00000000" w:rsidRPr="00000000">
                <w:rPr>
                  <w:b w:val="1"/>
                  <w:sz w:val="18"/>
                  <w:szCs w:val="18"/>
                  <w:rtl w:val="0"/>
                </w:rPr>
                <w:t xml:space="preserve">10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B">
            <w:pPr>
              <w:widowControl w:val="0"/>
              <w:jc w:val="center"/>
              <w:rPr>
                <w:b w:val="1"/>
                <w:sz w:val="18"/>
                <w:szCs w:val="18"/>
              </w:rPr>
            </w:pPr>
            <w:r w:rsidDel="00000000" w:rsidR="00000000" w:rsidRPr="00000000">
              <w:rPr>
                <w:sz w:val="18"/>
                <w:szCs w:val="18"/>
                <w:rtl w:val="0"/>
              </w:rPr>
              <w:t xml:space="preserve">[</w:t>
            </w:r>
            <w:hyperlink w:anchor="_32fci3qg0zf">
              <w:r w:rsidDel="00000000" w:rsidR="00000000" w:rsidRPr="00000000">
                <w:rPr>
                  <w:b w:val="1"/>
                  <w:sz w:val="18"/>
                  <w:szCs w:val="18"/>
                  <w:rtl w:val="0"/>
                </w:rPr>
                <w:t xml:space="preserve">15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C">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D">
            <w:pPr>
              <w:rPr>
                <w:b w:val="1"/>
                <w:sz w:val="18"/>
                <w:szCs w:val="18"/>
              </w:rPr>
            </w:pPr>
            <w:r w:rsidDel="00000000" w:rsidR="00000000" w:rsidRPr="00000000">
              <w:rPr>
                <w:b w:val="1"/>
                <w:sz w:val="18"/>
                <w:szCs w:val="18"/>
                <w:rtl w:val="0"/>
              </w:rPr>
              <w:t xml:space="preserve">Heart / pericardium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DE">
            <w:pPr>
              <w:widowControl w:val="0"/>
              <w:rPr>
                <w:sz w:val="18"/>
                <w:szCs w:val="18"/>
              </w:rPr>
            </w:pPr>
            <w:r w:rsidDel="00000000" w:rsidR="00000000" w:rsidRPr="00000000">
              <w:rPr>
                <w:b w:val="1"/>
                <w:sz w:val="18"/>
                <w:szCs w:val="18"/>
                <w:rtl w:val="0"/>
              </w:rPr>
              <w:t xml:space="preserve">Not applicable</w:t>
            </w:r>
            <w:r w:rsidDel="00000000" w:rsidR="00000000" w:rsidRPr="00000000">
              <w:rPr>
                <w:sz w:val="18"/>
                <w:szCs w:val="18"/>
                <w:rtl w:val="0"/>
              </w:rPr>
              <w:t xml:space="preserve"> </w:t>
            </w:r>
            <w:hyperlink r:id="rId1553">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8DF">
            <w:pPr>
              <w:widowControl w:val="0"/>
              <w:rPr>
                <w:sz w:val="18"/>
                <w:szCs w:val="18"/>
              </w:rPr>
            </w:pPr>
            <w:r w:rsidDel="00000000" w:rsidR="00000000" w:rsidRPr="00000000">
              <w:rPr>
                <w:sz w:val="18"/>
                <w:szCs w:val="18"/>
                <w:rtl w:val="0"/>
              </w:rPr>
              <w:t xml:space="preserve">64 Gy </w:t>
            </w:r>
            <w:hyperlink r:id="rId1554">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E0">
            <w:pPr>
              <w:widowControl w:val="0"/>
              <w:rPr>
                <w:sz w:val="18"/>
                <w:szCs w:val="18"/>
              </w:rPr>
            </w:pPr>
            <w:r w:rsidDel="00000000" w:rsidR="00000000" w:rsidRPr="00000000">
              <w:rPr>
                <w:sz w:val="18"/>
                <w:szCs w:val="18"/>
                <w:rtl w:val="0"/>
              </w:rPr>
              <w:t xml:space="preserve">63 Gy </w:t>
            </w:r>
            <w:hyperlink r:id="rId1555">
              <w:r w:rsidDel="00000000" w:rsidR="00000000" w:rsidRPr="00000000">
                <w:rPr>
                  <w:sz w:val="18"/>
                  <w:szCs w:val="18"/>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8E1">
            <w:pPr>
              <w:widowControl w:val="0"/>
              <w:rPr>
                <w:sz w:val="18"/>
                <w:szCs w:val="18"/>
              </w:rPr>
            </w:pPr>
            <w:r w:rsidDel="00000000" w:rsidR="00000000" w:rsidRPr="00000000">
              <w:rPr>
                <w:sz w:val="18"/>
                <w:szCs w:val="18"/>
                <w:rtl w:val="0"/>
              </w:rPr>
              <w:t xml:space="preserve">50-60 Gy (0.5 cc)</w:t>
            </w:r>
            <w:r w:rsidDel="00000000" w:rsidR="00000000" w:rsidRPr="00000000">
              <w:rPr>
                <w:sz w:val="18"/>
                <w:szCs w:val="18"/>
                <w:vertAlign w:val="superscript"/>
                <w:rtl w:val="0"/>
              </w:rPr>
              <w:t xml:space="preserve"> </w:t>
            </w:r>
            <w:hyperlink r:id="rId1556">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8E2">
            <w:pPr>
              <w:widowControl w:val="0"/>
              <w:rPr>
                <w:sz w:val="18"/>
                <w:szCs w:val="18"/>
              </w:rPr>
            </w:pPr>
            <w:r w:rsidDel="00000000" w:rsidR="00000000" w:rsidRPr="00000000">
              <w:rPr>
                <w:sz w:val="18"/>
                <w:szCs w:val="18"/>
                <w:rtl w:val="0"/>
              </w:rPr>
              <w:t xml:space="preserve">60 Gy (10 cc) </w:t>
            </w:r>
            <w:hyperlink r:id="rId155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E3">
            <w:pPr>
              <w:widowControl w:val="0"/>
              <w:rPr>
                <w:sz w:val="18"/>
                <w:szCs w:val="18"/>
                <w:vertAlign w:val="superscript"/>
              </w:rPr>
            </w:pPr>
            <w:r w:rsidDel="00000000" w:rsidR="00000000" w:rsidRPr="00000000">
              <w:rPr>
                <w:sz w:val="18"/>
                <w:szCs w:val="18"/>
                <w:rtl w:val="0"/>
              </w:rPr>
              <w:t xml:space="preserve">44 Gy </w:t>
            </w:r>
            <w:hyperlink r:id="rId1558">
              <w:r w:rsidDel="00000000" w:rsidR="00000000" w:rsidRPr="00000000">
                <w:rPr>
                  <w:sz w:val="18"/>
                  <w:szCs w:val="18"/>
                  <w:vertAlign w:val="superscript"/>
                  <w:rtl w:val="0"/>
                </w:rPr>
                <w:t xml:space="preserve">VUMC</w:t>
              </w:r>
            </w:hyperlink>
            <w:r w:rsidDel="00000000" w:rsidR="00000000" w:rsidRPr="00000000">
              <w:rPr>
                <w:rtl w:val="0"/>
              </w:rPr>
            </w:r>
          </w:p>
          <w:p w:rsidR="00000000" w:rsidDel="00000000" w:rsidP="00000000" w:rsidRDefault="00000000" w:rsidRPr="00000000" w14:paraId="000008E4">
            <w:pPr>
              <w:widowControl w:val="0"/>
              <w:rPr>
                <w:sz w:val="18"/>
                <w:szCs w:val="18"/>
              </w:rPr>
            </w:pPr>
            <w:r w:rsidDel="00000000" w:rsidR="00000000" w:rsidRPr="00000000">
              <w:rPr>
                <w:sz w:val="18"/>
                <w:szCs w:val="18"/>
                <w:rtl w:val="0"/>
              </w:rPr>
              <w:t xml:space="preserve">38.4 Gy (15 cc) </w:t>
            </w:r>
            <w:hyperlink r:id="rId1559">
              <w:r w:rsidDel="00000000" w:rsidR="00000000" w:rsidRPr="00000000">
                <w:rPr>
                  <w:sz w:val="18"/>
                  <w:szCs w:val="18"/>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E5">
            <w:pPr>
              <w:widowControl w:val="0"/>
              <w:rPr>
                <w:sz w:val="18"/>
                <w:szCs w:val="18"/>
              </w:rPr>
            </w:pPr>
            <w:r w:rsidDel="00000000" w:rsidR="00000000" w:rsidRPr="00000000">
              <w:rPr>
                <w:sz w:val="18"/>
                <w:szCs w:val="18"/>
                <w:rtl w:val="0"/>
              </w:rPr>
              <w:t xml:space="preserve">64 Gy </w:t>
            </w:r>
            <w:hyperlink r:id="rId156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E6">
            <w:pPr>
              <w:widowControl w:val="0"/>
              <w:rPr>
                <w:sz w:val="18"/>
                <w:szCs w:val="18"/>
                <w:vertAlign w:val="superscript"/>
              </w:rPr>
            </w:pPr>
            <w:r w:rsidDel="00000000" w:rsidR="00000000" w:rsidRPr="00000000">
              <w:rPr>
                <w:sz w:val="18"/>
                <w:szCs w:val="18"/>
                <w:rtl w:val="0"/>
              </w:rPr>
              <w:t xml:space="preserve">60 Gy </w:t>
            </w:r>
            <w:hyperlink r:id="rId1561">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562">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E7">
            <w:pPr>
              <w:widowControl w:val="0"/>
              <w:rPr>
                <w:sz w:val="18"/>
                <w:szCs w:val="18"/>
              </w:rPr>
            </w:pPr>
            <w:r w:rsidDel="00000000" w:rsidR="00000000" w:rsidRPr="00000000">
              <w:rPr>
                <w:sz w:val="18"/>
                <w:szCs w:val="18"/>
                <w:rtl w:val="0"/>
              </w:rPr>
              <w:t xml:space="preserve">60 Gy (10 cc) </w:t>
            </w:r>
            <w:hyperlink r:id="rId1563">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E8">
            <w:pPr>
              <w:widowControl w:val="0"/>
              <w:rPr>
                <w:sz w:val="18"/>
                <w:szCs w:val="18"/>
              </w:rPr>
            </w:pPr>
            <w:r w:rsidDel="00000000" w:rsidR="00000000" w:rsidRPr="00000000">
              <w:rPr>
                <w:sz w:val="18"/>
                <w:szCs w:val="18"/>
                <w:rtl w:val="0"/>
              </w:rPr>
              <w:t xml:space="preserve">45 Gy (1 cc) </w:t>
            </w:r>
            <w:hyperlink r:id="rId1564">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E9">
            <w:pPr>
              <w:widowControl w:val="0"/>
              <w:rPr>
                <w:sz w:val="18"/>
                <w:szCs w:val="18"/>
              </w:rPr>
            </w:pPr>
            <w:r w:rsidDel="00000000" w:rsidR="00000000" w:rsidRPr="00000000">
              <w:rPr>
                <w:sz w:val="18"/>
                <w:szCs w:val="18"/>
                <w:rtl w:val="0"/>
              </w:rPr>
              <w:t xml:space="preserve">41.9 Gy (15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EA">
            <w:pPr>
              <w:widowControl w:val="0"/>
              <w:rPr>
                <w:sz w:val="18"/>
                <w:szCs w:val="18"/>
              </w:rPr>
            </w:pPr>
            <w:r w:rsidDel="00000000" w:rsidR="00000000" w:rsidRPr="00000000">
              <w:rPr>
                <w:sz w:val="18"/>
                <w:szCs w:val="18"/>
                <w:rtl w:val="0"/>
              </w:rPr>
              <w:t xml:space="preserve">66 Gy </w:t>
            </w:r>
            <w:hyperlink r:id="rId156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EB">
            <w:pPr>
              <w:widowControl w:val="0"/>
              <w:rPr>
                <w:sz w:val="18"/>
                <w:szCs w:val="18"/>
              </w:rPr>
            </w:pPr>
            <w:r w:rsidDel="00000000" w:rsidR="00000000" w:rsidRPr="00000000">
              <w:rPr>
                <w:sz w:val="18"/>
                <w:szCs w:val="18"/>
                <w:rtl w:val="0"/>
              </w:rPr>
              <w:t xml:space="preserve">62 Gy (10 cc) </w:t>
            </w:r>
            <w:hyperlink r:id="rId156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EC">
            <w:pPr>
              <w:widowControl w:val="0"/>
              <w:rPr>
                <w:sz w:val="18"/>
                <w:szCs w:val="18"/>
              </w:rPr>
            </w:pPr>
            <w:r w:rsidDel="00000000" w:rsidR="00000000" w:rsidRPr="00000000">
              <w:rPr>
                <w:sz w:val="18"/>
                <w:szCs w:val="18"/>
                <w:rtl w:val="0"/>
              </w:rPr>
              <w:t xml:space="preserve">55 Gy </w:t>
            </w:r>
            <w:hyperlink r:id="rId1567">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8ED">
            <w:pPr>
              <w:widowControl w:val="0"/>
              <w:rPr>
                <w:sz w:val="18"/>
                <w:szCs w:val="18"/>
              </w:rPr>
            </w:pPr>
            <w:r w:rsidDel="00000000" w:rsidR="00000000" w:rsidRPr="00000000">
              <w:rPr>
                <w:sz w:val="18"/>
                <w:szCs w:val="18"/>
                <w:rtl w:val="0"/>
              </w:rPr>
              <w:t xml:space="preserve">50 Gy (1 cc) </w:t>
            </w:r>
            <w:hyperlink r:id="rId1568">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8EE">
            <w:pPr>
              <w:widowControl w:val="0"/>
              <w:rPr>
                <w:sz w:val="18"/>
                <w:szCs w:val="18"/>
              </w:rPr>
            </w:pPr>
            <w:r w:rsidDel="00000000" w:rsidR="00000000" w:rsidRPr="00000000">
              <w:rPr>
                <w:sz w:val="18"/>
                <w:szCs w:val="18"/>
                <w:rtl w:val="0"/>
              </w:rPr>
              <w:t xml:space="preserve">40 Gy (10%) </w:t>
            </w:r>
            <w:hyperlink r:id="rId1569">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8EF">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F0">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F1">
            <w:pPr>
              <w:rPr>
                <w:sz w:val="18"/>
                <w:szCs w:val="18"/>
              </w:rPr>
            </w:pPr>
            <w:r w:rsidDel="00000000" w:rsidR="00000000" w:rsidRPr="00000000">
              <w:rPr>
                <w:b w:val="1"/>
                <w:sz w:val="18"/>
                <w:szCs w:val="18"/>
                <w:rtl w:val="0"/>
              </w:rPr>
              <w:t xml:space="preserve">Great vessels</w:t>
            </w:r>
            <w:r w:rsidDel="00000000" w:rsidR="00000000" w:rsidRPr="00000000">
              <w:rPr>
                <w:sz w:val="18"/>
                <w:szCs w:val="18"/>
                <w:rtl w:val="0"/>
              </w:rPr>
              <w:t xml:space="preserve"> </w:t>
            </w:r>
          </w:p>
          <w:p w:rsidR="00000000" w:rsidDel="00000000" w:rsidP="00000000" w:rsidRDefault="00000000" w:rsidRPr="00000000" w14:paraId="000008F2">
            <w:pPr>
              <w:rPr>
                <w:sz w:val="18"/>
                <w:szCs w:val="18"/>
              </w:rPr>
            </w:pPr>
            <w:r w:rsidDel="00000000" w:rsidR="00000000" w:rsidRPr="00000000">
              <w:rPr>
                <w:sz w:val="18"/>
                <w:szCs w:val="18"/>
                <w:rtl w:val="0"/>
              </w:rPr>
              <w:t xml:space="preserve">and hilar vessels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F3">
            <w:pPr>
              <w:widowControl w:val="0"/>
              <w:rPr>
                <w:sz w:val="18"/>
                <w:szCs w:val="18"/>
              </w:rPr>
            </w:pPr>
            <w:r w:rsidDel="00000000" w:rsidR="00000000" w:rsidRPr="00000000">
              <w:rPr>
                <w:b w:val="1"/>
                <w:sz w:val="18"/>
                <w:szCs w:val="18"/>
                <w:rtl w:val="0"/>
              </w:rPr>
              <w:t xml:space="preserve">Not applicable</w:t>
            </w:r>
            <w:r w:rsidDel="00000000" w:rsidR="00000000" w:rsidRPr="00000000">
              <w:rPr>
                <w:sz w:val="18"/>
                <w:szCs w:val="18"/>
                <w:rtl w:val="0"/>
              </w:rPr>
              <w:t xml:space="preserve"> </w:t>
            </w:r>
            <w:hyperlink r:id="rId1570">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8F4">
            <w:pPr>
              <w:widowControl w:val="0"/>
              <w:rPr>
                <w:sz w:val="18"/>
                <w:szCs w:val="18"/>
                <w:vertAlign w:val="superscript"/>
              </w:rPr>
            </w:pPr>
            <w:r w:rsidDel="00000000" w:rsidR="00000000" w:rsidRPr="00000000">
              <w:rPr>
                <w:sz w:val="18"/>
                <w:szCs w:val="18"/>
                <w:rtl w:val="0"/>
              </w:rPr>
              <w:t xml:space="preserve">No hot spot </w:t>
            </w:r>
            <w:hyperlink r:id="rId1571">
              <w:r w:rsidDel="00000000" w:rsidR="00000000" w:rsidRPr="00000000">
                <w:rPr>
                  <w:sz w:val="18"/>
                  <w:szCs w:val="18"/>
                  <w:vertAlign w:val="superscript"/>
                  <w:rtl w:val="0"/>
                </w:rPr>
                <w:t xml:space="preserve">VUMC</w:t>
              </w:r>
            </w:hyperlink>
            <w:r w:rsidDel="00000000" w:rsidR="00000000" w:rsidRPr="00000000">
              <w:rPr>
                <w:rtl w:val="0"/>
              </w:rPr>
            </w:r>
          </w:p>
          <w:p w:rsidR="00000000" w:rsidDel="00000000" w:rsidP="00000000" w:rsidRDefault="00000000" w:rsidRPr="00000000" w14:paraId="000008F5">
            <w:pPr>
              <w:widowControl w:val="0"/>
              <w:rPr>
                <w:sz w:val="18"/>
                <w:szCs w:val="18"/>
                <w:vertAlign w:val="superscript"/>
              </w:rPr>
            </w:pPr>
            <w:r w:rsidDel="00000000" w:rsidR="00000000" w:rsidRPr="00000000">
              <w:rPr>
                <w:sz w:val="18"/>
                <w:szCs w:val="18"/>
                <w:rtl w:val="0"/>
              </w:rPr>
              <w:t xml:space="preserve">63 Gy</w:t>
            </w:r>
            <w:hyperlink r:id="rId1572">
              <w:r w:rsidDel="00000000" w:rsidR="00000000" w:rsidRPr="00000000">
                <w:rPr>
                  <w:sz w:val="18"/>
                  <w:szCs w:val="18"/>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8F6">
            <w:pPr>
              <w:widowControl w:val="0"/>
              <w:rPr>
                <w:sz w:val="18"/>
                <w:szCs w:val="18"/>
              </w:rPr>
            </w:pPr>
            <w:r w:rsidDel="00000000" w:rsidR="00000000" w:rsidRPr="00000000">
              <w:rPr>
                <w:sz w:val="18"/>
                <w:szCs w:val="18"/>
                <w:rtl w:val="0"/>
              </w:rPr>
              <w:t xml:space="preserve">56.8 Gy (10 cc)</w:t>
            </w:r>
            <w:hyperlink r:id="rId1573">
              <w:r w:rsidDel="00000000" w:rsidR="00000000" w:rsidRPr="00000000">
                <w:rPr>
                  <w:sz w:val="18"/>
                  <w:szCs w:val="18"/>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F7">
            <w:pPr>
              <w:widowControl w:val="0"/>
              <w:rPr>
                <w:sz w:val="18"/>
                <w:szCs w:val="18"/>
                <w:vertAlign w:val="superscript"/>
              </w:rPr>
            </w:pPr>
            <w:r w:rsidDel="00000000" w:rsidR="00000000" w:rsidRPr="00000000">
              <w:rPr>
                <w:sz w:val="18"/>
                <w:szCs w:val="18"/>
                <w:rtl w:val="0"/>
              </w:rPr>
              <w:t xml:space="preserve">75 Gy </w:t>
            </w:r>
            <w:hyperlink r:id="rId1574">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575">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F8">
            <w:pPr>
              <w:rPr>
                <w:sz w:val="18"/>
                <w:szCs w:val="18"/>
              </w:rPr>
            </w:pPr>
            <w:r w:rsidDel="00000000" w:rsidR="00000000" w:rsidRPr="00000000">
              <w:rPr>
                <w:sz w:val="18"/>
                <w:szCs w:val="18"/>
                <w:rtl w:val="0"/>
              </w:rPr>
              <w:t xml:space="preserve">64 Gy </w:t>
            </w:r>
            <w:hyperlink r:id="rId157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F9">
            <w:pPr>
              <w:widowControl w:val="0"/>
              <w:rPr>
                <w:sz w:val="18"/>
                <w:szCs w:val="18"/>
              </w:rPr>
            </w:pPr>
            <w:r w:rsidDel="00000000" w:rsidR="00000000" w:rsidRPr="00000000">
              <w:rPr>
                <w:sz w:val="18"/>
                <w:szCs w:val="18"/>
                <w:rtl w:val="0"/>
              </w:rPr>
              <w:t xml:space="preserve">60 Gy (10 cc) </w:t>
            </w:r>
            <w:hyperlink r:id="rId157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FA">
            <w:pPr>
              <w:widowControl w:val="0"/>
              <w:rPr>
                <w:sz w:val="18"/>
                <w:szCs w:val="18"/>
              </w:rPr>
            </w:pPr>
            <w:r w:rsidDel="00000000" w:rsidR="00000000" w:rsidRPr="00000000">
              <w:rPr>
                <w:sz w:val="18"/>
                <w:szCs w:val="18"/>
                <w:rtl w:val="0"/>
              </w:rPr>
              <w:t xml:space="preserve">50 Gy (1 cc) </w:t>
            </w:r>
            <w:hyperlink r:id="rId1578">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8FB">
            <w:pPr>
              <w:widowControl w:val="0"/>
              <w:rPr>
                <w:sz w:val="18"/>
                <w:szCs w:val="18"/>
              </w:rPr>
            </w:pPr>
            <w:r w:rsidDel="00000000" w:rsidR="00000000" w:rsidRPr="00000000">
              <w:rPr>
                <w:sz w:val="18"/>
                <w:szCs w:val="18"/>
                <w:rtl w:val="0"/>
              </w:rPr>
              <w:t xml:space="preserve">63.5 Gy (100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FC">
            <w:pPr>
              <w:widowControl w:val="0"/>
              <w:rPr>
                <w:sz w:val="18"/>
                <w:szCs w:val="18"/>
              </w:rPr>
            </w:pPr>
            <w:r w:rsidDel="00000000" w:rsidR="00000000" w:rsidRPr="00000000">
              <w:rPr>
                <w:sz w:val="18"/>
                <w:szCs w:val="18"/>
                <w:rtl w:val="0"/>
              </w:rPr>
              <w:t xml:space="preserve">64 Gy </w:t>
            </w:r>
            <w:hyperlink r:id="rId1579">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8FD">
            <w:pPr>
              <w:widowControl w:val="0"/>
              <w:rPr>
                <w:sz w:val="18"/>
                <w:szCs w:val="18"/>
              </w:rPr>
            </w:pPr>
            <w:r w:rsidDel="00000000" w:rsidR="00000000" w:rsidRPr="00000000">
              <w:rPr>
                <w:sz w:val="18"/>
                <w:szCs w:val="18"/>
                <w:rtl w:val="0"/>
              </w:rPr>
              <w:t xml:space="preserve">60 Gy (10 cc) </w:t>
            </w:r>
            <w:hyperlink r:id="rId1580">
              <w:r w:rsidDel="00000000" w:rsidR="00000000" w:rsidRPr="00000000">
                <w:rPr>
                  <w:sz w:val="18"/>
                  <w:szCs w:val="18"/>
                  <w:vertAlign w:val="superscript"/>
                  <w:rtl w:val="0"/>
                </w:rPr>
                <w:t xml:space="preserve">SUNSET</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FE">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8FF">
            <w:pPr>
              <w:rPr>
                <w:b w:val="1"/>
                <w:sz w:val="18"/>
                <w:szCs w:val="18"/>
              </w:rPr>
            </w:pPr>
            <w:r w:rsidDel="00000000" w:rsidR="00000000" w:rsidRPr="00000000">
              <w:rPr>
                <w:b w:val="1"/>
                <w:sz w:val="18"/>
                <w:szCs w:val="18"/>
                <w:rtl w:val="0"/>
              </w:rPr>
              <w:t xml:space="preserve">Trachea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00">
            <w:pPr>
              <w:rPr>
                <w:sz w:val="18"/>
                <w:szCs w:val="18"/>
              </w:rPr>
            </w:pPr>
            <w:r w:rsidDel="00000000" w:rsidR="00000000" w:rsidRPr="00000000">
              <w:rPr>
                <w:sz w:val="18"/>
                <w:szCs w:val="18"/>
                <w:rtl w:val="0"/>
              </w:rPr>
              <w:t xml:space="preserve">64 Gy </w:t>
            </w:r>
            <w:hyperlink r:id="rId1581">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01">
            <w:pPr>
              <w:widowControl w:val="0"/>
              <w:rPr>
                <w:sz w:val="18"/>
                <w:szCs w:val="18"/>
              </w:rPr>
            </w:pPr>
            <w:r w:rsidDel="00000000" w:rsidR="00000000" w:rsidRPr="00000000">
              <w:rPr>
                <w:sz w:val="18"/>
                <w:szCs w:val="18"/>
                <w:rtl w:val="0"/>
              </w:rPr>
              <w:t xml:space="preserve">63 Gy</w:t>
            </w:r>
            <w:hyperlink r:id="rId1582">
              <w:r w:rsidDel="00000000" w:rsidR="00000000" w:rsidRPr="00000000">
                <w:rPr>
                  <w:sz w:val="18"/>
                  <w:szCs w:val="18"/>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902">
            <w:pPr>
              <w:widowControl w:val="0"/>
              <w:rPr>
                <w:sz w:val="18"/>
                <w:szCs w:val="18"/>
              </w:rPr>
            </w:pPr>
            <w:r w:rsidDel="00000000" w:rsidR="00000000" w:rsidRPr="00000000">
              <w:rPr>
                <w:sz w:val="18"/>
                <w:szCs w:val="18"/>
                <w:rtl w:val="0"/>
              </w:rPr>
              <w:t xml:space="preserve">60 Gy (10 cc) </w:t>
            </w:r>
            <w:hyperlink r:id="rId1583">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03">
            <w:pPr>
              <w:rPr>
                <w:sz w:val="18"/>
                <w:szCs w:val="18"/>
                <w:vertAlign w:val="superscript"/>
              </w:rPr>
            </w:pPr>
            <w:r w:rsidDel="00000000" w:rsidR="00000000" w:rsidRPr="00000000">
              <w:rPr>
                <w:sz w:val="18"/>
                <w:szCs w:val="18"/>
                <w:rtl w:val="0"/>
              </w:rPr>
              <w:t xml:space="preserve">44 - 46.68 Gy </w:t>
            </w:r>
            <w:hyperlink r:id="rId1584">
              <w:r w:rsidDel="00000000" w:rsidR="00000000" w:rsidRPr="00000000">
                <w:rPr>
                  <w:sz w:val="18"/>
                  <w:szCs w:val="18"/>
                  <w:vertAlign w:val="superscript"/>
                  <w:rtl w:val="0"/>
                </w:rPr>
                <w:t xml:space="preserve">LungTECH</w:t>
              </w:r>
            </w:hyperlink>
            <w:r w:rsidDel="00000000" w:rsidR="00000000" w:rsidRPr="00000000">
              <w:rPr>
                <w:sz w:val="18"/>
                <w:szCs w:val="18"/>
                <w:vertAlign w:val="superscript"/>
                <w:rtl w:val="0"/>
              </w:rPr>
              <w:t xml:space="preserve">, </w:t>
            </w:r>
            <w:hyperlink r:id="rId1585">
              <w:r w:rsidDel="00000000" w:rsidR="00000000" w:rsidRPr="00000000">
                <w:rPr>
                  <w:sz w:val="18"/>
                  <w:szCs w:val="18"/>
                  <w:vertAlign w:val="superscript"/>
                  <w:rtl w:val="0"/>
                </w:rPr>
                <w:t xml:space="preserve">VUMC</w:t>
              </w:r>
            </w:hyperlink>
            <w:r w:rsidDel="00000000" w:rsidR="00000000" w:rsidRPr="00000000">
              <w:rPr>
                <w:rtl w:val="0"/>
              </w:rPr>
            </w:r>
          </w:p>
          <w:p w:rsidR="00000000" w:rsidDel="00000000" w:rsidP="00000000" w:rsidRDefault="00000000" w:rsidRPr="00000000" w14:paraId="00000904">
            <w:pPr>
              <w:rPr>
                <w:sz w:val="18"/>
                <w:szCs w:val="18"/>
                <w:vertAlign w:val="superscript"/>
              </w:rPr>
            </w:pPr>
            <w:r w:rsidDel="00000000" w:rsidR="00000000" w:rsidRPr="00000000">
              <w:rPr>
                <w:sz w:val="18"/>
                <w:szCs w:val="18"/>
                <w:rtl w:val="0"/>
              </w:rPr>
              <w:t xml:space="preserve">32 - 44 Gy (0.5 cc) </w:t>
            </w:r>
            <w:hyperlink r:id="rId1586">
              <w:r w:rsidDel="00000000" w:rsidR="00000000" w:rsidRPr="00000000">
                <w:rPr>
                  <w:sz w:val="18"/>
                  <w:szCs w:val="18"/>
                  <w:vertAlign w:val="superscript"/>
                  <w:rtl w:val="0"/>
                </w:rPr>
                <w:t xml:space="preserve">UK</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05">
            <w:pPr>
              <w:widowControl w:val="0"/>
              <w:rPr>
                <w:sz w:val="18"/>
                <w:szCs w:val="18"/>
              </w:rPr>
            </w:pPr>
            <w:r w:rsidDel="00000000" w:rsidR="00000000" w:rsidRPr="00000000">
              <w:rPr>
                <w:sz w:val="18"/>
                <w:szCs w:val="18"/>
                <w:rtl w:val="0"/>
              </w:rPr>
              <w:t xml:space="preserve">20.8 Gy (4 cc)</w:t>
            </w:r>
            <w:hyperlink r:id="rId1587">
              <w:r w:rsidDel="00000000" w:rsidR="00000000" w:rsidRPr="00000000">
                <w:rPr>
                  <w:sz w:val="18"/>
                  <w:szCs w:val="18"/>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06">
            <w:pPr>
              <w:rPr>
                <w:sz w:val="18"/>
                <w:szCs w:val="18"/>
              </w:rPr>
            </w:pPr>
            <w:r w:rsidDel="00000000" w:rsidR="00000000" w:rsidRPr="00000000">
              <w:rPr>
                <w:sz w:val="18"/>
                <w:szCs w:val="18"/>
                <w:rtl w:val="0"/>
              </w:rPr>
              <w:t xml:space="preserve">64 Gy </w:t>
            </w:r>
            <w:hyperlink r:id="rId1588">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07">
            <w:pPr>
              <w:rPr>
                <w:sz w:val="18"/>
                <w:szCs w:val="18"/>
                <w:vertAlign w:val="superscript"/>
              </w:rPr>
            </w:pPr>
            <w:r w:rsidDel="00000000" w:rsidR="00000000" w:rsidRPr="00000000">
              <w:rPr>
                <w:sz w:val="18"/>
                <w:szCs w:val="18"/>
                <w:rtl w:val="0"/>
              </w:rPr>
              <w:t xml:space="preserve">60 Gy </w:t>
            </w:r>
            <w:hyperlink r:id="rId1589">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08">
            <w:pPr>
              <w:widowControl w:val="0"/>
              <w:rPr>
                <w:sz w:val="18"/>
                <w:szCs w:val="18"/>
                <w:vertAlign w:val="superscript"/>
              </w:rPr>
            </w:pPr>
            <w:r w:rsidDel="00000000" w:rsidR="00000000" w:rsidRPr="00000000">
              <w:rPr>
                <w:sz w:val="18"/>
                <w:szCs w:val="18"/>
                <w:rtl w:val="0"/>
              </w:rPr>
              <w:t xml:space="preserve">60 Gy (10 cc) </w:t>
            </w:r>
            <w:hyperlink r:id="rId159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09">
            <w:pPr>
              <w:rPr>
                <w:sz w:val="18"/>
                <w:szCs w:val="18"/>
                <w:vertAlign w:val="superscript"/>
              </w:rPr>
            </w:pPr>
            <w:r w:rsidDel="00000000" w:rsidR="00000000" w:rsidRPr="00000000">
              <w:rPr>
                <w:sz w:val="18"/>
                <w:szCs w:val="18"/>
                <w:rtl w:val="0"/>
              </w:rPr>
              <w:t xml:space="preserve">40 Gy (1 cc) </w:t>
            </w:r>
            <w:hyperlink r:id="rId1591">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0A">
            <w:pPr>
              <w:rPr>
                <w:sz w:val="18"/>
                <w:szCs w:val="18"/>
              </w:rPr>
            </w:pPr>
            <w:r w:rsidDel="00000000" w:rsidR="00000000" w:rsidRPr="00000000">
              <w:rPr>
                <w:sz w:val="18"/>
                <w:szCs w:val="18"/>
                <w:rtl w:val="0"/>
              </w:rPr>
              <w:t xml:space="preserve">20.6 Gy (4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0B">
            <w:pPr>
              <w:widowControl w:val="0"/>
              <w:rPr>
                <w:sz w:val="18"/>
                <w:szCs w:val="18"/>
              </w:rPr>
            </w:pPr>
            <w:r w:rsidDel="00000000" w:rsidR="00000000" w:rsidRPr="00000000">
              <w:rPr>
                <w:sz w:val="18"/>
                <w:szCs w:val="18"/>
                <w:rtl w:val="0"/>
              </w:rPr>
              <w:t xml:space="preserve">66 Gy </w:t>
            </w:r>
            <w:hyperlink r:id="rId159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0C">
            <w:pPr>
              <w:widowControl w:val="0"/>
              <w:rPr>
                <w:sz w:val="18"/>
                <w:szCs w:val="18"/>
              </w:rPr>
            </w:pPr>
            <w:r w:rsidDel="00000000" w:rsidR="00000000" w:rsidRPr="00000000">
              <w:rPr>
                <w:sz w:val="18"/>
                <w:szCs w:val="18"/>
                <w:rtl w:val="0"/>
              </w:rPr>
              <w:t xml:space="preserve">62 Gy (10 cc) </w:t>
            </w:r>
            <w:hyperlink r:id="rId1593">
              <w:r w:rsidDel="00000000" w:rsidR="00000000" w:rsidRPr="00000000">
                <w:rPr>
                  <w:sz w:val="18"/>
                  <w:szCs w:val="18"/>
                  <w:vertAlign w:val="superscript"/>
                  <w:rtl w:val="0"/>
                </w:rPr>
                <w:t xml:space="preserve">SUNSET</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0D">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0E">
            <w:pPr>
              <w:rPr>
                <w:b w:val="1"/>
                <w:sz w:val="18"/>
                <w:szCs w:val="18"/>
              </w:rPr>
            </w:pPr>
            <w:r w:rsidDel="00000000" w:rsidR="00000000" w:rsidRPr="00000000">
              <w:rPr>
                <w:b w:val="1"/>
                <w:sz w:val="18"/>
                <w:szCs w:val="18"/>
                <w:rtl w:val="0"/>
              </w:rPr>
              <w:t xml:space="preserve">Bronchial tree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0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10">
            <w:pPr>
              <w:rPr>
                <w:sz w:val="18"/>
                <w:szCs w:val="18"/>
                <w:vertAlign w:val="superscript"/>
              </w:rPr>
            </w:pPr>
            <w:r w:rsidDel="00000000" w:rsidR="00000000" w:rsidRPr="00000000">
              <w:rPr>
                <w:sz w:val="18"/>
                <w:szCs w:val="18"/>
                <w:rtl w:val="0"/>
              </w:rPr>
              <w:t xml:space="preserve">60 Gy </w:t>
            </w:r>
            <w:hyperlink r:id="rId1594">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11">
            <w:pPr>
              <w:rPr>
                <w:sz w:val="18"/>
                <w:szCs w:val="18"/>
              </w:rPr>
            </w:pPr>
            <w:r w:rsidDel="00000000" w:rsidR="00000000" w:rsidRPr="00000000">
              <w:rPr>
                <w:sz w:val="18"/>
                <w:szCs w:val="18"/>
                <w:rtl w:val="0"/>
              </w:rPr>
              <w:t xml:space="preserve">50 Gy (1 cc) </w:t>
            </w:r>
            <w:hyperlink r:id="rId1595">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12">
            <w:pPr>
              <w:rPr>
                <w:sz w:val="18"/>
                <w:szCs w:val="18"/>
              </w:rPr>
            </w:pPr>
            <w:r w:rsidDel="00000000" w:rsidR="00000000" w:rsidRPr="00000000">
              <w:rPr>
                <w:sz w:val="18"/>
                <w:szCs w:val="18"/>
                <w:rtl w:val="0"/>
              </w:rPr>
              <w:t xml:space="preserve">26.7 Gy (0.5 cc)</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1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14">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15">
            <w:pPr>
              <w:rPr>
                <w:b w:val="1"/>
                <w:sz w:val="18"/>
                <w:szCs w:val="18"/>
              </w:rPr>
            </w:pPr>
            <w:r w:rsidDel="00000000" w:rsidR="00000000" w:rsidRPr="00000000">
              <w:rPr>
                <w:b w:val="1"/>
                <w:sz w:val="18"/>
                <w:szCs w:val="18"/>
                <w:rtl w:val="0"/>
              </w:rPr>
              <w:t xml:space="preserve">Esophagus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16">
            <w:pPr>
              <w:widowControl w:val="0"/>
              <w:rPr>
                <w:sz w:val="18"/>
                <w:szCs w:val="18"/>
                <w:vertAlign w:val="superscript"/>
              </w:rPr>
            </w:pPr>
            <w:r w:rsidDel="00000000" w:rsidR="00000000" w:rsidRPr="00000000">
              <w:rPr>
                <w:sz w:val="18"/>
                <w:szCs w:val="18"/>
                <w:rtl w:val="0"/>
              </w:rPr>
              <w:t xml:space="preserve">63 Gy</w:t>
            </w:r>
            <w:hyperlink r:id="rId1596">
              <w:r w:rsidDel="00000000" w:rsidR="00000000" w:rsidRPr="00000000">
                <w:rPr>
                  <w:sz w:val="18"/>
                  <w:szCs w:val="18"/>
                  <w:vertAlign w:val="superscript"/>
                  <w:rtl w:val="0"/>
                </w:rPr>
                <w:t xml:space="preserve">VUMC-0813 extrapolation</w:t>
              </w:r>
            </w:hyperlink>
            <w:r w:rsidDel="00000000" w:rsidR="00000000" w:rsidRPr="00000000">
              <w:rPr>
                <w:rtl w:val="0"/>
              </w:rPr>
            </w:r>
          </w:p>
          <w:p w:rsidR="00000000" w:rsidDel="00000000" w:rsidP="00000000" w:rsidRDefault="00000000" w:rsidRPr="00000000" w14:paraId="00000917">
            <w:pPr>
              <w:widowControl w:val="0"/>
              <w:rPr>
                <w:sz w:val="18"/>
                <w:szCs w:val="18"/>
              </w:rPr>
            </w:pPr>
            <w:r w:rsidDel="00000000" w:rsidR="00000000" w:rsidRPr="00000000">
              <w:rPr>
                <w:sz w:val="18"/>
                <w:szCs w:val="18"/>
                <w:rtl w:val="0"/>
              </w:rPr>
              <w:t xml:space="preserve">45 Gy </w:t>
            </w:r>
            <w:hyperlink r:id="rId159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18">
            <w:pPr>
              <w:widowControl w:val="0"/>
              <w:rPr>
                <w:sz w:val="18"/>
                <w:szCs w:val="18"/>
              </w:rPr>
            </w:pPr>
            <w:r w:rsidDel="00000000" w:rsidR="00000000" w:rsidRPr="00000000">
              <w:rPr>
                <w:sz w:val="18"/>
                <w:szCs w:val="18"/>
                <w:rtl w:val="0"/>
              </w:rPr>
              <w:t xml:space="preserve">40 - 43.52 Gy </w:t>
            </w:r>
            <w:hyperlink r:id="rId1598">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919">
            <w:pPr>
              <w:widowControl w:val="0"/>
              <w:rPr>
                <w:sz w:val="18"/>
                <w:szCs w:val="18"/>
                <w:vertAlign w:val="superscript"/>
              </w:rPr>
            </w:pPr>
            <w:r w:rsidDel="00000000" w:rsidR="00000000" w:rsidRPr="00000000">
              <w:rPr>
                <w:sz w:val="18"/>
                <w:szCs w:val="18"/>
                <w:rtl w:val="0"/>
              </w:rPr>
              <w:t xml:space="preserve">40 Gy (0.5 cc) </w:t>
            </w:r>
            <w:hyperlink r:id="rId1599">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91A">
            <w:pPr>
              <w:widowControl w:val="0"/>
              <w:rPr>
                <w:sz w:val="18"/>
                <w:szCs w:val="18"/>
              </w:rPr>
            </w:pPr>
            <w:r w:rsidDel="00000000" w:rsidR="00000000" w:rsidRPr="00000000">
              <w:rPr>
                <w:sz w:val="18"/>
                <w:szCs w:val="18"/>
                <w:rtl w:val="0"/>
              </w:rPr>
              <w:t xml:space="preserve">40 Gy (5 cc) </w:t>
            </w:r>
            <w:hyperlink r:id="rId160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1B">
            <w:pPr>
              <w:widowControl w:val="0"/>
              <w:rPr>
                <w:sz w:val="18"/>
                <w:szCs w:val="18"/>
              </w:rPr>
            </w:pPr>
            <w:r w:rsidDel="00000000" w:rsidR="00000000" w:rsidRPr="00000000">
              <w:rPr>
                <w:sz w:val="18"/>
                <w:szCs w:val="18"/>
                <w:rtl w:val="0"/>
              </w:rPr>
              <w:t xml:space="preserve">32.8 Gy (5 cc) </w:t>
            </w:r>
            <w:hyperlink r:id="rId1601">
              <w:r w:rsidDel="00000000" w:rsidR="00000000" w:rsidRPr="00000000">
                <w:rPr>
                  <w:sz w:val="18"/>
                  <w:szCs w:val="18"/>
                  <w:vertAlign w:val="superscript"/>
                  <w:rtl w:val="0"/>
                </w:rPr>
                <w:t xml:space="preserve">0813 extrapolation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1C">
            <w:pPr>
              <w:widowControl w:val="0"/>
              <w:rPr>
                <w:sz w:val="18"/>
                <w:szCs w:val="18"/>
                <w:vertAlign w:val="superscript"/>
              </w:rPr>
            </w:pPr>
            <w:r w:rsidDel="00000000" w:rsidR="00000000" w:rsidRPr="00000000">
              <w:rPr>
                <w:sz w:val="18"/>
                <w:szCs w:val="18"/>
                <w:rtl w:val="0"/>
              </w:rPr>
              <w:t xml:space="preserve">50 Gy </w:t>
            </w:r>
            <w:hyperlink r:id="rId1602">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603">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1D">
            <w:pPr>
              <w:widowControl w:val="0"/>
              <w:rPr>
                <w:sz w:val="18"/>
                <w:szCs w:val="18"/>
              </w:rPr>
            </w:pPr>
            <w:r w:rsidDel="00000000" w:rsidR="00000000" w:rsidRPr="00000000">
              <w:rPr>
                <w:sz w:val="18"/>
                <w:szCs w:val="18"/>
                <w:rtl w:val="0"/>
              </w:rPr>
              <w:t xml:space="preserve">45 Gy </w:t>
            </w:r>
            <w:hyperlink r:id="rId1604">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1E">
            <w:pPr>
              <w:widowControl w:val="0"/>
              <w:rPr>
                <w:sz w:val="18"/>
                <w:szCs w:val="18"/>
              </w:rPr>
            </w:pPr>
            <w:r w:rsidDel="00000000" w:rsidR="00000000" w:rsidRPr="00000000">
              <w:rPr>
                <w:sz w:val="18"/>
                <w:szCs w:val="18"/>
                <w:rtl w:val="0"/>
              </w:rPr>
              <w:t xml:space="preserve">40 Gy (1 cc) </w:t>
            </w:r>
            <w:hyperlink r:id="rId1605">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1F">
            <w:pPr>
              <w:widowControl w:val="0"/>
              <w:rPr>
                <w:sz w:val="18"/>
                <w:szCs w:val="18"/>
              </w:rPr>
            </w:pPr>
            <w:r w:rsidDel="00000000" w:rsidR="00000000" w:rsidRPr="00000000">
              <w:rPr>
                <w:sz w:val="18"/>
                <w:szCs w:val="18"/>
                <w:rtl w:val="0"/>
              </w:rPr>
              <w:t xml:space="preserve">40 Gy (5 cc) </w:t>
            </w:r>
            <w:hyperlink r:id="rId160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20">
            <w:pPr>
              <w:widowControl w:val="0"/>
              <w:rPr>
                <w:sz w:val="18"/>
                <w:szCs w:val="18"/>
              </w:rPr>
            </w:pPr>
            <w:r w:rsidDel="00000000" w:rsidR="00000000" w:rsidRPr="00000000">
              <w:rPr>
                <w:sz w:val="18"/>
                <w:szCs w:val="18"/>
                <w:rtl w:val="0"/>
              </w:rPr>
              <w:t xml:space="preserve">24.6 Gy (5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21">
            <w:pPr>
              <w:widowControl w:val="0"/>
              <w:rPr>
                <w:sz w:val="18"/>
                <w:szCs w:val="18"/>
              </w:rPr>
            </w:pPr>
            <w:r w:rsidDel="00000000" w:rsidR="00000000" w:rsidRPr="00000000">
              <w:rPr>
                <w:sz w:val="18"/>
                <w:szCs w:val="18"/>
                <w:rtl w:val="0"/>
              </w:rPr>
              <w:t xml:space="preserve">50.5 Gy </w:t>
            </w:r>
            <w:hyperlink r:id="rId160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22">
            <w:pPr>
              <w:widowControl w:val="0"/>
              <w:rPr>
                <w:sz w:val="18"/>
                <w:szCs w:val="18"/>
              </w:rPr>
            </w:pPr>
            <w:r w:rsidDel="00000000" w:rsidR="00000000" w:rsidRPr="00000000">
              <w:rPr>
                <w:sz w:val="18"/>
                <w:szCs w:val="18"/>
                <w:rtl w:val="0"/>
              </w:rPr>
              <w:t xml:space="preserve">48 Gy (5 cc) </w:t>
            </w:r>
            <w:hyperlink r:id="rId1608">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23">
            <w:pPr>
              <w:widowControl w:val="0"/>
              <w:rPr>
                <w:sz w:val="18"/>
                <w:szCs w:val="18"/>
              </w:rPr>
            </w:pPr>
            <w:r w:rsidDel="00000000" w:rsidR="00000000" w:rsidRPr="00000000">
              <w:rPr>
                <w:sz w:val="18"/>
                <w:szCs w:val="18"/>
                <w:rtl w:val="0"/>
              </w:rPr>
              <w:t xml:space="preserve">50 Gy (4 cc) </w:t>
            </w:r>
            <w:hyperlink r:id="rId1609">
              <w:r w:rsidDel="00000000" w:rsidR="00000000" w:rsidRPr="00000000">
                <w:rPr>
                  <w:sz w:val="18"/>
                  <w:szCs w:val="18"/>
                  <w:vertAlign w:val="superscript"/>
                  <w:rtl w:val="0"/>
                </w:rPr>
                <w:t xml:space="preserve">Kong IJROBP '20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24">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25">
            <w:pPr>
              <w:rPr>
                <w:b w:val="1"/>
                <w:sz w:val="18"/>
                <w:szCs w:val="18"/>
              </w:rPr>
            </w:pPr>
            <w:r w:rsidDel="00000000" w:rsidR="00000000" w:rsidRPr="00000000">
              <w:rPr>
                <w:b w:val="1"/>
                <w:sz w:val="18"/>
                <w:szCs w:val="18"/>
                <w:rtl w:val="0"/>
              </w:rPr>
              <w:t xml:space="preserve">Lung</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26">
            <w:pPr>
              <w:widowControl w:val="0"/>
              <w:rPr>
                <w:sz w:val="18"/>
                <w:szCs w:val="18"/>
              </w:rPr>
            </w:pPr>
            <w:r w:rsidDel="00000000" w:rsidR="00000000" w:rsidRPr="00000000">
              <w:rPr>
                <w:sz w:val="18"/>
                <w:szCs w:val="18"/>
                <w:rtl w:val="0"/>
              </w:rPr>
              <w:t xml:space="preserve">Mean &lt; 12 Gy</w:t>
            </w:r>
          </w:p>
          <w:p w:rsidR="00000000" w:rsidDel="00000000" w:rsidP="00000000" w:rsidRDefault="00000000" w:rsidRPr="00000000" w14:paraId="00000927">
            <w:pPr>
              <w:widowControl w:val="0"/>
              <w:rPr>
                <w:sz w:val="18"/>
                <w:szCs w:val="18"/>
              </w:rPr>
            </w:pPr>
            <w:r w:rsidDel="00000000" w:rsidR="00000000" w:rsidRPr="00000000">
              <w:rPr>
                <w:sz w:val="18"/>
                <w:szCs w:val="18"/>
                <w:rtl w:val="0"/>
              </w:rPr>
              <w:t xml:space="preserve">20 Gy (10%) </w:t>
            </w:r>
            <w:hyperlink r:id="rId1610">
              <w:r w:rsidDel="00000000" w:rsidR="00000000" w:rsidRPr="00000000">
                <w:rPr>
                  <w:sz w:val="18"/>
                  <w:szCs w:val="18"/>
                  <w:vertAlign w:val="superscript"/>
                  <w:rtl w:val="0"/>
                </w:rPr>
                <w:t xml:space="preserve">UK</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28">
            <w:pPr>
              <w:widowControl w:val="0"/>
              <w:rPr>
                <w:sz w:val="18"/>
                <w:szCs w:val="18"/>
                <w:vertAlign w:val="superscript"/>
              </w:rPr>
            </w:pPr>
            <w:r w:rsidDel="00000000" w:rsidR="00000000" w:rsidRPr="00000000">
              <w:rPr>
                <w:sz w:val="18"/>
                <w:szCs w:val="18"/>
                <w:rtl w:val="0"/>
              </w:rPr>
              <w:t xml:space="preserve">Mean &lt; 9 Gy </w:t>
            </w:r>
            <w:hyperlink r:id="rId1611">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29">
            <w:pPr>
              <w:widowControl w:val="0"/>
              <w:rPr>
                <w:sz w:val="18"/>
                <w:szCs w:val="18"/>
              </w:rPr>
            </w:pPr>
            <w:r w:rsidDel="00000000" w:rsidR="00000000" w:rsidRPr="00000000">
              <w:rPr>
                <w:sz w:val="18"/>
                <w:szCs w:val="18"/>
                <w:rtl w:val="0"/>
              </w:rPr>
              <w:t xml:space="preserve">Mean &lt; 12 Gy</w:t>
            </w:r>
          </w:p>
          <w:p w:rsidR="00000000" w:rsidDel="00000000" w:rsidP="00000000" w:rsidRDefault="00000000" w:rsidRPr="00000000" w14:paraId="0000092A">
            <w:pPr>
              <w:widowControl w:val="0"/>
              <w:rPr>
                <w:sz w:val="18"/>
                <w:szCs w:val="18"/>
              </w:rPr>
            </w:pPr>
            <w:r w:rsidDel="00000000" w:rsidR="00000000" w:rsidRPr="00000000">
              <w:rPr>
                <w:sz w:val="18"/>
                <w:szCs w:val="18"/>
                <w:rtl w:val="0"/>
              </w:rPr>
              <w:t xml:space="preserve">40 Gy (7%) </w:t>
            </w:r>
            <w:hyperlink r:id="rId1612">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2B">
            <w:pPr>
              <w:widowControl w:val="0"/>
              <w:rPr>
                <w:sz w:val="18"/>
                <w:szCs w:val="18"/>
              </w:rPr>
            </w:pPr>
            <w:r w:rsidDel="00000000" w:rsidR="00000000" w:rsidRPr="00000000">
              <w:rPr>
                <w:sz w:val="18"/>
                <w:szCs w:val="18"/>
                <w:rtl w:val="0"/>
              </w:rPr>
              <w:t xml:space="preserve">15.2 Gy (1500 cc*)</w:t>
            </w:r>
          </w:p>
          <w:p w:rsidR="00000000" w:rsidDel="00000000" w:rsidP="00000000" w:rsidRDefault="00000000" w:rsidRPr="00000000" w14:paraId="0000092C">
            <w:pPr>
              <w:widowControl w:val="0"/>
              <w:rPr>
                <w:sz w:val="18"/>
                <w:szCs w:val="18"/>
              </w:rPr>
            </w:pPr>
            <w:r w:rsidDel="00000000" w:rsidR="00000000" w:rsidRPr="00000000">
              <w:rPr>
                <w:sz w:val="18"/>
                <w:szCs w:val="18"/>
                <w:rtl w:val="0"/>
              </w:rPr>
              <w:t xml:space="preserve">16.5 Gy (1000 cc*)</w:t>
            </w:r>
          </w:p>
          <w:p w:rsidR="00000000" w:rsidDel="00000000" w:rsidP="00000000" w:rsidRDefault="00000000" w:rsidRPr="00000000" w14:paraId="0000092D">
            <w:pPr>
              <w:rPr>
                <w:sz w:val="18"/>
                <w:szCs w:val="18"/>
              </w:rPr>
            </w:pPr>
            <w:r w:rsidDel="00000000" w:rsidR="00000000" w:rsidRPr="00000000">
              <w:rPr>
                <w:sz w:val="18"/>
                <w:szCs w:val="18"/>
                <w:rtl w:val="0"/>
              </w:rPr>
              <w:t xml:space="preserve">*Min tissue below threshold.</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2E">
            <w:pPr>
              <w:widowControl w:val="0"/>
              <w:rPr>
                <w:sz w:val="18"/>
                <w:szCs w:val="18"/>
                <w:vertAlign w:val="superscript"/>
              </w:rPr>
            </w:pPr>
            <w:r w:rsidDel="00000000" w:rsidR="00000000" w:rsidRPr="00000000">
              <w:rPr>
                <w:sz w:val="18"/>
                <w:szCs w:val="18"/>
                <w:rtl w:val="0"/>
              </w:rPr>
              <w:t xml:space="preserve">Mean &lt; 12 Gy </w:t>
            </w:r>
            <w:hyperlink r:id="rId1613">
              <w:r w:rsidDel="00000000" w:rsidR="00000000" w:rsidRPr="00000000">
                <w:rPr>
                  <w:sz w:val="18"/>
                  <w:szCs w:val="18"/>
                  <w:vertAlign w:val="superscript"/>
                  <w:rtl w:val="0"/>
                </w:rPr>
                <w:t xml:space="preserve">Kong IJROBP '20</w:t>
              </w:r>
            </w:hyperlink>
            <w:r w:rsidDel="00000000" w:rsidR="00000000" w:rsidRPr="00000000">
              <w:rPr>
                <w:rtl w:val="0"/>
              </w:rPr>
            </w:r>
          </w:p>
          <w:p w:rsidR="00000000" w:rsidDel="00000000" w:rsidP="00000000" w:rsidRDefault="00000000" w:rsidRPr="00000000" w14:paraId="0000092F">
            <w:pPr>
              <w:widowControl w:val="0"/>
              <w:rPr>
                <w:sz w:val="18"/>
                <w:szCs w:val="18"/>
              </w:rPr>
            </w:pPr>
            <w:r w:rsidDel="00000000" w:rsidR="00000000" w:rsidRPr="00000000">
              <w:rPr>
                <w:sz w:val="18"/>
                <w:szCs w:val="18"/>
                <w:rtl w:val="0"/>
              </w:rPr>
              <w:t xml:space="preserve">Mean &lt; 14 Gy </w:t>
            </w:r>
            <w:hyperlink r:id="rId1614">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30">
            <w:pPr>
              <w:widowControl w:val="0"/>
              <w:rPr>
                <w:sz w:val="18"/>
                <w:szCs w:val="18"/>
              </w:rPr>
            </w:pPr>
            <w:r w:rsidDel="00000000" w:rsidR="00000000" w:rsidRPr="00000000">
              <w:rPr>
                <w:sz w:val="18"/>
                <w:szCs w:val="18"/>
                <w:rtl w:val="0"/>
              </w:rPr>
              <w:t xml:space="preserve">5 Gy (40-50%) </w:t>
            </w:r>
            <w:hyperlink r:id="rId1615">
              <w:r w:rsidDel="00000000" w:rsidR="00000000" w:rsidRPr="00000000">
                <w:rPr>
                  <w:sz w:val="18"/>
                  <w:szCs w:val="18"/>
                  <w:vertAlign w:val="superscript"/>
                  <w:rtl w:val="0"/>
                </w:rPr>
                <w:t xml:space="preserve">Kong IJROBP '20</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31">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32">
            <w:pPr>
              <w:rPr>
                <w:b w:val="1"/>
                <w:sz w:val="18"/>
                <w:szCs w:val="18"/>
              </w:rPr>
            </w:pPr>
            <w:r w:rsidDel="00000000" w:rsidR="00000000" w:rsidRPr="00000000">
              <w:rPr>
                <w:b w:val="1"/>
                <w:sz w:val="18"/>
                <w:szCs w:val="18"/>
                <w:rtl w:val="0"/>
              </w:rPr>
              <w:t xml:space="preserve">Rib</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33">
            <w:pPr>
              <w:widowControl w:val="0"/>
              <w:rPr>
                <w:sz w:val="18"/>
                <w:szCs w:val="18"/>
                <w:vertAlign w:val="superscrip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34">
            <w:pPr>
              <w:widowControl w:val="0"/>
              <w:rPr>
                <w:sz w:val="18"/>
                <w:szCs w:val="18"/>
              </w:rPr>
            </w:pPr>
            <w:r w:rsidDel="00000000" w:rsidR="00000000" w:rsidRPr="00000000">
              <w:rPr>
                <w:sz w:val="18"/>
                <w:szCs w:val="18"/>
                <w:rtl w:val="0"/>
              </w:rPr>
              <w:t xml:space="preserve">57.6 Gy</w:t>
            </w:r>
          </w:p>
          <w:p w:rsidR="00000000" w:rsidDel="00000000" w:rsidP="00000000" w:rsidRDefault="00000000" w:rsidRPr="00000000" w14:paraId="00000935">
            <w:pPr>
              <w:widowControl w:val="0"/>
              <w:rPr>
                <w:sz w:val="18"/>
                <w:szCs w:val="18"/>
              </w:rPr>
            </w:pPr>
            <w:r w:rsidDel="00000000" w:rsidR="00000000" w:rsidRPr="00000000">
              <w:rPr>
                <w:sz w:val="18"/>
                <w:szCs w:val="18"/>
                <w:rtl w:val="0"/>
              </w:rPr>
              <w:t xml:space="preserve">46 Gy (1 cc)</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36">
            <w:pPr>
              <w:widowControl w:val="0"/>
              <w:rPr>
                <w:sz w:val="18"/>
                <w:szCs w:val="18"/>
                <w:vertAlign w:val="superscrip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37">
            <w:pPr>
              <w:widowControl w:val="0"/>
              <w:rPr>
                <w:sz w:val="18"/>
                <w:szCs w:val="18"/>
                <w:vertAlign w:val="superscript"/>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38">
            <w:pPr>
              <w:rPr>
                <w:b w:val="1"/>
                <w:sz w:val="18"/>
                <w:szCs w:val="18"/>
              </w:rPr>
            </w:pPr>
            <w:r w:rsidDel="00000000" w:rsidR="00000000" w:rsidRPr="00000000">
              <w:rPr>
                <w:b w:val="1"/>
                <w:sz w:val="18"/>
                <w:szCs w:val="18"/>
                <w:rtl w:val="0"/>
              </w:rPr>
              <w:t xml:space="preserve">Chest Wall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39">
            <w:pPr>
              <w:widowControl w:val="0"/>
              <w:rPr>
                <w:b w:val="1"/>
                <w:sz w:val="18"/>
                <w:szCs w:val="18"/>
              </w:rPr>
            </w:pPr>
            <w:r w:rsidDel="00000000" w:rsidR="00000000" w:rsidRPr="00000000">
              <w:rPr>
                <w:b w:val="1"/>
                <w:sz w:val="18"/>
                <w:szCs w:val="18"/>
                <w:rtl w:val="0"/>
              </w:rPr>
              <w:t xml:space="preserve">Not applicable</w:t>
            </w:r>
            <w:r w:rsidDel="00000000" w:rsidR="00000000" w:rsidRPr="00000000">
              <w:rPr>
                <w:sz w:val="18"/>
                <w:szCs w:val="18"/>
                <w:rtl w:val="0"/>
              </w:rPr>
              <w:t xml:space="preserve"> </w:t>
            </w:r>
            <w:hyperlink r:id="rId1616">
              <w:r w:rsidDel="00000000" w:rsidR="00000000" w:rsidRPr="00000000">
                <w:rPr>
                  <w:sz w:val="18"/>
                  <w:szCs w:val="18"/>
                  <w:vertAlign w:val="superscript"/>
                  <w:rtl w:val="0"/>
                </w:rPr>
                <w:t xml:space="preserve">LungTECH</w:t>
              </w:r>
            </w:hyperlink>
            <w:r w:rsidDel="00000000" w:rsidR="00000000" w:rsidRPr="00000000">
              <w:rPr>
                <w:rtl w:val="0"/>
              </w:rPr>
            </w:r>
          </w:p>
          <w:p w:rsidR="00000000" w:rsidDel="00000000" w:rsidP="00000000" w:rsidRDefault="00000000" w:rsidRPr="00000000" w14:paraId="0000093A">
            <w:pPr>
              <w:rPr>
                <w:sz w:val="18"/>
                <w:szCs w:val="18"/>
                <w:vertAlign w:val="superscript"/>
              </w:rPr>
            </w:pPr>
            <w:r w:rsidDel="00000000" w:rsidR="00000000" w:rsidRPr="00000000">
              <w:rPr>
                <w:sz w:val="18"/>
                <w:szCs w:val="18"/>
                <w:rtl w:val="0"/>
              </w:rPr>
              <w:t xml:space="preserve">39 Gy (0.5 cc) </w:t>
            </w:r>
            <w:hyperlink r:id="rId1617">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93B">
            <w:pPr>
              <w:widowControl w:val="0"/>
              <w:rPr>
                <w:sz w:val="18"/>
                <w:szCs w:val="18"/>
                <w:vertAlign w:val="superscript"/>
              </w:rPr>
            </w:pPr>
            <w:r w:rsidDel="00000000" w:rsidR="00000000" w:rsidRPr="00000000">
              <w:rPr>
                <w:sz w:val="18"/>
                <w:szCs w:val="18"/>
                <w:rtl w:val="0"/>
              </w:rPr>
              <w:t xml:space="preserve">35 Gy (30 cc) </w:t>
            </w:r>
            <w:hyperlink r:id="rId1618">
              <w:r w:rsidDel="00000000" w:rsidR="00000000" w:rsidRPr="00000000">
                <w:rPr>
                  <w:sz w:val="18"/>
                  <w:szCs w:val="18"/>
                  <w:vertAlign w:val="superscript"/>
                  <w:rtl w:val="0"/>
                </w:rPr>
                <w:t xml:space="preserve">UK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3C">
            <w:pPr>
              <w:rPr>
                <w:sz w:val="18"/>
                <w:szCs w:val="18"/>
                <w:vertAlign w:val="superscript"/>
              </w:rPr>
            </w:pPr>
            <w:r w:rsidDel="00000000" w:rsidR="00000000" w:rsidRPr="00000000">
              <w:rPr>
                <w:sz w:val="18"/>
                <w:szCs w:val="18"/>
                <w:rtl w:val="0"/>
              </w:rPr>
              <w:t xml:space="preserve">82 Gy </w:t>
            </w:r>
            <w:hyperlink r:id="rId1619">
              <w:r w:rsidDel="00000000" w:rsidR="00000000" w:rsidRPr="00000000">
                <w:rPr>
                  <w:sz w:val="18"/>
                  <w:szCs w:val="18"/>
                  <w:vertAlign w:val="superscript"/>
                  <w:rtl w:val="0"/>
                </w:rPr>
                <w:t xml:space="preserve">08-13</w:t>
              </w:r>
            </w:hyperlink>
            <w:r w:rsidDel="00000000" w:rsidR="00000000" w:rsidRPr="00000000">
              <w:rPr>
                <w:sz w:val="18"/>
                <w:szCs w:val="18"/>
                <w:vertAlign w:val="superscript"/>
                <w:rtl w:val="0"/>
              </w:rPr>
              <w:t xml:space="preserve">, </w:t>
            </w:r>
            <w:hyperlink r:id="rId1620">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3D">
            <w:pPr>
              <w:rPr>
                <w:sz w:val="18"/>
                <w:szCs w:val="18"/>
                <w:vertAlign w:val="superscript"/>
              </w:rPr>
            </w:pPr>
            <w:r w:rsidDel="00000000" w:rsidR="00000000" w:rsidRPr="00000000">
              <w:rPr>
                <w:sz w:val="18"/>
                <w:szCs w:val="18"/>
                <w:rtl w:val="0"/>
              </w:rPr>
              <w:t xml:space="preserve">50 Gy (60 cc) </w:t>
            </w:r>
            <w:hyperlink r:id="rId1621">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3E">
            <w:pPr>
              <w:rPr>
                <w:sz w:val="18"/>
                <w:szCs w:val="18"/>
              </w:rPr>
            </w:pPr>
            <w:r w:rsidDel="00000000" w:rsidR="00000000" w:rsidRPr="00000000">
              <w:rPr>
                <w:sz w:val="18"/>
                <w:szCs w:val="18"/>
                <w:rtl w:val="0"/>
              </w:rPr>
              <w:t xml:space="preserve">46 Gy (1 cc)</w:t>
            </w:r>
          </w:p>
          <w:p w:rsidR="00000000" w:rsidDel="00000000" w:rsidP="00000000" w:rsidRDefault="00000000" w:rsidRPr="00000000" w14:paraId="0000093F">
            <w:pPr>
              <w:rPr>
                <w:sz w:val="18"/>
                <w:szCs w:val="18"/>
                <w:vertAlign w:val="superscript"/>
              </w:rPr>
            </w:pPr>
            <w:r w:rsidDel="00000000" w:rsidR="00000000" w:rsidRPr="00000000">
              <w:rPr>
                <w:sz w:val="18"/>
                <w:szCs w:val="18"/>
                <w:rtl w:val="0"/>
              </w:rPr>
              <w:t xml:space="preserve">40 Gy (120 cc) </w:t>
            </w:r>
            <w:hyperlink r:id="rId1622">
              <w:r w:rsidDel="00000000" w:rsidR="00000000" w:rsidRPr="00000000">
                <w:rPr>
                  <w:sz w:val="18"/>
                  <w:szCs w:val="18"/>
                  <w:vertAlign w:val="superscript"/>
                  <w:rtl w:val="0"/>
                </w:rPr>
                <w:t xml:space="preserve">MDACC</w:t>
              </w:r>
            </w:hyperlink>
            <w:r w:rsidDel="00000000" w:rsidR="00000000" w:rsidRPr="00000000">
              <w:rPr>
                <w:rtl w:val="0"/>
              </w:rPr>
            </w:r>
          </w:p>
          <w:p w:rsidR="00000000" w:rsidDel="00000000" w:rsidP="00000000" w:rsidRDefault="00000000" w:rsidRPr="00000000" w14:paraId="00000940">
            <w:pPr>
              <w:rPr>
                <w:sz w:val="18"/>
                <w:szCs w:val="18"/>
              </w:rPr>
            </w:pPr>
            <w:r w:rsidDel="00000000" w:rsidR="00000000" w:rsidRPr="00000000">
              <w:rPr>
                <w:sz w:val="18"/>
                <w:szCs w:val="18"/>
                <w:rtl w:val="0"/>
              </w:rPr>
              <w:t xml:space="preserve">30 Gy (250 cc) </w:t>
            </w:r>
            <w:hyperlink r:id="rId1623">
              <w:r w:rsidDel="00000000" w:rsidR="00000000" w:rsidRPr="00000000">
                <w:rPr>
                  <w:sz w:val="18"/>
                  <w:szCs w:val="18"/>
                  <w:vertAlign w:val="superscript"/>
                  <w:rtl w:val="0"/>
                </w:rPr>
                <w:t xml:space="preserve">MDACC</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41">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42">
            <w:pPr>
              <w:rPr>
                <w:sz w:val="18"/>
                <w:szCs w:val="18"/>
              </w:rPr>
            </w:pPr>
            <w:r w:rsidDel="00000000" w:rsidR="00000000" w:rsidRPr="00000000">
              <w:rPr>
                <w:rtl w:val="0"/>
              </w:rPr>
            </w:r>
          </w:p>
        </w:tc>
      </w:tr>
    </w:tbl>
    <w:p w:rsidR="00000000" w:rsidDel="00000000" w:rsidP="00000000" w:rsidRDefault="00000000" w:rsidRPr="00000000" w14:paraId="00000943">
      <w:pPr>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944">
      <w:pPr>
        <w:rPr>
          <w:sz w:val="18"/>
          <w:szCs w:val="18"/>
        </w:rPr>
      </w:pPr>
      <w:r w:rsidDel="00000000" w:rsidR="00000000" w:rsidRPr="00000000">
        <w:rPr>
          <w:rtl w:val="0"/>
        </w:rPr>
      </w:r>
    </w:p>
    <w:tbl>
      <w:tblPr>
        <w:tblStyle w:val="Table23"/>
        <w:tblW w:w="19080.0" w:type="dxa"/>
        <w:jc w:val="left"/>
        <w:tblInd w:w="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520"/>
        <w:gridCol w:w="2190"/>
        <w:gridCol w:w="2190"/>
        <w:gridCol w:w="5715"/>
        <w:gridCol w:w="4860"/>
        <w:tblGridChange w:id="0">
          <w:tblGrid>
            <w:gridCol w:w="1605"/>
            <w:gridCol w:w="2520"/>
            <w:gridCol w:w="2190"/>
            <w:gridCol w:w="2190"/>
            <w:gridCol w:w="5715"/>
            <w:gridCol w:w="4860"/>
          </w:tblGrid>
        </w:tblGridChange>
      </w:tblGrid>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5">
            <w:pPr>
              <w:pStyle w:val="Heading2"/>
              <w:jc w:val="center"/>
              <w:rPr/>
            </w:pPr>
            <w:bookmarkStart w:colFirst="0" w:colLast="0" w:name="_ugkyb8ltp2xk" w:id="60"/>
            <w:bookmarkEnd w:id="60"/>
            <w:hyperlink w:anchor="_7wdnwdj7hwus">
              <w:r w:rsidDel="00000000" w:rsidR="00000000" w:rsidRPr="00000000">
                <w:rPr>
                  <w:rtl w:val="0"/>
                </w:rPr>
                <w:t xml:space="preserve">Abdomen</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6">
            <w:pPr>
              <w:widowControl w:val="0"/>
              <w:jc w:val="center"/>
              <w:rPr>
                <w:b w:val="1"/>
                <w:sz w:val="18"/>
                <w:szCs w:val="18"/>
              </w:rPr>
            </w:pPr>
            <w:r w:rsidDel="00000000" w:rsidR="00000000" w:rsidRPr="00000000">
              <w:rPr>
                <w:sz w:val="18"/>
                <w:szCs w:val="18"/>
                <w:rtl w:val="0"/>
              </w:rPr>
              <w:t xml:space="preserve">[</w:t>
            </w:r>
            <w:hyperlink w:anchor="_8v4ceuj5tqti">
              <w:r w:rsidDel="00000000" w:rsidR="00000000" w:rsidRPr="00000000">
                <w:rPr>
                  <w:b w:val="1"/>
                  <w:sz w:val="18"/>
                  <w:szCs w:val="18"/>
                  <w:rtl w:val="0"/>
                </w:rPr>
                <w:t xml:space="preserve">8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7">
            <w:pPr>
              <w:widowControl w:val="0"/>
              <w:jc w:val="center"/>
              <w:rPr>
                <w:b w:val="1"/>
                <w:sz w:val="18"/>
                <w:szCs w:val="18"/>
              </w:rPr>
            </w:pPr>
            <w:r w:rsidDel="00000000" w:rsidR="00000000" w:rsidRPr="00000000">
              <w:rPr>
                <w:sz w:val="18"/>
                <w:szCs w:val="18"/>
                <w:rtl w:val="0"/>
              </w:rPr>
              <w:t xml:space="preserve">[</w:t>
            </w:r>
            <w:hyperlink w:anchor="_8v4ceuj5tqti">
              <w:r w:rsidDel="00000000" w:rsidR="00000000" w:rsidRPr="00000000">
                <w:rPr>
                  <w:b w:val="1"/>
                  <w:sz w:val="18"/>
                  <w:szCs w:val="18"/>
                  <w:rtl w:val="0"/>
                </w:rPr>
                <w:t xml:space="preserve">10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8">
            <w:pPr>
              <w:widowControl w:val="0"/>
              <w:jc w:val="center"/>
              <w:rPr>
                <w:b w:val="1"/>
                <w:sz w:val="18"/>
                <w:szCs w:val="18"/>
              </w:rPr>
            </w:pPr>
            <w:r w:rsidDel="00000000" w:rsidR="00000000" w:rsidRPr="00000000">
              <w:rPr>
                <w:sz w:val="18"/>
                <w:szCs w:val="18"/>
                <w:rtl w:val="0"/>
              </w:rPr>
              <w:t xml:space="preserve">[</w:t>
            </w:r>
            <w:hyperlink w:anchor="_8v4ceuj5tqti">
              <w:r w:rsidDel="00000000" w:rsidR="00000000" w:rsidRPr="00000000">
                <w:rPr>
                  <w:b w:val="1"/>
                  <w:sz w:val="18"/>
                  <w:szCs w:val="18"/>
                  <w:rtl w:val="0"/>
                </w:rPr>
                <w:t xml:space="preserve">15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9">
            <w:pPr>
              <w:widowControl w:val="0"/>
              <w:rPr>
                <w:sz w:val="18"/>
                <w:szCs w:val="18"/>
              </w:rPr>
            </w:pPr>
            <w:r w:rsidDel="00000000" w:rsidR="00000000" w:rsidRPr="00000000">
              <w:rPr>
                <w:rtl w:val="0"/>
              </w:rPr>
            </w:r>
          </w:p>
        </w:tc>
      </w:tr>
      <w:tr>
        <w:trPr>
          <w:trHeight w:val="285"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A">
            <w:pPr>
              <w:rPr>
                <w:b w:val="1"/>
                <w:sz w:val="18"/>
                <w:szCs w:val="18"/>
              </w:rPr>
            </w:pPr>
            <w:r w:rsidDel="00000000" w:rsidR="00000000" w:rsidRPr="00000000">
              <w:rPr>
                <w:b w:val="1"/>
                <w:sz w:val="18"/>
                <w:szCs w:val="18"/>
                <w:rtl w:val="0"/>
              </w:rPr>
              <w:t xml:space="preserve">Stomach</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B">
            <w:pPr>
              <w:widowControl w:val="0"/>
              <w:rPr>
                <w:sz w:val="18"/>
                <w:szCs w:val="18"/>
              </w:rPr>
            </w:pPr>
            <w:r w:rsidDel="00000000" w:rsidR="00000000" w:rsidRPr="00000000">
              <w:rPr>
                <w:sz w:val="18"/>
                <w:szCs w:val="18"/>
                <w:rtl w:val="0"/>
              </w:rPr>
              <w:t xml:space="preserve">45 Gy </w:t>
            </w:r>
            <w:hyperlink r:id="rId1624">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4C">
            <w:pPr>
              <w:widowControl w:val="0"/>
              <w:rPr>
                <w:sz w:val="18"/>
                <w:szCs w:val="18"/>
              </w:rPr>
            </w:pPr>
            <w:r w:rsidDel="00000000" w:rsidR="00000000" w:rsidRPr="00000000">
              <w:rPr>
                <w:sz w:val="18"/>
                <w:szCs w:val="18"/>
                <w:rtl w:val="0"/>
              </w:rPr>
              <w:t xml:space="preserve">40 Gy (10 cc) </w:t>
            </w:r>
            <w:hyperlink r:id="rId162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4D">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4E">
            <w:pPr>
              <w:widowControl w:val="0"/>
              <w:rPr>
                <w:sz w:val="18"/>
                <w:szCs w:val="18"/>
              </w:rPr>
            </w:pPr>
            <w:r w:rsidDel="00000000" w:rsidR="00000000" w:rsidRPr="00000000">
              <w:rPr>
                <w:sz w:val="18"/>
                <w:szCs w:val="18"/>
                <w:rtl w:val="0"/>
              </w:rPr>
              <w:t xml:space="preserve">41.9 Gy</w:t>
            </w:r>
          </w:p>
          <w:p w:rsidR="00000000" w:rsidDel="00000000" w:rsidP="00000000" w:rsidRDefault="00000000" w:rsidRPr="00000000" w14:paraId="0000094F">
            <w:pPr>
              <w:widowControl w:val="0"/>
              <w:rPr>
                <w:sz w:val="18"/>
                <w:szCs w:val="18"/>
              </w:rPr>
            </w:pPr>
            <w:r w:rsidDel="00000000" w:rsidR="00000000" w:rsidRPr="00000000">
              <w:rPr>
                <w:sz w:val="18"/>
                <w:szCs w:val="18"/>
                <w:rtl w:val="0"/>
              </w:rPr>
              <w:t xml:space="preserve">45 Gy </w:t>
            </w:r>
            <w:hyperlink r:id="rId162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50">
            <w:pPr>
              <w:widowControl w:val="0"/>
              <w:rPr>
                <w:sz w:val="18"/>
                <w:szCs w:val="18"/>
              </w:rPr>
            </w:pPr>
            <w:r w:rsidDel="00000000" w:rsidR="00000000" w:rsidRPr="00000000">
              <w:rPr>
                <w:sz w:val="18"/>
                <w:szCs w:val="18"/>
                <w:rtl w:val="0"/>
              </w:rPr>
              <w:t xml:space="preserve">40 Gy (10 cc) </w:t>
            </w:r>
            <w:hyperlink r:id="rId162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51">
            <w:pPr>
              <w:widowControl w:val="0"/>
              <w:rPr>
                <w:sz w:val="18"/>
                <w:szCs w:val="18"/>
              </w:rPr>
            </w:pPr>
            <w:r w:rsidDel="00000000" w:rsidR="00000000" w:rsidRPr="00000000">
              <w:rPr>
                <w:sz w:val="18"/>
                <w:szCs w:val="18"/>
                <w:rtl w:val="0"/>
              </w:rPr>
              <w:t xml:space="preserve">37 Gy (1 cc) </w:t>
            </w:r>
            <w:hyperlink r:id="rId1628">
              <w:r w:rsidDel="00000000" w:rsidR="00000000" w:rsidRPr="00000000">
                <w:rPr>
                  <w:sz w:val="18"/>
                  <w:szCs w:val="18"/>
                  <w:vertAlign w:val="superscript"/>
                  <w:rtl w:val="0"/>
                </w:rPr>
                <w:t xml:space="preserve">04-38</w:t>
              </w:r>
            </w:hyperlink>
            <w:r w:rsidDel="00000000" w:rsidR="00000000" w:rsidRPr="00000000">
              <w:rPr>
                <w:rtl w:val="0"/>
              </w:rPr>
            </w:r>
          </w:p>
          <w:p w:rsidR="00000000" w:rsidDel="00000000" w:rsidP="00000000" w:rsidRDefault="00000000" w:rsidRPr="00000000" w14:paraId="00000952">
            <w:pPr>
              <w:widowControl w:val="0"/>
              <w:rPr>
                <w:sz w:val="18"/>
                <w:szCs w:val="18"/>
              </w:rPr>
            </w:pPr>
            <w:r w:rsidDel="00000000" w:rsidR="00000000" w:rsidRPr="00000000">
              <w:rPr>
                <w:sz w:val="18"/>
                <w:szCs w:val="18"/>
                <w:rtl w:val="0"/>
              </w:rPr>
              <w:t xml:space="preserve">22.6 Gy (10 cc)</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53">
            <w:pPr>
              <w:widowControl w:val="0"/>
              <w:rPr>
                <w:sz w:val="18"/>
                <w:szCs w:val="18"/>
              </w:rPr>
            </w:pPr>
            <w:r w:rsidDel="00000000" w:rsidR="00000000" w:rsidRPr="00000000">
              <w:rPr>
                <w:sz w:val="18"/>
                <w:szCs w:val="18"/>
                <w:rtl w:val="0"/>
              </w:rPr>
              <w:t xml:space="preserve">50 Gy </w:t>
            </w:r>
            <w:hyperlink r:id="rId1629">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54">
            <w:pPr>
              <w:widowControl w:val="0"/>
              <w:rPr>
                <w:sz w:val="18"/>
                <w:szCs w:val="18"/>
              </w:rPr>
            </w:pPr>
            <w:r w:rsidDel="00000000" w:rsidR="00000000" w:rsidRPr="00000000">
              <w:rPr>
                <w:sz w:val="18"/>
                <w:szCs w:val="18"/>
                <w:rtl w:val="0"/>
              </w:rPr>
              <w:t xml:space="preserve">48 Gy (10 cc) </w:t>
            </w:r>
            <w:hyperlink r:id="rId163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55">
            <w:pPr>
              <w:widowControl w:val="0"/>
              <w:rPr>
                <w:sz w:val="18"/>
                <w:szCs w:val="18"/>
              </w:rPr>
            </w:pPr>
            <w:r w:rsidDel="00000000" w:rsidR="00000000" w:rsidRPr="00000000">
              <w:rPr>
                <w:sz w:val="18"/>
                <w:szCs w:val="18"/>
                <w:rtl w:val="0"/>
              </w:rPr>
              <w:t xml:space="preserve">45 Gy </w:t>
            </w:r>
            <w:hyperlink r:id="rId1631">
              <w:r w:rsidDel="00000000" w:rsidR="00000000" w:rsidRPr="00000000">
                <w:rPr>
                  <w:sz w:val="18"/>
                  <w:szCs w:val="18"/>
                  <w:vertAlign w:val="superscript"/>
                  <w:rtl w:val="0"/>
                </w:rPr>
                <w:t xml:space="preserve">PRO 2020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56">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57">
            <w:pPr>
              <w:rPr>
                <w:b w:val="1"/>
                <w:sz w:val="18"/>
                <w:szCs w:val="18"/>
              </w:rPr>
            </w:pPr>
            <w:r w:rsidDel="00000000" w:rsidR="00000000" w:rsidRPr="00000000">
              <w:rPr>
                <w:b w:val="1"/>
                <w:sz w:val="18"/>
                <w:szCs w:val="18"/>
                <w:rtl w:val="0"/>
              </w:rPr>
              <w:t xml:space="preserve">Duodenum</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58">
            <w:pPr>
              <w:widowControl w:val="0"/>
              <w:rPr>
                <w:sz w:val="18"/>
                <w:szCs w:val="18"/>
              </w:rPr>
            </w:pPr>
            <w:r w:rsidDel="00000000" w:rsidR="00000000" w:rsidRPr="00000000">
              <w:rPr>
                <w:sz w:val="18"/>
                <w:szCs w:val="18"/>
                <w:rtl w:val="0"/>
              </w:rPr>
              <w:t xml:space="preserve">45 Gy </w:t>
            </w:r>
            <w:hyperlink r:id="rId163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59">
            <w:pPr>
              <w:widowControl w:val="0"/>
              <w:rPr>
                <w:sz w:val="18"/>
                <w:szCs w:val="18"/>
              </w:rPr>
            </w:pPr>
            <w:r w:rsidDel="00000000" w:rsidR="00000000" w:rsidRPr="00000000">
              <w:rPr>
                <w:sz w:val="18"/>
                <w:szCs w:val="18"/>
                <w:rtl w:val="0"/>
              </w:rPr>
              <w:t xml:space="preserve">40 Gy (10 cc) </w:t>
            </w:r>
            <w:hyperlink r:id="rId1633">
              <w:r w:rsidDel="00000000" w:rsidR="00000000" w:rsidRPr="00000000">
                <w:rPr>
                  <w:sz w:val="18"/>
                  <w:szCs w:val="18"/>
                  <w:vertAlign w:val="superscript"/>
                  <w:rtl w:val="0"/>
                </w:rPr>
                <w:t xml:space="preserve">SUNSET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5A">
            <w:pPr>
              <w:widowControl w:val="0"/>
              <w:rPr>
                <w:sz w:val="18"/>
                <w:szCs w:val="18"/>
              </w:rPr>
            </w:pPr>
            <w:r w:rsidDel="00000000" w:rsidR="00000000" w:rsidRPr="00000000">
              <w:rPr>
                <w:sz w:val="18"/>
                <w:szCs w:val="18"/>
                <w:rtl w:val="0"/>
              </w:rPr>
              <w:t xml:space="preserve">41.9 Gy</w:t>
            </w:r>
          </w:p>
          <w:p w:rsidR="00000000" w:rsidDel="00000000" w:rsidP="00000000" w:rsidRDefault="00000000" w:rsidRPr="00000000" w14:paraId="0000095B">
            <w:pPr>
              <w:widowControl w:val="0"/>
              <w:rPr>
                <w:sz w:val="18"/>
                <w:szCs w:val="18"/>
              </w:rPr>
            </w:pPr>
            <w:r w:rsidDel="00000000" w:rsidR="00000000" w:rsidRPr="00000000">
              <w:rPr>
                <w:sz w:val="18"/>
                <w:szCs w:val="18"/>
                <w:rtl w:val="0"/>
              </w:rPr>
              <w:t xml:space="preserve">45 Gy </w:t>
            </w:r>
            <w:hyperlink r:id="rId1634">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5C">
            <w:pPr>
              <w:widowControl w:val="0"/>
              <w:rPr>
                <w:sz w:val="18"/>
                <w:szCs w:val="18"/>
              </w:rPr>
            </w:pPr>
            <w:r w:rsidDel="00000000" w:rsidR="00000000" w:rsidRPr="00000000">
              <w:rPr>
                <w:sz w:val="18"/>
                <w:szCs w:val="18"/>
                <w:rtl w:val="0"/>
              </w:rPr>
              <w:t xml:space="preserve">40 Gy (10 cc) </w:t>
            </w:r>
            <w:hyperlink r:id="rId163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5D">
            <w:pPr>
              <w:widowControl w:val="0"/>
              <w:rPr>
                <w:sz w:val="18"/>
                <w:szCs w:val="18"/>
              </w:rPr>
            </w:pPr>
            <w:r w:rsidDel="00000000" w:rsidR="00000000" w:rsidRPr="00000000">
              <w:rPr>
                <w:sz w:val="18"/>
                <w:szCs w:val="18"/>
                <w:rtl w:val="0"/>
              </w:rPr>
              <w:t xml:space="preserve">37 Gy (1 cc) </w:t>
            </w:r>
            <w:hyperlink r:id="rId1636">
              <w:r w:rsidDel="00000000" w:rsidR="00000000" w:rsidRPr="00000000">
                <w:rPr>
                  <w:sz w:val="18"/>
                  <w:szCs w:val="18"/>
                  <w:vertAlign w:val="superscript"/>
                  <w:rtl w:val="0"/>
                </w:rPr>
                <w:t xml:space="preserve">04-38</w:t>
              </w:r>
            </w:hyperlink>
            <w:r w:rsidDel="00000000" w:rsidR="00000000" w:rsidRPr="00000000">
              <w:rPr>
                <w:rtl w:val="0"/>
              </w:rPr>
            </w:r>
          </w:p>
          <w:p w:rsidR="00000000" w:rsidDel="00000000" w:rsidP="00000000" w:rsidRDefault="00000000" w:rsidRPr="00000000" w14:paraId="0000095E">
            <w:pPr>
              <w:widowControl w:val="0"/>
              <w:rPr>
                <w:sz w:val="18"/>
                <w:szCs w:val="18"/>
              </w:rPr>
            </w:pPr>
            <w:r w:rsidDel="00000000" w:rsidR="00000000" w:rsidRPr="00000000">
              <w:rPr>
                <w:sz w:val="18"/>
                <w:szCs w:val="18"/>
                <w:rtl w:val="0"/>
              </w:rPr>
              <w:t xml:space="preserve">22.6 Gy (5 cc)</w:t>
            </w:r>
          </w:p>
          <w:p w:rsidR="00000000" w:rsidDel="00000000" w:rsidP="00000000" w:rsidRDefault="00000000" w:rsidRPr="00000000" w14:paraId="0000095F">
            <w:pPr>
              <w:widowControl w:val="0"/>
              <w:rPr>
                <w:sz w:val="18"/>
                <w:szCs w:val="18"/>
              </w:rPr>
            </w:pPr>
            <w:r w:rsidDel="00000000" w:rsidR="00000000" w:rsidRPr="00000000">
              <w:rPr>
                <w:sz w:val="18"/>
                <w:szCs w:val="18"/>
                <w:rtl w:val="0"/>
              </w:rPr>
              <w:t xml:space="preserve">15.2 Gy (10 cc)</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60">
            <w:pPr>
              <w:widowControl w:val="0"/>
              <w:rPr>
                <w:sz w:val="18"/>
                <w:szCs w:val="18"/>
              </w:rPr>
            </w:pPr>
            <w:r w:rsidDel="00000000" w:rsidR="00000000" w:rsidRPr="00000000">
              <w:rPr>
                <w:sz w:val="18"/>
                <w:szCs w:val="18"/>
                <w:rtl w:val="0"/>
              </w:rPr>
              <w:t xml:space="preserve">50 Gy </w:t>
            </w:r>
            <w:hyperlink r:id="rId1637">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61">
            <w:pPr>
              <w:widowControl w:val="0"/>
              <w:rPr>
                <w:sz w:val="18"/>
                <w:szCs w:val="18"/>
              </w:rPr>
            </w:pPr>
            <w:r w:rsidDel="00000000" w:rsidR="00000000" w:rsidRPr="00000000">
              <w:rPr>
                <w:sz w:val="18"/>
                <w:szCs w:val="18"/>
                <w:rtl w:val="0"/>
              </w:rPr>
              <w:t xml:space="preserve">48 Gy (10 cc) </w:t>
            </w:r>
            <w:hyperlink r:id="rId1638">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62">
            <w:pPr>
              <w:widowControl w:val="0"/>
              <w:rPr>
                <w:sz w:val="18"/>
                <w:szCs w:val="18"/>
              </w:rPr>
            </w:pPr>
            <w:r w:rsidDel="00000000" w:rsidR="00000000" w:rsidRPr="00000000">
              <w:rPr>
                <w:sz w:val="18"/>
                <w:szCs w:val="18"/>
                <w:rtl w:val="0"/>
              </w:rPr>
              <w:t xml:space="preserve">45 Gy </w:t>
            </w:r>
            <w:hyperlink r:id="rId1639">
              <w:r w:rsidDel="00000000" w:rsidR="00000000" w:rsidRPr="00000000">
                <w:rPr>
                  <w:sz w:val="18"/>
                  <w:szCs w:val="18"/>
                  <w:vertAlign w:val="superscript"/>
                  <w:rtl w:val="0"/>
                </w:rPr>
                <w:t xml:space="preserve">PRO 2020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63">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64">
            <w:pPr>
              <w:rPr>
                <w:sz w:val="18"/>
                <w:szCs w:val="18"/>
              </w:rPr>
            </w:pPr>
            <w:r w:rsidDel="00000000" w:rsidR="00000000" w:rsidRPr="00000000">
              <w:rPr>
                <w:b w:val="1"/>
                <w:sz w:val="18"/>
                <w:szCs w:val="18"/>
                <w:rtl w:val="0"/>
              </w:rPr>
              <w:t xml:space="preserve">Small bowel </w:t>
            </w:r>
            <w:r w:rsidDel="00000000" w:rsidR="00000000" w:rsidRPr="00000000">
              <w:rPr>
                <w:sz w:val="18"/>
                <w:szCs w:val="18"/>
                <w:rtl w:val="0"/>
              </w:rPr>
              <w:t xml:space="preserve">(jejunum/ileum)</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65">
            <w:pPr>
              <w:widowControl w:val="0"/>
              <w:rPr>
                <w:sz w:val="18"/>
                <w:szCs w:val="18"/>
              </w:rPr>
            </w:pPr>
            <w:r w:rsidDel="00000000" w:rsidR="00000000" w:rsidRPr="00000000">
              <w:rPr>
                <w:sz w:val="18"/>
                <w:szCs w:val="18"/>
                <w:rtl w:val="0"/>
              </w:rPr>
              <w:t xml:space="preserve">45 Gy </w:t>
            </w:r>
            <w:hyperlink r:id="rId1640">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66">
            <w:pPr>
              <w:widowControl w:val="0"/>
              <w:rPr>
                <w:sz w:val="18"/>
                <w:szCs w:val="18"/>
              </w:rPr>
            </w:pPr>
            <w:r w:rsidDel="00000000" w:rsidR="00000000" w:rsidRPr="00000000">
              <w:rPr>
                <w:sz w:val="18"/>
                <w:szCs w:val="18"/>
                <w:rtl w:val="0"/>
              </w:rPr>
              <w:t xml:space="preserve">40 Gy (10 cc) </w:t>
            </w:r>
            <w:hyperlink r:id="rId1641">
              <w:r w:rsidDel="00000000" w:rsidR="00000000" w:rsidRPr="00000000">
                <w:rPr>
                  <w:sz w:val="18"/>
                  <w:szCs w:val="18"/>
                  <w:vertAlign w:val="superscript"/>
                  <w:rtl w:val="0"/>
                </w:rPr>
                <w:t xml:space="preserve">SUNSET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67">
            <w:pPr>
              <w:widowControl w:val="0"/>
              <w:rPr>
                <w:sz w:val="18"/>
                <w:szCs w:val="18"/>
              </w:rPr>
            </w:pPr>
            <w:r w:rsidDel="00000000" w:rsidR="00000000" w:rsidRPr="00000000">
              <w:rPr>
                <w:sz w:val="18"/>
                <w:szCs w:val="18"/>
                <w:rtl w:val="0"/>
              </w:rPr>
              <w:t xml:space="preserve">46 Gy</w:t>
            </w:r>
          </w:p>
          <w:p w:rsidR="00000000" w:rsidDel="00000000" w:rsidP="00000000" w:rsidRDefault="00000000" w:rsidRPr="00000000" w14:paraId="00000968">
            <w:pPr>
              <w:widowControl w:val="0"/>
              <w:rPr>
                <w:sz w:val="18"/>
                <w:szCs w:val="18"/>
              </w:rPr>
            </w:pPr>
            <w:r w:rsidDel="00000000" w:rsidR="00000000" w:rsidRPr="00000000">
              <w:rPr>
                <w:sz w:val="18"/>
                <w:szCs w:val="18"/>
                <w:rtl w:val="0"/>
              </w:rPr>
              <w:t xml:space="preserve">45 Gy </w:t>
            </w:r>
            <w:hyperlink r:id="rId1642">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69">
            <w:pPr>
              <w:widowControl w:val="0"/>
              <w:rPr>
                <w:sz w:val="18"/>
                <w:szCs w:val="18"/>
              </w:rPr>
            </w:pPr>
            <w:r w:rsidDel="00000000" w:rsidR="00000000" w:rsidRPr="00000000">
              <w:rPr>
                <w:sz w:val="18"/>
                <w:szCs w:val="18"/>
                <w:rtl w:val="0"/>
              </w:rPr>
              <w:t xml:space="preserve">40 Gy (10 cc) </w:t>
            </w:r>
            <w:hyperlink r:id="rId1643">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6A">
            <w:pPr>
              <w:widowControl w:val="0"/>
              <w:rPr>
                <w:sz w:val="18"/>
                <w:szCs w:val="18"/>
              </w:rPr>
            </w:pPr>
            <w:r w:rsidDel="00000000" w:rsidR="00000000" w:rsidRPr="00000000">
              <w:rPr>
                <w:sz w:val="18"/>
                <w:szCs w:val="18"/>
                <w:rtl w:val="0"/>
              </w:rPr>
              <w:t xml:space="preserve">37 Gy (1 cc) </w:t>
            </w:r>
            <w:hyperlink r:id="rId1644">
              <w:r w:rsidDel="00000000" w:rsidR="00000000" w:rsidRPr="00000000">
                <w:rPr>
                  <w:sz w:val="18"/>
                  <w:szCs w:val="18"/>
                  <w:vertAlign w:val="superscript"/>
                  <w:rtl w:val="0"/>
                </w:rPr>
                <w:t xml:space="preserve">04-38</w:t>
              </w:r>
            </w:hyperlink>
            <w:r w:rsidDel="00000000" w:rsidR="00000000" w:rsidRPr="00000000">
              <w:rPr>
                <w:rtl w:val="0"/>
              </w:rPr>
            </w:r>
          </w:p>
          <w:p w:rsidR="00000000" w:rsidDel="00000000" w:rsidP="00000000" w:rsidRDefault="00000000" w:rsidRPr="00000000" w14:paraId="0000096B">
            <w:pPr>
              <w:widowControl w:val="0"/>
              <w:rPr>
                <w:sz w:val="18"/>
                <w:szCs w:val="18"/>
              </w:rPr>
            </w:pPr>
            <w:r w:rsidDel="00000000" w:rsidR="00000000" w:rsidRPr="00000000">
              <w:rPr>
                <w:sz w:val="18"/>
                <w:szCs w:val="18"/>
                <w:rtl w:val="0"/>
              </w:rPr>
              <w:t xml:space="preserve">24.6 Gy (5 cc)</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6C">
            <w:pPr>
              <w:widowControl w:val="0"/>
              <w:rPr>
                <w:sz w:val="18"/>
                <w:szCs w:val="18"/>
              </w:rPr>
            </w:pPr>
            <w:r w:rsidDel="00000000" w:rsidR="00000000" w:rsidRPr="00000000">
              <w:rPr>
                <w:sz w:val="18"/>
                <w:szCs w:val="18"/>
                <w:rtl w:val="0"/>
              </w:rPr>
              <w:t xml:space="preserve">50 Gy </w:t>
            </w:r>
            <w:hyperlink r:id="rId1645">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6D">
            <w:pPr>
              <w:widowControl w:val="0"/>
              <w:rPr>
                <w:sz w:val="18"/>
                <w:szCs w:val="18"/>
              </w:rPr>
            </w:pPr>
            <w:r w:rsidDel="00000000" w:rsidR="00000000" w:rsidRPr="00000000">
              <w:rPr>
                <w:sz w:val="18"/>
                <w:szCs w:val="18"/>
                <w:rtl w:val="0"/>
              </w:rPr>
              <w:t xml:space="preserve">48 Gy (10 cc) </w:t>
            </w:r>
            <w:hyperlink r:id="rId1646">
              <w:r w:rsidDel="00000000" w:rsidR="00000000" w:rsidRPr="00000000">
                <w:rPr>
                  <w:sz w:val="18"/>
                  <w:szCs w:val="18"/>
                  <w:vertAlign w:val="superscript"/>
                  <w:rtl w:val="0"/>
                </w:rPr>
                <w:t xml:space="preserve">SUNSET</w:t>
              </w:r>
            </w:hyperlink>
            <w:r w:rsidDel="00000000" w:rsidR="00000000" w:rsidRPr="00000000">
              <w:rPr>
                <w:rtl w:val="0"/>
              </w:rPr>
            </w:r>
          </w:p>
          <w:p w:rsidR="00000000" w:rsidDel="00000000" w:rsidP="00000000" w:rsidRDefault="00000000" w:rsidRPr="00000000" w14:paraId="0000096E">
            <w:pPr>
              <w:widowControl w:val="0"/>
              <w:rPr>
                <w:sz w:val="18"/>
                <w:szCs w:val="18"/>
              </w:rPr>
            </w:pPr>
            <w:r w:rsidDel="00000000" w:rsidR="00000000" w:rsidRPr="00000000">
              <w:rPr>
                <w:sz w:val="18"/>
                <w:szCs w:val="18"/>
                <w:rtl w:val="0"/>
              </w:rPr>
              <w:t xml:space="preserve">45 Gy </w:t>
            </w:r>
            <w:hyperlink r:id="rId1647">
              <w:r w:rsidDel="00000000" w:rsidR="00000000" w:rsidRPr="00000000">
                <w:rPr>
                  <w:sz w:val="18"/>
                  <w:szCs w:val="18"/>
                  <w:vertAlign w:val="superscript"/>
                  <w:rtl w:val="0"/>
                </w:rPr>
                <w:t xml:space="preserve">PRO 2020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6F">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0">
            <w:pPr>
              <w:rPr>
                <w:b w:val="1"/>
                <w:sz w:val="18"/>
                <w:szCs w:val="18"/>
              </w:rPr>
            </w:pPr>
            <w:r w:rsidDel="00000000" w:rsidR="00000000" w:rsidRPr="00000000">
              <w:rPr>
                <w:b w:val="1"/>
                <w:sz w:val="18"/>
                <w:szCs w:val="18"/>
                <w:rtl w:val="0"/>
              </w:rPr>
              <w:t xml:space="preserve">Spleen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1">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2">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3">
            <w:pPr>
              <w:rPr>
                <w:sz w:val="18"/>
                <w:szCs w:val="18"/>
              </w:rPr>
            </w:pPr>
            <w:r w:rsidDel="00000000" w:rsidR="00000000" w:rsidRPr="00000000">
              <w:rPr>
                <w:sz w:val="18"/>
                <w:szCs w:val="18"/>
                <w:rtl w:val="0"/>
              </w:rPr>
              <w:t xml:space="preserve">Mean 6 Gy </w:t>
            </w:r>
            <w:hyperlink r:id="rId1648">
              <w:r w:rsidDel="00000000" w:rsidR="00000000" w:rsidRPr="00000000">
                <w:rPr>
                  <w:sz w:val="18"/>
                  <w:szCs w:val="18"/>
                  <w:vertAlign w:val="superscript"/>
                  <w:rtl w:val="0"/>
                </w:rPr>
                <w:t xml:space="preserve">PRO 2020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4">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5">
            <w:pPr>
              <w:rPr>
                <w:b w:val="1"/>
                <w:sz w:val="18"/>
                <w:szCs w:val="18"/>
              </w:rPr>
            </w:pPr>
            <w:r w:rsidDel="00000000" w:rsidR="00000000" w:rsidRPr="00000000">
              <w:rPr>
                <w:b w:val="1"/>
                <w:sz w:val="18"/>
                <w:szCs w:val="18"/>
                <w:rtl w:val="0"/>
              </w:rPr>
              <w:t xml:space="preserve">Liver - GTV</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6">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7">
            <w:pPr>
              <w:widowControl w:val="0"/>
              <w:rPr>
                <w:sz w:val="18"/>
                <w:szCs w:val="18"/>
              </w:rPr>
            </w:pPr>
            <w:r w:rsidDel="00000000" w:rsidR="00000000" w:rsidRPr="00000000">
              <w:rPr>
                <w:sz w:val="18"/>
                <w:szCs w:val="18"/>
                <w:rtl w:val="0"/>
              </w:rPr>
              <w:t xml:space="preserve">26.7 Gy (700 cc)</w:t>
            </w:r>
          </w:p>
          <w:p w:rsidR="00000000" w:rsidDel="00000000" w:rsidP="00000000" w:rsidRDefault="00000000" w:rsidRPr="00000000" w14:paraId="00000978">
            <w:pPr>
              <w:widowControl w:val="0"/>
              <w:rPr>
                <w:sz w:val="18"/>
                <w:szCs w:val="18"/>
              </w:rPr>
            </w:pPr>
            <w:r w:rsidDel="00000000" w:rsidR="00000000" w:rsidRPr="00000000">
              <w:rPr>
                <w:sz w:val="18"/>
                <w:szCs w:val="18"/>
                <w:rtl w:val="0"/>
              </w:rPr>
              <w:t xml:space="preserve">27 Gy (30%) </w:t>
            </w:r>
            <w:hyperlink r:id="rId1649">
              <w:r w:rsidDel="00000000" w:rsidR="00000000" w:rsidRPr="00000000">
                <w:rPr>
                  <w:sz w:val="18"/>
                  <w:szCs w:val="18"/>
                  <w:vertAlign w:val="superscript"/>
                  <w:rtl w:val="0"/>
                </w:rPr>
                <w:t xml:space="preserve">04-38</w:t>
              </w:r>
            </w:hyperlink>
            <w:r w:rsidDel="00000000" w:rsidR="00000000" w:rsidRPr="00000000">
              <w:rPr>
                <w:rtl w:val="0"/>
              </w:rPr>
            </w:r>
          </w:p>
          <w:p w:rsidR="00000000" w:rsidDel="00000000" w:rsidP="00000000" w:rsidRDefault="00000000" w:rsidRPr="00000000" w14:paraId="00000979">
            <w:pPr>
              <w:widowControl w:val="0"/>
              <w:rPr>
                <w:sz w:val="18"/>
                <w:szCs w:val="18"/>
              </w:rPr>
            </w:pPr>
            <w:r w:rsidDel="00000000" w:rsidR="00000000" w:rsidRPr="00000000">
              <w:rPr>
                <w:sz w:val="18"/>
                <w:szCs w:val="18"/>
                <w:rtl w:val="0"/>
              </w:rPr>
              <w:t xml:space="preserve">24 Gy (50%) </w:t>
            </w:r>
            <w:hyperlink r:id="rId1650">
              <w:r w:rsidDel="00000000" w:rsidR="00000000" w:rsidRPr="00000000">
                <w:rPr>
                  <w:sz w:val="18"/>
                  <w:szCs w:val="18"/>
                  <w:vertAlign w:val="superscript"/>
                  <w:rtl w:val="0"/>
                </w:rPr>
                <w:t xml:space="preserve">04-38</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A">
            <w:pPr>
              <w:widowControl w:val="0"/>
              <w:rPr>
                <w:sz w:val="18"/>
                <w:szCs w:val="18"/>
              </w:rPr>
            </w:pPr>
            <w:r w:rsidDel="00000000" w:rsidR="00000000" w:rsidRPr="00000000">
              <w:rPr>
                <w:sz w:val="18"/>
                <w:szCs w:val="18"/>
                <w:rtl w:val="0"/>
              </w:rPr>
              <w:t xml:space="preserve">24 Gy (700 cc) </w:t>
            </w:r>
            <w:hyperlink r:id="rId1651">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97B">
            <w:pPr>
              <w:widowControl w:val="0"/>
              <w:rPr>
                <w:sz w:val="18"/>
                <w:szCs w:val="18"/>
              </w:rPr>
            </w:pPr>
            <w:r w:rsidDel="00000000" w:rsidR="00000000" w:rsidRPr="00000000">
              <w:rPr>
                <w:sz w:val="18"/>
                <w:szCs w:val="18"/>
                <w:rtl w:val="0"/>
              </w:rPr>
              <w:t xml:space="preserve">Mean 24 Gy </w:t>
            </w:r>
            <w:hyperlink r:id="rId1652">
              <w:r w:rsidDel="00000000" w:rsidR="00000000" w:rsidRPr="00000000">
                <w:rPr>
                  <w:sz w:val="18"/>
                  <w:szCs w:val="18"/>
                  <w:vertAlign w:val="superscript"/>
                  <w:rtl w:val="0"/>
                </w:rPr>
                <w:t xml:space="preserve">PRO 2020</w:t>
              </w:r>
            </w:hyperlink>
            <w:r w:rsidDel="00000000" w:rsidR="00000000" w:rsidRPr="00000000">
              <w:rPr>
                <w:rtl w:val="0"/>
              </w:rPr>
            </w:r>
          </w:p>
          <w:p w:rsidR="00000000" w:rsidDel="00000000" w:rsidP="00000000" w:rsidRDefault="00000000" w:rsidRPr="00000000" w14:paraId="0000097C">
            <w:pPr>
              <w:widowControl w:val="0"/>
              <w:rPr>
                <w:sz w:val="18"/>
                <w:szCs w:val="18"/>
              </w:rPr>
            </w:pPr>
            <w:r w:rsidDel="00000000" w:rsidR="00000000" w:rsidRPr="00000000">
              <w:rPr>
                <w:sz w:val="18"/>
                <w:szCs w:val="18"/>
                <w:rtl w:val="0"/>
              </w:rPr>
              <w:t xml:space="preserve">5 Gy (60%) </w:t>
            </w:r>
            <w:hyperlink r:id="rId1653">
              <w:r w:rsidDel="00000000" w:rsidR="00000000" w:rsidRPr="00000000">
                <w:rPr>
                  <w:sz w:val="18"/>
                  <w:szCs w:val="18"/>
                  <w:vertAlign w:val="superscript"/>
                  <w:rtl w:val="0"/>
                </w:rPr>
                <w:t xml:space="preserve">Pursley IJROBP '20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D">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E">
            <w:pPr>
              <w:rPr>
                <w:b w:val="1"/>
                <w:sz w:val="18"/>
                <w:szCs w:val="18"/>
              </w:rPr>
            </w:pPr>
            <w:r w:rsidDel="00000000" w:rsidR="00000000" w:rsidRPr="00000000">
              <w:rPr>
                <w:b w:val="1"/>
                <w:sz w:val="18"/>
                <w:szCs w:val="18"/>
                <w:rtl w:val="0"/>
              </w:rPr>
              <w:t xml:space="preserve">Bile duct</w:t>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7F">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0">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1">
            <w:pPr>
              <w:widowControl w:val="0"/>
              <w:rPr>
                <w:sz w:val="18"/>
                <w:szCs w:val="18"/>
              </w:rPr>
            </w:pPr>
            <w:r w:rsidDel="00000000" w:rsidR="00000000" w:rsidRPr="00000000">
              <w:rPr>
                <w:sz w:val="18"/>
                <w:szCs w:val="18"/>
                <w:rtl w:val="0"/>
              </w:rPr>
              <w:t xml:space="preserve">70 Gy</w:t>
            </w:r>
            <w:hyperlink r:id="rId1654">
              <w:r w:rsidDel="00000000" w:rsidR="00000000" w:rsidRPr="00000000">
                <w:rPr>
                  <w:sz w:val="18"/>
                  <w:szCs w:val="18"/>
                  <w:vertAlign w:val="superscript"/>
                  <w:rtl w:val="0"/>
                </w:rPr>
                <w:t xml:space="preserve">PRO 2020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2">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3">
            <w:pPr>
              <w:rPr>
                <w:b w:val="1"/>
                <w:sz w:val="18"/>
                <w:szCs w:val="18"/>
              </w:rPr>
            </w:pPr>
            <w:r w:rsidDel="00000000" w:rsidR="00000000" w:rsidRPr="00000000">
              <w:rPr>
                <w:b w:val="1"/>
                <w:sz w:val="18"/>
                <w:szCs w:val="18"/>
                <w:rtl w:val="0"/>
              </w:rPr>
              <w:t xml:space="preserve">Renal Cortex</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4">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5">
            <w:pPr>
              <w:widowControl w:val="0"/>
              <w:rPr>
                <w:sz w:val="18"/>
                <w:szCs w:val="18"/>
              </w:rPr>
            </w:pPr>
            <w:r w:rsidDel="00000000" w:rsidR="00000000" w:rsidRPr="00000000">
              <w:rPr>
                <w:sz w:val="18"/>
                <w:szCs w:val="18"/>
                <w:rtl w:val="0"/>
              </w:rPr>
              <w:t xml:space="preserve">21.9 Gy (200 cc)</w:t>
            </w:r>
          </w:p>
          <w:p w:rsidR="00000000" w:rsidDel="00000000" w:rsidP="00000000" w:rsidRDefault="00000000" w:rsidRPr="00000000" w14:paraId="00000986">
            <w:pPr>
              <w:widowControl w:val="0"/>
              <w:rPr>
                <w:sz w:val="18"/>
                <w:szCs w:val="18"/>
              </w:rPr>
            </w:pPr>
            <w:r w:rsidDel="00000000" w:rsidR="00000000" w:rsidRPr="00000000">
              <w:rPr>
                <w:sz w:val="18"/>
                <w:szCs w:val="18"/>
                <w:rtl w:val="0"/>
              </w:rPr>
              <w:t xml:space="preserve">10 Gy (10%) </w:t>
            </w:r>
            <w:hyperlink r:id="rId1655">
              <w:r w:rsidDel="00000000" w:rsidR="00000000" w:rsidRPr="00000000">
                <w:rPr>
                  <w:sz w:val="18"/>
                  <w:szCs w:val="18"/>
                  <w:vertAlign w:val="superscript"/>
                  <w:rtl w:val="0"/>
                </w:rPr>
                <w:t xml:space="preserve">04-38</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7">
            <w:pPr>
              <w:widowControl w:val="0"/>
              <w:rPr>
                <w:sz w:val="18"/>
                <w:szCs w:val="18"/>
              </w:rPr>
            </w:pPr>
            <w:r w:rsidDel="00000000" w:rsidR="00000000" w:rsidRPr="00000000">
              <w:rPr>
                <w:sz w:val="18"/>
                <w:szCs w:val="18"/>
                <w:rtl w:val="0"/>
              </w:rPr>
              <w:t xml:space="preserve">20 Gy (33%) </w:t>
            </w:r>
            <w:hyperlink r:id="rId1656">
              <w:r w:rsidDel="00000000" w:rsidR="00000000" w:rsidRPr="00000000">
                <w:rPr>
                  <w:sz w:val="18"/>
                  <w:szCs w:val="18"/>
                  <w:vertAlign w:val="superscript"/>
                  <w:rtl w:val="0"/>
                </w:rPr>
                <w:t xml:space="preserve">PRO 2020</w:t>
              </w:r>
            </w:hyperlink>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8">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9">
            <w:pPr>
              <w:rPr>
                <w:b w:val="1"/>
                <w:sz w:val="18"/>
                <w:szCs w:val="18"/>
              </w:rPr>
            </w:pPr>
            <w:r w:rsidDel="00000000" w:rsidR="00000000" w:rsidRPr="00000000">
              <w:rPr>
                <w:b w:val="1"/>
                <w:sz w:val="18"/>
                <w:szCs w:val="18"/>
                <w:rtl w:val="0"/>
              </w:rPr>
              <w:t xml:space="preserve">Renal hilum</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8A">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8B">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8C">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8D">
            <w:pPr>
              <w:widowControl w:val="0"/>
              <w:rPr>
                <w:sz w:val="18"/>
                <w:szCs w:val="18"/>
              </w:rPr>
            </w:pPr>
            <w:r w:rsidDel="00000000" w:rsidR="00000000" w:rsidRPr="00000000">
              <w:rPr>
                <w:rtl w:val="0"/>
              </w:rPr>
            </w:r>
          </w:p>
        </w:tc>
      </w:tr>
      <w:tr>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E">
            <w:pPr>
              <w:pStyle w:val="Heading2"/>
              <w:jc w:val="center"/>
              <w:rPr/>
            </w:pPr>
            <w:bookmarkStart w:colFirst="0" w:colLast="0" w:name="_z510y33yg38" w:id="61"/>
            <w:bookmarkEnd w:id="61"/>
            <w:hyperlink w:anchor="_7wdnwdj7hwus">
              <w:r w:rsidDel="00000000" w:rsidR="00000000" w:rsidRPr="00000000">
                <w:rPr>
                  <w:rtl w:val="0"/>
                </w:rPr>
                <w:t xml:space="preserve">Pelvis</w:t>
              </w:r>
            </w:hyperlink>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8F">
            <w:pPr>
              <w:widowControl w:val="0"/>
              <w:jc w:val="center"/>
              <w:rPr>
                <w:b w:val="1"/>
                <w:sz w:val="18"/>
                <w:szCs w:val="18"/>
              </w:rPr>
            </w:pPr>
            <w:r w:rsidDel="00000000" w:rsidR="00000000" w:rsidRPr="00000000">
              <w:rPr>
                <w:sz w:val="18"/>
                <w:szCs w:val="18"/>
                <w:rtl w:val="0"/>
              </w:rPr>
              <w:t xml:space="preserve">[</w:t>
            </w:r>
            <w:hyperlink w:anchor="_ab2rhzp2bs8x">
              <w:r w:rsidDel="00000000" w:rsidR="00000000" w:rsidRPr="00000000">
                <w:rPr>
                  <w:b w:val="1"/>
                  <w:sz w:val="18"/>
                  <w:szCs w:val="18"/>
                  <w:rtl w:val="0"/>
                </w:rPr>
                <w:t xml:space="preserve">8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0">
            <w:pPr>
              <w:widowControl w:val="0"/>
              <w:jc w:val="center"/>
              <w:rPr>
                <w:b w:val="1"/>
                <w:sz w:val="18"/>
                <w:szCs w:val="18"/>
              </w:rPr>
            </w:pPr>
            <w:r w:rsidDel="00000000" w:rsidR="00000000" w:rsidRPr="00000000">
              <w:rPr>
                <w:sz w:val="18"/>
                <w:szCs w:val="18"/>
                <w:rtl w:val="0"/>
              </w:rPr>
              <w:t xml:space="preserve">[</w:t>
            </w:r>
            <w:hyperlink w:anchor="_ab2rhzp2bs8x">
              <w:r w:rsidDel="00000000" w:rsidR="00000000" w:rsidRPr="00000000">
                <w:rPr>
                  <w:b w:val="1"/>
                  <w:sz w:val="18"/>
                  <w:szCs w:val="18"/>
                  <w:rtl w:val="0"/>
                </w:rPr>
                <w:t xml:space="preserve">10 fractions</w:t>
              </w:r>
            </w:hyperlink>
            <w:r w:rsidDel="00000000" w:rsidR="00000000" w:rsidRPr="00000000">
              <w:rPr>
                <w:sz w:val="18"/>
                <w:szCs w:val="18"/>
                <w:rtl w:val="0"/>
              </w:rPr>
              <w:t xml:space="preserve">]</w:t>
            </w: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1">
            <w:pPr>
              <w:widowControl w:val="0"/>
              <w:jc w:val="center"/>
              <w:rPr>
                <w:b w:val="1"/>
                <w:sz w:val="18"/>
                <w:szCs w:val="18"/>
              </w:rPr>
            </w:pPr>
            <w:r w:rsidDel="00000000" w:rsidR="00000000" w:rsidRPr="00000000">
              <w:rPr>
                <w:sz w:val="18"/>
                <w:szCs w:val="18"/>
                <w:rtl w:val="0"/>
              </w:rPr>
              <w:t xml:space="preserve">[</w:t>
            </w:r>
            <w:hyperlink w:anchor="_ab2rhzp2bs8x">
              <w:r w:rsidDel="00000000" w:rsidR="00000000" w:rsidRPr="00000000">
                <w:rPr>
                  <w:b w:val="1"/>
                  <w:sz w:val="18"/>
                  <w:szCs w:val="18"/>
                  <w:rtl w:val="0"/>
                </w:rPr>
                <w:t xml:space="preserve">15 fractions</w:t>
              </w:r>
            </w:hyperlink>
            <w:r w:rsidDel="00000000" w:rsidR="00000000" w:rsidRPr="00000000">
              <w:rPr>
                <w:sz w:val="18"/>
                <w:szCs w:val="18"/>
                <w:rtl w:val="0"/>
              </w:rPr>
              <w:t xml:space="preserve">]</w:t>
            </w:r>
            <w:r w:rsidDel="00000000" w:rsidR="00000000" w:rsidRPr="00000000">
              <w:rPr>
                <w:rtl w:val="0"/>
              </w:rPr>
            </w:r>
          </w:p>
        </w:tc>
        <w:tc>
          <w:tcPr>
            <w:tcBorders>
              <w:top w:color="000000" w:space="0" w:sz="8" w:val="single"/>
            </w:tcBorders>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2">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3">
            <w:pPr>
              <w:rPr>
                <w:b w:val="1"/>
                <w:sz w:val="18"/>
                <w:szCs w:val="18"/>
              </w:rPr>
            </w:pPr>
            <w:r w:rsidDel="00000000" w:rsidR="00000000" w:rsidRPr="00000000">
              <w:rPr>
                <w:b w:val="1"/>
                <w:sz w:val="18"/>
                <w:szCs w:val="18"/>
                <w:rtl w:val="0"/>
              </w:rPr>
              <w:t xml:space="preserve">Colon / Bowel</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4">
            <w:pPr>
              <w:widowControl w:val="0"/>
              <w:rPr>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5">
            <w:pPr>
              <w:widowControl w:val="0"/>
              <w:rPr>
                <w:sz w:val="18"/>
                <w:szCs w:val="18"/>
              </w:rPr>
            </w:pPr>
            <w:r w:rsidDel="00000000" w:rsidR="00000000" w:rsidRPr="00000000">
              <w:rPr>
                <w:sz w:val="18"/>
                <w:szCs w:val="18"/>
                <w:rtl w:val="0"/>
              </w:rPr>
              <w:t xml:space="preserve">50.2 Gy</w:t>
            </w:r>
          </w:p>
          <w:p w:rsidR="00000000" w:rsidDel="00000000" w:rsidP="00000000" w:rsidRDefault="00000000" w:rsidRPr="00000000" w14:paraId="00000996">
            <w:pPr>
              <w:widowControl w:val="0"/>
              <w:rPr>
                <w:sz w:val="18"/>
                <w:szCs w:val="18"/>
              </w:rPr>
            </w:pPr>
            <w:r w:rsidDel="00000000" w:rsidR="00000000" w:rsidRPr="00000000">
              <w:rPr>
                <w:sz w:val="18"/>
                <w:szCs w:val="18"/>
                <w:rtl w:val="0"/>
              </w:rPr>
              <w:t xml:space="preserve">32.2 Gy (20 cc)</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7">
            <w:pPr>
              <w:widowControl w:val="0"/>
              <w:rPr>
                <w:sz w:val="18"/>
                <w:szCs w:val="18"/>
              </w:rPr>
            </w:pPr>
            <w:r w:rsidDel="00000000" w:rsidR="00000000" w:rsidRPr="00000000">
              <w:rPr>
                <w:sz w:val="18"/>
                <w:szCs w:val="18"/>
                <w:rtl w:val="0"/>
              </w:rPr>
              <w:t xml:space="preserve">50 Gy </w:t>
            </w:r>
            <w:hyperlink r:id="rId1657">
              <w:r w:rsidDel="00000000" w:rsidR="00000000" w:rsidRPr="00000000">
                <w:rPr>
                  <w:sz w:val="18"/>
                  <w:szCs w:val="18"/>
                  <w:vertAlign w:val="superscript"/>
                  <w:rtl w:val="0"/>
                </w:rPr>
                <w:t xml:space="preserve">PRO 2020</w:t>
              </w:r>
            </w:hyperlink>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8">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9">
            <w:pPr>
              <w:rPr>
                <w:b w:val="1"/>
                <w:sz w:val="18"/>
                <w:szCs w:val="18"/>
              </w:rPr>
            </w:pPr>
            <w:r w:rsidDel="00000000" w:rsidR="00000000" w:rsidRPr="00000000">
              <w:rPr>
                <w:b w:val="1"/>
                <w:sz w:val="18"/>
                <w:szCs w:val="18"/>
                <w:rtl w:val="0"/>
              </w:rPr>
              <w:t xml:space="preserve">Rectum</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A">
            <w:pPr>
              <w:widowControl w:val="0"/>
              <w:rPr>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B">
            <w:pPr>
              <w:widowControl w:val="0"/>
              <w:rPr>
                <w:sz w:val="18"/>
                <w:szCs w:val="18"/>
              </w:rPr>
            </w:pPr>
            <w:r w:rsidDel="00000000" w:rsidR="00000000" w:rsidRPr="00000000">
              <w:rPr>
                <w:sz w:val="18"/>
                <w:szCs w:val="18"/>
                <w:rtl w:val="0"/>
              </w:rPr>
              <w:t xml:space="preserve">50.2 Gy</w:t>
            </w:r>
          </w:p>
          <w:p w:rsidR="00000000" w:rsidDel="00000000" w:rsidP="00000000" w:rsidRDefault="00000000" w:rsidRPr="00000000" w14:paraId="0000099C">
            <w:pPr>
              <w:widowControl w:val="0"/>
              <w:rPr>
                <w:sz w:val="18"/>
                <w:szCs w:val="18"/>
              </w:rPr>
            </w:pPr>
            <w:r w:rsidDel="00000000" w:rsidR="00000000" w:rsidRPr="00000000">
              <w:rPr>
                <w:sz w:val="18"/>
                <w:szCs w:val="18"/>
                <w:rtl w:val="0"/>
              </w:rPr>
              <w:t xml:space="preserve">32.2 Gy (20 cc)</w:t>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D">
            <w:pPr>
              <w:widowControl w:val="0"/>
              <w:rPr>
                <w:sz w:val="18"/>
                <w:szCs w:val="18"/>
              </w:rPr>
            </w:pPr>
            <w:r w:rsidDel="00000000" w:rsidR="00000000" w:rsidRPr="00000000">
              <w:rPr>
                <w:rtl w:val="0"/>
              </w:rPr>
            </w:r>
          </w:p>
        </w:tc>
        <w:tc>
          <w:tcPr>
            <w:tcBorders>
              <w:top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E">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9F">
            <w:pPr>
              <w:rPr>
                <w:b w:val="1"/>
                <w:sz w:val="18"/>
                <w:szCs w:val="18"/>
              </w:rPr>
            </w:pPr>
            <w:r w:rsidDel="00000000" w:rsidR="00000000" w:rsidRPr="00000000">
              <w:rPr>
                <w:b w:val="1"/>
                <w:sz w:val="18"/>
                <w:szCs w:val="18"/>
                <w:rtl w:val="0"/>
              </w:rPr>
              <w:t xml:space="preserve">Bladder wall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0">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1">
            <w:pPr>
              <w:widowControl w:val="0"/>
              <w:rPr>
                <w:sz w:val="18"/>
                <w:szCs w:val="18"/>
              </w:rPr>
            </w:pPr>
            <w:r w:rsidDel="00000000" w:rsidR="00000000" w:rsidRPr="00000000">
              <w:rPr>
                <w:sz w:val="18"/>
                <w:szCs w:val="18"/>
                <w:rtl w:val="0"/>
              </w:rPr>
              <w:t xml:space="preserve">50.2 Gy</w:t>
            </w:r>
          </w:p>
          <w:p w:rsidR="00000000" w:rsidDel="00000000" w:rsidP="00000000" w:rsidRDefault="00000000" w:rsidRPr="00000000" w14:paraId="000009A2">
            <w:pPr>
              <w:widowControl w:val="0"/>
              <w:rPr>
                <w:sz w:val="18"/>
                <w:szCs w:val="18"/>
              </w:rPr>
            </w:pPr>
            <w:r w:rsidDel="00000000" w:rsidR="00000000" w:rsidRPr="00000000">
              <w:rPr>
                <w:sz w:val="18"/>
                <w:szCs w:val="18"/>
                <w:rtl w:val="0"/>
              </w:rPr>
              <w:t xml:space="preserve">23 Gy (15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3">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4">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5">
            <w:pPr>
              <w:rPr>
                <w:b w:val="1"/>
                <w:sz w:val="18"/>
                <w:szCs w:val="18"/>
              </w:rPr>
            </w:pPr>
            <w:r w:rsidDel="00000000" w:rsidR="00000000" w:rsidRPr="00000000">
              <w:rPr>
                <w:b w:val="1"/>
                <w:sz w:val="18"/>
                <w:szCs w:val="18"/>
                <w:rtl w:val="0"/>
              </w:rPr>
              <w:t xml:space="preserve">Ureter / Urethra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6">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7">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8">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9">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A">
            <w:pPr>
              <w:rPr>
                <w:b w:val="1"/>
                <w:sz w:val="18"/>
                <w:szCs w:val="18"/>
              </w:rPr>
            </w:pPr>
            <w:r w:rsidDel="00000000" w:rsidR="00000000" w:rsidRPr="00000000">
              <w:rPr>
                <w:b w:val="1"/>
                <w:sz w:val="18"/>
                <w:szCs w:val="18"/>
                <w:rtl w:val="0"/>
              </w:rPr>
              <w:t xml:space="preserve">Penile bulb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B">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C">
            <w:pPr>
              <w:widowControl w:val="0"/>
              <w:rPr>
                <w:sz w:val="18"/>
                <w:szCs w:val="18"/>
              </w:rPr>
            </w:pPr>
            <w:r w:rsidDel="00000000" w:rsidR="00000000" w:rsidRPr="00000000">
              <w:rPr>
                <w:sz w:val="18"/>
                <w:szCs w:val="18"/>
                <w:rtl w:val="0"/>
              </w:rPr>
              <w:t xml:space="preserve">67 Gy</w:t>
            </w:r>
          </w:p>
          <w:p w:rsidR="00000000" w:rsidDel="00000000" w:rsidP="00000000" w:rsidRDefault="00000000" w:rsidRPr="00000000" w14:paraId="000009AD">
            <w:pPr>
              <w:widowControl w:val="0"/>
              <w:rPr>
                <w:sz w:val="18"/>
                <w:szCs w:val="18"/>
              </w:rPr>
            </w:pPr>
            <w:r w:rsidDel="00000000" w:rsidR="00000000" w:rsidRPr="00000000">
              <w:rPr>
                <w:sz w:val="18"/>
                <w:szCs w:val="18"/>
                <w:rtl w:val="0"/>
              </w:rPr>
              <w:t xml:space="preserve">39.1 Gy (3 cc)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E">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AF">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B0">
            <w:pPr>
              <w:rPr>
                <w:b w:val="1"/>
                <w:sz w:val="18"/>
                <w:szCs w:val="18"/>
              </w:rPr>
            </w:pPr>
            <w:r w:rsidDel="00000000" w:rsidR="00000000" w:rsidRPr="00000000">
              <w:rPr>
                <w:b w:val="1"/>
                <w:sz w:val="18"/>
                <w:szCs w:val="18"/>
                <w:rtl w:val="0"/>
              </w:rPr>
              <w:t xml:space="preserve">Femoral heads</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B1">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B2">
            <w:pPr>
              <w:widowControl w:val="0"/>
              <w:rPr>
                <w:sz w:val="18"/>
                <w:szCs w:val="18"/>
              </w:rPr>
            </w:pPr>
            <w:r w:rsidDel="00000000" w:rsidR="00000000" w:rsidRPr="00000000">
              <w:rPr>
                <w:sz w:val="18"/>
                <w:szCs w:val="18"/>
                <w:rtl w:val="0"/>
              </w:rPr>
              <w:t xml:space="preserve">39.1 Gy (10 cc)</w:t>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B3">
            <w:pPr>
              <w:widowControl w:val="0"/>
              <w:rPr>
                <w:sz w:val="18"/>
                <w:szCs w:val="18"/>
              </w:rPr>
            </w:pPr>
            <w:r w:rsidDel="00000000" w:rsidR="00000000" w:rsidRPr="00000000">
              <w:rPr>
                <w:rtl w:val="0"/>
              </w:rPr>
            </w:r>
          </w:p>
        </w:tc>
        <w:tc>
          <w:tcPr>
            <w:tcBorders>
              <w:bottom w:color="000000"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9B4">
            <w:pPr>
              <w:widowControl w:val="0"/>
              <w:rPr>
                <w:sz w:val="18"/>
                <w:szCs w:val="18"/>
              </w:rPr>
            </w:pPr>
            <w:r w:rsidDel="00000000" w:rsidR="00000000" w:rsidRPr="00000000">
              <w:rPr>
                <w:rtl w:val="0"/>
              </w:rPr>
            </w:r>
          </w:p>
        </w:tc>
      </w:tr>
    </w:tbl>
    <w:p w:rsidR="00000000" w:rsidDel="00000000" w:rsidP="00000000" w:rsidRDefault="00000000" w:rsidRPr="00000000" w14:paraId="000009B5">
      <w:pPr>
        <w:rPr>
          <w:sz w:val="18"/>
          <w:szCs w:val="18"/>
        </w:rPr>
      </w:pPr>
      <w:r w:rsidDel="00000000" w:rsidR="00000000" w:rsidRPr="00000000">
        <w:rPr>
          <w:rtl w:val="0"/>
        </w:rPr>
      </w:r>
    </w:p>
    <w:p w:rsidR="00000000" w:rsidDel="00000000" w:rsidP="00000000" w:rsidRDefault="00000000" w:rsidRPr="00000000" w14:paraId="000009B6">
      <w:pPr>
        <w:pStyle w:val="Heading2"/>
        <w:rPr/>
        <w:sectPr>
          <w:type w:val="nextPage"/>
          <w:pgSz w:h="12240" w:w="15840"/>
          <w:pgMar w:bottom="720" w:top="720" w:left="720" w:right="633.6" w:header="720" w:footer="720"/>
          <w:cols w:equalWidth="0"/>
        </w:sectPr>
      </w:pPr>
      <w:bookmarkStart w:colFirst="0" w:colLast="0" w:name="_6kucgy14wesl" w:id="62"/>
      <w:bookmarkEnd w:id="62"/>
      <w:r w:rsidDel="00000000" w:rsidR="00000000" w:rsidRPr="00000000">
        <w:rPr>
          <w:rtl w:val="0"/>
        </w:rPr>
      </w:r>
    </w:p>
    <w:p w:rsidR="00000000" w:rsidDel="00000000" w:rsidP="00000000" w:rsidRDefault="00000000" w:rsidRPr="00000000" w14:paraId="000009B7">
      <w:pPr>
        <w:pStyle w:val="Heading2"/>
        <w:rPr/>
      </w:pPr>
      <w:bookmarkStart w:colFirst="0" w:colLast="0" w:name="_voxv1hudf8x0" w:id="63"/>
      <w:bookmarkEnd w:id="63"/>
      <w:r w:rsidDel="00000000" w:rsidR="00000000" w:rsidRPr="00000000">
        <w:rPr>
          <w:rtl w:val="0"/>
        </w:rPr>
      </w:r>
    </w:p>
    <w:p w:rsidR="00000000" w:rsidDel="00000000" w:rsidP="00000000" w:rsidRDefault="00000000" w:rsidRPr="00000000" w14:paraId="000009B8">
      <w:pPr>
        <w:pStyle w:val="Heading1"/>
        <w:jc w:val="center"/>
        <w:rPr>
          <w:sz w:val="18"/>
          <w:szCs w:val="18"/>
        </w:rPr>
      </w:pPr>
      <w:bookmarkStart w:colFirst="0" w:colLast="0" w:name="_yrs27vvto6ww" w:id="64"/>
      <w:bookmarkEnd w:id="64"/>
      <w:hyperlink w:anchor="_bvprouf2ng3w">
        <w:r w:rsidDel="00000000" w:rsidR="00000000" w:rsidRPr="00000000">
          <w:rPr>
            <w:sz w:val="18"/>
            <w:szCs w:val="18"/>
            <w:rtl w:val="0"/>
          </w:rPr>
          <w:t xml:space="preserve">Site Specific</w:t>
        </w:r>
      </w:hyperlink>
      <w:r w:rsidDel="00000000" w:rsidR="00000000" w:rsidRPr="00000000">
        <w:rPr>
          <w:rtl w:val="0"/>
        </w:rPr>
      </w:r>
    </w:p>
    <w:p w:rsidR="00000000" w:rsidDel="00000000" w:rsidP="00000000" w:rsidRDefault="00000000" w:rsidRPr="00000000" w14:paraId="000009B9">
      <w:pPr>
        <w:pStyle w:val="Heading2"/>
        <w:rPr>
          <w:sz w:val="20"/>
          <w:szCs w:val="20"/>
        </w:rPr>
      </w:pPr>
      <w:bookmarkStart w:colFirst="0" w:colLast="0" w:name="_baj2f0bgqu6o" w:id="65"/>
      <w:bookmarkEnd w:id="65"/>
      <w:hyperlink w:anchor="_yrs27vvto6ww">
        <w:r w:rsidDel="00000000" w:rsidR="00000000" w:rsidRPr="00000000">
          <w:rPr>
            <w:rtl w:val="0"/>
          </w:rPr>
          <w:t xml:space="preserve">CNS</w:t>
        </w:r>
      </w:hyperlink>
      <w:r w:rsidDel="00000000" w:rsidR="00000000" w:rsidRPr="00000000">
        <w:rPr>
          <w:rtl w:val="0"/>
        </w:rPr>
      </w:r>
    </w:p>
    <w:tbl>
      <w:tblPr>
        <w:tblStyle w:val="Table24"/>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A">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9BB">
            <w:pPr>
              <w:ind w:right="200"/>
              <w:jc w:val="center"/>
              <w:rPr>
                <w:b w:val="1"/>
              </w:rPr>
            </w:pPr>
            <w:r w:rsidDel="00000000" w:rsidR="00000000" w:rsidRPr="00000000">
              <w:rPr>
                <w:b w:val="1"/>
                <w:rtl w:val="0"/>
              </w:rPr>
              <w:t xml:space="preserve">A more comprehensive collection of resources for all disease sites may be found at </w:t>
            </w:r>
            <w:hyperlink r:id="rId1658">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9BC">
            <w:pPr>
              <w:keepNext w:val="0"/>
              <w:keepLines w:val="0"/>
              <w:rPr>
                <w:b w:val="1"/>
                <w:sz w:val="18"/>
                <w:szCs w:val="18"/>
              </w:rPr>
            </w:pPr>
            <w:r w:rsidDel="00000000" w:rsidR="00000000" w:rsidRPr="00000000">
              <w:rPr>
                <w:b w:val="1"/>
                <w:sz w:val="18"/>
                <w:szCs w:val="18"/>
                <w:rtl w:val="0"/>
              </w:rPr>
              <w:t xml:space="preserve">Gliomas (HGG &amp; LGG)</w:t>
            </w:r>
          </w:p>
          <w:p w:rsidR="00000000" w:rsidDel="00000000" w:rsidP="00000000" w:rsidRDefault="00000000" w:rsidRPr="00000000" w14:paraId="000009BD">
            <w:pPr>
              <w:rPr>
                <w:sz w:val="18"/>
                <w:szCs w:val="18"/>
              </w:rPr>
            </w:pPr>
            <w:r w:rsidDel="00000000" w:rsidR="00000000" w:rsidRPr="00000000">
              <w:rPr>
                <w:sz w:val="18"/>
                <w:szCs w:val="18"/>
                <w:rtl w:val="0"/>
              </w:rPr>
              <w:t xml:space="preserve">Zaorsky: [</w:t>
            </w:r>
            <w:hyperlink r:id="rId1659">
              <w:r w:rsidDel="00000000" w:rsidR="00000000" w:rsidRPr="00000000">
                <w:rPr>
                  <w:sz w:val="18"/>
                  <w:szCs w:val="18"/>
                  <w:rtl w:val="0"/>
                </w:rPr>
                <w:t xml:space="preserve">MRI characteristics of brain lesions</w:t>
              </w:r>
            </w:hyperlink>
            <w:r w:rsidDel="00000000" w:rsidR="00000000" w:rsidRPr="00000000">
              <w:rPr>
                <w:sz w:val="18"/>
                <w:szCs w:val="18"/>
                <w:rtl w:val="0"/>
              </w:rPr>
              <w:t xml:space="preserve">], [</w:t>
            </w:r>
            <w:hyperlink r:id="rId1660">
              <w:r w:rsidDel="00000000" w:rsidR="00000000" w:rsidRPr="00000000">
                <w:rPr>
                  <w:sz w:val="18"/>
                  <w:szCs w:val="18"/>
                  <w:rtl w:val="0"/>
                </w:rPr>
                <w:t xml:space="preserve">Pseudoprogression vs. radiation necrosis</w:t>
              </w:r>
            </w:hyperlink>
            <w:r w:rsidDel="00000000" w:rsidR="00000000" w:rsidRPr="00000000">
              <w:rPr>
                <w:sz w:val="18"/>
                <w:szCs w:val="18"/>
                <w:rtl w:val="0"/>
              </w:rPr>
              <w:t xml:space="preserve">], [</w:t>
            </w:r>
            <w:hyperlink r:id="rId1661">
              <w:r w:rsidDel="00000000" w:rsidR="00000000" w:rsidRPr="00000000">
                <w:rPr>
                  <w:sz w:val="18"/>
                  <w:szCs w:val="18"/>
                  <w:rtl w:val="0"/>
                </w:rPr>
                <w:t xml:space="preserve">RANO criteria for GBM recurrence</w:t>
              </w:r>
            </w:hyperlink>
            <w:r w:rsidDel="00000000" w:rsidR="00000000" w:rsidRPr="00000000">
              <w:rPr>
                <w:sz w:val="18"/>
                <w:szCs w:val="18"/>
                <w:rtl w:val="0"/>
              </w:rPr>
              <w:t xml:space="preserve">].</w:t>
            </w:r>
          </w:p>
          <w:p w:rsidR="00000000" w:rsidDel="00000000" w:rsidP="00000000" w:rsidRDefault="00000000" w:rsidRPr="00000000" w14:paraId="000009BE">
            <w:pPr>
              <w:rPr>
                <w:sz w:val="18"/>
                <w:szCs w:val="18"/>
              </w:rPr>
            </w:pPr>
            <w:r w:rsidDel="00000000" w:rsidR="00000000" w:rsidRPr="00000000">
              <w:rPr>
                <w:sz w:val="18"/>
                <w:szCs w:val="18"/>
                <w:rtl w:val="0"/>
              </w:rPr>
              <w:t xml:space="preserve">ARRO: [</w:t>
            </w:r>
            <w:hyperlink r:id="rId1662">
              <w:r w:rsidDel="00000000" w:rsidR="00000000" w:rsidRPr="00000000">
                <w:rPr>
                  <w:sz w:val="18"/>
                  <w:szCs w:val="18"/>
                  <w:rtl w:val="0"/>
                </w:rPr>
                <w:t xml:space="preserve">GBM-PNET</w:t>
              </w:r>
            </w:hyperlink>
            <w:r w:rsidDel="00000000" w:rsidR="00000000" w:rsidRPr="00000000">
              <w:rPr>
                <w:sz w:val="18"/>
                <w:szCs w:val="18"/>
                <w:rtl w:val="0"/>
              </w:rPr>
              <w:t xml:space="preserve">], [</w:t>
            </w:r>
            <w:hyperlink r:id="rId1663">
              <w:r w:rsidDel="00000000" w:rsidR="00000000" w:rsidRPr="00000000">
                <w:rPr>
                  <w:sz w:val="18"/>
                  <w:szCs w:val="18"/>
                  <w:rtl w:val="0"/>
                </w:rPr>
                <w:t xml:space="preserve">GBM</w:t>
              </w:r>
            </w:hyperlink>
            <w:r w:rsidDel="00000000" w:rsidR="00000000" w:rsidRPr="00000000">
              <w:rPr>
                <w:sz w:val="18"/>
                <w:szCs w:val="18"/>
                <w:rtl w:val="0"/>
              </w:rPr>
              <w:t xml:space="preserve">], [</w:t>
            </w:r>
            <w:hyperlink r:id="rId1664">
              <w:r w:rsidDel="00000000" w:rsidR="00000000" w:rsidRPr="00000000">
                <w:rPr>
                  <w:sz w:val="18"/>
                  <w:szCs w:val="18"/>
                  <w:rtl w:val="0"/>
                </w:rPr>
                <w:t xml:space="preserve">Glioblastoma Multiforme (GBM) Case</w:t>
              </w:r>
            </w:hyperlink>
            <w:r w:rsidDel="00000000" w:rsidR="00000000" w:rsidRPr="00000000">
              <w:rPr>
                <w:sz w:val="18"/>
                <w:szCs w:val="18"/>
                <w:rtl w:val="0"/>
              </w:rPr>
              <w:t xml:space="preserve">, </w:t>
            </w:r>
            <w:hyperlink r:id="rId1665">
              <w:r w:rsidDel="00000000" w:rsidR="00000000" w:rsidRPr="00000000">
                <w:rPr>
                  <w:sz w:val="18"/>
                  <w:szCs w:val="18"/>
                  <w:rtl w:val="0"/>
                </w:rPr>
                <w:t xml:space="preserve">Contour</w:t>
              </w:r>
            </w:hyperlink>
            <w:r w:rsidDel="00000000" w:rsidR="00000000" w:rsidRPr="00000000">
              <w:rPr>
                <w:sz w:val="18"/>
                <w:szCs w:val="18"/>
                <w:rtl w:val="0"/>
              </w:rPr>
              <w:t xml:space="preserve">], [</w:t>
            </w:r>
            <w:hyperlink r:id="rId1666">
              <w:r w:rsidDel="00000000" w:rsidR="00000000" w:rsidRPr="00000000">
                <w:rPr>
                  <w:sz w:val="18"/>
                  <w:szCs w:val="18"/>
                  <w:rtl w:val="0"/>
                </w:rPr>
                <w:t xml:space="preserve">Low Grade Glioma (LGG)</w:t>
              </w:r>
            </w:hyperlink>
            <w:r w:rsidDel="00000000" w:rsidR="00000000" w:rsidRPr="00000000">
              <w:rPr>
                <w:sz w:val="18"/>
                <w:szCs w:val="18"/>
                <w:rtl w:val="0"/>
              </w:rPr>
              <w:t xml:space="preserve">].</w:t>
            </w:r>
          </w:p>
          <w:p w:rsidR="00000000" w:rsidDel="00000000" w:rsidP="00000000" w:rsidRDefault="00000000" w:rsidRPr="00000000" w14:paraId="000009BF">
            <w:pPr>
              <w:ind w:left="0" w:firstLine="0"/>
              <w:rPr>
                <w:sz w:val="18"/>
                <w:szCs w:val="18"/>
              </w:rPr>
            </w:pPr>
            <w:r w:rsidDel="00000000" w:rsidR="00000000" w:rsidRPr="00000000">
              <w:rPr>
                <w:sz w:val="18"/>
                <w:szCs w:val="18"/>
                <w:rtl w:val="0"/>
              </w:rPr>
              <w:t xml:space="preserve">eContour: [</w:t>
            </w:r>
            <w:hyperlink r:id="rId1667">
              <w:r w:rsidDel="00000000" w:rsidR="00000000" w:rsidRPr="00000000">
                <w:rPr>
                  <w:sz w:val="18"/>
                  <w:szCs w:val="18"/>
                  <w:rtl w:val="0"/>
                </w:rPr>
                <w:t xml:space="preserve">GBM</w:t>
              </w:r>
            </w:hyperlink>
            <w:r w:rsidDel="00000000" w:rsidR="00000000" w:rsidRPr="00000000">
              <w:rPr>
                <w:sz w:val="18"/>
                <w:szCs w:val="18"/>
                <w:rtl w:val="0"/>
              </w:rPr>
              <w:t xml:space="preserve">], [</w:t>
            </w:r>
            <w:hyperlink r:id="rId1668">
              <w:r w:rsidDel="00000000" w:rsidR="00000000" w:rsidRPr="00000000">
                <w:rPr>
                  <w:sz w:val="18"/>
                  <w:szCs w:val="18"/>
                  <w:rtl w:val="0"/>
                </w:rPr>
                <w:t xml:space="preserve">AVARO GBM</w:t>
              </w:r>
            </w:hyperlink>
            <w:r w:rsidDel="00000000" w:rsidR="00000000" w:rsidRPr="00000000">
              <w:rPr>
                <w:sz w:val="18"/>
                <w:szCs w:val="18"/>
                <w:rtl w:val="0"/>
              </w:rPr>
              <w:t xml:space="preserve">], [</w:t>
            </w:r>
            <w:hyperlink r:id="rId1669">
              <w:r w:rsidDel="00000000" w:rsidR="00000000" w:rsidRPr="00000000">
                <w:rPr>
                  <w:sz w:val="18"/>
                  <w:szCs w:val="18"/>
                  <w:rtl w:val="0"/>
                </w:rPr>
                <w:t xml:space="preserve">Intact brain mets</w:t>
              </w:r>
            </w:hyperlink>
            <w:r w:rsidDel="00000000" w:rsidR="00000000" w:rsidRPr="00000000">
              <w:rPr>
                <w:sz w:val="18"/>
                <w:szCs w:val="18"/>
                <w:rtl w:val="0"/>
              </w:rPr>
              <w:t xml:space="preserve">], [</w:t>
            </w:r>
            <w:hyperlink r:id="rId1670">
              <w:r w:rsidDel="00000000" w:rsidR="00000000" w:rsidRPr="00000000">
                <w:rPr>
                  <w:sz w:val="18"/>
                  <w:szCs w:val="18"/>
                  <w:rtl w:val="0"/>
                </w:rPr>
                <w:t xml:space="preserve">LGG</w:t>
              </w:r>
            </w:hyperlink>
            <w:r w:rsidDel="00000000" w:rsidR="00000000" w:rsidRPr="00000000">
              <w:rPr>
                <w:sz w:val="18"/>
                <w:szCs w:val="18"/>
                <w:rtl w:val="0"/>
              </w:rPr>
              <w:t xml:space="preserve">], [</w:t>
            </w:r>
            <w:hyperlink r:id="rId1671">
              <w:r w:rsidDel="00000000" w:rsidR="00000000" w:rsidRPr="00000000">
                <w:rPr>
                  <w:sz w:val="18"/>
                  <w:szCs w:val="18"/>
                  <w:rtl w:val="0"/>
                </w:rPr>
                <w:t xml:space="preserve">Meningioma</w:t>
              </w:r>
            </w:hyperlink>
            <w:r w:rsidDel="00000000" w:rsidR="00000000" w:rsidRPr="00000000">
              <w:rPr>
                <w:sz w:val="18"/>
                <w:szCs w:val="18"/>
                <w:rtl w:val="0"/>
              </w:rPr>
              <w:t xml:space="preserve">], [</w:t>
            </w:r>
            <w:hyperlink r:id="rId1672">
              <w:r w:rsidDel="00000000" w:rsidR="00000000" w:rsidRPr="00000000">
                <w:rPr>
                  <w:sz w:val="18"/>
                  <w:szCs w:val="18"/>
                  <w:rtl w:val="0"/>
                </w:rPr>
                <w:t xml:space="preserve">Recurrent pituitary adenoma</w:t>
              </w:r>
            </w:hyperlink>
            <w:r w:rsidDel="00000000" w:rsidR="00000000" w:rsidRPr="00000000">
              <w:rPr>
                <w:sz w:val="18"/>
                <w:szCs w:val="18"/>
                <w:rtl w:val="0"/>
              </w:rPr>
              <w:t xml:space="preserve">], [</w:t>
            </w:r>
            <w:hyperlink r:id="rId1673">
              <w:r w:rsidDel="00000000" w:rsidR="00000000" w:rsidRPr="00000000">
                <w:rPr>
                  <w:sz w:val="18"/>
                  <w:szCs w:val="18"/>
                  <w:rtl w:val="0"/>
                </w:rPr>
                <w:t xml:space="preserve">Vestibular schwannoma</w:t>
              </w:r>
            </w:hyperlink>
            <w:r w:rsidDel="00000000" w:rsidR="00000000" w:rsidRPr="00000000">
              <w:rPr>
                <w:sz w:val="18"/>
                <w:szCs w:val="18"/>
                <w:rtl w:val="0"/>
              </w:rPr>
              <w:t xml:space="preserve">].</w:t>
            </w:r>
          </w:p>
          <w:p w:rsidR="00000000" w:rsidDel="00000000" w:rsidP="00000000" w:rsidRDefault="00000000" w:rsidRPr="00000000" w14:paraId="000009C0">
            <w:pPr>
              <w:ind w:right="420"/>
              <w:rPr>
                <w:sz w:val="18"/>
                <w:szCs w:val="18"/>
              </w:rPr>
            </w:pPr>
            <w:r w:rsidDel="00000000" w:rsidR="00000000" w:rsidRPr="00000000">
              <w:rPr>
                <w:sz w:val="18"/>
                <w:szCs w:val="18"/>
                <w:rtl w:val="0"/>
              </w:rPr>
              <w:t xml:space="preserve">Contouring</w:t>
            </w:r>
          </w:p>
          <w:p w:rsidR="00000000" w:rsidDel="00000000" w:rsidP="00000000" w:rsidRDefault="00000000" w:rsidRPr="00000000" w14:paraId="000009C1">
            <w:pPr>
              <w:numPr>
                <w:ilvl w:val="0"/>
                <w:numId w:val="33"/>
              </w:numPr>
              <w:ind w:left="720" w:hanging="360"/>
              <w:rPr>
                <w:sz w:val="18"/>
                <w:szCs w:val="18"/>
              </w:rPr>
            </w:pPr>
            <w:hyperlink r:id="rId1674">
              <w:r w:rsidDel="00000000" w:rsidR="00000000" w:rsidRPr="00000000">
                <w:rPr>
                  <w:sz w:val="18"/>
                  <w:szCs w:val="18"/>
                  <w:rtl w:val="0"/>
                </w:rPr>
                <w:t xml:space="preserve">ESTRO-ACROP Guidelines [Niyazi RTO '16]</w:t>
              </w:r>
            </w:hyperlink>
            <w:r w:rsidDel="00000000" w:rsidR="00000000" w:rsidRPr="00000000">
              <w:rPr>
                <w:sz w:val="18"/>
                <w:szCs w:val="18"/>
                <w:rtl w:val="0"/>
              </w:rPr>
              <w:t xml:space="preserve">: Cover at least 2 cm on T1c. </w:t>
            </w:r>
            <w:hyperlink r:id="rId167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9C2">
            <w:pPr>
              <w:numPr>
                <w:ilvl w:val="0"/>
                <w:numId w:val="33"/>
              </w:numPr>
              <w:ind w:left="720" w:hanging="360"/>
              <w:rPr>
                <w:sz w:val="18"/>
                <w:szCs w:val="18"/>
              </w:rPr>
            </w:pPr>
            <w:r w:rsidDel="00000000" w:rsidR="00000000" w:rsidRPr="00000000">
              <w:rPr>
                <w:sz w:val="18"/>
                <w:szCs w:val="18"/>
                <w:rtl w:val="0"/>
              </w:rPr>
              <w:t xml:space="preserve">OARs in the brain and their dose-constraints in adults and children [</w:t>
            </w:r>
            <w:hyperlink r:id="rId1676">
              <w:r w:rsidDel="00000000" w:rsidR="00000000" w:rsidRPr="00000000">
                <w:rPr>
                  <w:sz w:val="18"/>
                  <w:szCs w:val="18"/>
                  <w:rtl w:val="0"/>
                </w:rPr>
                <w:t xml:space="preserve">Scoccianti RTO '15</w:t>
              </w:r>
            </w:hyperlink>
            <w:r w:rsidDel="00000000" w:rsidR="00000000" w:rsidRPr="00000000">
              <w:rPr>
                <w:sz w:val="18"/>
                <w:szCs w:val="18"/>
                <w:rtl w:val="0"/>
              </w:rPr>
              <w:t xml:space="preserve">]</w:t>
            </w:r>
          </w:p>
          <w:p w:rsidR="00000000" w:rsidDel="00000000" w:rsidP="00000000" w:rsidRDefault="00000000" w:rsidRPr="00000000" w14:paraId="000009C3">
            <w:pPr>
              <w:numPr>
                <w:ilvl w:val="0"/>
                <w:numId w:val="33"/>
              </w:numPr>
              <w:ind w:left="720" w:hanging="360"/>
              <w:rPr>
                <w:sz w:val="18"/>
                <w:szCs w:val="18"/>
              </w:rPr>
            </w:pPr>
            <w:r w:rsidDel="00000000" w:rsidR="00000000" w:rsidRPr="00000000">
              <w:rPr>
                <w:sz w:val="18"/>
                <w:szCs w:val="18"/>
                <w:rtl w:val="0"/>
              </w:rPr>
              <w:t xml:space="preserve">NRG brain tumor specialists consensus guidelines for GBM contouring [</w:t>
            </w:r>
            <w:hyperlink r:id="rId1677">
              <w:r w:rsidDel="00000000" w:rsidR="00000000" w:rsidRPr="00000000">
                <w:rPr>
                  <w:sz w:val="18"/>
                  <w:szCs w:val="18"/>
                  <w:rtl w:val="0"/>
                </w:rPr>
                <w:t xml:space="preserve">Kruser JNO '19</w:t>
              </w:r>
            </w:hyperlink>
            <w:r w:rsidDel="00000000" w:rsidR="00000000" w:rsidRPr="00000000">
              <w:rPr>
                <w:sz w:val="18"/>
                <w:szCs w:val="18"/>
                <w:rtl w:val="0"/>
              </w:rPr>
              <w:t xml:space="preserve">]</w:t>
            </w:r>
          </w:p>
          <w:p w:rsidR="00000000" w:rsidDel="00000000" w:rsidP="00000000" w:rsidRDefault="00000000" w:rsidRPr="00000000" w14:paraId="000009C4">
            <w:pPr>
              <w:ind w:right="420"/>
              <w:rPr>
                <w:sz w:val="18"/>
                <w:szCs w:val="18"/>
              </w:rPr>
            </w:pPr>
            <w:r w:rsidDel="00000000" w:rsidR="00000000" w:rsidRPr="00000000">
              <w:rPr>
                <w:sz w:val="18"/>
                <w:szCs w:val="18"/>
                <w:rtl w:val="0"/>
              </w:rPr>
              <w:t xml:space="preserve">Summary Articles</w:t>
            </w:r>
          </w:p>
          <w:p w:rsidR="00000000" w:rsidDel="00000000" w:rsidP="00000000" w:rsidRDefault="00000000" w:rsidRPr="00000000" w14:paraId="000009C5">
            <w:pPr>
              <w:numPr>
                <w:ilvl w:val="0"/>
                <w:numId w:val="12"/>
              </w:numPr>
              <w:ind w:left="720" w:hanging="360"/>
              <w:rPr>
                <w:sz w:val="18"/>
                <w:szCs w:val="18"/>
              </w:rPr>
            </w:pPr>
            <w:r w:rsidDel="00000000" w:rsidR="00000000" w:rsidRPr="00000000">
              <w:rPr>
                <w:sz w:val="18"/>
                <w:szCs w:val="18"/>
                <w:rtl w:val="0"/>
              </w:rPr>
              <w:t xml:space="preserve">Early vs. Delayed PORT for treatment of low grade gliomas [</w:t>
            </w:r>
            <w:hyperlink r:id="rId1678">
              <w:r w:rsidDel="00000000" w:rsidR="00000000" w:rsidRPr="00000000">
                <w:rPr>
                  <w:sz w:val="18"/>
                  <w:szCs w:val="18"/>
                  <w:rtl w:val="0"/>
                </w:rPr>
                <w:t xml:space="preserve">Dhawan Cochrane Rev '20</w:t>
              </w:r>
            </w:hyperlink>
            <w:r w:rsidDel="00000000" w:rsidR="00000000" w:rsidRPr="00000000">
              <w:rPr>
                <w:sz w:val="18"/>
                <w:szCs w:val="18"/>
                <w:rtl w:val="0"/>
              </w:rPr>
              <w:t xml:space="preserve">] </w:t>
            </w:r>
            <w:hyperlink r:id="rId167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C6">
            <w:pPr>
              <w:numPr>
                <w:ilvl w:val="0"/>
                <w:numId w:val="12"/>
              </w:numPr>
              <w:ind w:left="720" w:hanging="360"/>
              <w:rPr>
                <w:sz w:val="18"/>
                <w:szCs w:val="18"/>
              </w:rPr>
            </w:pPr>
            <w:r w:rsidDel="00000000" w:rsidR="00000000" w:rsidRPr="00000000">
              <w:rPr>
                <w:sz w:val="18"/>
                <w:szCs w:val="18"/>
                <w:rtl w:val="0"/>
              </w:rPr>
              <w:t xml:space="preserve">Pseudoprogression review article [</w:t>
            </w:r>
            <w:hyperlink r:id="rId1680">
              <w:r w:rsidDel="00000000" w:rsidR="00000000" w:rsidRPr="00000000">
                <w:rPr>
                  <w:sz w:val="18"/>
                  <w:szCs w:val="18"/>
                  <w:rtl w:val="0"/>
                </w:rPr>
                <w:t xml:space="preserve">Brandsma Lancet '08]</w:t>
              </w:r>
            </w:hyperlink>
            <w:r w:rsidDel="00000000" w:rsidR="00000000" w:rsidRPr="00000000">
              <w:rPr>
                <w:sz w:val="18"/>
                <w:szCs w:val="18"/>
                <w:rtl w:val="0"/>
              </w:rPr>
              <w:t xml:space="preserve">. </w:t>
            </w:r>
            <w:hyperlink r:id="rId168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C7">
            <w:pPr>
              <w:numPr>
                <w:ilvl w:val="0"/>
                <w:numId w:val="12"/>
              </w:numPr>
              <w:ind w:left="720" w:hanging="360"/>
              <w:rPr>
                <w:sz w:val="18"/>
                <w:szCs w:val="18"/>
              </w:rPr>
            </w:pPr>
            <w:r w:rsidDel="00000000" w:rsidR="00000000" w:rsidRPr="00000000">
              <w:rPr>
                <w:sz w:val="18"/>
                <w:szCs w:val="18"/>
                <w:rtl w:val="0"/>
              </w:rPr>
              <w:t xml:space="preserve">GBM Patterns of failure [</w:t>
            </w:r>
            <w:hyperlink r:id="rId1682">
              <w:r w:rsidDel="00000000" w:rsidR="00000000" w:rsidRPr="00000000">
                <w:rPr>
                  <w:sz w:val="18"/>
                  <w:szCs w:val="18"/>
                  <w:rtl w:val="0"/>
                </w:rPr>
                <w:t xml:space="preserve">Minniti RTO '10]</w:t>
              </w:r>
            </w:hyperlink>
            <w:r w:rsidDel="00000000" w:rsidR="00000000" w:rsidRPr="00000000">
              <w:rPr>
                <w:sz w:val="18"/>
                <w:szCs w:val="18"/>
                <w:rtl w:val="0"/>
              </w:rPr>
              <w:t xml:space="preserve">: EORTC (T1c + 2 cm) vs. RTOG (T2 + 2 cm to 46 Gy) created to compare. </w:t>
            </w:r>
            <w:hyperlink r:id="rId168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C8">
            <w:pPr>
              <w:ind w:right="42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9C9">
            <w:pPr>
              <w:numPr>
                <w:ilvl w:val="0"/>
                <w:numId w:val="33"/>
              </w:numPr>
              <w:ind w:left="720" w:hanging="360"/>
              <w:rPr>
                <w:sz w:val="18"/>
                <w:szCs w:val="18"/>
              </w:rPr>
            </w:pPr>
            <w:hyperlink r:id="rId1684">
              <w:r w:rsidDel="00000000" w:rsidR="00000000" w:rsidRPr="00000000">
                <w:rPr>
                  <w:sz w:val="18"/>
                  <w:szCs w:val="18"/>
                  <w:rtl w:val="0"/>
                </w:rPr>
                <w:t xml:space="preserve">ASCO/ASTRO Guideline: RT for Glioblastoma</w:t>
              </w:r>
            </w:hyperlink>
            <w:r w:rsidDel="00000000" w:rsidR="00000000" w:rsidRPr="00000000">
              <w:rPr>
                <w:i w:val="1"/>
                <w:sz w:val="18"/>
                <w:szCs w:val="18"/>
                <w:rtl w:val="0"/>
              </w:rPr>
              <w:t xml:space="preserve"> November 28, 2016</w:t>
            </w:r>
            <w:r w:rsidDel="00000000" w:rsidR="00000000" w:rsidRPr="00000000">
              <w:rPr>
                <w:rtl w:val="0"/>
              </w:rPr>
            </w:r>
          </w:p>
          <w:p w:rsidR="00000000" w:rsidDel="00000000" w:rsidP="00000000" w:rsidRDefault="00000000" w:rsidRPr="00000000" w14:paraId="000009CA">
            <w:pPr>
              <w:numPr>
                <w:ilvl w:val="0"/>
                <w:numId w:val="33"/>
              </w:numPr>
              <w:ind w:left="720" w:hanging="360"/>
              <w:rPr>
                <w:sz w:val="18"/>
                <w:szCs w:val="18"/>
              </w:rPr>
            </w:pPr>
            <w:r w:rsidDel="00000000" w:rsidR="00000000" w:rsidRPr="00000000">
              <w:rPr>
                <w:sz w:val="18"/>
                <w:szCs w:val="18"/>
                <w:rtl w:val="0"/>
              </w:rPr>
              <w:t xml:space="preserve">ESMO Clinical Practice Guideline: High-Grade Malignant Glioma [</w:t>
            </w:r>
            <w:hyperlink r:id="rId1685">
              <w:r w:rsidDel="00000000" w:rsidR="00000000" w:rsidRPr="00000000">
                <w:rPr>
                  <w:sz w:val="18"/>
                  <w:szCs w:val="18"/>
                  <w:rtl w:val="0"/>
                </w:rPr>
                <w:t xml:space="preserve">Stupp Ann Onc '14</w:t>
              </w:r>
            </w:hyperlink>
            <w:r w:rsidDel="00000000" w:rsidR="00000000" w:rsidRPr="00000000">
              <w:rPr>
                <w:sz w:val="18"/>
                <w:szCs w:val="18"/>
                <w:rtl w:val="0"/>
              </w:rPr>
              <w:t xml:space="preserve">]</w:t>
            </w:r>
          </w:p>
          <w:p w:rsidR="00000000" w:rsidDel="00000000" w:rsidP="00000000" w:rsidRDefault="00000000" w:rsidRPr="00000000" w14:paraId="000009CB">
            <w:pPr>
              <w:ind w:right="200"/>
              <w:rPr>
                <w:sz w:val="18"/>
                <w:szCs w:val="18"/>
              </w:rPr>
            </w:pPr>
            <w:r w:rsidDel="00000000" w:rsidR="00000000" w:rsidRPr="00000000">
              <w:rPr>
                <w:sz w:val="18"/>
                <w:szCs w:val="18"/>
                <w:rtl w:val="0"/>
              </w:rPr>
              <w:t xml:space="preserve">Relevant Accessible Radiation Protocols (GBM)</w:t>
            </w:r>
          </w:p>
          <w:p w:rsidR="00000000" w:rsidDel="00000000" w:rsidP="00000000" w:rsidRDefault="00000000" w:rsidRPr="00000000" w14:paraId="000009CC">
            <w:pPr>
              <w:numPr>
                <w:ilvl w:val="0"/>
                <w:numId w:val="33"/>
              </w:numPr>
              <w:ind w:left="720" w:hanging="360"/>
              <w:rPr>
                <w:sz w:val="18"/>
                <w:szCs w:val="18"/>
              </w:rPr>
            </w:pPr>
            <w:r w:rsidDel="00000000" w:rsidR="00000000" w:rsidRPr="00000000">
              <w:rPr>
                <w:sz w:val="18"/>
                <w:szCs w:val="18"/>
                <w:rtl w:val="0"/>
              </w:rPr>
              <w:t xml:space="preserve">RTOG 0825 (2009-2011) [</w:t>
            </w:r>
            <w:hyperlink r:id="rId1686">
              <w:r w:rsidDel="00000000" w:rsidR="00000000" w:rsidRPr="00000000">
                <w:rPr>
                  <w:sz w:val="18"/>
                  <w:szCs w:val="18"/>
                  <w:rtl w:val="0"/>
                </w:rPr>
                <w:t xml:space="preserve">Protocol (Supplement) Gilbert NEJM '14]</w:t>
              </w:r>
            </w:hyperlink>
            <w:r w:rsidDel="00000000" w:rsidR="00000000" w:rsidRPr="00000000">
              <w:rPr>
                <w:sz w:val="18"/>
                <w:szCs w:val="18"/>
                <w:rtl w:val="0"/>
              </w:rPr>
              <w:t xml:space="preserve">: Stupp ± bevacizumab q2w. </w:t>
            </w:r>
            <w:hyperlink r:id="rId168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CD">
            <w:pPr>
              <w:numPr>
                <w:ilvl w:val="1"/>
                <w:numId w:val="33"/>
              </w:numPr>
              <w:ind w:left="1440" w:hanging="360"/>
              <w:rPr>
                <w:sz w:val="18"/>
                <w:szCs w:val="18"/>
              </w:rPr>
            </w:pPr>
            <w:r w:rsidDel="00000000" w:rsidR="00000000" w:rsidRPr="00000000">
              <w:rPr>
                <w:sz w:val="18"/>
                <w:szCs w:val="18"/>
                <w:rtl w:val="0"/>
              </w:rPr>
              <w:t xml:space="preserve">CTV1_46 = T2/bed + 2 cm (or T1c + 2.5 cm if no edema). All margins may be reduced to 0.5 cm. </w:t>
            </w:r>
          </w:p>
          <w:p w:rsidR="00000000" w:rsidDel="00000000" w:rsidP="00000000" w:rsidRDefault="00000000" w:rsidRPr="00000000" w14:paraId="000009CE">
            <w:pPr>
              <w:numPr>
                <w:ilvl w:val="1"/>
                <w:numId w:val="33"/>
              </w:numPr>
              <w:ind w:left="1440" w:hanging="360"/>
              <w:rPr>
                <w:sz w:val="18"/>
                <w:szCs w:val="18"/>
              </w:rPr>
            </w:pPr>
            <w:r w:rsidDel="00000000" w:rsidR="00000000" w:rsidRPr="00000000">
              <w:rPr>
                <w:sz w:val="18"/>
                <w:szCs w:val="18"/>
                <w:rtl w:val="0"/>
              </w:rPr>
              <w:t xml:space="preserve">CTV2_60 = T1c/bed + 2 cm. All margins may be reduced to 0.5 cm. </w:t>
            </w:r>
          </w:p>
          <w:p w:rsidR="00000000" w:rsidDel="00000000" w:rsidP="00000000" w:rsidRDefault="00000000" w:rsidRPr="00000000" w14:paraId="000009CF">
            <w:pPr>
              <w:numPr>
                <w:ilvl w:val="1"/>
                <w:numId w:val="33"/>
              </w:numPr>
              <w:ind w:left="1440" w:hanging="360"/>
              <w:rPr>
                <w:sz w:val="18"/>
                <w:szCs w:val="18"/>
              </w:rPr>
            </w:pPr>
            <w:r w:rsidDel="00000000" w:rsidR="00000000" w:rsidRPr="00000000">
              <w:rPr>
                <w:sz w:val="18"/>
                <w:szCs w:val="18"/>
                <w:rtl w:val="0"/>
              </w:rPr>
              <w:t xml:space="preserve">PTV = CTV + 0.3 - 0.5 cm.</w:t>
            </w:r>
          </w:p>
          <w:p w:rsidR="00000000" w:rsidDel="00000000" w:rsidP="00000000" w:rsidRDefault="00000000" w:rsidRPr="00000000" w14:paraId="000009D0">
            <w:pPr>
              <w:numPr>
                <w:ilvl w:val="0"/>
                <w:numId w:val="33"/>
              </w:numPr>
              <w:ind w:left="720" w:right="200" w:hanging="360"/>
              <w:rPr>
                <w:sz w:val="18"/>
                <w:szCs w:val="18"/>
              </w:rPr>
            </w:pPr>
            <w:r w:rsidDel="00000000" w:rsidR="00000000" w:rsidRPr="00000000">
              <w:rPr>
                <w:sz w:val="18"/>
                <w:szCs w:val="18"/>
                <w:rtl w:val="0"/>
              </w:rPr>
              <w:t xml:space="preserve">RTOG 0525 (2006-2008) [</w:t>
            </w:r>
            <w:hyperlink r:id="rId1688">
              <w:r w:rsidDel="00000000" w:rsidR="00000000" w:rsidRPr="00000000">
                <w:rPr>
                  <w:sz w:val="18"/>
                  <w:szCs w:val="18"/>
                  <w:rtl w:val="0"/>
                </w:rPr>
                <w:t xml:space="preserve">(Methods) Gilbert JCO '13</w:t>
              </w:r>
            </w:hyperlink>
            <w:r w:rsidDel="00000000" w:rsidR="00000000" w:rsidRPr="00000000">
              <w:rPr>
                <w:rFonts w:ascii="Cardo" w:cs="Cardo" w:eastAsia="Cardo" w:hAnsi="Cardo"/>
                <w:sz w:val="18"/>
                <w:szCs w:val="18"/>
                <w:rtl w:val="0"/>
              </w:rPr>
              <w:t xml:space="preserve">]: Stupp→ TMZ vs. ddTMZ. </w:t>
            </w:r>
            <w:hyperlink r:id="rId168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D1">
            <w:pPr>
              <w:numPr>
                <w:ilvl w:val="1"/>
                <w:numId w:val="33"/>
              </w:numPr>
              <w:ind w:left="1440" w:hanging="360"/>
              <w:rPr>
                <w:sz w:val="18"/>
                <w:szCs w:val="18"/>
              </w:rPr>
            </w:pPr>
            <w:r w:rsidDel="00000000" w:rsidR="00000000" w:rsidRPr="00000000">
              <w:rPr>
                <w:sz w:val="18"/>
                <w:szCs w:val="18"/>
                <w:rtl w:val="0"/>
              </w:rPr>
              <w:t xml:space="preserve">CTV_RTOG: 46/23 to T1c/edema + 2 cm, 14/7 boost to T1c/cavity + 2.5 cm.</w:t>
            </w:r>
          </w:p>
          <w:p w:rsidR="00000000" w:rsidDel="00000000" w:rsidP="00000000" w:rsidRDefault="00000000" w:rsidRPr="00000000" w14:paraId="000009D2">
            <w:pPr>
              <w:numPr>
                <w:ilvl w:val="1"/>
                <w:numId w:val="33"/>
              </w:numPr>
              <w:ind w:left="1440" w:hanging="360"/>
              <w:rPr>
                <w:sz w:val="18"/>
                <w:szCs w:val="18"/>
              </w:rPr>
            </w:pPr>
            <w:r w:rsidDel="00000000" w:rsidR="00000000" w:rsidRPr="00000000">
              <w:rPr>
                <w:sz w:val="18"/>
                <w:szCs w:val="18"/>
                <w:rtl w:val="0"/>
              </w:rPr>
              <w:t xml:space="preserve">CTV_EORTC: 60/30 to T1c/cavity + 2-3 cm (no cone-down). </w:t>
            </w:r>
          </w:p>
          <w:p w:rsidR="00000000" w:rsidDel="00000000" w:rsidP="00000000" w:rsidRDefault="00000000" w:rsidRPr="00000000" w14:paraId="000009D3">
            <w:pPr>
              <w:numPr>
                <w:ilvl w:val="0"/>
                <w:numId w:val="33"/>
              </w:numPr>
              <w:ind w:left="720" w:hanging="360"/>
              <w:rPr>
                <w:sz w:val="18"/>
                <w:szCs w:val="18"/>
              </w:rPr>
            </w:pPr>
            <w:r w:rsidDel="00000000" w:rsidR="00000000" w:rsidRPr="00000000">
              <w:rPr>
                <w:sz w:val="18"/>
                <w:szCs w:val="18"/>
                <w:rtl w:val="0"/>
              </w:rPr>
              <w:t xml:space="preserve">EORTC 26062-22061/NCIC CE.6 (2007-2013) [</w:t>
            </w:r>
            <w:hyperlink r:id="rId1690">
              <w:r w:rsidDel="00000000" w:rsidR="00000000" w:rsidRPr="00000000">
                <w:rPr>
                  <w:sz w:val="18"/>
                  <w:szCs w:val="18"/>
                  <w:rtl w:val="0"/>
                </w:rPr>
                <w:t xml:space="preserve">Protocol (Supplement) Perry NEJM '17</w:t>
              </w:r>
            </w:hyperlink>
            <w:r w:rsidDel="00000000" w:rsidR="00000000" w:rsidRPr="00000000">
              <w:rPr>
                <w:sz w:val="18"/>
                <w:szCs w:val="18"/>
                <w:rtl w:val="0"/>
              </w:rPr>
              <w:t xml:space="preserve">]: 40.05/15 (2.67 Gy) ± TMZ. </w:t>
            </w:r>
            <w:hyperlink r:id="rId169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D4">
            <w:pPr>
              <w:numPr>
                <w:ilvl w:val="1"/>
                <w:numId w:val="33"/>
              </w:numPr>
              <w:ind w:left="1440" w:hanging="360"/>
              <w:rPr>
                <w:sz w:val="18"/>
                <w:szCs w:val="18"/>
              </w:rPr>
            </w:pPr>
            <w:r w:rsidDel="00000000" w:rsidR="00000000" w:rsidRPr="00000000">
              <w:rPr>
                <w:sz w:val="18"/>
                <w:szCs w:val="18"/>
                <w:rtl w:val="0"/>
              </w:rPr>
              <w:t xml:space="preserve">CTV = T1c/bed + 1.5 cm (no mention of edema). PTV = CTV + 0.5 cm.</w:t>
            </w:r>
          </w:p>
          <w:p w:rsidR="00000000" w:rsidDel="00000000" w:rsidP="00000000" w:rsidRDefault="00000000" w:rsidRPr="00000000" w14:paraId="000009D5">
            <w:pPr>
              <w:numPr>
                <w:ilvl w:val="0"/>
                <w:numId w:val="33"/>
              </w:numPr>
              <w:ind w:left="720" w:hanging="360"/>
              <w:rPr>
                <w:sz w:val="18"/>
                <w:szCs w:val="18"/>
              </w:rPr>
            </w:pPr>
            <w:r w:rsidDel="00000000" w:rsidR="00000000" w:rsidRPr="00000000">
              <w:rPr>
                <w:sz w:val="18"/>
                <w:szCs w:val="18"/>
                <w:rtl w:val="0"/>
              </w:rPr>
              <w:t xml:space="preserve">Roa (2010 - 2013) [</w:t>
            </w:r>
            <w:hyperlink r:id="rId1692">
              <w:r w:rsidDel="00000000" w:rsidR="00000000" w:rsidRPr="00000000">
                <w:rPr>
                  <w:sz w:val="18"/>
                  <w:szCs w:val="18"/>
                  <w:rtl w:val="0"/>
                </w:rPr>
                <w:t xml:space="preserve">Protocol (Supplement) IAEA JCO '15]</w:t>
              </w:r>
            </w:hyperlink>
            <w:r w:rsidDel="00000000" w:rsidR="00000000" w:rsidRPr="00000000">
              <w:rPr>
                <w:sz w:val="18"/>
                <w:szCs w:val="18"/>
                <w:rtl w:val="0"/>
              </w:rPr>
              <w:t xml:space="preserve">: 40/15 vs. 25/5. </w:t>
            </w:r>
            <w:hyperlink r:id="rId169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D6">
            <w:pPr>
              <w:numPr>
                <w:ilvl w:val="1"/>
                <w:numId w:val="33"/>
              </w:numPr>
              <w:ind w:left="1440" w:hanging="360"/>
              <w:rPr>
                <w:sz w:val="18"/>
                <w:szCs w:val="18"/>
              </w:rPr>
            </w:pPr>
            <w:r w:rsidDel="00000000" w:rsidR="00000000" w:rsidRPr="00000000">
              <w:rPr>
                <w:sz w:val="18"/>
                <w:szCs w:val="18"/>
                <w:rtl w:val="0"/>
              </w:rPr>
              <w:t xml:space="preserve">CTV = T1c/bed + 2 cm (no mention of edema). PTV = CTV + 0.5 cm.</w:t>
            </w:r>
          </w:p>
          <w:p w:rsidR="00000000" w:rsidDel="00000000" w:rsidP="00000000" w:rsidRDefault="00000000" w:rsidRPr="00000000" w14:paraId="000009D7">
            <w:pPr>
              <w:numPr>
                <w:ilvl w:val="0"/>
                <w:numId w:val="33"/>
              </w:numPr>
              <w:ind w:left="720" w:hanging="360"/>
              <w:rPr>
                <w:sz w:val="18"/>
                <w:szCs w:val="18"/>
              </w:rPr>
            </w:pPr>
            <w:r w:rsidDel="00000000" w:rsidR="00000000" w:rsidRPr="00000000">
              <w:rPr>
                <w:sz w:val="18"/>
                <w:szCs w:val="18"/>
                <w:rtl w:val="0"/>
              </w:rPr>
              <w:t xml:space="preserve">RTOG 1205 (2012-2016) [</w:t>
            </w:r>
            <w:hyperlink r:id="rId1694">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1695">
              <w:r w:rsidDel="00000000" w:rsidR="00000000" w:rsidRPr="00000000">
                <w:rPr>
                  <w:sz w:val="18"/>
                  <w:szCs w:val="18"/>
                  <w:rtl w:val="0"/>
                </w:rPr>
                <w:t xml:space="preserve">Tsien ASTRO’19</w:t>
              </w:r>
            </w:hyperlink>
            <w:r w:rsidDel="00000000" w:rsidR="00000000" w:rsidRPr="00000000">
              <w:rPr>
                <w:sz w:val="18"/>
                <w:szCs w:val="18"/>
                <w:rtl w:val="0"/>
              </w:rPr>
              <w:t xml:space="preserve">]: Bev naive. Recurrent GBM Bev q2w ± 35/10. </w:t>
            </w:r>
            <w:hyperlink r:id="rId169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D8">
            <w:pPr>
              <w:numPr>
                <w:ilvl w:val="1"/>
                <w:numId w:val="33"/>
              </w:numPr>
              <w:ind w:left="1440" w:hanging="360"/>
              <w:rPr>
                <w:sz w:val="18"/>
                <w:szCs w:val="18"/>
              </w:rPr>
            </w:pPr>
            <w:r w:rsidDel="00000000" w:rsidR="00000000" w:rsidRPr="00000000">
              <w:rPr>
                <w:sz w:val="18"/>
                <w:szCs w:val="18"/>
                <w:rtl w:val="0"/>
              </w:rPr>
              <w:t xml:space="preserve">CTV = T1c/bed + 0 mm, though 5 mm allowed for &lt; 3.5 cm lesions or new lesions.</w:t>
            </w:r>
          </w:p>
          <w:p w:rsidR="00000000" w:rsidDel="00000000" w:rsidP="00000000" w:rsidRDefault="00000000" w:rsidRPr="00000000" w14:paraId="000009D9">
            <w:pPr>
              <w:numPr>
                <w:ilvl w:val="0"/>
                <w:numId w:val="33"/>
              </w:numPr>
              <w:ind w:left="720" w:hanging="360"/>
              <w:rPr>
                <w:sz w:val="18"/>
                <w:szCs w:val="18"/>
              </w:rPr>
            </w:pPr>
            <w:r w:rsidDel="00000000" w:rsidR="00000000" w:rsidRPr="00000000">
              <w:rPr>
                <w:sz w:val="18"/>
                <w:szCs w:val="18"/>
                <w:rtl w:val="0"/>
              </w:rPr>
              <w:t xml:space="preserve">MDACC Evaluation of Peritumoral Edema in Delineation of CTV [</w:t>
            </w:r>
            <w:hyperlink r:id="rId1697">
              <w:r w:rsidDel="00000000" w:rsidR="00000000" w:rsidRPr="00000000">
                <w:rPr>
                  <w:sz w:val="18"/>
                  <w:szCs w:val="18"/>
                  <w:rtl w:val="0"/>
                </w:rPr>
                <w:t xml:space="preserve">Chang IJROBP '07</w:t>
              </w:r>
            </w:hyperlink>
            <w:r w:rsidDel="00000000" w:rsidR="00000000" w:rsidRPr="00000000">
              <w:rPr>
                <w:sz w:val="18"/>
                <w:szCs w:val="18"/>
                <w:rtl w:val="0"/>
              </w:rPr>
              <w:t xml:space="preserve">]: SIB technique. </w:t>
            </w:r>
            <w:hyperlink r:id="rId169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DA">
            <w:pPr>
              <w:numPr>
                <w:ilvl w:val="1"/>
                <w:numId w:val="33"/>
              </w:numPr>
              <w:ind w:left="1440" w:hanging="360"/>
              <w:rPr>
                <w:sz w:val="18"/>
                <w:szCs w:val="18"/>
              </w:rPr>
            </w:pPr>
            <w:r w:rsidDel="00000000" w:rsidR="00000000" w:rsidRPr="00000000">
              <w:rPr>
                <w:sz w:val="18"/>
                <w:szCs w:val="18"/>
                <w:rtl w:val="0"/>
              </w:rPr>
              <w:t xml:space="preserve">GTV_60/30 to T1c, CTV_50/30 to T1c + 2 cm. </w:t>
            </w:r>
          </w:p>
          <w:p w:rsidR="00000000" w:rsidDel="00000000" w:rsidP="00000000" w:rsidRDefault="00000000" w:rsidRPr="00000000" w14:paraId="000009DB">
            <w:pPr>
              <w:rPr>
                <w:sz w:val="18"/>
                <w:szCs w:val="18"/>
              </w:rPr>
            </w:pPr>
            <w:r w:rsidDel="00000000" w:rsidR="00000000" w:rsidRPr="00000000">
              <w:rPr>
                <w:sz w:val="18"/>
                <w:szCs w:val="18"/>
                <w:rtl w:val="0"/>
              </w:rPr>
              <w:t xml:space="preserve">Relevant Accessible Radiation Protocols (HGG)</w:t>
            </w:r>
          </w:p>
          <w:p w:rsidR="00000000" w:rsidDel="00000000" w:rsidP="00000000" w:rsidRDefault="00000000" w:rsidRPr="00000000" w14:paraId="000009DC">
            <w:pPr>
              <w:numPr>
                <w:ilvl w:val="0"/>
                <w:numId w:val="33"/>
              </w:numPr>
              <w:ind w:left="720" w:hanging="360"/>
              <w:rPr>
                <w:sz w:val="18"/>
                <w:szCs w:val="18"/>
              </w:rPr>
            </w:pPr>
            <w:r w:rsidDel="00000000" w:rsidR="00000000" w:rsidRPr="00000000">
              <w:rPr>
                <w:sz w:val="18"/>
                <w:szCs w:val="18"/>
                <w:rtl w:val="0"/>
              </w:rPr>
              <w:t xml:space="preserve">CATNON/EORTC 26053-22043 (2007-2015) [</w:t>
            </w:r>
            <w:hyperlink r:id="rId1699">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Four arms. RT ± TMZ→ ± TMZ. </w:t>
            </w:r>
            <w:hyperlink r:id="rId170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DD">
            <w:pPr>
              <w:numPr>
                <w:ilvl w:val="1"/>
                <w:numId w:val="33"/>
              </w:numPr>
              <w:ind w:left="1440" w:hanging="360"/>
              <w:rPr>
                <w:sz w:val="18"/>
                <w:szCs w:val="18"/>
              </w:rPr>
            </w:pPr>
            <w:r w:rsidDel="00000000" w:rsidR="00000000" w:rsidRPr="00000000">
              <w:rPr>
                <w:sz w:val="18"/>
                <w:szCs w:val="18"/>
                <w:rtl w:val="0"/>
              </w:rPr>
              <w:t xml:space="preserve">RT: 59.4/33. Allows cone-down after 55 Gy only if limited by OAR (e.g., OC/ON).</w:t>
            </w:r>
          </w:p>
          <w:p w:rsidR="00000000" w:rsidDel="00000000" w:rsidP="00000000" w:rsidRDefault="00000000" w:rsidRPr="00000000" w14:paraId="000009DE">
            <w:pPr>
              <w:numPr>
                <w:ilvl w:val="1"/>
                <w:numId w:val="33"/>
              </w:numPr>
              <w:ind w:left="1440" w:hanging="360"/>
              <w:rPr>
                <w:sz w:val="18"/>
                <w:szCs w:val="18"/>
              </w:rPr>
            </w:pPr>
            <w:r w:rsidDel="00000000" w:rsidR="00000000" w:rsidRPr="00000000">
              <w:rPr>
                <w:sz w:val="18"/>
                <w:szCs w:val="18"/>
                <w:rtl w:val="0"/>
              </w:rPr>
              <w:t xml:space="preserve">CTV = T1c/bed/edema + 1.5 - 2 cm (allows 0.7-1 cm at tentorium/meninges). PTV = CTV + 0.5 - 0.7 cm.</w:t>
            </w:r>
          </w:p>
          <w:p w:rsidR="00000000" w:rsidDel="00000000" w:rsidP="00000000" w:rsidRDefault="00000000" w:rsidRPr="00000000" w14:paraId="000009DF">
            <w:pPr>
              <w:numPr>
                <w:ilvl w:val="0"/>
                <w:numId w:val="33"/>
              </w:numPr>
              <w:ind w:left="720" w:hanging="360"/>
              <w:rPr>
                <w:sz w:val="18"/>
                <w:szCs w:val="18"/>
              </w:rPr>
            </w:pPr>
            <w:r w:rsidDel="00000000" w:rsidR="00000000" w:rsidRPr="00000000">
              <w:rPr>
                <w:sz w:val="18"/>
                <w:szCs w:val="18"/>
                <w:rtl w:val="0"/>
              </w:rPr>
              <w:t xml:space="preserve">RTOG 9402 (2002) [</w:t>
            </w:r>
            <w:hyperlink r:id="rId1701">
              <w:r w:rsidDel="00000000" w:rsidR="00000000" w:rsidRPr="00000000">
                <w:rPr>
                  <w:sz w:val="18"/>
                  <w:szCs w:val="18"/>
                  <w:rtl w:val="0"/>
                </w:rPr>
                <w:t xml:space="preserve">Cairncross JCO '06</w:t>
              </w:r>
            </w:hyperlink>
            <w:r w:rsidDel="00000000" w:rsidR="00000000" w:rsidRPr="00000000">
              <w:rPr>
                <w:sz w:val="18"/>
                <w:szCs w:val="18"/>
                <w:rtl w:val="0"/>
              </w:rPr>
              <w:t xml:space="preserve">, </w:t>
            </w:r>
            <w:hyperlink r:id="rId1702">
              <w:r w:rsidDel="00000000" w:rsidR="00000000" w:rsidRPr="00000000">
                <w:rPr>
                  <w:sz w:val="18"/>
                  <w:szCs w:val="18"/>
                  <w:rtl w:val="0"/>
                </w:rPr>
                <w:t xml:space="preserve">Protocol (Supplementary) JCO '13</w:t>
              </w:r>
            </w:hyperlink>
            <w:r w:rsidDel="00000000" w:rsidR="00000000" w:rsidRPr="00000000">
              <w:rPr>
                <w:rFonts w:ascii="Cardo" w:cs="Cardo" w:eastAsia="Cardo" w:hAnsi="Cardo"/>
                <w:sz w:val="18"/>
                <w:szCs w:val="18"/>
                <w:rtl w:val="0"/>
              </w:rPr>
              <w:t xml:space="preserve">]: Anaplastic oligo ± iPCV x4→ 59.4 Gy. </w:t>
            </w:r>
            <w:hyperlink r:id="rId170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0">
            <w:pPr>
              <w:numPr>
                <w:ilvl w:val="1"/>
                <w:numId w:val="33"/>
              </w:numPr>
              <w:ind w:left="1440" w:hanging="360"/>
              <w:rPr>
                <w:sz w:val="18"/>
                <w:szCs w:val="18"/>
              </w:rPr>
            </w:pPr>
            <w:r w:rsidDel="00000000" w:rsidR="00000000" w:rsidRPr="00000000">
              <w:rPr>
                <w:sz w:val="18"/>
                <w:szCs w:val="18"/>
                <w:rtl w:val="0"/>
              </w:rPr>
              <w:t xml:space="preserve">CTV1_50.4 = T2 + 2 cm margin</w:t>
            </w:r>
          </w:p>
          <w:p w:rsidR="00000000" w:rsidDel="00000000" w:rsidP="00000000" w:rsidRDefault="00000000" w:rsidRPr="00000000" w14:paraId="000009E1">
            <w:pPr>
              <w:numPr>
                <w:ilvl w:val="1"/>
                <w:numId w:val="33"/>
              </w:numPr>
              <w:ind w:left="1440" w:hanging="360"/>
              <w:rPr>
                <w:sz w:val="18"/>
                <w:szCs w:val="18"/>
              </w:rPr>
            </w:pPr>
            <w:r w:rsidDel="00000000" w:rsidR="00000000" w:rsidRPr="00000000">
              <w:rPr>
                <w:sz w:val="18"/>
                <w:szCs w:val="18"/>
                <w:rtl w:val="0"/>
              </w:rPr>
              <w:t xml:space="preserve">CTV2_59.4 = T1c/bed + 1 cm.</w:t>
            </w:r>
          </w:p>
          <w:p w:rsidR="00000000" w:rsidDel="00000000" w:rsidP="00000000" w:rsidRDefault="00000000" w:rsidRPr="00000000" w14:paraId="000009E2">
            <w:pPr>
              <w:numPr>
                <w:ilvl w:val="0"/>
                <w:numId w:val="33"/>
              </w:numPr>
              <w:ind w:left="720" w:right="200" w:hanging="360"/>
              <w:rPr>
                <w:sz w:val="18"/>
                <w:szCs w:val="18"/>
              </w:rPr>
            </w:pPr>
            <w:r w:rsidDel="00000000" w:rsidR="00000000" w:rsidRPr="00000000">
              <w:rPr>
                <w:sz w:val="18"/>
                <w:szCs w:val="18"/>
                <w:rtl w:val="0"/>
              </w:rPr>
              <w:t xml:space="preserve">EORTC 26951 (2002) [</w:t>
            </w:r>
            <w:hyperlink r:id="rId1704">
              <w:r w:rsidDel="00000000" w:rsidR="00000000" w:rsidRPr="00000000">
                <w:rPr>
                  <w:sz w:val="18"/>
                  <w:szCs w:val="18"/>
                  <w:rtl w:val="0"/>
                </w:rPr>
                <w:t xml:space="preserve">van den Bent JCO '06</w:t>
              </w:r>
            </w:hyperlink>
            <w:r w:rsidDel="00000000" w:rsidR="00000000" w:rsidRPr="00000000">
              <w:rPr>
                <w:rFonts w:ascii="Cardo" w:cs="Cardo" w:eastAsia="Cardo" w:hAnsi="Cardo"/>
                <w:sz w:val="18"/>
                <w:szCs w:val="18"/>
                <w:rtl w:val="0"/>
              </w:rPr>
              <w:t xml:space="preserve">]: 59.4 Gy→ ± PCV x6.</w:t>
            </w:r>
            <w:r w:rsidDel="00000000" w:rsidR="00000000" w:rsidRPr="00000000">
              <w:rPr>
                <w:i w:val="1"/>
                <w:sz w:val="18"/>
                <w:szCs w:val="18"/>
                <w:rtl w:val="0"/>
              </w:rPr>
              <w:t xml:space="preserve"> </w:t>
            </w:r>
            <w:hyperlink r:id="rId170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3">
            <w:pPr>
              <w:numPr>
                <w:ilvl w:val="1"/>
                <w:numId w:val="33"/>
              </w:numPr>
              <w:ind w:left="1440" w:hanging="360"/>
              <w:rPr>
                <w:sz w:val="18"/>
                <w:szCs w:val="18"/>
              </w:rPr>
            </w:pPr>
            <w:r w:rsidDel="00000000" w:rsidR="00000000" w:rsidRPr="00000000">
              <w:rPr>
                <w:rFonts w:ascii="Cardo" w:cs="Cardo" w:eastAsia="Cardo" w:hAnsi="Cardo"/>
                <w:sz w:val="18"/>
                <w:szCs w:val="18"/>
                <w:rtl w:val="0"/>
              </w:rPr>
              <w:t xml:space="preserve">RT: 45/25 T2 + 2.5 cm→ 14.4/8 to post-op enhancing tumor on CT (MRI if non-enhancing) + 1.5 cm.</w:t>
            </w:r>
          </w:p>
          <w:p w:rsidR="00000000" w:rsidDel="00000000" w:rsidP="00000000" w:rsidRDefault="00000000" w:rsidRPr="00000000" w14:paraId="000009E4">
            <w:pPr>
              <w:ind w:right="200"/>
              <w:rPr>
                <w:sz w:val="18"/>
                <w:szCs w:val="18"/>
              </w:rPr>
            </w:pPr>
            <w:r w:rsidDel="00000000" w:rsidR="00000000" w:rsidRPr="00000000">
              <w:rPr>
                <w:sz w:val="18"/>
                <w:szCs w:val="18"/>
                <w:rtl w:val="0"/>
              </w:rPr>
              <w:t xml:space="preserve">Relevant Accessible Radiation Protocols (Low Grade)</w:t>
            </w:r>
          </w:p>
          <w:p w:rsidR="00000000" w:rsidDel="00000000" w:rsidP="00000000" w:rsidRDefault="00000000" w:rsidRPr="00000000" w14:paraId="000009E5">
            <w:pPr>
              <w:numPr>
                <w:ilvl w:val="0"/>
                <w:numId w:val="33"/>
              </w:numPr>
              <w:ind w:left="720" w:hanging="360"/>
              <w:rPr>
                <w:sz w:val="18"/>
                <w:szCs w:val="18"/>
              </w:rPr>
            </w:pPr>
            <w:r w:rsidDel="00000000" w:rsidR="00000000" w:rsidRPr="00000000">
              <w:rPr>
                <w:sz w:val="18"/>
                <w:szCs w:val="18"/>
                <w:rtl w:val="0"/>
              </w:rPr>
              <w:t xml:space="preserve">RTOG 9802 (2002) [</w:t>
            </w:r>
            <w:hyperlink r:id="rId1706">
              <w:r w:rsidDel="00000000" w:rsidR="00000000" w:rsidRPr="00000000">
                <w:rPr>
                  <w:sz w:val="18"/>
                  <w:szCs w:val="18"/>
                  <w:rtl w:val="0"/>
                </w:rPr>
                <w:t xml:space="preserve">Buckner NEJM '16 - Protocol (Supplementary)</w:t>
              </w:r>
            </w:hyperlink>
            <w:r w:rsidDel="00000000" w:rsidR="00000000" w:rsidRPr="00000000">
              <w:rPr>
                <w:rFonts w:ascii="Cardo" w:cs="Cardo" w:eastAsia="Cardo" w:hAnsi="Cardo"/>
                <w:sz w:val="18"/>
                <w:szCs w:val="18"/>
                <w:rtl w:val="0"/>
              </w:rPr>
              <w:t xml:space="preserve">]: 54/30→ ± PCV x6. </w:t>
            </w:r>
            <w:hyperlink r:id="rId170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6">
            <w:pPr>
              <w:numPr>
                <w:ilvl w:val="1"/>
                <w:numId w:val="33"/>
              </w:numPr>
              <w:ind w:left="1440" w:hanging="360"/>
              <w:rPr>
                <w:sz w:val="18"/>
                <w:szCs w:val="18"/>
              </w:rPr>
            </w:pPr>
            <w:r w:rsidDel="00000000" w:rsidR="00000000" w:rsidRPr="00000000">
              <w:rPr>
                <w:sz w:val="18"/>
                <w:szCs w:val="18"/>
                <w:rtl w:val="0"/>
              </w:rPr>
              <w:t xml:space="preserve">RT: T2 + 2 cm to block edge (may be reduced to 1 cm around critical structures).</w:t>
            </w:r>
          </w:p>
          <w:p w:rsidR="00000000" w:rsidDel="00000000" w:rsidP="00000000" w:rsidRDefault="00000000" w:rsidRPr="00000000" w14:paraId="000009E7">
            <w:pPr>
              <w:numPr>
                <w:ilvl w:val="0"/>
                <w:numId w:val="33"/>
              </w:numPr>
              <w:ind w:left="720" w:hanging="360"/>
              <w:rPr>
                <w:sz w:val="18"/>
                <w:szCs w:val="18"/>
              </w:rPr>
            </w:pPr>
            <w:r w:rsidDel="00000000" w:rsidR="00000000" w:rsidRPr="00000000">
              <w:rPr>
                <w:sz w:val="18"/>
                <w:szCs w:val="18"/>
                <w:rtl w:val="0"/>
              </w:rPr>
              <w:t xml:space="preserve">RTOG 0424 (2009) [</w:t>
            </w:r>
            <w:hyperlink r:id="rId1708">
              <w:r w:rsidDel="00000000" w:rsidR="00000000" w:rsidRPr="00000000">
                <w:rPr>
                  <w:sz w:val="18"/>
                  <w:szCs w:val="18"/>
                  <w:rtl w:val="0"/>
                </w:rPr>
                <w:t xml:space="preserve">Fischer IJROBP '15 (Methods)</w:t>
              </w:r>
            </w:hyperlink>
            <w:r w:rsidDel="00000000" w:rsidR="00000000" w:rsidRPr="00000000">
              <w:rPr>
                <w:sz w:val="18"/>
                <w:szCs w:val="18"/>
                <w:rtl w:val="0"/>
              </w:rPr>
              <w:t xml:space="preserve">]: Phase II. Stupp to 54/30. </w:t>
            </w:r>
            <w:hyperlink r:id="rId170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8">
            <w:pPr>
              <w:numPr>
                <w:ilvl w:val="1"/>
                <w:numId w:val="33"/>
              </w:numPr>
              <w:ind w:left="1440" w:hanging="360"/>
              <w:rPr>
                <w:sz w:val="18"/>
                <w:szCs w:val="18"/>
              </w:rPr>
            </w:pPr>
            <w:r w:rsidDel="00000000" w:rsidR="00000000" w:rsidRPr="00000000">
              <w:rPr>
                <w:sz w:val="18"/>
                <w:szCs w:val="18"/>
                <w:rtl w:val="0"/>
              </w:rPr>
              <w:t xml:space="preserve">RT: T2 + 2 cm. </w:t>
            </w:r>
          </w:p>
          <w:p w:rsidR="00000000" w:rsidDel="00000000" w:rsidP="00000000" w:rsidRDefault="00000000" w:rsidRPr="00000000" w14:paraId="000009E9">
            <w:pPr>
              <w:numPr>
                <w:ilvl w:val="0"/>
                <w:numId w:val="33"/>
              </w:numPr>
              <w:ind w:left="720" w:hanging="360"/>
              <w:rPr>
                <w:sz w:val="18"/>
                <w:szCs w:val="18"/>
              </w:rPr>
            </w:pPr>
            <w:r w:rsidDel="00000000" w:rsidR="00000000" w:rsidRPr="00000000">
              <w:rPr>
                <w:sz w:val="18"/>
                <w:szCs w:val="18"/>
                <w:rtl w:val="0"/>
              </w:rPr>
              <w:t xml:space="preserve">EORTC 22033 (2010) [Protocol</w:t>
            </w:r>
            <w:hyperlink r:id="rId1710">
              <w:r w:rsidDel="00000000" w:rsidR="00000000" w:rsidRPr="00000000">
                <w:rPr>
                  <w:sz w:val="18"/>
                  <w:szCs w:val="18"/>
                  <w:rtl w:val="0"/>
                </w:rPr>
                <w:t xml:space="preserve">]</w:t>
              </w:r>
            </w:hyperlink>
            <w:r w:rsidDel="00000000" w:rsidR="00000000" w:rsidRPr="00000000">
              <w:rPr>
                <w:sz w:val="18"/>
                <w:szCs w:val="18"/>
                <w:rtl w:val="0"/>
              </w:rPr>
              <w:t xml:space="preserve">: TMZ vs. 50.4/28. </w:t>
            </w:r>
            <w:hyperlink r:id="rId171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A">
            <w:pPr>
              <w:numPr>
                <w:ilvl w:val="1"/>
                <w:numId w:val="33"/>
              </w:numPr>
              <w:ind w:left="1440" w:hanging="360"/>
              <w:rPr>
                <w:sz w:val="18"/>
                <w:szCs w:val="18"/>
              </w:rPr>
            </w:pPr>
            <w:r w:rsidDel="00000000" w:rsidR="00000000" w:rsidRPr="00000000">
              <w:rPr>
                <w:sz w:val="18"/>
                <w:szCs w:val="18"/>
                <w:rtl w:val="0"/>
              </w:rPr>
              <w:t xml:space="preserve">RT: CTV = T2 + 1-1.5 cm (0.5 cm at tentorium and meninges). PTV = CTV + 0.5 - 0.7 cm.</w:t>
            </w:r>
          </w:p>
          <w:p w:rsidR="00000000" w:rsidDel="00000000" w:rsidP="00000000" w:rsidRDefault="00000000" w:rsidRPr="00000000" w14:paraId="000009EB">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9EC">
            <w:pPr>
              <w:numPr>
                <w:ilvl w:val="0"/>
                <w:numId w:val="33"/>
              </w:numPr>
              <w:ind w:left="720" w:hanging="360"/>
              <w:rPr>
                <w:sz w:val="18"/>
                <w:szCs w:val="18"/>
              </w:rPr>
            </w:pPr>
            <w:r w:rsidDel="00000000" w:rsidR="00000000" w:rsidRPr="00000000">
              <w:rPr>
                <w:sz w:val="18"/>
                <w:szCs w:val="18"/>
                <w:rtl w:val="0"/>
              </w:rPr>
              <w:t xml:space="preserve">EORTC 26981/NCIC CE.3 (Stupp) HR-QoL [</w:t>
            </w:r>
            <w:hyperlink r:id="rId1712">
              <w:r w:rsidDel="00000000" w:rsidR="00000000" w:rsidRPr="00000000">
                <w:rPr>
                  <w:sz w:val="18"/>
                  <w:szCs w:val="18"/>
                  <w:rtl w:val="0"/>
                </w:rPr>
                <w:t xml:space="preserve">Taphoorn Lanc Onc '05</w:t>
              </w:r>
            </w:hyperlink>
            <w:hyperlink r:id="rId1713">
              <w:r w:rsidDel="00000000" w:rsidR="00000000" w:rsidRPr="00000000">
                <w:rPr>
                  <w:sz w:val="18"/>
                  <w:szCs w:val="18"/>
                  <w:rtl w:val="0"/>
                </w:rPr>
                <w:t xml:space="preserve">]</w:t>
              </w:r>
            </w:hyperlink>
            <w:r w:rsidDel="00000000" w:rsidR="00000000" w:rsidRPr="00000000">
              <w:rPr>
                <w:rFonts w:ascii="Cardo" w:cs="Cardo" w:eastAsia="Cardo" w:hAnsi="Cardo"/>
                <w:sz w:val="18"/>
                <w:szCs w:val="18"/>
                <w:rtl w:val="0"/>
              </w:rPr>
              <w:t xml:space="preserve">: GBM. 60 Gy ± TMZ→ 6m TMZ. </w:t>
            </w:r>
            <w:hyperlink r:id="rId171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D">
            <w:pPr>
              <w:numPr>
                <w:ilvl w:val="0"/>
                <w:numId w:val="33"/>
              </w:numPr>
              <w:ind w:left="720" w:hanging="360"/>
              <w:rPr>
                <w:sz w:val="18"/>
                <w:szCs w:val="18"/>
              </w:rPr>
            </w:pPr>
            <w:r w:rsidDel="00000000" w:rsidR="00000000" w:rsidRPr="00000000">
              <w:rPr>
                <w:sz w:val="18"/>
                <w:szCs w:val="18"/>
                <w:rtl w:val="0"/>
              </w:rPr>
              <w:t xml:space="preserve">French (Table 3) [</w:t>
            </w:r>
            <w:hyperlink r:id="rId1715">
              <w:r w:rsidDel="00000000" w:rsidR="00000000" w:rsidRPr="00000000">
                <w:rPr>
                  <w:sz w:val="18"/>
                  <w:szCs w:val="18"/>
                  <w:rtl w:val="0"/>
                </w:rPr>
                <w:t xml:space="preserve">Keime-Guibert NEJM '07]</w:t>
              </w:r>
            </w:hyperlink>
            <w:r w:rsidDel="00000000" w:rsidR="00000000" w:rsidRPr="00000000">
              <w:rPr>
                <w:rFonts w:ascii="Cardo" w:cs="Cardo" w:eastAsia="Cardo" w:hAnsi="Cardo"/>
                <w:sz w:val="18"/>
                <w:szCs w:val="18"/>
                <w:rtl w:val="0"/>
              </w:rPr>
              <w:t xml:space="preserve">: Elderly GBM. Surgery→ supportive care vs. 50.4/28.</w:t>
            </w:r>
            <w:r w:rsidDel="00000000" w:rsidR="00000000" w:rsidRPr="00000000">
              <w:rPr>
                <w:i w:val="1"/>
                <w:sz w:val="18"/>
                <w:szCs w:val="18"/>
                <w:rtl w:val="0"/>
              </w:rPr>
              <w:t xml:space="preserve"> </w:t>
            </w:r>
            <w:hyperlink r:id="rId171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E">
            <w:pPr>
              <w:numPr>
                <w:ilvl w:val="0"/>
                <w:numId w:val="33"/>
              </w:numPr>
              <w:ind w:left="720" w:hanging="360"/>
              <w:rPr>
                <w:sz w:val="18"/>
                <w:szCs w:val="18"/>
              </w:rPr>
            </w:pPr>
            <w:r w:rsidDel="00000000" w:rsidR="00000000" w:rsidRPr="00000000">
              <w:rPr>
                <w:sz w:val="18"/>
                <w:szCs w:val="18"/>
                <w:rtl w:val="0"/>
              </w:rPr>
              <w:t xml:space="preserve">EF-14 Maintenance TTF HR-QoL [</w:t>
            </w:r>
            <w:hyperlink r:id="rId1717">
              <w:r w:rsidDel="00000000" w:rsidR="00000000" w:rsidRPr="00000000">
                <w:rPr>
                  <w:sz w:val="18"/>
                  <w:szCs w:val="18"/>
                  <w:rtl w:val="0"/>
                </w:rPr>
                <w:t xml:space="preserve">Taphoorn JAMA Onc '18</w:t>
              </w:r>
            </w:hyperlink>
            <w:hyperlink r:id="rId1718">
              <w:r w:rsidDel="00000000" w:rsidR="00000000" w:rsidRPr="00000000">
                <w:rPr>
                  <w:sz w:val="18"/>
                  <w:szCs w:val="18"/>
                  <w:rtl w:val="0"/>
                </w:rPr>
                <w:t xml:space="preserve">]</w:t>
              </w:r>
            </w:hyperlink>
            <w:r w:rsidDel="00000000" w:rsidR="00000000" w:rsidRPr="00000000">
              <w:rPr>
                <w:rFonts w:ascii="Cardo" w:cs="Cardo" w:eastAsia="Cardo" w:hAnsi="Cardo"/>
                <w:sz w:val="18"/>
                <w:szCs w:val="18"/>
                <w:rtl w:val="0"/>
              </w:rPr>
              <w:t xml:space="preserve">: Stupp→ TMZ ± TTF. </w:t>
            </w:r>
            <w:hyperlink r:id="rId171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EF">
            <w:pPr>
              <w:numPr>
                <w:ilvl w:val="0"/>
                <w:numId w:val="33"/>
              </w:numPr>
              <w:ind w:left="720" w:hanging="360"/>
              <w:rPr>
                <w:sz w:val="18"/>
                <w:szCs w:val="18"/>
              </w:rPr>
            </w:pPr>
            <w:r w:rsidDel="00000000" w:rsidR="00000000" w:rsidRPr="00000000">
              <w:rPr>
                <w:sz w:val="18"/>
                <w:szCs w:val="18"/>
                <w:rtl w:val="0"/>
              </w:rPr>
              <w:t xml:space="preserve">RTOG 9402 QoL [</w:t>
            </w:r>
            <w:hyperlink r:id="rId1720">
              <w:r w:rsidDel="00000000" w:rsidR="00000000" w:rsidRPr="00000000">
                <w:rPr>
                  <w:sz w:val="18"/>
                  <w:szCs w:val="18"/>
                  <w:rtl w:val="0"/>
                </w:rPr>
                <w:t xml:space="preserve">Wang IJROBP '10</w:t>
              </w:r>
            </w:hyperlink>
            <w:r w:rsidDel="00000000" w:rsidR="00000000" w:rsidRPr="00000000">
              <w:rPr>
                <w:rFonts w:ascii="Cardo" w:cs="Cardo" w:eastAsia="Cardo" w:hAnsi="Cardo"/>
                <w:sz w:val="18"/>
                <w:szCs w:val="18"/>
                <w:rtl w:val="0"/>
              </w:rPr>
              <w:t xml:space="preserve">]: WHO III. ± iPCV x4→ 59.4/33. </w:t>
            </w:r>
            <w:hyperlink r:id="rId172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0">
            <w:pPr>
              <w:numPr>
                <w:ilvl w:val="0"/>
                <w:numId w:val="33"/>
              </w:numPr>
              <w:ind w:left="720" w:hanging="360"/>
              <w:rPr>
                <w:sz w:val="18"/>
                <w:szCs w:val="18"/>
              </w:rPr>
            </w:pPr>
            <w:r w:rsidDel="00000000" w:rsidR="00000000" w:rsidRPr="00000000">
              <w:rPr>
                <w:sz w:val="18"/>
                <w:szCs w:val="18"/>
                <w:rtl w:val="0"/>
              </w:rPr>
              <w:t xml:space="preserve">EORTC 22033 HR-QoL [</w:t>
            </w:r>
            <w:hyperlink r:id="rId1722">
              <w:r w:rsidDel="00000000" w:rsidR="00000000" w:rsidRPr="00000000">
                <w:rPr>
                  <w:sz w:val="18"/>
                  <w:szCs w:val="18"/>
                  <w:rtl w:val="0"/>
                </w:rPr>
                <w:t xml:space="preserve">Reijneveld Lanc Onc '16</w:t>
              </w:r>
            </w:hyperlink>
            <w:hyperlink r:id="rId1723">
              <w:r w:rsidDel="00000000" w:rsidR="00000000" w:rsidRPr="00000000">
                <w:rPr>
                  <w:sz w:val="18"/>
                  <w:szCs w:val="18"/>
                  <w:rtl w:val="0"/>
                </w:rPr>
                <w:t xml:space="preserve">]</w:t>
              </w:r>
            </w:hyperlink>
            <w:r w:rsidDel="00000000" w:rsidR="00000000" w:rsidRPr="00000000">
              <w:rPr>
                <w:sz w:val="18"/>
                <w:szCs w:val="18"/>
                <w:rtl w:val="0"/>
              </w:rPr>
              <w:t xml:space="preserve">: WHO II. TMZ vs. 50.4/28. </w:t>
            </w:r>
            <w:hyperlink r:id="rId172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1">
            <w:pPr>
              <w:pStyle w:val="Heading1"/>
              <w:keepNext w:val="0"/>
              <w:keepLines w:val="0"/>
              <w:rPr>
                <w:sz w:val="18"/>
                <w:szCs w:val="18"/>
              </w:rPr>
            </w:pPr>
            <w:bookmarkStart w:colFirst="0" w:colLast="0" w:name="_r7ttqugiydwa" w:id="66"/>
            <w:bookmarkEnd w:id="66"/>
            <w:r w:rsidDel="00000000" w:rsidR="00000000" w:rsidRPr="00000000">
              <w:rPr>
                <w:rtl w:val="0"/>
              </w:rPr>
            </w:r>
          </w:p>
          <w:p w:rsidR="00000000" w:rsidDel="00000000" w:rsidP="00000000" w:rsidRDefault="00000000" w:rsidRPr="00000000" w14:paraId="000009F2">
            <w:pPr>
              <w:keepNext w:val="0"/>
              <w:keepLines w:val="0"/>
              <w:rPr>
                <w:b w:val="1"/>
                <w:sz w:val="18"/>
                <w:szCs w:val="18"/>
              </w:rPr>
            </w:pPr>
            <w:r w:rsidDel="00000000" w:rsidR="00000000" w:rsidRPr="00000000">
              <w:rPr>
                <w:b w:val="1"/>
                <w:sz w:val="18"/>
                <w:szCs w:val="18"/>
                <w:rtl w:val="0"/>
              </w:rPr>
              <w:t xml:space="preserve">Miscellaneous Brain/Spine</w:t>
            </w:r>
          </w:p>
          <w:p w:rsidR="00000000" w:rsidDel="00000000" w:rsidP="00000000" w:rsidRDefault="00000000" w:rsidRPr="00000000" w14:paraId="000009F3">
            <w:pPr>
              <w:rPr>
                <w:sz w:val="18"/>
                <w:szCs w:val="18"/>
              </w:rPr>
            </w:pPr>
            <w:r w:rsidDel="00000000" w:rsidR="00000000" w:rsidRPr="00000000">
              <w:rPr>
                <w:sz w:val="18"/>
                <w:szCs w:val="18"/>
                <w:rtl w:val="0"/>
              </w:rPr>
              <w:t xml:space="preserve">Zaorsky: [</w:t>
            </w:r>
            <w:hyperlink r:id="rId1725">
              <w:r w:rsidDel="00000000" w:rsidR="00000000" w:rsidRPr="00000000">
                <w:rPr>
                  <w:sz w:val="18"/>
                  <w:szCs w:val="18"/>
                  <w:rtl w:val="0"/>
                </w:rPr>
                <w:t xml:space="preserve">General MRI characteristics of brain lesions</w:t>
              </w:r>
            </w:hyperlink>
            <w:r w:rsidDel="00000000" w:rsidR="00000000" w:rsidRPr="00000000">
              <w:rPr>
                <w:sz w:val="18"/>
                <w:szCs w:val="18"/>
                <w:rtl w:val="0"/>
              </w:rPr>
              <w:t xml:space="preserve">], [</w:t>
            </w:r>
            <w:hyperlink r:id="rId1726">
              <w:r w:rsidDel="00000000" w:rsidR="00000000" w:rsidRPr="00000000">
                <w:rPr>
                  <w:sz w:val="18"/>
                  <w:szCs w:val="18"/>
                  <w:rtl w:val="0"/>
                </w:rPr>
                <w:t xml:space="preserve">Pseudoprogression vs. radiation necrosis</w:t>
              </w:r>
            </w:hyperlink>
            <w:r w:rsidDel="00000000" w:rsidR="00000000" w:rsidRPr="00000000">
              <w:rPr>
                <w:sz w:val="18"/>
                <w:szCs w:val="18"/>
                <w:rtl w:val="0"/>
              </w:rPr>
              <w:t xml:space="preserve">], [</w:t>
            </w:r>
            <w:hyperlink r:id="rId1727">
              <w:r w:rsidDel="00000000" w:rsidR="00000000" w:rsidRPr="00000000">
                <w:rPr>
                  <w:sz w:val="18"/>
                  <w:szCs w:val="18"/>
                  <w:rtl w:val="0"/>
                </w:rPr>
                <w:t xml:space="preserve">SBRT for spinal mets: Defining the zones of treatment</w:t>
              </w:r>
            </w:hyperlink>
            <w:r w:rsidDel="00000000" w:rsidR="00000000" w:rsidRPr="00000000">
              <w:rPr>
                <w:sz w:val="18"/>
                <w:szCs w:val="18"/>
                <w:rtl w:val="0"/>
              </w:rPr>
              <w:t xml:space="preserve">], [</w:t>
            </w:r>
            <w:hyperlink r:id="rId1728">
              <w:r w:rsidDel="00000000" w:rsidR="00000000" w:rsidRPr="00000000">
                <w:rPr>
                  <w:sz w:val="18"/>
                  <w:szCs w:val="18"/>
                  <w:rtl w:val="0"/>
                </w:rPr>
                <w:t xml:space="preserve">For HA-WBRT, use an inclined headboard at 30 degrees to minimize dose to orbits</w:t>
              </w:r>
            </w:hyperlink>
            <w:r w:rsidDel="00000000" w:rsidR="00000000" w:rsidRPr="00000000">
              <w:rPr>
                <w:sz w:val="18"/>
                <w:szCs w:val="18"/>
                <w:rtl w:val="0"/>
              </w:rPr>
              <w:t xml:space="preserve">], [</w:t>
            </w:r>
            <w:hyperlink r:id="rId1729">
              <w:r w:rsidDel="00000000" w:rsidR="00000000" w:rsidRPr="00000000">
                <w:rPr>
                  <w:sz w:val="18"/>
                  <w:szCs w:val="18"/>
                  <w:rtl w:val="0"/>
                </w:rPr>
                <w:t xml:space="preserve">HA-Atlas and relevant landmarks</w:t>
              </w:r>
            </w:hyperlink>
            <w:r w:rsidDel="00000000" w:rsidR="00000000" w:rsidRPr="00000000">
              <w:rPr>
                <w:sz w:val="18"/>
                <w:szCs w:val="18"/>
                <w:rtl w:val="0"/>
              </w:rPr>
              <w:t xml:space="preserve">].</w:t>
            </w:r>
          </w:p>
          <w:p w:rsidR="00000000" w:rsidDel="00000000" w:rsidP="00000000" w:rsidRDefault="00000000" w:rsidRPr="00000000" w14:paraId="000009F4">
            <w:pPr>
              <w:rPr>
                <w:sz w:val="18"/>
                <w:szCs w:val="18"/>
              </w:rPr>
            </w:pPr>
            <w:r w:rsidDel="00000000" w:rsidR="00000000" w:rsidRPr="00000000">
              <w:rPr>
                <w:sz w:val="18"/>
                <w:szCs w:val="18"/>
                <w:rtl w:val="0"/>
              </w:rPr>
              <w:t xml:space="preserve">ARRO: [</w:t>
            </w:r>
            <w:hyperlink r:id="rId1730">
              <w:r w:rsidDel="00000000" w:rsidR="00000000" w:rsidRPr="00000000">
                <w:rPr>
                  <w:sz w:val="18"/>
                  <w:szCs w:val="18"/>
                  <w:rtl w:val="0"/>
                </w:rPr>
                <w:t xml:space="preserve">Arteriovenous malformation (AVM)</w:t>
              </w:r>
            </w:hyperlink>
            <w:r w:rsidDel="00000000" w:rsidR="00000000" w:rsidRPr="00000000">
              <w:rPr>
                <w:sz w:val="18"/>
                <w:szCs w:val="18"/>
                <w:rtl w:val="0"/>
              </w:rPr>
              <w:t xml:space="preserve">], [</w:t>
            </w:r>
            <w:hyperlink r:id="rId1731">
              <w:r w:rsidDel="00000000" w:rsidR="00000000" w:rsidRPr="00000000">
                <w:rPr>
                  <w:sz w:val="18"/>
                  <w:szCs w:val="18"/>
                  <w:rtl w:val="0"/>
                </w:rPr>
                <w:t xml:space="preserve">Spinal Cord Glioma</w:t>
              </w:r>
            </w:hyperlink>
            <w:r w:rsidDel="00000000" w:rsidR="00000000" w:rsidRPr="00000000">
              <w:rPr>
                <w:sz w:val="18"/>
                <w:szCs w:val="18"/>
                <w:rtl w:val="0"/>
              </w:rPr>
              <w:t xml:space="preserve">], [</w:t>
            </w:r>
            <w:hyperlink r:id="rId1732">
              <w:r w:rsidDel="00000000" w:rsidR="00000000" w:rsidRPr="00000000">
                <w:rPr>
                  <w:sz w:val="18"/>
                  <w:szCs w:val="18"/>
                  <w:rtl w:val="0"/>
                </w:rPr>
                <w:t xml:space="preserve">Trigeminal Neuralgia</w:t>
              </w:r>
            </w:hyperlink>
            <w:r w:rsidDel="00000000" w:rsidR="00000000" w:rsidRPr="00000000">
              <w:rPr>
                <w:sz w:val="18"/>
                <w:szCs w:val="18"/>
                <w:rtl w:val="0"/>
              </w:rPr>
              <w:t xml:space="preserve">], [</w:t>
            </w:r>
            <w:hyperlink r:id="rId1733">
              <w:r w:rsidDel="00000000" w:rsidR="00000000" w:rsidRPr="00000000">
                <w:rPr>
                  <w:sz w:val="18"/>
                  <w:szCs w:val="18"/>
                  <w:rtl w:val="0"/>
                </w:rPr>
                <w:t xml:space="preserve">Vestibular Schwannoma</w:t>
              </w:r>
            </w:hyperlink>
            <w:r w:rsidDel="00000000" w:rsidR="00000000" w:rsidRPr="00000000">
              <w:rPr>
                <w:sz w:val="18"/>
                <w:szCs w:val="18"/>
                <w:rtl w:val="0"/>
              </w:rPr>
              <w:t xml:space="preserve">], [</w:t>
            </w:r>
            <w:hyperlink r:id="rId1734">
              <w:r w:rsidDel="00000000" w:rsidR="00000000" w:rsidRPr="00000000">
                <w:rPr>
                  <w:sz w:val="18"/>
                  <w:szCs w:val="18"/>
                  <w:rtl w:val="0"/>
                </w:rPr>
                <w:t xml:space="preserve">uveal melanoma</w:t>
              </w:r>
            </w:hyperlink>
            <w:r w:rsidDel="00000000" w:rsidR="00000000" w:rsidRPr="00000000">
              <w:rPr>
                <w:sz w:val="18"/>
                <w:szCs w:val="18"/>
                <w:rtl w:val="0"/>
              </w:rPr>
              <w:t xml:space="preserve">], [</w:t>
            </w:r>
            <w:hyperlink r:id="rId1735">
              <w:r w:rsidDel="00000000" w:rsidR="00000000" w:rsidRPr="00000000">
                <w:rPr>
                  <w:sz w:val="18"/>
                  <w:szCs w:val="18"/>
                  <w:rtl w:val="0"/>
                </w:rPr>
                <w:t xml:space="preserve">Paraganglioma of skull base</w:t>
              </w:r>
            </w:hyperlink>
            <w:r w:rsidDel="00000000" w:rsidR="00000000" w:rsidRPr="00000000">
              <w:rPr>
                <w:sz w:val="18"/>
                <w:szCs w:val="18"/>
                <w:rtl w:val="0"/>
              </w:rPr>
              <w:t xml:space="preserve">]</w:t>
            </w:r>
          </w:p>
          <w:p w:rsidR="00000000" w:rsidDel="00000000" w:rsidP="00000000" w:rsidRDefault="00000000" w:rsidRPr="00000000" w14:paraId="000009F5">
            <w:pPr>
              <w:ind w:right="140"/>
              <w:rPr>
                <w:sz w:val="18"/>
                <w:szCs w:val="18"/>
              </w:rPr>
            </w:pPr>
            <w:r w:rsidDel="00000000" w:rsidR="00000000" w:rsidRPr="00000000">
              <w:rPr>
                <w:sz w:val="18"/>
                <w:szCs w:val="18"/>
                <w:rtl w:val="0"/>
              </w:rPr>
              <w:t xml:space="preserve">Contouring</w:t>
            </w:r>
          </w:p>
          <w:p w:rsidR="00000000" w:rsidDel="00000000" w:rsidP="00000000" w:rsidRDefault="00000000" w:rsidRPr="00000000" w14:paraId="000009F6">
            <w:pPr>
              <w:numPr>
                <w:ilvl w:val="0"/>
                <w:numId w:val="13"/>
              </w:numPr>
              <w:ind w:left="720" w:hanging="360"/>
              <w:rPr>
                <w:sz w:val="18"/>
                <w:szCs w:val="18"/>
              </w:rPr>
            </w:pPr>
            <w:r w:rsidDel="00000000" w:rsidR="00000000" w:rsidRPr="00000000">
              <w:rPr>
                <w:sz w:val="18"/>
                <w:szCs w:val="18"/>
                <w:rtl w:val="0"/>
              </w:rPr>
              <w:t xml:space="preserve">Hippocampal sparing [</w:t>
            </w:r>
            <w:hyperlink r:id="rId1736">
              <w:r w:rsidDel="00000000" w:rsidR="00000000" w:rsidRPr="00000000">
                <w:rPr>
                  <w:sz w:val="18"/>
                  <w:szCs w:val="18"/>
                  <w:rtl w:val="0"/>
                </w:rPr>
                <w:t xml:space="preserve">RTOG Contouring Atlases</w:t>
              </w:r>
            </w:hyperlink>
            <w:r w:rsidDel="00000000" w:rsidR="00000000" w:rsidRPr="00000000">
              <w:rPr>
                <w:sz w:val="18"/>
                <w:szCs w:val="18"/>
                <w:rtl w:val="0"/>
              </w:rPr>
              <w:t xml:space="preserve">]</w:t>
            </w:r>
          </w:p>
          <w:p w:rsidR="00000000" w:rsidDel="00000000" w:rsidP="00000000" w:rsidRDefault="00000000" w:rsidRPr="00000000" w14:paraId="000009F7">
            <w:pPr>
              <w:numPr>
                <w:ilvl w:val="0"/>
                <w:numId w:val="13"/>
              </w:numPr>
              <w:ind w:left="720" w:hanging="360"/>
              <w:rPr>
                <w:sz w:val="18"/>
                <w:szCs w:val="18"/>
              </w:rPr>
            </w:pPr>
            <w:r w:rsidDel="00000000" w:rsidR="00000000" w:rsidRPr="00000000">
              <w:rPr>
                <w:sz w:val="18"/>
                <w:szCs w:val="18"/>
                <w:rtl w:val="0"/>
              </w:rPr>
              <w:t xml:space="preserve">Consensus Contouring Guidelines for Post Op Completely Resected SRS for Brain Metastases [</w:t>
            </w:r>
            <w:hyperlink r:id="rId1737">
              <w:r w:rsidDel="00000000" w:rsidR="00000000" w:rsidRPr="00000000">
                <w:rPr>
                  <w:sz w:val="18"/>
                  <w:szCs w:val="18"/>
                  <w:rtl w:val="0"/>
                </w:rPr>
                <w:t xml:space="preserve">Soliman IJROBP '18</w:t>
              </w:r>
            </w:hyperlink>
            <w:r w:rsidDel="00000000" w:rsidR="00000000" w:rsidRPr="00000000">
              <w:rPr>
                <w:sz w:val="18"/>
                <w:szCs w:val="18"/>
                <w:rtl w:val="0"/>
              </w:rPr>
              <w:t xml:space="preserve">] </w:t>
            </w:r>
            <w:hyperlink r:id="rId173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8">
            <w:pPr>
              <w:widowControl w:val="0"/>
              <w:numPr>
                <w:ilvl w:val="0"/>
                <w:numId w:val="13"/>
              </w:numPr>
              <w:ind w:left="720" w:hanging="360"/>
              <w:rPr>
                <w:sz w:val="18"/>
                <w:szCs w:val="18"/>
              </w:rPr>
            </w:pPr>
            <w:r w:rsidDel="00000000" w:rsidR="00000000" w:rsidRPr="00000000">
              <w:rPr>
                <w:sz w:val="18"/>
                <w:szCs w:val="18"/>
                <w:rtl w:val="0"/>
              </w:rPr>
              <w:t xml:space="preserve">International Spine Radiosurgery Consensus Guidelines for CTV definition in spinal SRS [</w:t>
            </w:r>
            <w:hyperlink r:id="rId1739">
              <w:r w:rsidDel="00000000" w:rsidR="00000000" w:rsidRPr="00000000">
                <w:rPr>
                  <w:sz w:val="18"/>
                  <w:szCs w:val="18"/>
                  <w:rtl w:val="0"/>
                </w:rPr>
                <w:t xml:space="preserve">Cox IJROBP '12</w:t>
              </w:r>
            </w:hyperlink>
            <w:r w:rsidDel="00000000" w:rsidR="00000000" w:rsidRPr="00000000">
              <w:rPr>
                <w:sz w:val="18"/>
                <w:szCs w:val="18"/>
                <w:rtl w:val="0"/>
              </w:rPr>
              <w:t xml:space="preserve">] </w:t>
            </w:r>
            <w:hyperlink r:id="rId174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9">
            <w:pPr>
              <w:numPr>
                <w:ilvl w:val="0"/>
                <w:numId w:val="13"/>
              </w:numPr>
              <w:ind w:left="720" w:hanging="360"/>
              <w:rPr>
                <w:sz w:val="18"/>
                <w:szCs w:val="18"/>
              </w:rPr>
            </w:pPr>
            <w:r w:rsidDel="00000000" w:rsidR="00000000" w:rsidRPr="00000000">
              <w:rPr>
                <w:sz w:val="18"/>
                <w:szCs w:val="18"/>
                <w:rtl w:val="0"/>
              </w:rPr>
              <w:t xml:space="preserve">Consensus Contouring Guidelines for Postop SBRT for solid metastatic spinal tumors [</w:t>
            </w:r>
            <w:hyperlink r:id="rId1741">
              <w:r w:rsidDel="00000000" w:rsidR="00000000" w:rsidRPr="00000000">
                <w:rPr>
                  <w:sz w:val="18"/>
                  <w:szCs w:val="18"/>
                  <w:rtl w:val="0"/>
                </w:rPr>
                <w:t xml:space="preserve">Redmond IJROBP '17</w:t>
              </w:r>
            </w:hyperlink>
            <w:r w:rsidDel="00000000" w:rsidR="00000000" w:rsidRPr="00000000">
              <w:rPr>
                <w:sz w:val="18"/>
                <w:szCs w:val="18"/>
                <w:rtl w:val="0"/>
              </w:rPr>
              <w:t xml:space="preserve">] </w:t>
            </w:r>
            <w:hyperlink r:id="rId174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A">
            <w:pPr>
              <w:numPr>
                <w:ilvl w:val="0"/>
                <w:numId w:val="13"/>
              </w:numPr>
              <w:ind w:left="720" w:hanging="360"/>
              <w:rPr>
                <w:sz w:val="18"/>
                <w:szCs w:val="18"/>
              </w:rPr>
            </w:pPr>
            <w:r w:rsidDel="00000000" w:rsidR="00000000" w:rsidRPr="00000000">
              <w:rPr>
                <w:sz w:val="18"/>
                <w:szCs w:val="18"/>
                <w:rtl w:val="0"/>
              </w:rPr>
              <w:t xml:space="preserve">International consensus recommendations for target volume delineation specific to sacral mets [</w:t>
            </w:r>
            <w:hyperlink r:id="rId1743">
              <w:r w:rsidDel="00000000" w:rsidR="00000000" w:rsidRPr="00000000">
                <w:rPr>
                  <w:sz w:val="18"/>
                  <w:szCs w:val="18"/>
                  <w:rtl w:val="0"/>
                </w:rPr>
                <w:t xml:space="preserve">Dunne RTO '19</w:t>
              </w:r>
            </w:hyperlink>
            <w:r w:rsidDel="00000000" w:rsidR="00000000" w:rsidRPr="00000000">
              <w:rPr>
                <w:sz w:val="18"/>
                <w:szCs w:val="18"/>
                <w:rtl w:val="0"/>
              </w:rPr>
              <w:t xml:space="preserve">] </w:t>
            </w:r>
            <w:hyperlink r:id="rId174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B">
            <w:pPr>
              <w:numPr>
                <w:ilvl w:val="0"/>
                <w:numId w:val="13"/>
              </w:numPr>
              <w:ind w:left="720" w:hanging="360"/>
              <w:rPr>
                <w:sz w:val="18"/>
                <w:szCs w:val="18"/>
              </w:rPr>
            </w:pPr>
            <w:r w:rsidDel="00000000" w:rsidR="00000000" w:rsidRPr="00000000">
              <w:rPr>
                <w:sz w:val="18"/>
                <w:szCs w:val="18"/>
                <w:rtl w:val="0"/>
              </w:rPr>
              <w:t xml:space="preserve">International Practice Patterns for Non-Spine Bone Mets [</w:t>
            </w:r>
            <w:hyperlink r:id="rId1745">
              <w:r w:rsidDel="00000000" w:rsidR="00000000" w:rsidRPr="00000000">
                <w:rPr>
                  <w:sz w:val="18"/>
                  <w:szCs w:val="18"/>
                  <w:rtl w:val="0"/>
                </w:rPr>
                <w:t xml:space="preserve">Nguyen PRO '20</w:t>
              </w:r>
            </w:hyperlink>
            <w:r w:rsidDel="00000000" w:rsidR="00000000" w:rsidRPr="00000000">
              <w:rPr>
                <w:sz w:val="18"/>
                <w:szCs w:val="18"/>
                <w:rtl w:val="0"/>
              </w:rPr>
              <w:t xml:space="preserve">] </w:t>
            </w:r>
            <w:hyperlink r:id="rId174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C">
            <w:pPr>
              <w:numPr>
                <w:ilvl w:val="0"/>
                <w:numId w:val="13"/>
              </w:numPr>
              <w:ind w:left="720" w:hanging="360"/>
              <w:rPr>
                <w:sz w:val="18"/>
                <w:szCs w:val="18"/>
              </w:rPr>
            </w:pPr>
            <w:r w:rsidDel="00000000" w:rsidR="00000000" w:rsidRPr="00000000">
              <w:rPr>
                <w:sz w:val="18"/>
                <w:szCs w:val="18"/>
                <w:rtl w:val="0"/>
              </w:rPr>
              <w:t xml:space="preserve">DEGRO working group on SRS: Treatment of Brain metastasis [</w:t>
            </w:r>
            <w:hyperlink r:id="rId1747">
              <w:r w:rsidDel="00000000" w:rsidR="00000000" w:rsidRPr="00000000">
                <w:rPr>
                  <w:sz w:val="18"/>
                  <w:szCs w:val="18"/>
                  <w:rtl w:val="0"/>
                </w:rPr>
                <w:t xml:space="preserve">Kocher STO '14</w:t>
              </w:r>
            </w:hyperlink>
            <w:r w:rsidDel="00000000" w:rsidR="00000000" w:rsidRPr="00000000">
              <w:rPr>
                <w:sz w:val="18"/>
                <w:szCs w:val="18"/>
                <w:rtl w:val="0"/>
              </w:rPr>
              <w:t xml:space="preserve">]</w:t>
            </w:r>
          </w:p>
          <w:p w:rsidR="00000000" w:rsidDel="00000000" w:rsidP="00000000" w:rsidRDefault="00000000" w:rsidRPr="00000000" w14:paraId="000009FD">
            <w:pPr>
              <w:ind w:right="14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9FE">
            <w:pPr>
              <w:numPr>
                <w:ilvl w:val="0"/>
                <w:numId w:val="74"/>
              </w:numPr>
              <w:ind w:left="720" w:hanging="360"/>
              <w:rPr>
                <w:sz w:val="18"/>
                <w:szCs w:val="18"/>
              </w:rPr>
            </w:pPr>
            <w:r w:rsidDel="00000000" w:rsidR="00000000" w:rsidRPr="00000000">
              <w:rPr>
                <w:sz w:val="18"/>
                <w:szCs w:val="18"/>
                <w:rtl w:val="0"/>
              </w:rPr>
              <w:t xml:space="preserve">Current multidisciplinary management of brain metastases [</w:t>
            </w:r>
            <w:hyperlink r:id="rId1748">
              <w:r w:rsidDel="00000000" w:rsidR="00000000" w:rsidRPr="00000000">
                <w:rPr>
                  <w:sz w:val="18"/>
                  <w:szCs w:val="18"/>
                  <w:rtl w:val="0"/>
                </w:rPr>
                <w:t xml:space="preserve">Moravan Cancer '20</w:t>
              </w:r>
            </w:hyperlink>
            <w:r w:rsidDel="00000000" w:rsidR="00000000" w:rsidRPr="00000000">
              <w:rPr>
                <w:sz w:val="18"/>
                <w:szCs w:val="18"/>
                <w:rtl w:val="0"/>
              </w:rPr>
              <w:t xml:space="preserve">]. </w:t>
            </w:r>
            <w:hyperlink r:id="rId174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9FF">
            <w:pPr>
              <w:numPr>
                <w:ilvl w:val="0"/>
                <w:numId w:val="74"/>
              </w:numPr>
              <w:ind w:left="720" w:hanging="360"/>
              <w:rPr>
                <w:sz w:val="18"/>
                <w:szCs w:val="18"/>
              </w:rPr>
            </w:pPr>
            <w:r w:rsidDel="00000000" w:rsidR="00000000" w:rsidRPr="00000000">
              <w:rPr>
                <w:sz w:val="18"/>
                <w:szCs w:val="18"/>
                <w:rtl w:val="0"/>
              </w:rPr>
              <w:t xml:space="preserve">Current approaches to the management of brain metastases [</w:t>
            </w:r>
            <w:hyperlink r:id="rId1750">
              <w:r w:rsidDel="00000000" w:rsidR="00000000" w:rsidRPr="00000000">
                <w:rPr>
                  <w:sz w:val="18"/>
                  <w:szCs w:val="18"/>
                  <w:rtl w:val="0"/>
                </w:rPr>
                <w:t xml:space="preserve">Suh NRCO '20</w:t>
              </w:r>
            </w:hyperlink>
            <w:r w:rsidDel="00000000" w:rsidR="00000000" w:rsidRPr="00000000">
              <w:rPr>
                <w:sz w:val="18"/>
                <w:szCs w:val="18"/>
                <w:rtl w:val="0"/>
              </w:rPr>
              <w:t xml:space="preserve">] </w:t>
            </w:r>
            <w:hyperlink r:id="rId175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0">
            <w:pPr>
              <w:numPr>
                <w:ilvl w:val="0"/>
                <w:numId w:val="74"/>
              </w:numPr>
              <w:ind w:left="720" w:hanging="360"/>
              <w:rPr>
                <w:sz w:val="18"/>
                <w:szCs w:val="18"/>
              </w:rPr>
            </w:pPr>
            <w:r w:rsidDel="00000000" w:rsidR="00000000" w:rsidRPr="00000000">
              <w:rPr>
                <w:sz w:val="18"/>
                <w:szCs w:val="18"/>
                <w:rtl w:val="0"/>
              </w:rPr>
              <w:t xml:space="preserve">Molecular Subtypes and Breast Brain Metastases [</w:t>
            </w:r>
            <w:hyperlink r:id="rId1752">
              <w:r w:rsidDel="00000000" w:rsidR="00000000" w:rsidRPr="00000000">
                <w:rPr>
                  <w:sz w:val="18"/>
                  <w:szCs w:val="18"/>
                  <w:rtl w:val="0"/>
                </w:rPr>
                <w:t xml:space="preserve">Darlix BJC ‘19</w:t>
              </w:r>
            </w:hyperlink>
            <w:r w:rsidDel="00000000" w:rsidR="00000000" w:rsidRPr="00000000">
              <w:rPr>
                <w:sz w:val="18"/>
                <w:szCs w:val="18"/>
                <w:rtl w:val="0"/>
              </w:rPr>
              <w:t xml:space="preserve">]: Retro. HER2(-)HR(+) / TP / TN / HER2(+)HR(-). </w:t>
            </w:r>
            <w:hyperlink r:id="rId175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1">
            <w:pPr>
              <w:numPr>
                <w:ilvl w:val="0"/>
                <w:numId w:val="74"/>
              </w:numPr>
              <w:ind w:left="720" w:hanging="360"/>
              <w:rPr>
                <w:sz w:val="18"/>
                <w:szCs w:val="18"/>
              </w:rPr>
            </w:pPr>
            <w:r w:rsidDel="00000000" w:rsidR="00000000" w:rsidRPr="00000000">
              <w:rPr>
                <w:sz w:val="18"/>
                <w:szCs w:val="18"/>
                <w:rtl w:val="0"/>
              </w:rPr>
              <w:t xml:space="preserve">Comparison of SRS modalities [</w:t>
            </w:r>
            <w:hyperlink r:id="rId1754">
              <w:r w:rsidDel="00000000" w:rsidR="00000000" w:rsidRPr="00000000">
                <w:rPr>
                  <w:sz w:val="18"/>
                  <w:szCs w:val="18"/>
                  <w:rtl w:val="0"/>
                </w:rPr>
                <w:t xml:space="preserve">Vergalasova Fronteirs Oncology '19</w:t>
              </w:r>
            </w:hyperlink>
            <w:r w:rsidDel="00000000" w:rsidR="00000000" w:rsidRPr="00000000">
              <w:rPr>
                <w:sz w:val="18"/>
                <w:szCs w:val="18"/>
                <w:rtl w:val="0"/>
              </w:rPr>
              <w:t xml:space="preserve">] </w:t>
            </w:r>
            <w:hyperlink r:id="rId175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2">
            <w:pPr>
              <w:widowControl w:val="0"/>
              <w:numPr>
                <w:ilvl w:val="0"/>
                <w:numId w:val="74"/>
              </w:numPr>
              <w:ind w:left="720" w:hanging="360"/>
              <w:rPr>
                <w:sz w:val="18"/>
                <w:szCs w:val="18"/>
              </w:rPr>
            </w:pPr>
            <w:r w:rsidDel="00000000" w:rsidR="00000000" w:rsidRPr="00000000">
              <w:rPr>
                <w:sz w:val="18"/>
                <w:szCs w:val="18"/>
                <w:rtl w:val="0"/>
              </w:rPr>
              <w:t xml:space="preserve">SRS for management of Vestibular Schwannoma: A short review [</w:t>
            </w:r>
            <w:hyperlink r:id="rId1756">
              <w:r w:rsidDel="00000000" w:rsidR="00000000" w:rsidRPr="00000000">
                <w:rPr>
                  <w:sz w:val="18"/>
                  <w:szCs w:val="18"/>
                  <w:rtl w:val="0"/>
                </w:rPr>
                <w:t xml:space="preserve">Buss Neurosurg Rev '20</w:t>
              </w:r>
            </w:hyperlink>
            <w:r w:rsidDel="00000000" w:rsidR="00000000" w:rsidRPr="00000000">
              <w:rPr>
                <w:sz w:val="18"/>
                <w:szCs w:val="18"/>
                <w:rtl w:val="0"/>
              </w:rPr>
              <w:t xml:space="preserve">] </w:t>
            </w:r>
            <w:hyperlink r:id="rId175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3">
            <w:pPr>
              <w:numPr>
                <w:ilvl w:val="0"/>
                <w:numId w:val="74"/>
              </w:numPr>
              <w:ind w:left="720" w:hanging="360"/>
              <w:rPr>
                <w:sz w:val="18"/>
                <w:szCs w:val="18"/>
              </w:rPr>
            </w:pPr>
            <w:r w:rsidDel="00000000" w:rsidR="00000000" w:rsidRPr="00000000">
              <w:rPr>
                <w:sz w:val="18"/>
                <w:szCs w:val="18"/>
                <w:rtl w:val="0"/>
              </w:rPr>
              <w:t xml:space="preserve">SRS for Pituitary Adenomas: Modern review of literature, Target Delineation, and optimal dose [</w:t>
            </w:r>
            <w:hyperlink r:id="rId1758">
              <w:r w:rsidDel="00000000" w:rsidR="00000000" w:rsidRPr="00000000">
                <w:rPr>
                  <w:sz w:val="18"/>
                  <w:szCs w:val="18"/>
                  <w:rtl w:val="0"/>
                </w:rPr>
                <w:t xml:space="preserve">Minniti RTO '16</w:t>
              </w:r>
            </w:hyperlink>
            <w:r w:rsidDel="00000000" w:rsidR="00000000" w:rsidRPr="00000000">
              <w:rPr>
                <w:sz w:val="18"/>
                <w:szCs w:val="18"/>
                <w:rtl w:val="0"/>
              </w:rPr>
              <w:t xml:space="preserve">] </w:t>
            </w:r>
            <w:hyperlink r:id="rId175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4">
            <w:pPr>
              <w:numPr>
                <w:ilvl w:val="0"/>
                <w:numId w:val="74"/>
              </w:numPr>
              <w:ind w:left="720" w:hanging="360"/>
              <w:rPr>
                <w:sz w:val="18"/>
                <w:szCs w:val="18"/>
              </w:rPr>
            </w:pPr>
            <w:r w:rsidDel="00000000" w:rsidR="00000000" w:rsidRPr="00000000">
              <w:rPr>
                <w:sz w:val="18"/>
                <w:szCs w:val="18"/>
                <w:rtl w:val="0"/>
              </w:rPr>
              <w:t xml:space="preserve">RT in the Management of Pituitary Adenomas [</w:t>
            </w:r>
            <w:hyperlink r:id="rId1760">
              <w:r w:rsidDel="00000000" w:rsidR="00000000" w:rsidRPr="00000000">
                <w:rPr>
                  <w:sz w:val="18"/>
                  <w:szCs w:val="18"/>
                  <w:rtl w:val="0"/>
                </w:rPr>
                <w:t xml:space="preserve">Loeffler JCEM '11</w:t>
              </w:r>
            </w:hyperlink>
            <w:r w:rsidDel="00000000" w:rsidR="00000000" w:rsidRPr="00000000">
              <w:rPr>
                <w:sz w:val="18"/>
                <w:szCs w:val="18"/>
                <w:rtl w:val="0"/>
              </w:rPr>
              <w:t xml:space="preserve">] </w:t>
            </w:r>
            <w:hyperlink r:id="rId176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5">
            <w:pPr>
              <w:numPr>
                <w:ilvl w:val="0"/>
                <w:numId w:val="74"/>
              </w:numPr>
              <w:ind w:left="720" w:hanging="360"/>
              <w:rPr>
                <w:sz w:val="18"/>
                <w:szCs w:val="18"/>
              </w:rPr>
            </w:pPr>
            <w:r w:rsidDel="00000000" w:rsidR="00000000" w:rsidRPr="00000000">
              <w:rPr>
                <w:sz w:val="18"/>
                <w:szCs w:val="18"/>
                <w:rtl w:val="0"/>
              </w:rPr>
              <w:t xml:space="preserve">Arteriovenous Malformations of the Brain [</w:t>
            </w:r>
            <w:hyperlink r:id="rId1762">
              <w:r w:rsidDel="00000000" w:rsidR="00000000" w:rsidRPr="00000000">
                <w:rPr>
                  <w:sz w:val="18"/>
                  <w:szCs w:val="18"/>
                  <w:rtl w:val="0"/>
                </w:rPr>
                <w:t xml:space="preserve">Solomon NEJM '17</w:t>
              </w:r>
            </w:hyperlink>
            <w:r w:rsidDel="00000000" w:rsidR="00000000" w:rsidRPr="00000000">
              <w:rPr>
                <w:sz w:val="18"/>
                <w:szCs w:val="18"/>
                <w:rtl w:val="0"/>
              </w:rPr>
              <w:t xml:space="preserve">] </w:t>
            </w:r>
            <w:hyperlink r:id="rId176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6">
            <w:pPr>
              <w:numPr>
                <w:ilvl w:val="0"/>
                <w:numId w:val="74"/>
              </w:numPr>
              <w:ind w:left="720" w:hanging="360"/>
              <w:rPr>
                <w:sz w:val="18"/>
                <w:szCs w:val="18"/>
              </w:rPr>
            </w:pPr>
            <w:r w:rsidDel="00000000" w:rsidR="00000000" w:rsidRPr="00000000">
              <w:rPr>
                <w:sz w:val="18"/>
                <w:szCs w:val="18"/>
                <w:rtl w:val="0"/>
              </w:rPr>
              <w:t xml:space="preserve">ISRS Guidelines: SRS for Spetzler Martin GI-II AVMs [</w:t>
            </w:r>
            <w:hyperlink r:id="rId1764">
              <w:r w:rsidDel="00000000" w:rsidR="00000000" w:rsidRPr="00000000">
                <w:rPr>
                  <w:sz w:val="18"/>
                  <w:szCs w:val="18"/>
                  <w:rtl w:val="0"/>
                </w:rPr>
                <w:t xml:space="preserve">Graffeo NS '20</w:t>
              </w:r>
            </w:hyperlink>
            <w:r w:rsidDel="00000000" w:rsidR="00000000" w:rsidRPr="00000000">
              <w:rPr>
                <w:sz w:val="18"/>
                <w:szCs w:val="18"/>
                <w:rtl w:val="0"/>
              </w:rPr>
              <w:t xml:space="preserve">]. </w:t>
            </w:r>
            <w:hyperlink r:id="rId176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7">
            <w:pPr>
              <w:widowControl w:val="0"/>
              <w:numPr>
                <w:ilvl w:val="0"/>
                <w:numId w:val="74"/>
              </w:numPr>
              <w:ind w:left="720" w:hanging="360"/>
              <w:rPr>
                <w:sz w:val="18"/>
                <w:szCs w:val="18"/>
              </w:rPr>
            </w:pPr>
            <w:r w:rsidDel="00000000" w:rsidR="00000000" w:rsidRPr="00000000">
              <w:rPr>
                <w:sz w:val="18"/>
                <w:szCs w:val="18"/>
                <w:rtl w:val="0"/>
              </w:rPr>
              <w:t xml:space="preserve">EANO Guidelines for the diagnosis and treatment of meningiomas [</w:t>
            </w:r>
            <w:hyperlink r:id="rId1766">
              <w:r w:rsidDel="00000000" w:rsidR="00000000" w:rsidRPr="00000000">
                <w:rPr>
                  <w:sz w:val="18"/>
                  <w:szCs w:val="18"/>
                  <w:rtl w:val="0"/>
                </w:rPr>
                <w:t xml:space="preserve">Goldbrunner Lanc Onc '16</w:t>
              </w:r>
            </w:hyperlink>
            <w:r w:rsidDel="00000000" w:rsidR="00000000" w:rsidRPr="00000000">
              <w:rPr>
                <w:sz w:val="18"/>
                <w:szCs w:val="18"/>
                <w:rtl w:val="0"/>
              </w:rPr>
              <w:t xml:space="preserve">]. </w:t>
            </w:r>
            <w:hyperlink r:id="rId176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8">
            <w:pPr>
              <w:numPr>
                <w:ilvl w:val="0"/>
                <w:numId w:val="74"/>
              </w:numPr>
              <w:ind w:left="720" w:hanging="360"/>
              <w:rPr>
                <w:sz w:val="18"/>
                <w:szCs w:val="18"/>
              </w:rPr>
            </w:pPr>
            <w:r w:rsidDel="00000000" w:rsidR="00000000" w:rsidRPr="00000000">
              <w:rPr>
                <w:sz w:val="18"/>
                <w:szCs w:val="18"/>
                <w:rtl w:val="0"/>
              </w:rPr>
              <w:t xml:space="preserve">Chasing your dural tail: Factors predicting local control after SRS for benign meningiomas [</w:t>
            </w:r>
            <w:hyperlink r:id="rId1768">
              <w:r w:rsidDel="00000000" w:rsidR="00000000" w:rsidRPr="00000000">
                <w:rPr>
                  <w:sz w:val="18"/>
                  <w:szCs w:val="18"/>
                  <w:rtl w:val="0"/>
                </w:rPr>
                <w:t xml:space="preserve">Rogers IJROBP '04</w:t>
              </w:r>
            </w:hyperlink>
            <w:r w:rsidDel="00000000" w:rsidR="00000000" w:rsidRPr="00000000">
              <w:rPr>
                <w:sz w:val="18"/>
                <w:szCs w:val="18"/>
                <w:rtl w:val="0"/>
              </w:rPr>
              <w:t xml:space="preserve">]. </w:t>
            </w:r>
            <w:hyperlink r:id="rId176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9">
            <w:pPr>
              <w:numPr>
                <w:ilvl w:val="0"/>
                <w:numId w:val="74"/>
              </w:numPr>
              <w:ind w:left="720" w:hanging="360"/>
              <w:rPr>
                <w:sz w:val="18"/>
                <w:szCs w:val="18"/>
              </w:rPr>
            </w:pPr>
            <w:r w:rsidDel="00000000" w:rsidR="00000000" w:rsidRPr="00000000">
              <w:rPr>
                <w:sz w:val="18"/>
                <w:szCs w:val="18"/>
                <w:rtl w:val="0"/>
              </w:rPr>
              <w:t xml:space="preserve">Patterns of failure after chemotherapy and involved field for localized germinoma [</w:t>
            </w:r>
            <w:hyperlink r:id="rId1770">
              <w:r w:rsidDel="00000000" w:rsidR="00000000" w:rsidRPr="00000000">
                <w:rPr>
                  <w:sz w:val="18"/>
                  <w:szCs w:val="18"/>
                  <w:rtl w:val="0"/>
                </w:rPr>
                <w:t xml:space="preserve">Alapetite Neuro Onc '10</w:t>
              </w:r>
            </w:hyperlink>
            <w:r w:rsidDel="00000000" w:rsidR="00000000" w:rsidRPr="00000000">
              <w:rPr>
                <w:sz w:val="18"/>
                <w:szCs w:val="18"/>
                <w:rtl w:val="0"/>
              </w:rPr>
              <w:t xml:space="preserve">] </w:t>
            </w:r>
            <w:hyperlink r:id="rId177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A">
            <w:pPr>
              <w:ind w:right="14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A0B">
            <w:pPr>
              <w:widowControl w:val="0"/>
              <w:numPr>
                <w:ilvl w:val="0"/>
                <w:numId w:val="13"/>
              </w:numPr>
              <w:ind w:left="720" w:hanging="360"/>
              <w:rPr>
                <w:sz w:val="18"/>
                <w:szCs w:val="18"/>
              </w:rPr>
            </w:pPr>
            <w:r w:rsidDel="00000000" w:rsidR="00000000" w:rsidRPr="00000000">
              <w:rPr>
                <w:sz w:val="18"/>
                <w:szCs w:val="18"/>
                <w:rtl w:val="0"/>
              </w:rPr>
              <w:t xml:space="preserve">EANO Guidelines for the diagnosis and treatment of meningiomas [</w:t>
            </w:r>
            <w:hyperlink r:id="rId1772">
              <w:r w:rsidDel="00000000" w:rsidR="00000000" w:rsidRPr="00000000">
                <w:rPr>
                  <w:sz w:val="18"/>
                  <w:szCs w:val="18"/>
                  <w:rtl w:val="0"/>
                </w:rPr>
                <w:t xml:space="preserve">Goldbrunner Lanc Onc '16</w:t>
              </w:r>
            </w:hyperlink>
            <w:r w:rsidDel="00000000" w:rsidR="00000000" w:rsidRPr="00000000">
              <w:rPr>
                <w:sz w:val="18"/>
                <w:szCs w:val="18"/>
                <w:rtl w:val="0"/>
              </w:rPr>
              <w:t xml:space="preserve">] </w:t>
            </w:r>
            <w:hyperlink r:id="rId177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C">
            <w:pPr>
              <w:numPr>
                <w:ilvl w:val="0"/>
                <w:numId w:val="13"/>
              </w:numPr>
              <w:ind w:left="720" w:hanging="360"/>
              <w:rPr>
                <w:sz w:val="18"/>
                <w:szCs w:val="18"/>
              </w:rPr>
            </w:pPr>
            <w:r w:rsidDel="00000000" w:rsidR="00000000" w:rsidRPr="00000000">
              <w:rPr>
                <w:sz w:val="18"/>
                <w:szCs w:val="18"/>
                <w:rtl w:val="0"/>
              </w:rPr>
              <w:t xml:space="preserve">ASCO/SNO Guideline: </w:t>
            </w:r>
            <w:hyperlink r:id="rId1774">
              <w:r w:rsidDel="00000000" w:rsidR="00000000" w:rsidRPr="00000000">
                <w:rPr>
                  <w:sz w:val="18"/>
                  <w:szCs w:val="18"/>
                  <w:rtl w:val="0"/>
                </w:rPr>
                <w:t xml:space="preserve">Anticonvulsant Ppx and Steroid Use in Adults w Metastatic Brain Tumors</w:t>
              </w:r>
            </w:hyperlink>
            <w:r w:rsidDel="00000000" w:rsidR="00000000" w:rsidRPr="00000000">
              <w:rPr>
                <w:i w:val="1"/>
                <w:sz w:val="18"/>
                <w:szCs w:val="18"/>
                <w:rtl w:val="0"/>
              </w:rPr>
              <w:t xml:space="preserve"> March 18, 2019 </w:t>
            </w:r>
            <w:hyperlink r:id="rId177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D">
            <w:pPr>
              <w:numPr>
                <w:ilvl w:val="0"/>
                <w:numId w:val="13"/>
              </w:numPr>
              <w:ind w:left="720" w:hanging="360"/>
              <w:rPr>
                <w:sz w:val="18"/>
                <w:szCs w:val="18"/>
              </w:rPr>
            </w:pPr>
            <w:r w:rsidDel="00000000" w:rsidR="00000000" w:rsidRPr="00000000">
              <w:rPr>
                <w:sz w:val="18"/>
                <w:szCs w:val="18"/>
                <w:rtl w:val="0"/>
              </w:rPr>
              <w:t xml:space="preserve">ASCO Guideline: </w:t>
            </w:r>
            <w:hyperlink r:id="rId1776">
              <w:r w:rsidDel="00000000" w:rsidR="00000000" w:rsidRPr="00000000">
                <w:rPr>
                  <w:sz w:val="18"/>
                  <w:szCs w:val="18"/>
                  <w:rtl w:val="0"/>
                </w:rPr>
                <w:t xml:space="preserve">Recommendations on Dz Mgmt for Pts w Advanced HER2+ BrCa and Brain Mets </w:t>
              </w:r>
            </w:hyperlink>
            <w:r w:rsidDel="00000000" w:rsidR="00000000" w:rsidRPr="00000000">
              <w:rPr>
                <w:i w:val="1"/>
                <w:sz w:val="18"/>
                <w:szCs w:val="18"/>
                <w:rtl w:val="0"/>
              </w:rPr>
              <w:t xml:space="preserve">June 25, 2018 </w:t>
            </w:r>
            <w:hyperlink r:id="rId177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E">
            <w:pPr>
              <w:numPr>
                <w:ilvl w:val="0"/>
                <w:numId w:val="13"/>
              </w:numPr>
              <w:ind w:left="720" w:hanging="360"/>
              <w:rPr>
                <w:sz w:val="18"/>
                <w:szCs w:val="18"/>
              </w:rPr>
            </w:pPr>
            <w:hyperlink r:id="rId1778">
              <w:r w:rsidDel="00000000" w:rsidR="00000000" w:rsidRPr="00000000">
                <w:rPr>
                  <w:sz w:val="18"/>
                  <w:szCs w:val="18"/>
                  <w:rtl w:val="0"/>
                </w:rPr>
                <w:t xml:space="preserve">The ABS consensus guidelines for plaque BT of uveal melanoma and retinoblastoma guidelines [ABS '14]</w:t>
              </w:r>
            </w:hyperlink>
            <w:r w:rsidDel="00000000" w:rsidR="00000000" w:rsidRPr="00000000">
              <w:rPr>
                <w:sz w:val="18"/>
                <w:szCs w:val="18"/>
                <w:rtl w:val="0"/>
              </w:rPr>
              <w:t xml:space="preserve">. </w:t>
            </w:r>
            <w:hyperlink r:id="rId177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0F">
            <w:pPr>
              <w:ind w:right="140"/>
              <w:rPr>
                <w:sz w:val="18"/>
                <w:szCs w:val="18"/>
              </w:rPr>
            </w:pPr>
            <w:r w:rsidDel="00000000" w:rsidR="00000000" w:rsidRPr="00000000">
              <w:rPr>
                <w:sz w:val="18"/>
                <w:szCs w:val="18"/>
                <w:rtl w:val="0"/>
              </w:rPr>
              <w:t xml:space="preserve">Relevant Accessible Radiation Protocols (Misc brain / Spine)</w:t>
            </w:r>
          </w:p>
          <w:p w:rsidR="00000000" w:rsidDel="00000000" w:rsidP="00000000" w:rsidRDefault="00000000" w:rsidRPr="00000000" w14:paraId="00000A10">
            <w:pPr>
              <w:numPr>
                <w:ilvl w:val="0"/>
                <w:numId w:val="4"/>
              </w:numPr>
              <w:ind w:left="720" w:right="200" w:hanging="360"/>
              <w:rPr>
                <w:sz w:val="18"/>
                <w:szCs w:val="18"/>
              </w:rPr>
            </w:pPr>
            <w:r w:rsidDel="00000000" w:rsidR="00000000" w:rsidRPr="00000000">
              <w:rPr>
                <w:sz w:val="18"/>
                <w:szCs w:val="18"/>
                <w:rtl w:val="0"/>
              </w:rPr>
              <w:t xml:space="preserve">RTOG 0539 [</w:t>
            </w:r>
            <w:hyperlink r:id="rId1780">
              <w:r w:rsidDel="00000000" w:rsidR="00000000" w:rsidRPr="00000000">
                <w:rPr>
                  <w:sz w:val="18"/>
                  <w:szCs w:val="18"/>
                  <w:rtl w:val="0"/>
                </w:rPr>
                <w:t xml:space="preserve">Protocol</w:t>
              </w:r>
            </w:hyperlink>
            <w:r w:rsidDel="00000000" w:rsidR="00000000" w:rsidRPr="00000000">
              <w:rPr>
                <w:sz w:val="18"/>
                <w:szCs w:val="18"/>
                <w:rtl w:val="0"/>
              </w:rPr>
              <w:t xml:space="preserve">]: 54 Gy for G1 recurrent/G2 GTR and 60 Gy for G2 recurrent/G3 STR meningiomas. </w:t>
            </w:r>
            <w:hyperlink r:id="rId178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11">
            <w:pPr>
              <w:numPr>
                <w:ilvl w:val="0"/>
                <w:numId w:val="4"/>
              </w:numPr>
              <w:ind w:left="720" w:hanging="360"/>
              <w:rPr>
                <w:sz w:val="18"/>
                <w:szCs w:val="18"/>
              </w:rPr>
            </w:pPr>
            <w:r w:rsidDel="00000000" w:rsidR="00000000" w:rsidRPr="00000000">
              <w:rPr>
                <w:sz w:val="18"/>
                <w:szCs w:val="18"/>
                <w:rtl w:val="0"/>
              </w:rPr>
              <w:t xml:space="preserve">EORTC 22042-26042 [</w:t>
            </w:r>
            <w:hyperlink r:id="rId1782">
              <w:r w:rsidDel="00000000" w:rsidR="00000000" w:rsidRPr="00000000">
                <w:rPr>
                  <w:sz w:val="18"/>
                  <w:szCs w:val="18"/>
                  <w:rtl w:val="0"/>
                </w:rPr>
                <w:t xml:space="preserve">NCT00626730</w:t>
              </w:r>
            </w:hyperlink>
            <w:r w:rsidDel="00000000" w:rsidR="00000000" w:rsidRPr="00000000">
              <w:rPr>
                <w:sz w:val="18"/>
                <w:szCs w:val="18"/>
                <w:rtl w:val="0"/>
              </w:rPr>
              <w:t xml:space="preserve">, </w:t>
            </w:r>
            <w:hyperlink r:id="rId1783">
              <w:r w:rsidDel="00000000" w:rsidR="00000000" w:rsidRPr="00000000">
                <w:rPr>
                  <w:sz w:val="18"/>
                  <w:szCs w:val="18"/>
                  <w:rtl w:val="0"/>
                </w:rPr>
                <w:t xml:space="preserve">Supplement (Protocol) Weber Rad Onc '18</w:t>
              </w:r>
            </w:hyperlink>
            <w:r w:rsidDel="00000000" w:rsidR="00000000" w:rsidRPr="00000000">
              <w:rPr>
                <w:sz w:val="18"/>
                <w:szCs w:val="18"/>
                <w:rtl w:val="0"/>
              </w:rPr>
              <w:t xml:space="preserve">]: Phase II. Meningiomas. </w:t>
            </w:r>
            <w:hyperlink r:id="rId178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12">
            <w:pPr>
              <w:numPr>
                <w:ilvl w:val="0"/>
                <w:numId w:val="4"/>
              </w:numPr>
              <w:ind w:left="720" w:hanging="360"/>
              <w:rPr>
                <w:sz w:val="18"/>
                <w:szCs w:val="18"/>
              </w:rPr>
            </w:pPr>
            <w:r w:rsidDel="00000000" w:rsidR="00000000" w:rsidRPr="00000000">
              <w:rPr>
                <w:sz w:val="18"/>
                <w:szCs w:val="18"/>
                <w:rtl w:val="0"/>
              </w:rPr>
              <w:t xml:space="preserve">IMRT for primary optic nerve sheath meningiomas (Table 2) [</w:t>
            </w:r>
            <w:hyperlink r:id="rId1785">
              <w:r w:rsidDel="00000000" w:rsidR="00000000" w:rsidRPr="00000000">
                <w:rPr>
                  <w:sz w:val="18"/>
                  <w:szCs w:val="18"/>
                  <w:rtl w:val="0"/>
                </w:rPr>
                <w:t xml:space="preserve">Eckert Rad Onc '19</w:t>
              </w:r>
            </w:hyperlink>
            <w:r w:rsidDel="00000000" w:rsidR="00000000" w:rsidRPr="00000000">
              <w:rPr>
                <w:sz w:val="18"/>
                <w:szCs w:val="18"/>
                <w:rtl w:val="0"/>
              </w:rPr>
              <w:t xml:space="preserve">]: Retro. 51-54/30 SIB.</w:t>
            </w:r>
            <w:hyperlink r:id="rId178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13">
            <w:pPr>
              <w:numPr>
                <w:ilvl w:val="0"/>
                <w:numId w:val="4"/>
              </w:numPr>
              <w:ind w:left="720" w:hanging="360"/>
              <w:rPr>
                <w:sz w:val="18"/>
                <w:szCs w:val="18"/>
              </w:rPr>
            </w:pPr>
            <w:r w:rsidDel="00000000" w:rsidR="00000000" w:rsidRPr="00000000">
              <w:rPr>
                <w:sz w:val="18"/>
                <w:szCs w:val="18"/>
                <w:rtl w:val="0"/>
              </w:rPr>
              <w:t xml:space="preserve">NRG CC001 [</w:t>
            </w:r>
            <w:hyperlink r:id="rId1787">
              <w:r w:rsidDel="00000000" w:rsidR="00000000" w:rsidRPr="00000000">
                <w:rPr>
                  <w:sz w:val="18"/>
                  <w:szCs w:val="18"/>
                  <w:rtl w:val="0"/>
                </w:rPr>
                <w:t xml:space="preserve">Protocol Brown JCO '20</w:t>
              </w:r>
            </w:hyperlink>
            <w:r w:rsidDel="00000000" w:rsidR="00000000" w:rsidRPr="00000000">
              <w:rPr>
                <w:sz w:val="18"/>
                <w:szCs w:val="18"/>
                <w:rtl w:val="0"/>
              </w:rPr>
              <w:t xml:space="preserve">]: 6 mo Memantine + 30/10 WBRT ± HA. </w:t>
            </w:r>
            <w:hyperlink r:id="rId178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14">
            <w:pPr>
              <w:numPr>
                <w:ilvl w:val="0"/>
                <w:numId w:val="4"/>
              </w:numPr>
              <w:ind w:left="720" w:hanging="360"/>
              <w:rPr>
                <w:sz w:val="18"/>
                <w:szCs w:val="18"/>
              </w:rPr>
            </w:pPr>
            <w:r w:rsidDel="00000000" w:rsidR="00000000" w:rsidRPr="00000000">
              <w:rPr>
                <w:sz w:val="18"/>
                <w:szCs w:val="18"/>
                <w:rtl w:val="0"/>
              </w:rPr>
              <w:t xml:space="preserve">RTOG 0631 SRS procedure [</w:t>
            </w:r>
            <w:hyperlink r:id="rId1789">
              <w:r w:rsidDel="00000000" w:rsidR="00000000" w:rsidRPr="00000000">
                <w:rPr>
                  <w:sz w:val="18"/>
                  <w:szCs w:val="18"/>
                  <w:rtl w:val="0"/>
                </w:rPr>
                <w:t xml:space="preserve">Ryu PRO '14</w:t>
              </w:r>
            </w:hyperlink>
            <w:r w:rsidDel="00000000" w:rsidR="00000000" w:rsidRPr="00000000">
              <w:rPr>
                <w:sz w:val="18"/>
                <w:szCs w:val="18"/>
                <w:rtl w:val="0"/>
              </w:rPr>
              <w:t xml:space="preserve">]: Phase II/III. Spinal mets for pain control. 8/1 vs. 16/18 SRS. V16 &gt; 80-90%. </w:t>
            </w:r>
            <w:hyperlink r:id="rId179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15">
            <w:pPr>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A16">
            <w:pPr>
              <w:numPr>
                <w:ilvl w:val="0"/>
                <w:numId w:val="68"/>
              </w:numPr>
              <w:ind w:left="720" w:hanging="360"/>
              <w:rPr>
                <w:sz w:val="18"/>
                <w:szCs w:val="18"/>
              </w:rPr>
            </w:pPr>
            <w:r w:rsidDel="00000000" w:rsidR="00000000" w:rsidRPr="00000000">
              <w:rPr>
                <w:sz w:val="18"/>
                <w:szCs w:val="18"/>
                <w:rtl w:val="0"/>
              </w:rPr>
              <w:t xml:space="preserve">Shields / Shields Nomograms for Uveal Melanoma Clinical and Treatment Outcomes [</w:t>
            </w:r>
            <w:hyperlink r:id="rId1791">
              <w:r w:rsidDel="00000000" w:rsidR="00000000" w:rsidRPr="00000000">
                <w:rPr>
                  <w:sz w:val="18"/>
                  <w:szCs w:val="18"/>
                  <w:rtl w:val="0"/>
                </w:rPr>
                <w:t xml:space="preserve">www.fighteyecancer.com/nomograms</w:t>
              </w:r>
            </w:hyperlink>
            <w:r w:rsidDel="00000000" w:rsidR="00000000" w:rsidRPr="00000000">
              <w:rPr>
                <w:sz w:val="18"/>
                <w:szCs w:val="18"/>
                <w:rtl w:val="0"/>
              </w:rPr>
              <w:t xml:space="preserve">]</w:t>
            </w:r>
          </w:p>
          <w:p w:rsidR="00000000" w:rsidDel="00000000" w:rsidP="00000000" w:rsidRDefault="00000000" w:rsidRPr="00000000" w14:paraId="00000A17">
            <w:pPr>
              <w:numPr>
                <w:ilvl w:val="0"/>
                <w:numId w:val="68"/>
              </w:numPr>
              <w:ind w:left="720" w:hanging="360"/>
              <w:rPr>
                <w:sz w:val="18"/>
                <w:szCs w:val="18"/>
              </w:rPr>
            </w:pPr>
            <w:r w:rsidDel="00000000" w:rsidR="00000000" w:rsidRPr="00000000">
              <w:rPr>
                <w:sz w:val="18"/>
                <w:szCs w:val="18"/>
                <w:rtl w:val="0"/>
              </w:rPr>
              <w:t xml:space="preserve">Acoustic Neuroma SRS QoL [</w:t>
            </w:r>
            <w:hyperlink r:id="rId1792">
              <w:r w:rsidDel="00000000" w:rsidR="00000000" w:rsidRPr="00000000">
                <w:rPr>
                  <w:sz w:val="18"/>
                  <w:szCs w:val="18"/>
                  <w:rtl w:val="0"/>
                </w:rPr>
                <w:t xml:space="preserve">Breivik NS '13</w:t>
              </w:r>
            </w:hyperlink>
            <w:r w:rsidDel="00000000" w:rsidR="00000000" w:rsidRPr="00000000">
              <w:rPr>
                <w:sz w:val="18"/>
                <w:szCs w:val="18"/>
                <w:rtl w:val="0"/>
              </w:rPr>
              <w:t xml:space="preserve">]: Prospective. Obs vs. 12 Gy SRS. </w:t>
            </w:r>
            <w:hyperlink r:id="rId179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18">
            <w:pPr>
              <w:numPr>
                <w:ilvl w:val="0"/>
                <w:numId w:val="68"/>
              </w:numPr>
              <w:ind w:left="720" w:hanging="360"/>
              <w:rPr>
                <w:sz w:val="18"/>
                <w:szCs w:val="18"/>
              </w:rPr>
            </w:pPr>
            <w:r w:rsidDel="00000000" w:rsidR="00000000" w:rsidRPr="00000000">
              <w:rPr>
                <w:sz w:val="18"/>
                <w:szCs w:val="18"/>
                <w:rtl w:val="0"/>
              </w:rPr>
              <w:t xml:space="preserve">Hormone deficiency (Table 1) </w:t>
            </w:r>
            <w:hyperlink r:id="rId1794">
              <w:r w:rsidDel="00000000" w:rsidR="00000000" w:rsidRPr="00000000">
                <w:rPr>
                  <w:sz w:val="18"/>
                  <w:szCs w:val="18"/>
                  <w:rtl w:val="0"/>
                </w:rPr>
                <w:t xml:space="preserve">[Darzy Nature Rev Endo '09]</w:t>
              </w:r>
            </w:hyperlink>
            <w:r w:rsidDel="00000000" w:rsidR="00000000" w:rsidRPr="00000000">
              <w:rPr>
                <w:sz w:val="18"/>
                <w:szCs w:val="18"/>
                <w:rtl w:val="0"/>
              </w:rPr>
              <w:t xml:space="preserve">: Pituitary RT to 30-50 Gy. </w:t>
            </w:r>
            <w:hyperlink r:id="rId179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19">
            <w:pPr>
              <w:numPr>
                <w:ilvl w:val="0"/>
                <w:numId w:val="68"/>
              </w:numPr>
              <w:ind w:left="720" w:hanging="360"/>
              <w:rPr>
                <w:sz w:val="18"/>
                <w:szCs w:val="18"/>
              </w:rPr>
            </w:pPr>
            <w:r w:rsidDel="00000000" w:rsidR="00000000" w:rsidRPr="00000000">
              <w:rPr>
                <w:sz w:val="18"/>
                <w:szCs w:val="18"/>
                <w:rtl w:val="0"/>
              </w:rPr>
              <w:t xml:space="preserve">Risk of necrosis is related to V12 [</w:t>
            </w:r>
            <w:hyperlink r:id="rId1796">
              <w:r w:rsidDel="00000000" w:rsidR="00000000" w:rsidRPr="00000000">
                <w:rPr>
                  <w:sz w:val="18"/>
                  <w:szCs w:val="18"/>
                  <w:rtl w:val="0"/>
                </w:rPr>
                <w:t xml:space="preserve">Flickinger IJROBP '00]</w:t>
              </w:r>
            </w:hyperlink>
            <w:r w:rsidDel="00000000" w:rsidR="00000000" w:rsidRPr="00000000">
              <w:rPr>
                <w:sz w:val="18"/>
                <w:szCs w:val="18"/>
                <w:rtl w:val="0"/>
              </w:rPr>
              <w:t xml:space="preserve">: Median 20 Gy to 3.5cc AVMs. </w:t>
            </w:r>
            <w:hyperlink r:id="rId1797">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A1A">
      <w:pPr>
        <w:pStyle w:val="Heading2"/>
        <w:ind w:left="0" w:firstLine="0"/>
        <w:rPr>
          <w:b w:val="1"/>
          <w:sz w:val="18"/>
          <w:szCs w:val="18"/>
        </w:rPr>
      </w:pPr>
      <w:bookmarkStart w:colFirst="0" w:colLast="0" w:name="_ad77d53ljwfu" w:id="67"/>
      <w:bookmarkEnd w:id="67"/>
      <w:r w:rsidDel="00000000" w:rsidR="00000000" w:rsidRPr="00000000">
        <w:rPr>
          <w:rtl w:val="0"/>
        </w:rPr>
      </w:r>
    </w:p>
    <w:p w:rsidR="00000000" w:rsidDel="00000000" w:rsidP="00000000" w:rsidRDefault="00000000" w:rsidRPr="00000000" w14:paraId="00000A1B">
      <w:pPr>
        <w:ind w:lef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C">
      <w:pPr>
        <w:numPr>
          <w:ilvl w:val="0"/>
          <w:numId w:val="103"/>
        </w:numPr>
        <w:ind w:left="720" w:hanging="360"/>
        <w:rPr>
          <w:sz w:val="18"/>
          <w:szCs w:val="18"/>
        </w:rPr>
      </w:pPr>
      <w:r w:rsidDel="00000000" w:rsidR="00000000" w:rsidRPr="00000000">
        <w:rPr>
          <w:sz w:val="18"/>
          <w:szCs w:val="18"/>
          <w:rtl w:val="0"/>
        </w:rPr>
        <w:t xml:space="preserve">Brainstem: SRS 12.5 Gy Dmax with &lt; 5% permanent cranial neuropathy or necrosis.</w:t>
      </w:r>
    </w:p>
    <w:p w:rsidR="00000000" w:rsidDel="00000000" w:rsidP="00000000" w:rsidRDefault="00000000" w:rsidRPr="00000000" w14:paraId="00000A1D">
      <w:pPr>
        <w:numPr>
          <w:ilvl w:val="0"/>
          <w:numId w:val="103"/>
        </w:numPr>
        <w:ind w:left="720" w:hanging="360"/>
        <w:rPr>
          <w:sz w:val="18"/>
          <w:szCs w:val="18"/>
        </w:rPr>
      </w:pPr>
      <w:r w:rsidDel="00000000" w:rsidR="00000000" w:rsidRPr="00000000">
        <w:rPr>
          <w:sz w:val="18"/>
          <w:szCs w:val="18"/>
          <w:rtl w:val="0"/>
        </w:rPr>
        <w:t xml:space="preserve">Brain: SRS V12 &lt; 5-10 cc with &lt; 20% symptomatic necrosis. </w:t>
      </w:r>
    </w:p>
    <w:p w:rsidR="00000000" w:rsidDel="00000000" w:rsidP="00000000" w:rsidRDefault="00000000" w:rsidRPr="00000000" w14:paraId="00000A1E">
      <w:pPr>
        <w:numPr>
          <w:ilvl w:val="0"/>
          <w:numId w:val="103"/>
        </w:numPr>
        <w:ind w:left="720" w:hanging="360"/>
        <w:rPr>
          <w:sz w:val="18"/>
          <w:szCs w:val="18"/>
        </w:rPr>
      </w:pPr>
      <w:r w:rsidDel="00000000" w:rsidR="00000000" w:rsidRPr="00000000">
        <w:rPr>
          <w:sz w:val="18"/>
          <w:szCs w:val="18"/>
          <w:rtl w:val="0"/>
        </w:rPr>
        <w:t xml:space="preserve">Optic nerve SRS: Very low &lt; 8 Gy, 12 Gy &lt; 10%, &gt;10% for 12-15 Gy </w:t>
      </w:r>
      <w:hyperlink r:id="rId1798">
        <w:r w:rsidDel="00000000" w:rsidR="00000000" w:rsidRPr="00000000">
          <w:rPr>
            <w:sz w:val="18"/>
            <w:szCs w:val="18"/>
            <w:rtl w:val="0"/>
          </w:rPr>
          <w:t xml:space="preserve">[Mayo IJROBP '10</w:t>
        </w:r>
      </w:hyperlink>
      <w:r w:rsidDel="00000000" w:rsidR="00000000" w:rsidRPr="00000000">
        <w:rPr>
          <w:sz w:val="18"/>
          <w:szCs w:val="18"/>
          <w:rtl w:val="0"/>
        </w:rPr>
        <w:t xml:space="preserve">, </w:t>
      </w:r>
      <w:hyperlink r:id="rId1799">
        <w:r w:rsidDel="00000000" w:rsidR="00000000" w:rsidRPr="00000000">
          <w:rPr>
            <w:sz w:val="18"/>
            <w:szCs w:val="18"/>
            <w:rtl w:val="0"/>
          </w:rPr>
          <w:t xml:space="preserve">Pollock NS '14]</w:t>
        </w:r>
      </w:hyperlink>
      <w:r w:rsidDel="00000000" w:rsidR="00000000" w:rsidRPr="00000000">
        <w:rPr>
          <w:sz w:val="18"/>
          <w:szCs w:val="18"/>
          <w:rtl w:val="0"/>
        </w:rPr>
        <w:t xml:space="preserve">.</w:t>
      </w:r>
    </w:p>
    <w:p w:rsidR="00000000" w:rsidDel="00000000" w:rsidP="00000000" w:rsidRDefault="00000000" w:rsidRPr="00000000" w14:paraId="00000A1F">
      <w:pPr>
        <w:numPr>
          <w:ilvl w:val="0"/>
          <w:numId w:val="103"/>
        </w:numPr>
        <w:ind w:left="720" w:hanging="360"/>
        <w:rPr>
          <w:sz w:val="18"/>
          <w:szCs w:val="18"/>
        </w:rPr>
      </w:pPr>
      <w:r w:rsidDel="00000000" w:rsidR="00000000" w:rsidRPr="00000000">
        <w:rPr>
          <w:sz w:val="18"/>
          <w:szCs w:val="18"/>
          <w:rtl w:val="0"/>
        </w:rPr>
        <w:tab/>
        <w:t xml:space="preserve">Rates increase greatly for SRS doses above 12 Gy. Delivery of up to 12 Gy for single fraction SRS appears to be safe.</w:t>
      </w:r>
    </w:p>
    <w:p w:rsidR="00000000" w:rsidDel="00000000" w:rsidP="00000000" w:rsidRDefault="00000000" w:rsidRPr="00000000" w14:paraId="00000A20">
      <w:pPr>
        <w:numPr>
          <w:ilvl w:val="0"/>
          <w:numId w:val="103"/>
        </w:numPr>
        <w:ind w:left="720" w:hanging="360"/>
        <w:rPr>
          <w:sz w:val="18"/>
          <w:szCs w:val="18"/>
        </w:rPr>
      </w:pPr>
      <w:r w:rsidDel="00000000" w:rsidR="00000000" w:rsidRPr="00000000">
        <w:rPr>
          <w:rFonts w:ascii="Cardo" w:cs="Cardo" w:eastAsia="Cardo" w:hAnsi="Cardo"/>
          <w:sz w:val="18"/>
          <w:szCs w:val="18"/>
          <w:rtl w:val="0"/>
        </w:rPr>
        <w:t xml:space="preserve">Optic neuropathy rates for 55 / 60 / 60+ Gy of 3→ 7→ 7-20%. </w:t>
      </w:r>
    </w:p>
    <w:p w:rsidR="00000000" w:rsidDel="00000000" w:rsidP="00000000" w:rsidRDefault="00000000" w:rsidRPr="00000000" w14:paraId="00000A21">
      <w:pPr>
        <w:numPr>
          <w:ilvl w:val="0"/>
          <w:numId w:val="103"/>
        </w:numPr>
        <w:ind w:left="720" w:hanging="360"/>
        <w:rPr>
          <w:sz w:val="18"/>
          <w:szCs w:val="18"/>
        </w:rPr>
      </w:pPr>
      <w:r w:rsidDel="00000000" w:rsidR="00000000" w:rsidRPr="00000000">
        <w:rPr>
          <w:rFonts w:ascii="Cardo" w:cs="Cardo" w:eastAsia="Cardo" w:hAnsi="Cardo"/>
          <w:sz w:val="18"/>
          <w:szCs w:val="18"/>
          <w:rtl w:val="0"/>
        </w:rPr>
        <w:t xml:space="preserve">5y spinal cord myelopathy for 50 / 54 / 60 / 69 Gy of 0.2→ 1→ 6→ 50% [</w:t>
      </w:r>
      <w:hyperlink r:id="rId1800">
        <w:r w:rsidDel="00000000" w:rsidR="00000000" w:rsidRPr="00000000">
          <w:rPr>
            <w:sz w:val="18"/>
            <w:szCs w:val="18"/>
            <w:rtl w:val="0"/>
          </w:rPr>
          <w:t xml:space="preserve">Kirkpatrick IJROBP '10</w:t>
        </w:r>
      </w:hyperlink>
      <w:r w:rsidDel="00000000" w:rsidR="00000000" w:rsidRPr="00000000">
        <w:rPr>
          <w:sz w:val="18"/>
          <w:szCs w:val="18"/>
          <w:rtl w:val="0"/>
        </w:rPr>
        <w:t xml:space="preserve">].</w:t>
      </w:r>
    </w:p>
    <w:p w:rsidR="00000000" w:rsidDel="00000000" w:rsidP="00000000" w:rsidRDefault="00000000" w:rsidRPr="00000000" w14:paraId="00000A22">
      <w:pPr>
        <w:numPr>
          <w:ilvl w:val="0"/>
          <w:numId w:val="103"/>
        </w:numPr>
        <w:ind w:left="720" w:hanging="360"/>
        <w:rPr>
          <w:sz w:val="18"/>
          <w:szCs w:val="18"/>
        </w:rPr>
      </w:pPr>
      <w:r w:rsidDel="00000000" w:rsidR="00000000" w:rsidRPr="00000000">
        <w:rPr>
          <w:rFonts w:ascii="Gungsuh" w:cs="Gungsuh" w:eastAsia="Gungsuh" w:hAnsi="Gungsuh"/>
          <w:sz w:val="18"/>
          <w:szCs w:val="18"/>
          <w:rtl w:val="0"/>
        </w:rPr>
        <w:t xml:space="preserve">Generally speaking, whether optic nerve/chiasm or spinal cord, there is a ≤ 6% chance of long term toxicity with 60 Gy. Rates increase briskly with doses above this level.</w:t>
      </w:r>
    </w:p>
    <w:p w:rsidR="00000000" w:rsidDel="00000000" w:rsidP="00000000" w:rsidRDefault="00000000" w:rsidRPr="00000000" w14:paraId="00000A23">
      <w:pPr>
        <w:numPr>
          <w:ilvl w:val="0"/>
          <w:numId w:val="103"/>
        </w:numPr>
        <w:ind w:left="720" w:hanging="360"/>
        <w:rPr>
          <w:sz w:val="18"/>
          <w:szCs w:val="18"/>
        </w:rPr>
      </w:pPr>
      <w:r w:rsidDel="00000000" w:rsidR="00000000" w:rsidRPr="00000000">
        <w:rPr>
          <w:sz w:val="18"/>
          <w:szCs w:val="18"/>
          <w:rtl w:val="0"/>
        </w:rPr>
        <w:t xml:space="preserve">However, the optic nerve differs in that 55 Gy has &lt; 3% rate of significant side effects, while 54 Gy to the cord has &lt; 1% chance of side effects.</w:t>
      </w:r>
    </w:p>
    <w:p w:rsidR="00000000" w:rsidDel="00000000" w:rsidP="00000000" w:rsidRDefault="00000000" w:rsidRPr="00000000" w14:paraId="00000A24">
      <w:pPr>
        <w:numPr>
          <w:ilvl w:val="0"/>
          <w:numId w:val="103"/>
        </w:numPr>
        <w:ind w:left="720" w:hanging="360"/>
        <w:rPr>
          <w:sz w:val="18"/>
          <w:szCs w:val="18"/>
        </w:rPr>
      </w:pPr>
      <w:r w:rsidDel="00000000" w:rsidR="00000000" w:rsidRPr="00000000">
        <w:rPr>
          <w:rFonts w:ascii="Gungsuh" w:cs="Gungsuh" w:eastAsia="Gungsuh" w:hAnsi="Gungsuh"/>
          <w:sz w:val="18"/>
          <w:szCs w:val="18"/>
          <w:rtl w:val="0"/>
        </w:rPr>
        <w:t xml:space="preserve">Lenses V7 ≤ 0.03 cc</w:t>
      </w:r>
    </w:p>
    <w:p w:rsidR="00000000" w:rsidDel="00000000" w:rsidP="00000000" w:rsidRDefault="00000000" w:rsidRPr="00000000" w14:paraId="00000A25">
      <w:pPr>
        <w:numPr>
          <w:ilvl w:val="0"/>
          <w:numId w:val="103"/>
        </w:numPr>
        <w:ind w:left="720" w:hanging="360"/>
        <w:rPr>
          <w:sz w:val="18"/>
          <w:szCs w:val="18"/>
        </w:rPr>
      </w:pPr>
      <w:r w:rsidDel="00000000" w:rsidR="00000000" w:rsidRPr="00000000">
        <w:rPr>
          <w:rFonts w:ascii="Gungsuh" w:cs="Gungsuh" w:eastAsia="Gungsuh" w:hAnsi="Gungsuh"/>
          <w:sz w:val="18"/>
          <w:szCs w:val="18"/>
          <w:rtl w:val="0"/>
        </w:rPr>
        <w:t xml:space="preserve">Retinae V50 ≤ 0.03 cc</w:t>
      </w:r>
    </w:p>
    <w:p w:rsidR="00000000" w:rsidDel="00000000" w:rsidP="00000000" w:rsidRDefault="00000000" w:rsidRPr="00000000" w14:paraId="00000A26">
      <w:pPr>
        <w:numPr>
          <w:ilvl w:val="0"/>
          <w:numId w:val="103"/>
        </w:numPr>
        <w:ind w:left="720" w:hanging="360"/>
        <w:rPr>
          <w:sz w:val="18"/>
          <w:szCs w:val="18"/>
        </w:rPr>
      </w:pPr>
      <w:r w:rsidDel="00000000" w:rsidR="00000000" w:rsidRPr="00000000">
        <w:rPr>
          <w:rFonts w:ascii="Gungsuh" w:cs="Gungsuh" w:eastAsia="Gungsuh" w:hAnsi="Gungsuh"/>
          <w:sz w:val="18"/>
          <w:szCs w:val="18"/>
          <w:rtl w:val="0"/>
        </w:rPr>
        <w:t xml:space="preserve">Optic nerve V55 ≤ 0.03 cc</w:t>
      </w:r>
    </w:p>
    <w:p w:rsidR="00000000" w:rsidDel="00000000" w:rsidP="00000000" w:rsidRDefault="00000000" w:rsidRPr="00000000" w14:paraId="00000A27">
      <w:pPr>
        <w:numPr>
          <w:ilvl w:val="0"/>
          <w:numId w:val="103"/>
        </w:numPr>
        <w:ind w:left="720" w:hanging="360"/>
        <w:rPr>
          <w:sz w:val="18"/>
          <w:szCs w:val="18"/>
        </w:rPr>
      </w:pPr>
      <w:r w:rsidDel="00000000" w:rsidR="00000000" w:rsidRPr="00000000">
        <w:rPr>
          <w:rFonts w:ascii="Gungsuh" w:cs="Gungsuh" w:eastAsia="Gungsuh" w:hAnsi="Gungsuh"/>
          <w:sz w:val="18"/>
          <w:szCs w:val="18"/>
          <w:rtl w:val="0"/>
        </w:rPr>
        <w:t xml:space="preserve">Optic chiasm V56 ≤ 0.03 cc</w:t>
      </w:r>
      <w:r w:rsidDel="00000000" w:rsidR="00000000" w:rsidRPr="00000000">
        <w:rPr>
          <w:rtl w:val="0"/>
        </w:rPr>
      </w:r>
    </w:p>
    <w:p w:rsidR="00000000" w:rsidDel="00000000" w:rsidP="00000000" w:rsidRDefault="00000000" w:rsidRPr="00000000" w14:paraId="00000A28">
      <w:pPr>
        <w:numPr>
          <w:ilvl w:val="0"/>
          <w:numId w:val="103"/>
        </w:numPr>
        <w:ind w:left="720" w:hanging="360"/>
        <w:rPr>
          <w:sz w:val="18"/>
          <w:szCs w:val="18"/>
        </w:rPr>
      </w:pPr>
      <w:r w:rsidDel="00000000" w:rsidR="00000000" w:rsidRPr="00000000">
        <w:rPr>
          <w:rFonts w:ascii="Gungsuh" w:cs="Gungsuh" w:eastAsia="Gungsuh" w:hAnsi="Gungsuh"/>
          <w:sz w:val="18"/>
          <w:szCs w:val="18"/>
          <w:rtl w:val="0"/>
        </w:rPr>
        <w:t xml:space="preserve">Brainstem V60 ≤ 0.03 cc</w:t>
      </w:r>
    </w:p>
    <w:p w:rsidR="00000000" w:rsidDel="00000000" w:rsidP="00000000" w:rsidRDefault="00000000" w:rsidRPr="00000000" w14:paraId="00000A29">
      <w:pPr>
        <w:numPr>
          <w:ilvl w:val="0"/>
          <w:numId w:val="103"/>
        </w:numPr>
        <w:ind w:left="720" w:hanging="360"/>
        <w:rPr>
          <w:sz w:val="18"/>
          <w:szCs w:val="18"/>
        </w:rPr>
      </w:pPr>
      <w:r w:rsidDel="00000000" w:rsidR="00000000" w:rsidRPr="00000000">
        <w:rPr>
          <w:sz w:val="18"/>
          <w:szCs w:val="18"/>
          <w:rtl w:val="0"/>
        </w:rPr>
        <w:t xml:space="preserve">RTOG 0539 (Meningioma)</w:t>
      </w:r>
    </w:p>
    <w:p w:rsidR="00000000" w:rsidDel="00000000" w:rsidP="00000000" w:rsidRDefault="00000000" w:rsidRPr="00000000" w14:paraId="00000A2A">
      <w:pPr>
        <w:ind w:left="720" w:firstLine="720"/>
        <w:rPr>
          <w:sz w:val="18"/>
          <w:szCs w:val="18"/>
        </w:rPr>
      </w:pPr>
      <w:r w:rsidDel="00000000" w:rsidR="00000000" w:rsidRPr="00000000">
        <w:rPr>
          <w:sz w:val="18"/>
          <w:szCs w:val="18"/>
          <w:rtl w:val="0"/>
        </w:rPr>
        <w:t xml:space="preserve">OAR</w:t>
        <w:tab/>
        <w:tab/>
        <w:t xml:space="preserve">Group II</w:t>
        <w:tab/>
        <w:tab/>
        <w:t xml:space="preserve">Group III</w:t>
      </w:r>
    </w:p>
    <w:p w:rsidR="00000000" w:rsidDel="00000000" w:rsidP="00000000" w:rsidRDefault="00000000" w:rsidRPr="00000000" w14:paraId="00000A2B">
      <w:pPr>
        <w:ind w:left="720" w:firstLine="720"/>
        <w:rPr>
          <w:sz w:val="18"/>
          <w:szCs w:val="18"/>
        </w:rPr>
      </w:pPr>
      <w:r w:rsidDel="00000000" w:rsidR="00000000" w:rsidRPr="00000000">
        <w:rPr>
          <w:sz w:val="18"/>
          <w:szCs w:val="18"/>
          <w:rtl w:val="0"/>
        </w:rPr>
        <w:t xml:space="preserve">Lenses</w:t>
        <w:tab/>
        <w:tab/>
        <w:t xml:space="preserve">5 Gy</w:t>
        <w:tab/>
        <w:tab/>
        <w:t xml:space="preserve">7 Gy</w:t>
      </w:r>
    </w:p>
    <w:p w:rsidR="00000000" w:rsidDel="00000000" w:rsidP="00000000" w:rsidRDefault="00000000" w:rsidRPr="00000000" w14:paraId="00000A2C">
      <w:pPr>
        <w:ind w:left="720" w:firstLine="720"/>
        <w:rPr>
          <w:sz w:val="18"/>
          <w:szCs w:val="18"/>
        </w:rPr>
      </w:pPr>
      <w:r w:rsidDel="00000000" w:rsidR="00000000" w:rsidRPr="00000000">
        <w:rPr>
          <w:sz w:val="18"/>
          <w:szCs w:val="18"/>
          <w:rtl w:val="0"/>
        </w:rPr>
        <w:t xml:space="preserve">Retinae</w:t>
        <w:tab/>
        <w:tab/>
        <w:t xml:space="preserve">45 Gy</w:t>
        <w:tab/>
        <w:tab/>
        <w:t xml:space="preserve">50 Gy</w:t>
        <w:tab/>
        <w:tab/>
      </w:r>
    </w:p>
    <w:p w:rsidR="00000000" w:rsidDel="00000000" w:rsidP="00000000" w:rsidRDefault="00000000" w:rsidRPr="00000000" w14:paraId="00000A2D">
      <w:pPr>
        <w:ind w:left="720" w:firstLine="720"/>
        <w:rPr>
          <w:sz w:val="18"/>
          <w:szCs w:val="18"/>
        </w:rPr>
      </w:pPr>
      <w:r w:rsidDel="00000000" w:rsidR="00000000" w:rsidRPr="00000000">
        <w:rPr>
          <w:sz w:val="18"/>
          <w:szCs w:val="18"/>
          <w:rtl w:val="0"/>
        </w:rPr>
        <w:t xml:space="preserve">Optic nerves</w:t>
        <w:tab/>
        <w:t xml:space="preserve">50 Gy</w:t>
        <w:tab/>
        <w:tab/>
        <w:t xml:space="preserve">55 Gy</w:t>
      </w:r>
    </w:p>
    <w:p w:rsidR="00000000" w:rsidDel="00000000" w:rsidP="00000000" w:rsidRDefault="00000000" w:rsidRPr="00000000" w14:paraId="00000A2E">
      <w:pPr>
        <w:ind w:left="720" w:firstLine="720"/>
        <w:rPr>
          <w:sz w:val="18"/>
          <w:szCs w:val="18"/>
        </w:rPr>
      </w:pPr>
      <w:r w:rsidDel="00000000" w:rsidR="00000000" w:rsidRPr="00000000">
        <w:rPr>
          <w:sz w:val="18"/>
          <w:szCs w:val="18"/>
          <w:rtl w:val="0"/>
        </w:rPr>
        <w:t xml:space="preserve">Optic chiasm</w:t>
        <w:tab/>
        <w:t xml:space="preserve">54 Gy</w:t>
        <w:tab/>
        <w:tab/>
        <w:t xml:space="preserve">56 Gy</w:t>
      </w:r>
    </w:p>
    <w:p w:rsidR="00000000" w:rsidDel="00000000" w:rsidP="00000000" w:rsidRDefault="00000000" w:rsidRPr="00000000" w14:paraId="00000A2F">
      <w:pPr>
        <w:ind w:left="1440" w:firstLine="0"/>
        <w:rPr>
          <w:sz w:val="18"/>
          <w:szCs w:val="18"/>
        </w:rPr>
      </w:pPr>
      <w:r w:rsidDel="00000000" w:rsidR="00000000" w:rsidRPr="00000000">
        <w:rPr>
          <w:sz w:val="18"/>
          <w:szCs w:val="18"/>
          <w:rtl w:val="0"/>
        </w:rPr>
        <w:t xml:space="preserve">Brainstem</w:t>
        <w:tab/>
        <w:t xml:space="preserve">55 Gy</w:t>
        <w:tab/>
        <w:tab/>
        <w:t xml:space="preserve">60 Gy</w:t>
      </w:r>
      <w:r w:rsidDel="00000000" w:rsidR="00000000" w:rsidRPr="00000000">
        <w:rPr>
          <w:rtl w:val="0"/>
        </w:rPr>
      </w:r>
    </w:p>
    <w:p w:rsidR="00000000" w:rsidDel="00000000" w:rsidP="00000000" w:rsidRDefault="00000000" w:rsidRPr="00000000" w14:paraId="00000A30">
      <w:pPr>
        <w:pStyle w:val="Heading2"/>
        <w:rPr/>
      </w:pPr>
      <w:bookmarkStart w:colFirst="0" w:colLast="0" w:name="_irzet5dobzhd" w:id="68"/>
      <w:bookmarkEnd w:id="68"/>
      <w:r w:rsidDel="00000000" w:rsidR="00000000" w:rsidRPr="00000000">
        <w:br w:type="page"/>
      </w:r>
      <w:r w:rsidDel="00000000" w:rsidR="00000000" w:rsidRPr="00000000">
        <w:rPr>
          <w:rtl w:val="0"/>
        </w:rPr>
      </w:r>
    </w:p>
    <w:p w:rsidR="00000000" w:rsidDel="00000000" w:rsidP="00000000" w:rsidRDefault="00000000" w:rsidRPr="00000000" w14:paraId="00000A31">
      <w:pPr>
        <w:pStyle w:val="Heading2"/>
        <w:rPr>
          <w:sz w:val="20"/>
          <w:szCs w:val="20"/>
        </w:rPr>
      </w:pPr>
      <w:bookmarkStart w:colFirst="0" w:colLast="0" w:name="_3nmoy2ncyifu" w:id="69"/>
      <w:bookmarkEnd w:id="69"/>
      <w:hyperlink w:anchor="_yrs27vvto6ww">
        <w:r w:rsidDel="00000000" w:rsidR="00000000" w:rsidRPr="00000000">
          <w:rPr>
            <w:rtl w:val="0"/>
          </w:rPr>
          <w:t xml:space="preserve">Head and Neck</w:t>
        </w:r>
      </w:hyperlink>
      <w:r w:rsidDel="00000000" w:rsidR="00000000" w:rsidRPr="00000000">
        <w:rPr>
          <w:rtl w:val="0"/>
        </w:rPr>
      </w:r>
    </w:p>
    <w:tbl>
      <w:tblPr>
        <w:tblStyle w:val="Table25"/>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2">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A33">
            <w:pPr>
              <w:ind w:right="200"/>
              <w:jc w:val="center"/>
              <w:rPr>
                <w:b w:val="1"/>
              </w:rPr>
            </w:pPr>
            <w:r w:rsidDel="00000000" w:rsidR="00000000" w:rsidRPr="00000000">
              <w:rPr>
                <w:b w:val="1"/>
                <w:rtl w:val="0"/>
              </w:rPr>
              <w:t xml:space="preserve">A more comprehensive collection of resources for all disease sites may be found at </w:t>
            </w:r>
            <w:hyperlink r:id="rId1801">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A34">
            <w:pPr>
              <w:widowControl w:val="0"/>
              <w:rPr>
                <w:sz w:val="18"/>
                <w:szCs w:val="18"/>
              </w:rPr>
            </w:pPr>
            <w:r w:rsidDel="00000000" w:rsidR="00000000" w:rsidRPr="00000000">
              <w:rPr>
                <w:sz w:val="18"/>
                <w:szCs w:val="18"/>
                <w:rtl w:val="0"/>
              </w:rPr>
              <w:t xml:space="preserve">Zaorsky: [</w:t>
            </w:r>
            <w:hyperlink r:id="rId1802">
              <w:r w:rsidDel="00000000" w:rsidR="00000000" w:rsidRPr="00000000">
                <w:rPr>
                  <w:sz w:val="18"/>
                  <w:szCs w:val="18"/>
                  <w:rtl w:val="0"/>
                </w:rPr>
                <w:t xml:space="preserve">Counting teeth made easy</w:t>
              </w:r>
            </w:hyperlink>
            <w:r w:rsidDel="00000000" w:rsidR="00000000" w:rsidRPr="00000000">
              <w:rPr>
                <w:sz w:val="18"/>
                <w:szCs w:val="18"/>
                <w:rtl w:val="0"/>
              </w:rPr>
              <w:t xml:space="preserve">], [</w:t>
            </w:r>
            <w:hyperlink r:id="rId1803">
              <w:r w:rsidDel="00000000" w:rsidR="00000000" w:rsidRPr="00000000">
                <w:rPr>
                  <w:sz w:val="18"/>
                  <w:szCs w:val="18"/>
                  <w:rtl w:val="0"/>
                </w:rPr>
                <w:t xml:space="preserve">Otalgia</w:t>
              </w:r>
            </w:hyperlink>
            <w:r w:rsidDel="00000000" w:rsidR="00000000" w:rsidRPr="00000000">
              <w:rPr>
                <w:sz w:val="18"/>
                <w:szCs w:val="18"/>
                <w:rtl w:val="0"/>
              </w:rPr>
              <w:t xml:space="preserve">], [</w:t>
            </w:r>
            <w:hyperlink r:id="rId1804">
              <w:r w:rsidDel="00000000" w:rsidR="00000000" w:rsidRPr="00000000">
                <w:rPr>
                  <w:sz w:val="18"/>
                  <w:szCs w:val="18"/>
                  <w:rtl w:val="0"/>
                </w:rPr>
                <w:t xml:space="preserve">Neuroforamen on axial CT scans</w:t>
              </w:r>
            </w:hyperlink>
            <w:r w:rsidDel="00000000" w:rsidR="00000000" w:rsidRPr="00000000">
              <w:rPr>
                <w:sz w:val="18"/>
                <w:szCs w:val="18"/>
                <w:rtl w:val="0"/>
              </w:rPr>
              <w:t xml:space="preserve">], [</w:t>
            </w:r>
            <w:hyperlink r:id="rId1805">
              <w:r w:rsidDel="00000000" w:rsidR="00000000" w:rsidRPr="00000000">
                <w:rPr>
                  <w:sz w:val="18"/>
                  <w:szCs w:val="18"/>
                  <w:rtl w:val="0"/>
                </w:rPr>
                <w:t xml:space="preserve">Nasopharyngeal cancer staging</w:t>
              </w:r>
            </w:hyperlink>
            <w:r w:rsidDel="00000000" w:rsidR="00000000" w:rsidRPr="00000000">
              <w:rPr>
                <w:sz w:val="18"/>
                <w:szCs w:val="18"/>
                <w:rtl w:val="0"/>
              </w:rPr>
              <w:t xml:space="preserve">], [</w:t>
            </w:r>
            <w:hyperlink r:id="rId1806">
              <w:r w:rsidDel="00000000" w:rsidR="00000000" w:rsidRPr="00000000">
                <w:rPr>
                  <w:sz w:val="18"/>
                  <w:szCs w:val="18"/>
                  <w:rtl w:val="0"/>
                </w:rPr>
                <w:t xml:space="preserve">Types of laryngeal surgeries</w:t>
              </w:r>
            </w:hyperlink>
            <w:r w:rsidDel="00000000" w:rsidR="00000000" w:rsidRPr="00000000">
              <w:rPr>
                <w:sz w:val="18"/>
                <w:szCs w:val="18"/>
                <w:rtl w:val="0"/>
              </w:rPr>
              <w:t xml:space="preserve">], [</w:t>
            </w:r>
            <w:hyperlink r:id="rId1807">
              <w:r w:rsidDel="00000000" w:rsidR="00000000" w:rsidRPr="00000000">
                <w:rPr>
                  <w:sz w:val="18"/>
                  <w:szCs w:val="18"/>
                  <w:rtl w:val="0"/>
                </w:rPr>
                <w:t xml:space="preserve">Types of neck dissections</w:t>
              </w:r>
            </w:hyperlink>
            <w:r w:rsidDel="00000000" w:rsidR="00000000" w:rsidRPr="00000000">
              <w:rPr>
                <w:sz w:val="18"/>
                <w:szCs w:val="18"/>
                <w:rtl w:val="0"/>
              </w:rPr>
              <w:t xml:space="preserve">],  [</w:t>
            </w:r>
            <w:hyperlink r:id="rId1808">
              <w:r w:rsidDel="00000000" w:rsidR="00000000" w:rsidRPr="00000000">
                <w:rPr>
                  <w:sz w:val="18"/>
                  <w:szCs w:val="18"/>
                  <w:rtl w:val="0"/>
                </w:rPr>
                <w:t xml:space="preserve">Anatomy of lateral view on cranial x-ray</w:t>
              </w:r>
            </w:hyperlink>
            <w:r w:rsidDel="00000000" w:rsidR="00000000" w:rsidRPr="00000000">
              <w:rPr>
                <w:sz w:val="18"/>
                <w:szCs w:val="18"/>
                <w:rtl w:val="0"/>
              </w:rPr>
              <w:t xml:space="preserve">].</w:t>
            </w:r>
          </w:p>
          <w:p w:rsidR="00000000" w:rsidDel="00000000" w:rsidP="00000000" w:rsidRDefault="00000000" w:rsidRPr="00000000" w14:paraId="00000A35">
            <w:pPr>
              <w:ind w:right="140"/>
              <w:rPr>
                <w:sz w:val="18"/>
                <w:szCs w:val="18"/>
              </w:rPr>
            </w:pPr>
            <w:r w:rsidDel="00000000" w:rsidR="00000000" w:rsidRPr="00000000">
              <w:rPr>
                <w:sz w:val="18"/>
                <w:szCs w:val="18"/>
                <w:rtl w:val="0"/>
              </w:rPr>
              <w:t xml:space="preserve">ARRO: [</w:t>
            </w:r>
            <w:hyperlink r:id="rId1809">
              <w:r w:rsidDel="00000000" w:rsidR="00000000" w:rsidRPr="00000000">
                <w:rPr>
                  <w:sz w:val="18"/>
                  <w:szCs w:val="18"/>
                  <w:rtl w:val="0"/>
                </w:rPr>
                <w:t xml:space="preserve">Early stage glottic larynx</w:t>
              </w:r>
            </w:hyperlink>
            <w:r w:rsidDel="00000000" w:rsidR="00000000" w:rsidRPr="00000000">
              <w:rPr>
                <w:sz w:val="18"/>
                <w:szCs w:val="18"/>
                <w:rtl w:val="0"/>
              </w:rPr>
              <w:t xml:space="preserve">], [</w:t>
            </w:r>
            <w:hyperlink r:id="rId1810">
              <w:r w:rsidDel="00000000" w:rsidR="00000000" w:rsidRPr="00000000">
                <w:rPr>
                  <w:sz w:val="18"/>
                  <w:szCs w:val="18"/>
                  <w:rtl w:val="0"/>
                </w:rPr>
                <w:t xml:space="preserve">Esthesioneuroblastoma</w:t>
              </w:r>
            </w:hyperlink>
            <w:r w:rsidDel="00000000" w:rsidR="00000000" w:rsidRPr="00000000">
              <w:rPr>
                <w:sz w:val="18"/>
                <w:szCs w:val="18"/>
                <w:rtl w:val="0"/>
              </w:rPr>
              <w:t xml:space="preserve">], [</w:t>
            </w:r>
            <w:hyperlink r:id="rId1811">
              <w:r w:rsidDel="00000000" w:rsidR="00000000" w:rsidRPr="00000000">
                <w:rPr>
                  <w:sz w:val="18"/>
                  <w:szCs w:val="18"/>
                  <w:rtl w:val="0"/>
                </w:rPr>
                <w:t xml:space="preserve">Nasopharynx</w:t>
              </w:r>
            </w:hyperlink>
            <w:r w:rsidDel="00000000" w:rsidR="00000000" w:rsidRPr="00000000">
              <w:rPr>
                <w:sz w:val="18"/>
                <w:szCs w:val="18"/>
                <w:rtl w:val="0"/>
              </w:rPr>
              <w:t xml:space="preserve">], [</w:t>
            </w:r>
            <w:hyperlink r:id="rId1812">
              <w:r w:rsidDel="00000000" w:rsidR="00000000" w:rsidRPr="00000000">
                <w:rPr>
                  <w:sz w:val="18"/>
                  <w:szCs w:val="18"/>
                  <w:rtl w:val="0"/>
                </w:rPr>
                <w:t xml:space="preserve">Parotid Adenoid Cystic with PNI</w:t>
              </w:r>
            </w:hyperlink>
            <w:r w:rsidDel="00000000" w:rsidR="00000000" w:rsidRPr="00000000">
              <w:rPr>
                <w:sz w:val="18"/>
                <w:szCs w:val="18"/>
                <w:rtl w:val="0"/>
              </w:rPr>
              <w:t xml:space="preserve">], [</w:t>
            </w:r>
            <w:hyperlink r:id="rId1813">
              <w:r w:rsidDel="00000000" w:rsidR="00000000" w:rsidRPr="00000000">
                <w:rPr>
                  <w:sz w:val="18"/>
                  <w:szCs w:val="18"/>
                  <w:rtl w:val="0"/>
                </w:rPr>
                <w:t xml:space="preserve">Merkel cell of extremity</w:t>
              </w:r>
            </w:hyperlink>
            <w:r w:rsidDel="00000000" w:rsidR="00000000" w:rsidRPr="00000000">
              <w:rPr>
                <w:sz w:val="18"/>
                <w:szCs w:val="18"/>
                <w:rtl w:val="0"/>
              </w:rPr>
              <w:t xml:space="preserve">], [</w:t>
            </w:r>
            <w:hyperlink r:id="rId1814">
              <w:r w:rsidDel="00000000" w:rsidR="00000000" w:rsidRPr="00000000">
                <w:rPr>
                  <w:sz w:val="18"/>
                  <w:szCs w:val="18"/>
                  <w:rtl w:val="0"/>
                </w:rPr>
                <w:t xml:space="preserve">Cancer of unknown primary</w:t>
              </w:r>
            </w:hyperlink>
            <w:r w:rsidDel="00000000" w:rsidR="00000000" w:rsidRPr="00000000">
              <w:rPr>
                <w:sz w:val="18"/>
                <w:szCs w:val="18"/>
                <w:rtl w:val="0"/>
              </w:rPr>
              <w:t xml:space="preserve">], [</w:t>
            </w:r>
            <w:hyperlink r:id="rId1815">
              <w:r w:rsidDel="00000000" w:rsidR="00000000" w:rsidRPr="00000000">
                <w:rPr>
                  <w:sz w:val="18"/>
                  <w:szCs w:val="18"/>
                  <w:rtl w:val="0"/>
                </w:rPr>
                <w:t xml:space="preserve">oligometastatic HPV+ OP</w:t>
              </w:r>
            </w:hyperlink>
            <w:r w:rsidDel="00000000" w:rsidR="00000000" w:rsidRPr="00000000">
              <w:rPr>
                <w:sz w:val="18"/>
                <w:szCs w:val="18"/>
                <w:rtl w:val="0"/>
              </w:rPr>
              <w:t xml:space="preserve">], [</w:t>
            </w:r>
            <w:hyperlink r:id="rId1816">
              <w:r w:rsidDel="00000000" w:rsidR="00000000" w:rsidRPr="00000000">
                <w:rPr>
                  <w:sz w:val="18"/>
                  <w:szCs w:val="18"/>
                  <w:rtl w:val="0"/>
                </w:rPr>
                <w:t xml:space="preserve">OP case</w:t>
              </w:r>
            </w:hyperlink>
            <w:r w:rsidDel="00000000" w:rsidR="00000000" w:rsidRPr="00000000">
              <w:rPr>
                <w:sz w:val="18"/>
                <w:szCs w:val="18"/>
                <w:rtl w:val="0"/>
              </w:rPr>
              <w:t xml:space="preserve">, </w:t>
            </w:r>
            <w:hyperlink r:id="rId1817">
              <w:r w:rsidDel="00000000" w:rsidR="00000000" w:rsidRPr="00000000">
                <w:rPr>
                  <w:sz w:val="18"/>
                  <w:szCs w:val="18"/>
                  <w:rtl w:val="0"/>
                </w:rPr>
                <w:t xml:space="preserve">OP contour</w:t>
              </w:r>
            </w:hyperlink>
            <w:r w:rsidDel="00000000" w:rsidR="00000000" w:rsidRPr="00000000">
              <w:rPr>
                <w:sz w:val="18"/>
                <w:szCs w:val="18"/>
                <w:rtl w:val="0"/>
              </w:rPr>
              <w:t xml:space="preserve">, </w:t>
            </w:r>
            <w:hyperlink r:id="rId1818">
              <w:r w:rsidDel="00000000" w:rsidR="00000000" w:rsidRPr="00000000">
                <w:rPr>
                  <w:sz w:val="18"/>
                  <w:szCs w:val="18"/>
                  <w:rtl w:val="0"/>
                </w:rPr>
                <w:t xml:space="preserve">OP HPV+ de-escalation</w:t>
              </w:r>
            </w:hyperlink>
            <w:r w:rsidDel="00000000" w:rsidR="00000000" w:rsidRPr="00000000">
              <w:rPr>
                <w:sz w:val="18"/>
                <w:szCs w:val="18"/>
                <w:rtl w:val="0"/>
              </w:rPr>
              <w:t xml:space="preserve">], [</w:t>
            </w:r>
            <w:hyperlink r:id="rId1819">
              <w:r w:rsidDel="00000000" w:rsidR="00000000" w:rsidRPr="00000000">
                <w:rPr>
                  <w:sz w:val="18"/>
                  <w:szCs w:val="18"/>
                  <w:rtl w:val="0"/>
                </w:rPr>
                <w:t xml:space="preserve">Palliative advanced non-melanoma skin cancer</w:t>
              </w:r>
            </w:hyperlink>
            <w:r w:rsidDel="00000000" w:rsidR="00000000" w:rsidRPr="00000000">
              <w:rPr>
                <w:sz w:val="18"/>
                <w:szCs w:val="18"/>
                <w:rtl w:val="0"/>
              </w:rPr>
              <w:t xml:space="preserve">], [</w:t>
            </w:r>
            <w:hyperlink r:id="rId1820">
              <w:r w:rsidDel="00000000" w:rsidR="00000000" w:rsidRPr="00000000">
                <w:rPr>
                  <w:sz w:val="18"/>
                  <w:szCs w:val="18"/>
                  <w:rtl w:val="0"/>
                </w:rPr>
                <w:t xml:space="preserve">Paranasal sinus cancer</w:t>
              </w:r>
            </w:hyperlink>
            <w:r w:rsidDel="00000000" w:rsidR="00000000" w:rsidRPr="00000000">
              <w:rPr>
                <w:sz w:val="18"/>
                <w:szCs w:val="18"/>
                <w:rtl w:val="0"/>
              </w:rPr>
              <w:t xml:space="preserve">], [</w:t>
            </w:r>
            <w:hyperlink r:id="rId1821">
              <w:r w:rsidDel="00000000" w:rsidR="00000000" w:rsidRPr="00000000">
                <w:rPr>
                  <w:sz w:val="18"/>
                  <w:szCs w:val="18"/>
                  <w:rtl w:val="0"/>
                </w:rPr>
                <w:t xml:space="preserve">Salivary gland tumors</w:t>
              </w:r>
            </w:hyperlink>
            <w:r w:rsidDel="00000000" w:rsidR="00000000" w:rsidRPr="00000000">
              <w:rPr>
                <w:sz w:val="18"/>
                <w:szCs w:val="18"/>
                <w:rtl w:val="0"/>
              </w:rPr>
              <w:t xml:space="preserve">], [</w:t>
            </w:r>
            <w:hyperlink r:id="rId1822">
              <w:r w:rsidDel="00000000" w:rsidR="00000000" w:rsidRPr="00000000">
                <w:rPr>
                  <w:sz w:val="18"/>
                  <w:szCs w:val="18"/>
                  <w:rtl w:val="0"/>
                </w:rPr>
                <w:t xml:space="preserve">Supraglottic larynx (post-tracheostomy) case</w:t>
              </w:r>
            </w:hyperlink>
            <w:r w:rsidDel="00000000" w:rsidR="00000000" w:rsidRPr="00000000">
              <w:rPr>
                <w:sz w:val="18"/>
                <w:szCs w:val="18"/>
                <w:rtl w:val="0"/>
              </w:rPr>
              <w:t xml:space="preserve">, </w:t>
            </w:r>
            <w:hyperlink r:id="rId1823">
              <w:r w:rsidDel="00000000" w:rsidR="00000000" w:rsidRPr="00000000">
                <w:rPr>
                  <w:sz w:val="18"/>
                  <w:szCs w:val="18"/>
                  <w:rtl w:val="0"/>
                </w:rPr>
                <w:t xml:space="preserve">contour</w:t>
              </w:r>
            </w:hyperlink>
            <w:r w:rsidDel="00000000" w:rsidR="00000000" w:rsidRPr="00000000">
              <w:rPr>
                <w:sz w:val="18"/>
                <w:szCs w:val="18"/>
                <w:rtl w:val="0"/>
              </w:rPr>
              <w:t xml:space="preserve">].</w:t>
            </w:r>
          </w:p>
          <w:p w:rsidR="00000000" w:rsidDel="00000000" w:rsidP="00000000" w:rsidRDefault="00000000" w:rsidRPr="00000000" w14:paraId="00000A36">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A37">
            <w:pPr>
              <w:numPr>
                <w:ilvl w:val="0"/>
                <w:numId w:val="49"/>
              </w:numPr>
              <w:ind w:left="720" w:right="140" w:hanging="360"/>
              <w:rPr>
                <w:sz w:val="18"/>
                <w:szCs w:val="18"/>
              </w:rPr>
            </w:pPr>
            <w:r w:rsidDel="00000000" w:rsidR="00000000" w:rsidRPr="00000000">
              <w:rPr>
                <w:sz w:val="18"/>
                <w:szCs w:val="18"/>
                <w:rtl w:val="0"/>
              </w:rPr>
              <w:t xml:space="preserve">eContour: [</w:t>
            </w:r>
            <w:hyperlink r:id="rId1824">
              <w:r w:rsidDel="00000000" w:rsidR="00000000" w:rsidRPr="00000000">
                <w:rPr>
                  <w:sz w:val="18"/>
                  <w:szCs w:val="18"/>
                  <w:rtl w:val="0"/>
                </w:rPr>
                <w:t xml:space="preserve">OARs</w:t>
              </w:r>
            </w:hyperlink>
            <w:r w:rsidDel="00000000" w:rsidR="00000000" w:rsidRPr="00000000">
              <w:rPr>
                <w:sz w:val="18"/>
                <w:szCs w:val="18"/>
                <w:rtl w:val="0"/>
              </w:rPr>
              <w:t xml:space="preserve">, </w:t>
            </w:r>
            <w:hyperlink r:id="rId1825">
              <w:r w:rsidDel="00000000" w:rsidR="00000000" w:rsidRPr="00000000">
                <w:rPr>
                  <w:sz w:val="18"/>
                  <w:szCs w:val="18"/>
                  <w:rtl w:val="0"/>
                </w:rPr>
                <w:t xml:space="preserve">Choi Rad Onc '14</w:t>
              </w:r>
            </w:hyperlink>
            <w:r w:rsidDel="00000000" w:rsidR="00000000" w:rsidRPr="00000000">
              <w:rPr>
                <w:sz w:val="18"/>
                <w:szCs w:val="18"/>
                <w:rtl w:val="0"/>
              </w:rPr>
              <w:t xml:space="preserve">, </w:t>
            </w:r>
            <w:hyperlink r:id="rId1826">
              <w:r w:rsidDel="00000000" w:rsidR="00000000" w:rsidRPr="00000000">
                <w:rPr>
                  <w:sz w:val="18"/>
                  <w:szCs w:val="18"/>
                  <w:rtl w:val="0"/>
                </w:rPr>
                <w:t xml:space="preserve">Brouwer RTO '15</w:t>
              </w:r>
            </w:hyperlink>
            <w:r w:rsidDel="00000000" w:rsidR="00000000" w:rsidRPr="00000000">
              <w:rPr>
                <w:sz w:val="18"/>
                <w:szCs w:val="18"/>
                <w:rtl w:val="0"/>
              </w:rPr>
              <w:t xml:space="preserve">], [</w:t>
            </w:r>
            <w:hyperlink r:id="rId1827">
              <w:r w:rsidDel="00000000" w:rsidR="00000000" w:rsidRPr="00000000">
                <w:rPr>
                  <w:sz w:val="18"/>
                  <w:szCs w:val="18"/>
                  <w:rtl w:val="0"/>
                </w:rPr>
                <w:t xml:space="preserve">Maxillary sinus</w:t>
              </w:r>
            </w:hyperlink>
            <w:r w:rsidDel="00000000" w:rsidR="00000000" w:rsidRPr="00000000">
              <w:rPr>
                <w:sz w:val="18"/>
                <w:szCs w:val="18"/>
                <w:rtl w:val="0"/>
              </w:rPr>
              <w:t xml:space="preserve">], [</w:t>
            </w:r>
            <w:hyperlink r:id="rId1828">
              <w:r w:rsidDel="00000000" w:rsidR="00000000" w:rsidRPr="00000000">
                <w:rPr>
                  <w:sz w:val="18"/>
                  <w:szCs w:val="18"/>
                  <w:rtl w:val="0"/>
                </w:rPr>
                <w:t xml:space="preserve">Nasopharynx</w:t>
              </w:r>
            </w:hyperlink>
            <w:r w:rsidDel="00000000" w:rsidR="00000000" w:rsidRPr="00000000">
              <w:rPr>
                <w:sz w:val="18"/>
                <w:szCs w:val="18"/>
                <w:rtl w:val="0"/>
              </w:rPr>
              <w:t xml:space="preserve">], [</w:t>
            </w:r>
            <w:hyperlink r:id="rId1829">
              <w:r w:rsidDel="00000000" w:rsidR="00000000" w:rsidRPr="00000000">
                <w:rPr>
                  <w:sz w:val="18"/>
                  <w:szCs w:val="18"/>
                  <w:rtl w:val="0"/>
                </w:rPr>
                <w:t xml:space="preserve">Hard palate / Adenoid cystic (V2)</w:t>
              </w:r>
            </w:hyperlink>
            <w:r w:rsidDel="00000000" w:rsidR="00000000" w:rsidRPr="00000000">
              <w:rPr>
                <w:sz w:val="18"/>
                <w:szCs w:val="18"/>
                <w:rtl w:val="0"/>
              </w:rPr>
              <w:t xml:space="preserve">], [</w:t>
            </w:r>
            <w:hyperlink r:id="rId1830">
              <w:r w:rsidDel="00000000" w:rsidR="00000000" w:rsidRPr="00000000">
                <w:rPr>
                  <w:sz w:val="18"/>
                  <w:szCs w:val="18"/>
                  <w:rtl w:val="0"/>
                </w:rPr>
                <w:t xml:space="preserve">Parotid (VII)</w:t>
              </w:r>
            </w:hyperlink>
            <w:r w:rsidDel="00000000" w:rsidR="00000000" w:rsidRPr="00000000">
              <w:rPr>
                <w:sz w:val="18"/>
                <w:szCs w:val="18"/>
                <w:rtl w:val="0"/>
              </w:rPr>
              <w:t xml:space="preserve">], [</w:t>
            </w:r>
            <w:hyperlink r:id="rId1831">
              <w:r w:rsidDel="00000000" w:rsidR="00000000" w:rsidRPr="00000000">
                <w:rPr>
                  <w:sz w:val="18"/>
                  <w:szCs w:val="18"/>
                  <w:rtl w:val="0"/>
                </w:rPr>
                <w:t xml:space="preserve">Buccal mucosa</w:t>
              </w:r>
            </w:hyperlink>
            <w:r w:rsidDel="00000000" w:rsidR="00000000" w:rsidRPr="00000000">
              <w:rPr>
                <w:sz w:val="18"/>
                <w:szCs w:val="18"/>
                <w:rtl w:val="0"/>
              </w:rPr>
              <w:t xml:space="preserve">], [</w:t>
            </w:r>
            <w:hyperlink r:id="rId1832">
              <w:r w:rsidDel="00000000" w:rsidR="00000000" w:rsidRPr="00000000">
                <w:rPr>
                  <w:sz w:val="18"/>
                  <w:szCs w:val="18"/>
                  <w:rtl w:val="0"/>
                </w:rPr>
                <w:t xml:space="preserve">Oral cavity</w:t>
              </w:r>
            </w:hyperlink>
            <w:r w:rsidDel="00000000" w:rsidR="00000000" w:rsidRPr="00000000">
              <w:rPr>
                <w:sz w:val="18"/>
                <w:szCs w:val="18"/>
                <w:rtl w:val="0"/>
              </w:rPr>
              <w:t xml:space="preserve">], [</w:t>
            </w:r>
            <w:hyperlink r:id="rId1833">
              <w:r w:rsidDel="00000000" w:rsidR="00000000" w:rsidRPr="00000000">
                <w:rPr>
                  <w:sz w:val="18"/>
                  <w:szCs w:val="18"/>
                  <w:rtl w:val="0"/>
                </w:rPr>
                <w:t xml:space="preserve">Oropharynx (ipsilateral neck)</w:t>
              </w:r>
            </w:hyperlink>
            <w:r w:rsidDel="00000000" w:rsidR="00000000" w:rsidRPr="00000000">
              <w:rPr>
                <w:sz w:val="18"/>
                <w:szCs w:val="18"/>
                <w:rtl w:val="0"/>
              </w:rPr>
              <w:t xml:space="preserve">], [</w:t>
            </w:r>
            <w:hyperlink r:id="rId1834">
              <w:r w:rsidDel="00000000" w:rsidR="00000000" w:rsidRPr="00000000">
                <w:rPr>
                  <w:sz w:val="18"/>
                  <w:szCs w:val="18"/>
                  <w:rtl w:val="0"/>
                </w:rPr>
                <w:t xml:space="preserve">Base of tongue</w:t>
              </w:r>
            </w:hyperlink>
            <w:r w:rsidDel="00000000" w:rsidR="00000000" w:rsidRPr="00000000">
              <w:rPr>
                <w:sz w:val="18"/>
                <w:szCs w:val="18"/>
                <w:rtl w:val="0"/>
              </w:rPr>
              <w:t xml:space="preserve">], [</w:t>
            </w:r>
            <w:hyperlink r:id="rId1835">
              <w:r w:rsidDel="00000000" w:rsidR="00000000" w:rsidRPr="00000000">
                <w:rPr>
                  <w:sz w:val="18"/>
                  <w:szCs w:val="18"/>
                  <w:rtl w:val="0"/>
                </w:rPr>
                <w:t xml:space="preserve">Supraglottic larynx</w:t>
              </w:r>
            </w:hyperlink>
            <w:r w:rsidDel="00000000" w:rsidR="00000000" w:rsidRPr="00000000">
              <w:rPr>
                <w:sz w:val="18"/>
                <w:szCs w:val="18"/>
                <w:rtl w:val="0"/>
              </w:rPr>
              <w:t xml:space="preserve">], [</w:t>
            </w:r>
            <w:hyperlink r:id="rId1836">
              <w:r w:rsidDel="00000000" w:rsidR="00000000" w:rsidRPr="00000000">
                <w:rPr>
                  <w:sz w:val="18"/>
                  <w:szCs w:val="18"/>
                  <w:rtl w:val="0"/>
                </w:rPr>
                <w:t xml:space="preserve">Early stage glottic larynx</w:t>
              </w:r>
            </w:hyperlink>
            <w:r w:rsidDel="00000000" w:rsidR="00000000" w:rsidRPr="00000000">
              <w:rPr>
                <w:sz w:val="18"/>
                <w:szCs w:val="18"/>
                <w:rtl w:val="0"/>
              </w:rPr>
              <w:t xml:space="preserve">], [</w:t>
            </w:r>
            <w:hyperlink r:id="rId1837">
              <w:r w:rsidDel="00000000" w:rsidR="00000000" w:rsidRPr="00000000">
                <w:rPr>
                  <w:sz w:val="18"/>
                  <w:szCs w:val="18"/>
                  <w:rtl w:val="0"/>
                </w:rPr>
                <w:t xml:space="preserve">Subglottic larynx</w:t>
              </w:r>
            </w:hyperlink>
            <w:r w:rsidDel="00000000" w:rsidR="00000000" w:rsidRPr="00000000">
              <w:rPr>
                <w:sz w:val="18"/>
                <w:szCs w:val="18"/>
                <w:rtl w:val="0"/>
              </w:rPr>
              <w:t xml:space="preserve">], [</w:t>
            </w:r>
            <w:hyperlink r:id="rId1838">
              <w:r w:rsidDel="00000000" w:rsidR="00000000" w:rsidRPr="00000000">
                <w:rPr>
                  <w:sz w:val="18"/>
                  <w:szCs w:val="18"/>
                  <w:rtl w:val="0"/>
                </w:rPr>
                <w:t xml:space="preserve">Pyriform sinus</w:t>
              </w:r>
            </w:hyperlink>
            <w:r w:rsidDel="00000000" w:rsidR="00000000" w:rsidRPr="00000000">
              <w:rPr>
                <w:sz w:val="18"/>
                <w:szCs w:val="18"/>
                <w:rtl w:val="0"/>
              </w:rPr>
              <w:t xml:space="preserve">], [</w:t>
            </w:r>
            <w:hyperlink r:id="rId1839">
              <w:r w:rsidDel="00000000" w:rsidR="00000000" w:rsidRPr="00000000">
                <w:rPr>
                  <w:sz w:val="18"/>
                  <w:szCs w:val="18"/>
                  <w:rtl w:val="0"/>
                </w:rPr>
                <w:t xml:space="preserve">Thyroid</w:t>
              </w:r>
            </w:hyperlink>
            <w:r w:rsidDel="00000000" w:rsidR="00000000" w:rsidRPr="00000000">
              <w:rPr>
                <w:sz w:val="18"/>
                <w:szCs w:val="18"/>
                <w:rtl w:val="0"/>
              </w:rPr>
              <w:t xml:space="preserve">], [</w:t>
            </w:r>
            <w:hyperlink r:id="rId1840">
              <w:r w:rsidDel="00000000" w:rsidR="00000000" w:rsidRPr="00000000">
                <w:rPr>
                  <w:sz w:val="18"/>
                  <w:szCs w:val="18"/>
                  <w:rtl w:val="0"/>
                </w:rPr>
                <w:t xml:space="preserve">Cancer of unknown primary</w:t>
              </w:r>
            </w:hyperlink>
            <w:r w:rsidDel="00000000" w:rsidR="00000000" w:rsidRPr="00000000">
              <w:rPr>
                <w:sz w:val="18"/>
                <w:szCs w:val="18"/>
                <w:rtl w:val="0"/>
              </w:rPr>
              <w:t xml:space="preserve">].</w:t>
            </w:r>
          </w:p>
          <w:p w:rsidR="00000000" w:rsidDel="00000000" w:rsidP="00000000" w:rsidRDefault="00000000" w:rsidRPr="00000000" w14:paraId="00000A38">
            <w:pPr>
              <w:numPr>
                <w:ilvl w:val="0"/>
                <w:numId w:val="49"/>
              </w:numPr>
              <w:ind w:left="720" w:right="140" w:hanging="360"/>
              <w:rPr>
                <w:sz w:val="18"/>
                <w:szCs w:val="18"/>
              </w:rPr>
            </w:pPr>
            <w:r w:rsidDel="00000000" w:rsidR="00000000" w:rsidRPr="00000000">
              <w:rPr>
                <w:sz w:val="18"/>
                <w:szCs w:val="18"/>
                <w:rtl w:val="0"/>
              </w:rPr>
              <w:t xml:space="preserve">AVARO:  [</w:t>
            </w:r>
            <w:hyperlink r:id="rId1841">
              <w:r w:rsidDel="00000000" w:rsidR="00000000" w:rsidRPr="00000000">
                <w:rPr>
                  <w:sz w:val="18"/>
                  <w:szCs w:val="18"/>
                  <w:rtl w:val="0"/>
                </w:rPr>
                <w:t xml:space="preserve">AVARO Neck node levels and Brachial plexus</w:t>
              </w:r>
            </w:hyperlink>
            <w:r w:rsidDel="00000000" w:rsidR="00000000" w:rsidRPr="00000000">
              <w:rPr>
                <w:sz w:val="18"/>
                <w:szCs w:val="18"/>
                <w:rtl w:val="0"/>
              </w:rPr>
              <w:t xml:space="preserve">], [</w:t>
            </w:r>
            <w:hyperlink r:id="rId1842">
              <w:r w:rsidDel="00000000" w:rsidR="00000000" w:rsidRPr="00000000">
                <w:rPr>
                  <w:sz w:val="18"/>
                  <w:szCs w:val="18"/>
                  <w:rtl w:val="0"/>
                </w:rPr>
                <w:t xml:space="preserve">AVARO constrictors and OARs</w:t>
              </w:r>
            </w:hyperlink>
            <w:r w:rsidDel="00000000" w:rsidR="00000000" w:rsidRPr="00000000">
              <w:rPr>
                <w:sz w:val="18"/>
                <w:szCs w:val="18"/>
                <w:rtl w:val="0"/>
              </w:rPr>
              <w:t xml:space="preserve">], [</w:t>
            </w:r>
            <w:hyperlink r:id="rId1843">
              <w:r w:rsidDel="00000000" w:rsidR="00000000" w:rsidRPr="00000000">
                <w:rPr>
                  <w:sz w:val="18"/>
                  <w:szCs w:val="18"/>
                  <w:rtl w:val="0"/>
                </w:rPr>
                <w:t xml:space="preserve">AVARO Skull Base</w:t>
              </w:r>
            </w:hyperlink>
            <w:r w:rsidDel="00000000" w:rsidR="00000000" w:rsidRPr="00000000">
              <w:rPr>
                <w:sz w:val="18"/>
                <w:szCs w:val="18"/>
                <w:rtl w:val="0"/>
              </w:rPr>
              <w:t xml:space="preserve">]</w:t>
            </w:r>
          </w:p>
          <w:p w:rsidR="00000000" w:rsidDel="00000000" w:rsidP="00000000" w:rsidRDefault="00000000" w:rsidRPr="00000000" w14:paraId="00000A39">
            <w:pPr>
              <w:numPr>
                <w:ilvl w:val="0"/>
                <w:numId w:val="49"/>
              </w:numPr>
              <w:ind w:left="720" w:hanging="360"/>
              <w:rPr>
                <w:sz w:val="18"/>
                <w:szCs w:val="18"/>
              </w:rPr>
            </w:pPr>
            <w:r w:rsidDel="00000000" w:rsidR="00000000" w:rsidRPr="00000000">
              <w:rPr>
                <w:sz w:val="18"/>
                <w:szCs w:val="18"/>
                <w:rtl w:val="0"/>
              </w:rPr>
              <w:t xml:space="preserve">Head and Neck: Cranial Nerves IX-XII [</w:t>
            </w:r>
            <w:hyperlink r:id="rId1844">
              <w:r w:rsidDel="00000000" w:rsidR="00000000" w:rsidRPr="00000000">
                <w:rPr>
                  <w:sz w:val="18"/>
                  <w:szCs w:val="18"/>
                  <w:rtl w:val="0"/>
                </w:rPr>
                <w:t xml:space="preserve">RTOG Contouring Atlases</w:t>
              </w:r>
            </w:hyperlink>
            <w:r w:rsidDel="00000000" w:rsidR="00000000" w:rsidRPr="00000000">
              <w:rPr>
                <w:sz w:val="18"/>
                <w:szCs w:val="18"/>
                <w:rtl w:val="0"/>
              </w:rPr>
              <w:t xml:space="preserve">]</w:t>
            </w:r>
          </w:p>
          <w:p w:rsidR="00000000" w:rsidDel="00000000" w:rsidP="00000000" w:rsidRDefault="00000000" w:rsidRPr="00000000" w14:paraId="00000A3A">
            <w:pPr>
              <w:numPr>
                <w:ilvl w:val="0"/>
                <w:numId w:val="49"/>
              </w:numPr>
              <w:ind w:left="720" w:hanging="360"/>
              <w:rPr>
                <w:sz w:val="18"/>
                <w:szCs w:val="18"/>
              </w:rPr>
            </w:pPr>
            <w:r w:rsidDel="00000000" w:rsidR="00000000" w:rsidRPr="00000000">
              <w:rPr>
                <w:sz w:val="18"/>
                <w:szCs w:val="18"/>
                <w:rtl w:val="0"/>
              </w:rPr>
              <w:t xml:space="preserve">Delineation of neck node levels for head and neck tumors [</w:t>
            </w:r>
            <w:hyperlink r:id="rId1845">
              <w:r w:rsidDel="00000000" w:rsidR="00000000" w:rsidRPr="00000000">
                <w:rPr>
                  <w:sz w:val="18"/>
                  <w:szCs w:val="18"/>
                  <w:rtl w:val="0"/>
                </w:rPr>
                <w:t xml:space="preserve">Grégoire RTO '13</w:t>
              </w:r>
            </w:hyperlink>
            <w:r w:rsidDel="00000000" w:rsidR="00000000" w:rsidRPr="00000000">
              <w:rPr>
                <w:sz w:val="18"/>
                <w:szCs w:val="18"/>
                <w:rtl w:val="0"/>
              </w:rPr>
              <w:t xml:space="preserve">, </w:t>
            </w:r>
            <w:hyperlink r:id="rId1846">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1847">
              <w:r w:rsidDel="00000000" w:rsidR="00000000" w:rsidRPr="00000000">
                <w:rPr>
                  <w:sz w:val="18"/>
                  <w:szCs w:val="18"/>
                  <w:rtl w:val="0"/>
                </w:rPr>
                <w:t xml:space="preserve">Radiopaedia Interactive atlas</w:t>
              </w:r>
            </w:hyperlink>
            <w:r w:rsidDel="00000000" w:rsidR="00000000" w:rsidRPr="00000000">
              <w:rPr>
                <w:sz w:val="18"/>
                <w:szCs w:val="18"/>
                <w:rtl w:val="0"/>
              </w:rPr>
              <w:t xml:space="preserve">] </w:t>
            </w:r>
            <w:hyperlink r:id="rId184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3B">
            <w:pPr>
              <w:numPr>
                <w:ilvl w:val="0"/>
                <w:numId w:val="49"/>
              </w:numPr>
              <w:ind w:left="720" w:hanging="360"/>
              <w:rPr>
                <w:sz w:val="18"/>
                <w:szCs w:val="18"/>
              </w:rPr>
            </w:pPr>
            <w:r w:rsidDel="00000000" w:rsidR="00000000" w:rsidRPr="00000000">
              <w:rPr>
                <w:sz w:val="18"/>
                <w:szCs w:val="18"/>
                <w:rtl w:val="0"/>
              </w:rPr>
              <w:t xml:space="preserve">Delineation of CTVp in H&amp;N cancer [</w:t>
            </w:r>
            <w:hyperlink r:id="rId1849">
              <w:r w:rsidDel="00000000" w:rsidR="00000000" w:rsidRPr="00000000">
                <w:rPr>
                  <w:sz w:val="18"/>
                  <w:szCs w:val="18"/>
                  <w:rtl w:val="0"/>
                </w:rPr>
                <w:t xml:space="preserve">Grégoire Rad Onc '18</w:t>
              </w:r>
            </w:hyperlink>
            <w:r w:rsidDel="00000000" w:rsidR="00000000" w:rsidRPr="00000000">
              <w:rPr>
                <w:sz w:val="18"/>
                <w:szCs w:val="18"/>
                <w:rtl w:val="0"/>
              </w:rPr>
              <w:t xml:space="preserve">] </w:t>
            </w:r>
            <w:hyperlink r:id="rId185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3C">
            <w:pPr>
              <w:numPr>
                <w:ilvl w:val="0"/>
                <w:numId w:val="49"/>
              </w:numPr>
              <w:ind w:left="720" w:hanging="360"/>
              <w:rPr>
                <w:sz w:val="18"/>
                <w:szCs w:val="18"/>
              </w:rPr>
            </w:pPr>
            <w:r w:rsidDel="00000000" w:rsidR="00000000" w:rsidRPr="00000000">
              <w:rPr>
                <w:sz w:val="18"/>
                <w:szCs w:val="18"/>
                <w:rtl w:val="0"/>
              </w:rPr>
              <w:t xml:space="preserve">Delineation of CTVp and CTVn in the primary RT of OC, OP, hypopharyngeal and laryngeal [</w:t>
            </w:r>
            <w:hyperlink r:id="rId1851">
              <w:r w:rsidDel="00000000" w:rsidR="00000000" w:rsidRPr="00000000">
                <w:rPr>
                  <w:sz w:val="18"/>
                  <w:szCs w:val="18"/>
                  <w:rtl w:val="0"/>
                </w:rPr>
                <w:t xml:space="preserve">Grégoire Oral Onc '18</w:t>
              </w:r>
            </w:hyperlink>
            <w:r w:rsidDel="00000000" w:rsidR="00000000" w:rsidRPr="00000000">
              <w:rPr>
                <w:sz w:val="18"/>
                <w:szCs w:val="18"/>
                <w:rtl w:val="0"/>
              </w:rPr>
              <w:t xml:space="preserve">] </w:t>
            </w:r>
            <w:hyperlink r:id="rId185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3D">
            <w:pPr>
              <w:numPr>
                <w:ilvl w:val="0"/>
                <w:numId w:val="49"/>
              </w:numPr>
              <w:ind w:left="720" w:hanging="360"/>
              <w:rPr>
                <w:sz w:val="18"/>
                <w:szCs w:val="18"/>
              </w:rPr>
            </w:pPr>
            <w:r w:rsidDel="00000000" w:rsidR="00000000" w:rsidRPr="00000000">
              <w:rPr>
                <w:sz w:val="18"/>
                <w:szCs w:val="18"/>
                <w:rtl w:val="0"/>
              </w:rPr>
              <w:t xml:space="preserve">Selection of lymph node target volumes of neck node levels for definitive H&amp;N RT [</w:t>
            </w:r>
            <w:hyperlink r:id="rId1853">
              <w:r w:rsidDel="00000000" w:rsidR="00000000" w:rsidRPr="00000000">
                <w:rPr>
                  <w:sz w:val="18"/>
                  <w:szCs w:val="18"/>
                  <w:rtl w:val="0"/>
                </w:rPr>
                <w:t xml:space="preserve">Biau RTO '19</w:t>
              </w:r>
            </w:hyperlink>
            <w:r w:rsidDel="00000000" w:rsidR="00000000" w:rsidRPr="00000000">
              <w:rPr>
                <w:sz w:val="18"/>
                <w:szCs w:val="18"/>
                <w:rtl w:val="0"/>
              </w:rPr>
              <w:t xml:space="preserve">]. </w:t>
            </w:r>
            <w:hyperlink r:id="rId185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3E">
            <w:pPr>
              <w:numPr>
                <w:ilvl w:val="0"/>
                <w:numId w:val="49"/>
              </w:numPr>
              <w:ind w:left="720" w:hanging="360"/>
              <w:rPr>
                <w:sz w:val="18"/>
                <w:szCs w:val="18"/>
              </w:rPr>
            </w:pPr>
            <w:r w:rsidDel="00000000" w:rsidR="00000000" w:rsidRPr="00000000">
              <w:rPr>
                <w:sz w:val="18"/>
                <w:szCs w:val="18"/>
                <w:rtl w:val="0"/>
              </w:rPr>
              <w:t xml:space="preserve">Practical clinical guidelines for contouring the trigeminal nerve (V) and its branches [</w:t>
            </w:r>
            <w:hyperlink r:id="rId1855">
              <w:r w:rsidDel="00000000" w:rsidR="00000000" w:rsidRPr="00000000">
                <w:rPr>
                  <w:sz w:val="18"/>
                  <w:szCs w:val="18"/>
                  <w:rtl w:val="0"/>
                </w:rPr>
                <w:t xml:space="preserve">Atlas (Supplement) Biau RTO '19</w:t>
              </w:r>
            </w:hyperlink>
            <w:r w:rsidDel="00000000" w:rsidR="00000000" w:rsidRPr="00000000">
              <w:rPr>
                <w:sz w:val="18"/>
                <w:szCs w:val="18"/>
                <w:rtl w:val="0"/>
              </w:rPr>
              <w:t xml:space="preserve">] </w:t>
            </w:r>
            <w:hyperlink r:id="rId185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3F">
            <w:pPr>
              <w:numPr>
                <w:ilvl w:val="0"/>
                <w:numId w:val="49"/>
              </w:numPr>
              <w:ind w:left="720" w:hanging="360"/>
              <w:rPr>
                <w:sz w:val="18"/>
                <w:szCs w:val="18"/>
              </w:rPr>
            </w:pPr>
            <w:r w:rsidDel="00000000" w:rsidR="00000000" w:rsidRPr="00000000">
              <w:rPr>
                <w:sz w:val="18"/>
                <w:szCs w:val="18"/>
                <w:rtl w:val="0"/>
              </w:rPr>
              <w:t xml:space="preserve">PNI in Head and Neck Cancer [</w:t>
            </w:r>
            <w:hyperlink r:id="rId1857">
              <w:r w:rsidDel="00000000" w:rsidR="00000000" w:rsidRPr="00000000">
                <w:rPr>
                  <w:sz w:val="18"/>
                  <w:szCs w:val="18"/>
                  <w:rtl w:val="0"/>
                </w:rPr>
                <w:t xml:space="preserve">Bakst IJROBP '19</w:t>
              </w:r>
            </w:hyperlink>
            <w:r w:rsidDel="00000000" w:rsidR="00000000" w:rsidRPr="00000000">
              <w:rPr>
                <w:sz w:val="18"/>
                <w:szCs w:val="18"/>
                <w:rtl w:val="0"/>
              </w:rPr>
              <w:t xml:space="preserve">]: How to chase nerves, recommended doses. </w:t>
            </w:r>
            <w:hyperlink r:id="rId185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40">
            <w:pPr>
              <w:numPr>
                <w:ilvl w:val="0"/>
                <w:numId w:val="49"/>
              </w:numPr>
              <w:ind w:left="720" w:hanging="360"/>
              <w:rPr>
                <w:sz w:val="18"/>
                <w:szCs w:val="18"/>
              </w:rPr>
            </w:pPr>
            <w:r w:rsidDel="00000000" w:rsidR="00000000" w:rsidRPr="00000000">
              <w:rPr>
                <w:sz w:val="18"/>
                <w:szCs w:val="18"/>
                <w:rtl w:val="0"/>
              </w:rPr>
              <w:t xml:space="preserve">Standardized Method for Contouring Brachial Plexus </w:t>
            </w:r>
            <w:hyperlink r:id="rId1859">
              <w:r w:rsidDel="00000000" w:rsidR="00000000" w:rsidRPr="00000000">
                <w:rPr>
                  <w:sz w:val="18"/>
                  <w:szCs w:val="18"/>
                  <w:rtl w:val="0"/>
                </w:rPr>
                <w:t xml:space="preserve">[Hall IJROBP '08]</w:t>
              </w:r>
            </w:hyperlink>
            <w:r w:rsidDel="00000000" w:rsidR="00000000" w:rsidRPr="00000000">
              <w:rPr>
                <w:sz w:val="18"/>
                <w:szCs w:val="18"/>
                <w:rtl w:val="0"/>
              </w:rPr>
              <w:t xml:space="preserve">.</w:t>
            </w:r>
          </w:p>
          <w:p w:rsidR="00000000" w:rsidDel="00000000" w:rsidP="00000000" w:rsidRDefault="00000000" w:rsidRPr="00000000" w14:paraId="00000A41">
            <w:pPr>
              <w:numPr>
                <w:ilvl w:val="0"/>
                <w:numId w:val="49"/>
              </w:numPr>
              <w:ind w:left="720" w:hanging="360"/>
              <w:rPr>
                <w:sz w:val="18"/>
                <w:szCs w:val="18"/>
              </w:rPr>
            </w:pPr>
            <w:r w:rsidDel="00000000" w:rsidR="00000000" w:rsidRPr="00000000">
              <w:rPr>
                <w:sz w:val="18"/>
                <w:szCs w:val="18"/>
                <w:rtl w:val="0"/>
              </w:rPr>
              <w:t xml:space="preserve">Delineating brachial plexus, cochlea, pharyngeal constrictors, and optic chiasm in H&amp;N RT [</w:t>
            </w:r>
            <w:hyperlink r:id="rId1860">
              <w:r w:rsidDel="00000000" w:rsidR="00000000" w:rsidRPr="00000000">
                <w:rPr>
                  <w:sz w:val="18"/>
                  <w:szCs w:val="18"/>
                  <w:rtl w:val="0"/>
                </w:rPr>
                <w:t xml:space="preserve">Genovesi Radiol Med '15</w:t>
              </w:r>
            </w:hyperlink>
            <w:r w:rsidDel="00000000" w:rsidR="00000000" w:rsidRPr="00000000">
              <w:rPr>
                <w:sz w:val="18"/>
                <w:szCs w:val="18"/>
                <w:rtl w:val="0"/>
              </w:rPr>
              <w:t xml:space="preserve">]</w:t>
            </w:r>
          </w:p>
          <w:p w:rsidR="00000000" w:rsidDel="00000000" w:rsidP="00000000" w:rsidRDefault="00000000" w:rsidRPr="00000000" w14:paraId="00000A42">
            <w:pPr>
              <w:numPr>
                <w:ilvl w:val="0"/>
                <w:numId w:val="49"/>
              </w:numPr>
              <w:ind w:left="720" w:hanging="360"/>
              <w:rPr>
                <w:sz w:val="18"/>
                <w:szCs w:val="18"/>
              </w:rPr>
            </w:pPr>
            <w:r w:rsidDel="00000000" w:rsidR="00000000" w:rsidRPr="00000000">
              <w:rPr>
                <w:sz w:val="18"/>
                <w:szCs w:val="18"/>
                <w:rtl w:val="0"/>
              </w:rPr>
              <w:t xml:space="preserve">Guidelines for delineation of OARs for NPX Cancer (Scrollable atlas in Supplementary) [</w:t>
            </w:r>
            <w:hyperlink r:id="rId1861">
              <w:r w:rsidDel="00000000" w:rsidR="00000000" w:rsidRPr="00000000">
                <w:rPr>
                  <w:sz w:val="18"/>
                  <w:szCs w:val="18"/>
                  <w:rtl w:val="0"/>
                </w:rPr>
                <w:t xml:space="preserve">Sun RTO '14</w:t>
              </w:r>
            </w:hyperlink>
            <w:r w:rsidDel="00000000" w:rsidR="00000000" w:rsidRPr="00000000">
              <w:rPr>
                <w:sz w:val="18"/>
                <w:szCs w:val="18"/>
                <w:rtl w:val="0"/>
              </w:rPr>
              <w:t xml:space="preserve">]. </w:t>
            </w:r>
            <w:hyperlink r:id="rId186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43">
            <w:pPr>
              <w:numPr>
                <w:ilvl w:val="0"/>
                <w:numId w:val="49"/>
              </w:numPr>
              <w:ind w:left="720" w:hanging="360"/>
              <w:rPr>
                <w:sz w:val="18"/>
                <w:szCs w:val="18"/>
              </w:rPr>
            </w:pPr>
            <w:r w:rsidDel="00000000" w:rsidR="00000000" w:rsidRPr="00000000">
              <w:rPr>
                <w:sz w:val="18"/>
                <w:szCs w:val="18"/>
                <w:rtl w:val="0"/>
              </w:rPr>
              <w:t xml:space="preserve">International guidelines for delineation of CTV for NPX Cancer [</w:t>
            </w:r>
            <w:hyperlink r:id="rId1863">
              <w:r w:rsidDel="00000000" w:rsidR="00000000" w:rsidRPr="00000000">
                <w:rPr>
                  <w:sz w:val="18"/>
                  <w:szCs w:val="18"/>
                  <w:rtl w:val="0"/>
                </w:rPr>
                <w:t xml:space="preserve">A Lee RTO '18</w:t>
              </w:r>
            </w:hyperlink>
            <w:r w:rsidDel="00000000" w:rsidR="00000000" w:rsidRPr="00000000">
              <w:rPr>
                <w:sz w:val="18"/>
                <w:szCs w:val="18"/>
                <w:rtl w:val="0"/>
              </w:rPr>
              <w:t xml:space="preserve">]. </w:t>
            </w:r>
            <w:hyperlink r:id="rId186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44">
            <w:pPr>
              <w:numPr>
                <w:ilvl w:val="0"/>
                <w:numId w:val="49"/>
              </w:numPr>
              <w:ind w:left="720" w:hanging="360"/>
              <w:rPr>
                <w:sz w:val="18"/>
                <w:szCs w:val="18"/>
              </w:rPr>
            </w:pPr>
            <w:r w:rsidDel="00000000" w:rsidR="00000000" w:rsidRPr="00000000">
              <w:rPr>
                <w:sz w:val="18"/>
                <w:szCs w:val="18"/>
                <w:rtl w:val="0"/>
              </w:rPr>
              <w:t xml:space="preserve">International guidelines for Dose Prioritization and Acceptance Criteria in NPX RT Planning [</w:t>
            </w:r>
            <w:hyperlink r:id="rId1865">
              <w:r w:rsidDel="00000000" w:rsidR="00000000" w:rsidRPr="00000000">
                <w:rPr>
                  <w:sz w:val="18"/>
                  <w:szCs w:val="18"/>
                  <w:rtl w:val="0"/>
                </w:rPr>
                <w:t xml:space="preserve">A Lee IJROBP '19</w:t>
              </w:r>
            </w:hyperlink>
            <w:r w:rsidDel="00000000" w:rsidR="00000000" w:rsidRPr="00000000">
              <w:rPr>
                <w:sz w:val="18"/>
                <w:szCs w:val="18"/>
                <w:rtl w:val="0"/>
              </w:rPr>
              <w:t xml:space="preserve">]. </w:t>
            </w:r>
            <w:hyperlink r:id="rId186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45">
            <w:pPr>
              <w:numPr>
                <w:ilvl w:val="0"/>
                <w:numId w:val="49"/>
              </w:numPr>
              <w:ind w:left="720" w:hanging="360"/>
              <w:rPr>
                <w:sz w:val="18"/>
                <w:szCs w:val="18"/>
              </w:rPr>
            </w:pPr>
            <w:r w:rsidDel="00000000" w:rsidR="00000000" w:rsidRPr="00000000">
              <w:rPr>
                <w:sz w:val="18"/>
                <w:szCs w:val="18"/>
                <w:rtl w:val="0"/>
              </w:rPr>
              <w:t xml:space="preserve">Target delineation for postoperative treatment of H&amp;N cancer [</w:t>
            </w:r>
            <w:hyperlink r:id="rId1867">
              <w:r w:rsidDel="00000000" w:rsidR="00000000" w:rsidRPr="00000000">
                <w:rPr>
                  <w:sz w:val="18"/>
                  <w:szCs w:val="18"/>
                  <w:rtl w:val="0"/>
                </w:rPr>
                <w:t xml:space="preserve">Evans and Beasley Oral Onc '18</w:t>
              </w:r>
            </w:hyperlink>
            <w:r w:rsidDel="00000000" w:rsidR="00000000" w:rsidRPr="00000000">
              <w:rPr>
                <w:sz w:val="18"/>
                <w:szCs w:val="18"/>
                <w:rtl w:val="0"/>
              </w:rPr>
              <w:t xml:space="preserve">]. </w:t>
            </w:r>
            <w:hyperlink r:id="rId186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46">
            <w:pPr>
              <w:numPr>
                <w:ilvl w:val="0"/>
                <w:numId w:val="49"/>
              </w:numPr>
              <w:ind w:left="720" w:hanging="360"/>
              <w:rPr>
                <w:sz w:val="18"/>
                <w:szCs w:val="18"/>
              </w:rPr>
            </w:pPr>
            <w:r w:rsidDel="00000000" w:rsidR="00000000" w:rsidRPr="00000000">
              <w:rPr>
                <w:sz w:val="18"/>
                <w:szCs w:val="18"/>
                <w:rtl w:val="0"/>
              </w:rPr>
              <w:t xml:space="preserve">IMRT for H&amp;N Cancer: Emphasis on selection and delineation of targets </w:t>
            </w:r>
            <w:hyperlink r:id="rId1869">
              <w:r w:rsidDel="00000000" w:rsidR="00000000" w:rsidRPr="00000000">
                <w:rPr>
                  <w:sz w:val="18"/>
                  <w:szCs w:val="18"/>
                  <w:rtl w:val="0"/>
                </w:rPr>
                <w:t xml:space="preserve">[Eisbruch SRO '02]</w:t>
              </w:r>
            </w:hyperlink>
            <w:r w:rsidDel="00000000" w:rsidR="00000000" w:rsidRPr="00000000">
              <w:rPr>
                <w:sz w:val="18"/>
                <w:szCs w:val="18"/>
                <w:rtl w:val="0"/>
              </w:rPr>
              <w:t xml:space="preserve">.</w:t>
            </w:r>
          </w:p>
          <w:p w:rsidR="00000000" w:rsidDel="00000000" w:rsidP="00000000" w:rsidRDefault="00000000" w:rsidRPr="00000000" w14:paraId="00000A47">
            <w:pPr>
              <w:numPr>
                <w:ilvl w:val="0"/>
                <w:numId w:val="49"/>
              </w:numPr>
              <w:ind w:left="720" w:hanging="360"/>
              <w:rPr>
                <w:sz w:val="18"/>
                <w:szCs w:val="18"/>
              </w:rPr>
            </w:pPr>
            <w:r w:rsidDel="00000000" w:rsidR="00000000" w:rsidRPr="00000000">
              <w:rPr>
                <w:sz w:val="18"/>
                <w:szCs w:val="18"/>
                <w:rtl w:val="0"/>
              </w:rPr>
              <w:t xml:space="preserve">IMRT contouring for glottic cancer [</w:t>
            </w:r>
            <w:hyperlink r:id="rId1870">
              <w:r w:rsidDel="00000000" w:rsidR="00000000" w:rsidRPr="00000000">
                <w:rPr>
                  <w:sz w:val="18"/>
                  <w:szCs w:val="18"/>
                  <w:rtl w:val="0"/>
                </w:rPr>
                <w:t xml:space="preserve">Berwouts H&amp;N '16</w:t>
              </w:r>
            </w:hyperlink>
            <w:r w:rsidDel="00000000" w:rsidR="00000000" w:rsidRPr="00000000">
              <w:rPr>
                <w:sz w:val="18"/>
                <w:szCs w:val="18"/>
                <w:rtl w:val="0"/>
              </w:rPr>
              <w:t xml:space="preserve">] </w:t>
            </w:r>
            <w:hyperlink r:id="rId187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48">
            <w:pPr>
              <w:numPr>
                <w:ilvl w:val="0"/>
                <w:numId w:val="49"/>
              </w:numPr>
              <w:ind w:left="720" w:hanging="360"/>
              <w:rPr>
                <w:sz w:val="18"/>
                <w:szCs w:val="18"/>
              </w:rPr>
            </w:pPr>
            <w:r w:rsidDel="00000000" w:rsidR="00000000" w:rsidRPr="00000000">
              <w:rPr>
                <w:sz w:val="18"/>
                <w:szCs w:val="18"/>
                <w:rtl w:val="0"/>
              </w:rPr>
              <w:t xml:space="preserve">CT based contouring of H&amp;N OARs (DAHANCA, EORTC, GORTEC, NCIC, NRG, TROG) </w:t>
            </w:r>
            <w:hyperlink r:id="rId1872">
              <w:r w:rsidDel="00000000" w:rsidR="00000000" w:rsidRPr="00000000">
                <w:rPr>
                  <w:sz w:val="18"/>
                  <w:szCs w:val="18"/>
                  <w:rtl w:val="0"/>
                </w:rPr>
                <w:t xml:space="preserve">[Brouwer RTO '15, </w:t>
              </w:r>
            </w:hyperlink>
            <w:hyperlink r:id="rId1873">
              <w:r w:rsidDel="00000000" w:rsidR="00000000" w:rsidRPr="00000000">
                <w:rPr>
                  <w:sz w:val="18"/>
                  <w:szCs w:val="18"/>
                  <w:rtl w:val="0"/>
                </w:rPr>
                <w:t xml:space="preserve">eContour Atlas</w:t>
              </w:r>
            </w:hyperlink>
            <w:hyperlink r:id="rId1874">
              <w:r w:rsidDel="00000000" w:rsidR="00000000" w:rsidRPr="00000000">
                <w:rPr>
                  <w:sz w:val="18"/>
                  <w:szCs w:val="18"/>
                  <w:rtl w:val="0"/>
                </w:rPr>
                <w:t xml:space="preserve">]</w:t>
              </w:r>
            </w:hyperlink>
            <w:r w:rsidDel="00000000" w:rsidR="00000000" w:rsidRPr="00000000">
              <w:rPr>
                <w:sz w:val="18"/>
                <w:szCs w:val="18"/>
                <w:rtl w:val="0"/>
              </w:rPr>
              <w:t xml:space="preserve">.</w:t>
            </w:r>
          </w:p>
          <w:p w:rsidR="00000000" w:rsidDel="00000000" w:rsidP="00000000" w:rsidRDefault="00000000" w:rsidRPr="00000000" w14:paraId="00000A49">
            <w:pPr>
              <w:numPr>
                <w:ilvl w:val="0"/>
                <w:numId w:val="49"/>
              </w:numPr>
              <w:ind w:left="720" w:hanging="360"/>
              <w:rPr>
                <w:sz w:val="18"/>
                <w:szCs w:val="18"/>
              </w:rPr>
            </w:pPr>
            <w:r w:rsidDel="00000000" w:rsidR="00000000" w:rsidRPr="00000000">
              <w:rPr>
                <w:sz w:val="18"/>
                <w:szCs w:val="18"/>
                <w:rtl w:val="0"/>
              </w:rPr>
              <w:t xml:space="preserve">Development of a standardized method for contouring the larynx and its substructures [</w:t>
            </w:r>
            <w:hyperlink r:id="rId1875">
              <w:r w:rsidDel="00000000" w:rsidR="00000000" w:rsidRPr="00000000">
                <w:rPr>
                  <w:sz w:val="18"/>
                  <w:szCs w:val="18"/>
                  <w:rtl w:val="0"/>
                </w:rPr>
                <w:t xml:space="preserve">Choi Rad Onc '14</w:t>
              </w:r>
            </w:hyperlink>
            <w:r w:rsidDel="00000000" w:rsidR="00000000" w:rsidRPr="00000000">
              <w:rPr>
                <w:sz w:val="18"/>
                <w:szCs w:val="18"/>
                <w:rtl w:val="0"/>
              </w:rPr>
              <w:t xml:space="preserve">, </w:t>
            </w:r>
            <w:hyperlink r:id="rId1876">
              <w:r w:rsidDel="00000000" w:rsidR="00000000" w:rsidRPr="00000000">
                <w:rPr>
                  <w:sz w:val="18"/>
                  <w:szCs w:val="18"/>
                  <w:rtl w:val="0"/>
                </w:rPr>
                <w:t xml:space="preserve">eContour Atlas</w:t>
              </w:r>
            </w:hyperlink>
            <w:r w:rsidDel="00000000" w:rsidR="00000000" w:rsidRPr="00000000">
              <w:rPr>
                <w:sz w:val="18"/>
                <w:szCs w:val="18"/>
                <w:rtl w:val="0"/>
              </w:rPr>
              <w:t xml:space="preserve">]</w:t>
            </w:r>
          </w:p>
          <w:p w:rsidR="00000000" w:rsidDel="00000000" w:rsidP="00000000" w:rsidRDefault="00000000" w:rsidRPr="00000000" w14:paraId="00000A4A">
            <w:pPr>
              <w:numPr>
                <w:ilvl w:val="0"/>
                <w:numId w:val="49"/>
              </w:numPr>
              <w:ind w:left="720" w:hanging="360"/>
              <w:rPr>
                <w:sz w:val="18"/>
                <w:szCs w:val="18"/>
              </w:rPr>
            </w:pPr>
            <w:r w:rsidDel="00000000" w:rsidR="00000000" w:rsidRPr="00000000">
              <w:rPr>
                <w:sz w:val="18"/>
                <w:szCs w:val="18"/>
                <w:rtl w:val="0"/>
              </w:rPr>
              <w:t xml:space="preserve">Functional swallowing units as OARs for RT [</w:t>
            </w:r>
            <w:hyperlink r:id="rId1877">
              <w:r w:rsidDel="00000000" w:rsidR="00000000" w:rsidRPr="00000000">
                <w:rPr>
                  <w:sz w:val="18"/>
                  <w:szCs w:val="18"/>
                  <w:rtl w:val="0"/>
                </w:rPr>
                <w:t xml:space="preserve">Gawryszuk RTO '19</w:t>
              </w:r>
            </w:hyperlink>
            <w:r w:rsidDel="00000000" w:rsidR="00000000" w:rsidRPr="00000000">
              <w:rPr>
                <w:sz w:val="18"/>
                <w:szCs w:val="18"/>
                <w:rtl w:val="0"/>
              </w:rPr>
              <w:t xml:space="preserve">].</w:t>
            </w:r>
          </w:p>
          <w:p w:rsidR="00000000" w:rsidDel="00000000" w:rsidP="00000000" w:rsidRDefault="00000000" w:rsidRPr="00000000" w14:paraId="00000A4B">
            <w:pPr>
              <w:numPr>
                <w:ilvl w:val="0"/>
                <w:numId w:val="49"/>
              </w:numPr>
              <w:ind w:left="720" w:hanging="360"/>
              <w:rPr>
                <w:sz w:val="18"/>
                <w:szCs w:val="18"/>
              </w:rPr>
            </w:pPr>
            <w:r w:rsidDel="00000000" w:rsidR="00000000" w:rsidRPr="00000000">
              <w:rPr>
                <w:sz w:val="18"/>
                <w:szCs w:val="18"/>
                <w:rtl w:val="0"/>
              </w:rPr>
              <w:t xml:space="preserve">Delineation of OARs involved in swallowing for RT treatment planning [</w:t>
            </w:r>
            <w:hyperlink r:id="rId1878">
              <w:r w:rsidDel="00000000" w:rsidR="00000000" w:rsidRPr="00000000">
                <w:rPr>
                  <w:sz w:val="18"/>
                  <w:szCs w:val="18"/>
                  <w:rtl w:val="0"/>
                </w:rPr>
                <w:t xml:space="preserve">Christianen RTO '11</w:t>
              </w:r>
            </w:hyperlink>
            <w:r w:rsidDel="00000000" w:rsidR="00000000" w:rsidRPr="00000000">
              <w:rPr>
                <w:sz w:val="18"/>
                <w:szCs w:val="18"/>
                <w:rtl w:val="0"/>
              </w:rPr>
              <w:t xml:space="preserve">]</w:t>
            </w:r>
          </w:p>
          <w:p w:rsidR="00000000" w:rsidDel="00000000" w:rsidP="00000000" w:rsidRDefault="00000000" w:rsidRPr="00000000" w14:paraId="00000A4C">
            <w:pPr>
              <w:numPr>
                <w:ilvl w:val="0"/>
                <w:numId w:val="49"/>
              </w:numPr>
              <w:ind w:left="720" w:hanging="360"/>
              <w:rPr>
                <w:sz w:val="18"/>
                <w:szCs w:val="18"/>
              </w:rPr>
            </w:pPr>
            <w:r w:rsidDel="00000000" w:rsidR="00000000" w:rsidRPr="00000000">
              <w:rPr>
                <w:sz w:val="18"/>
                <w:szCs w:val="18"/>
                <w:rtl w:val="0"/>
              </w:rPr>
              <w:t xml:space="preserve">Delineation for OARs involved in radiation induced salivary dysfunction and xerostomia [</w:t>
            </w:r>
            <w:hyperlink r:id="rId1879">
              <w:r w:rsidDel="00000000" w:rsidR="00000000" w:rsidRPr="00000000">
                <w:rPr>
                  <w:sz w:val="18"/>
                  <w:szCs w:val="18"/>
                  <w:rtl w:val="0"/>
                </w:rPr>
                <w:t xml:space="preserve">van de Water RTO '09</w:t>
              </w:r>
            </w:hyperlink>
            <w:r w:rsidDel="00000000" w:rsidR="00000000" w:rsidRPr="00000000">
              <w:rPr>
                <w:sz w:val="18"/>
                <w:szCs w:val="18"/>
                <w:rtl w:val="0"/>
              </w:rPr>
              <w:t xml:space="preserve">].</w:t>
            </w:r>
          </w:p>
          <w:p w:rsidR="00000000" w:rsidDel="00000000" w:rsidP="00000000" w:rsidRDefault="00000000" w:rsidRPr="00000000" w14:paraId="00000A4D">
            <w:pPr>
              <w:numPr>
                <w:ilvl w:val="0"/>
                <w:numId w:val="49"/>
              </w:numPr>
              <w:ind w:left="720" w:hanging="360"/>
              <w:rPr>
                <w:sz w:val="18"/>
                <w:szCs w:val="18"/>
              </w:rPr>
            </w:pPr>
            <w:r w:rsidDel="00000000" w:rsidR="00000000" w:rsidRPr="00000000">
              <w:rPr>
                <w:sz w:val="18"/>
                <w:szCs w:val="18"/>
                <w:rtl w:val="0"/>
              </w:rPr>
              <w:t xml:space="preserve">Contouring guidelines with an MR-based atlas </w:t>
            </w:r>
            <w:ins w:author="Daniel Alberto Gallegos" w:id="2" w:date="2020-06-11T15:29:27Z">
              <w:r w:rsidDel="00000000" w:rsidR="00000000" w:rsidRPr="00000000">
                <w:rPr>
                  <w:sz w:val="18"/>
                  <w:szCs w:val="18"/>
                  <w:rtl w:val="0"/>
                </w:rPr>
                <w:t xml:space="preserve">KB </w:t>
              </w:r>
            </w:ins>
            <w:r w:rsidDel="00000000" w:rsidR="00000000" w:rsidRPr="00000000">
              <w:rPr>
                <w:sz w:val="18"/>
                <w:szCs w:val="18"/>
                <w:rtl w:val="0"/>
              </w:rPr>
              <w:t xml:space="preserve">of brainstem structures involved in RINV [</w:t>
            </w:r>
            <w:hyperlink r:id="rId1880">
              <w:r w:rsidDel="00000000" w:rsidR="00000000" w:rsidRPr="00000000">
                <w:rPr>
                  <w:sz w:val="18"/>
                  <w:szCs w:val="18"/>
                  <w:rtl w:val="0"/>
                </w:rPr>
                <w:t xml:space="preserve">Beddok RTO '19</w:t>
              </w:r>
            </w:hyperlink>
            <w:r w:rsidDel="00000000" w:rsidR="00000000" w:rsidRPr="00000000">
              <w:rPr>
                <w:sz w:val="18"/>
                <w:szCs w:val="18"/>
                <w:rtl w:val="0"/>
              </w:rPr>
              <w:t xml:space="preserve">].</w:t>
            </w:r>
          </w:p>
          <w:p w:rsidR="00000000" w:rsidDel="00000000" w:rsidP="00000000" w:rsidRDefault="00000000" w:rsidRPr="00000000" w14:paraId="00000A4E">
            <w:pPr>
              <w:numPr>
                <w:ilvl w:val="0"/>
                <w:numId w:val="49"/>
              </w:numPr>
              <w:ind w:left="720" w:hanging="360"/>
              <w:rPr>
                <w:sz w:val="18"/>
                <w:szCs w:val="18"/>
              </w:rPr>
            </w:pPr>
            <w:r w:rsidDel="00000000" w:rsidR="00000000" w:rsidRPr="00000000">
              <w:rPr>
                <w:sz w:val="18"/>
                <w:szCs w:val="18"/>
                <w:rtl w:val="0"/>
              </w:rPr>
              <w:t xml:space="preserve">Contouring the middle and inner ear on RT planning scans [</w:t>
            </w:r>
            <w:hyperlink r:id="rId1881">
              <w:r w:rsidDel="00000000" w:rsidR="00000000" w:rsidRPr="00000000">
                <w:rPr>
                  <w:sz w:val="18"/>
                  <w:szCs w:val="18"/>
                  <w:rtl w:val="0"/>
                </w:rPr>
                <w:t xml:space="preserve">Pacholke AJCO '05</w:t>
              </w:r>
            </w:hyperlink>
            <w:r w:rsidDel="00000000" w:rsidR="00000000" w:rsidRPr="00000000">
              <w:rPr>
                <w:sz w:val="18"/>
                <w:szCs w:val="18"/>
                <w:rtl w:val="0"/>
              </w:rPr>
              <w:t xml:space="preserve">]</w:t>
            </w:r>
          </w:p>
          <w:p w:rsidR="00000000" w:rsidDel="00000000" w:rsidP="00000000" w:rsidRDefault="00000000" w:rsidRPr="00000000" w14:paraId="00000A4F">
            <w:pPr>
              <w:numPr>
                <w:ilvl w:val="0"/>
                <w:numId w:val="49"/>
              </w:numPr>
              <w:ind w:left="720" w:hanging="360"/>
              <w:rPr>
                <w:sz w:val="18"/>
                <w:szCs w:val="18"/>
              </w:rPr>
            </w:pPr>
            <w:r w:rsidDel="00000000" w:rsidR="00000000" w:rsidRPr="00000000">
              <w:rPr>
                <w:sz w:val="18"/>
                <w:szCs w:val="18"/>
                <w:rtl w:val="0"/>
              </w:rPr>
              <w:t xml:space="preserve">Clinical practice guidance for RT planning after induction chemo in H&amp;N cancer [</w:t>
            </w:r>
            <w:hyperlink r:id="rId1882">
              <w:r w:rsidDel="00000000" w:rsidR="00000000" w:rsidRPr="00000000">
                <w:rPr>
                  <w:sz w:val="18"/>
                  <w:szCs w:val="18"/>
                  <w:rtl w:val="0"/>
                </w:rPr>
                <w:t xml:space="preserve">Salama IJROBP '09</w:t>
              </w:r>
            </w:hyperlink>
            <w:r w:rsidDel="00000000" w:rsidR="00000000" w:rsidRPr="00000000">
              <w:rPr>
                <w:sz w:val="18"/>
                <w:szCs w:val="18"/>
                <w:rtl w:val="0"/>
              </w:rPr>
              <w:t xml:space="preserve">]</w:t>
            </w:r>
          </w:p>
          <w:p w:rsidR="00000000" w:rsidDel="00000000" w:rsidP="00000000" w:rsidRDefault="00000000" w:rsidRPr="00000000" w14:paraId="00000A50">
            <w:pPr>
              <w:numPr>
                <w:ilvl w:val="0"/>
                <w:numId w:val="49"/>
              </w:numPr>
              <w:ind w:left="720" w:hanging="360"/>
              <w:rPr>
                <w:sz w:val="18"/>
                <w:szCs w:val="18"/>
              </w:rPr>
            </w:pPr>
            <w:r w:rsidDel="00000000" w:rsidR="00000000" w:rsidRPr="00000000">
              <w:rPr>
                <w:sz w:val="18"/>
                <w:szCs w:val="18"/>
                <w:rtl w:val="0"/>
              </w:rPr>
              <w:t xml:space="preserve">GEORCC target volumes for H&amp;N cancer of unknown primary [</w:t>
            </w:r>
            <w:hyperlink r:id="rId1883">
              <w:r w:rsidDel="00000000" w:rsidR="00000000" w:rsidRPr="00000000">
                <w:rPr>
                  <w:sz w:val="18"/>
                  <w:szCs w:val="18"/>
                  <w:rtl w:val="0"/>
                </w:rPr>
                <w:t xml:space="preserve">Cabrera Rodriguez CROH '18</w:t>
              </w:r>
            </w:hyperlink>
            <w:r w:rsidDel="00000000" w:rsidR="00000000" w:rsidRPr="00000000">
              <w:rPr>
                <w:sz w:val="18"/>
                <w:szCs w:val="18"/>
                <w:rtl w:val="0"/>
              </w:rPr>
              <w:t xml:space="preserve">]</w:t>
            </w:r>
          </w:p>
          <w:p w:rsidR="00000000" w:rsidDel="00000000" w:rsidP="00000000" w:rsidRDefault="00000000" w:rsidRPr="00000000" w14:paraId="00000A51">
            <w:pPr>
              <w:numPr>
                <w:ilvl w:val="0"/>
                <w:numId w:val="49"/>
              </w:numPr>
              <w:ind w:left="720" w:hanging="360"/>
              <w:rPr>
                <w:sz w:val="18"/>
                <w:szCs w:val="18"/>
              </w:rPr>
            </w:pPr>
            <w:r w:rsidDel="00000000" w:rsidR="00000000" w:rsidRPr="00000000">
              <w:rPr>
                <w:sz w:val="18"/>
                <w:szCs w:val="18"/>
                <w:rtl w:val="0"/>
              </w:rPr>
              <w:t xml:space="preserve">Standardization of target volume delineation in carotid-sparing IMRT for early glottic cancer [</w:t>
            </w:r>
            <w:hyperlink r:id="rId1884">
              <w:r w:rsidDel="00000000" w:rsidR="00000000" w:rsidRPr="00000000">
                <w:rPr>
                  <w:sz w:val="18"/>
                  <w:szCs w:val="18"/>
                  <w:rtl w:val="0"/>
                </w:rPr>
                <w:t xml:space="preserve">Gujral Clin Onc '17</w:t>
              </w:r>
            </w:hyperlink>
            <w:r w:rsidDel="00000000" w:rsidR="00000000" w:rsidRPr="00000000">
              <w:rPr>
                <w:sz w:val="18"/>
                <w:szCs w:val="18"/>
                <w:rtl w:val="0"/>
              </w:rPr>
              <w:t xml:space="preserve">]</w:t>
            </w:r>
          </w:p>
          <w:p w:rsidR="00000000" w:rsidDel="00000000" w:rsidP="00000000" w:rsidRDefault="00000000" w:rsidRPr="00000000" w14:paraId="00000A52">
            <w:pPr>
              <w:numPr>
                <w:ilvl w:val="0"/>
                <w:numId w:val="49"/>
              </w:numPr>
              <w:ind w:left="720" w:hanging="360"/>
              <w:rPr>
                <w:sz w:val="18"/>
                <w:szCs w:val="18"/>
              </w:rPr>
            </w:pPr>
            <w:r w:rsidDel="00000000" w:rsidR="00000000" w:rsidRPr="00000000">
              <w:rPr>
                <w:sz w:val="18"/>
                <w:szCs w:val="18"/>
                <w:rtl w:val="0"/>
              </w:rPr>
              <w:t xml:space="preserve">Guideline for dose specification and target delineation for post op RT for OC cancer [</w:t>
            </w:r>
            <w:hyperlink r:id="rId1885">
              <w:r w:rsidDel="00000000" w:rsidR="00000000" w:rsidRPr="00000000">
                <w:rPr>
                  <w:sz w:val="18"/>
                  <w:szCs w:val="18"/>
                  <w:rtl w:val="0"/>
                </w:rPr>
                <w:t xml:space="preserve">Liu H&amp;N '15</w:t>
              </w:r>
            </w:hyperlink>
            <w:r w:rsidDel="00000000" w:rsidR="00000000" w:rsidRPr="00000000">
              <w:rPr>
                <w:sz w:val="18"/>
                <w:szCs w:val="18"/>
                <w:rtl w:val="0"/>
              </w:rPr>
              <w:t xml:space="preserve">]</w:t>
            </w:r>
          </w:p>
          <w:p w:rsidR="00000000" w:rsidDel="00000000" w:rsidP="00000000" w:rsidRDefault="00000000" w:rsidRPr="00000000" w14:paraId="00000A53">
            <w:pPr>
              <w:numPr>
                <w:ilvl w:val="0"/>
                <w:numId w:val="49"/>
              </w:numPr>
              <w:ind w:left="720" w:hanging="360"/>
              <w:rPr>
                <w:sz w:val="18"/>
                <w:szCs w:val="18"/>
              </w:rPr>
            </w:pPr>
            <w:r w:rsidDel="00000000" w:rsidR="00000000" w:rsidRPr="00000000">
              <w:rPr>
                <w:sz w:val="18"/>
                <w:szCs w:val="18"/>
                <w:rtl w:val="0"/>
              </w:rPr>
              <w:t xml:space="preserve">Consensus guideline for H&amp;N cancers with PNI [</w:t>
            </w:r>
            <w:hyperlink r:id="rId1886">
              <w:r w:rsidDel="00000000" w:rsidR="00000000" w:rsidRPr="00000000">
                <w:rPr>
                  <w:sz w:val="18"/>
                  <w:szCs w:val="18"/>
                  <w:rtl w:val="0"/>
                </w:rPr>
                <w:t xml:space="preserve">Ko PRO '14</w:t>
              </w:r>
            </w:hyperlink>
            <w:r w:rsidDel="00000000" w:rsidR="00000000" w:rsidRPr="00000000">
              <w:rPr>
                <w:sz w:val="18"/>
                <w:szCs w:val="18"/>
                <w:rtl w:val="0"/>
              </w:rPr>
              <w:t xml:space="preserve">] </w:t>
            </w:r>
            <w:hyperlink r:id="rId188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4">
            <w:pPr>
              <w:ind w:right="20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A55">
            <w:pPr>
              <w:numPr>
                <w:ilvl w:val="0"/>
                <w:numId w:val="26"/>
              </w:numPr>
              <w:ind w:left="720" w:hanging="360"/>
              <w:rPr>
                <w:sz w:val="18"/>
                <w:szCs w:val="18"/>
              </w:rPr>
            </w:pPr>
            <w:r w:rsidDel="00000000" w:rsidR="00000000" w:rsidRPr="00000000">
              <w:rPr>
                <w:sz w:val="18"/>
                <w:szCs w:val="18"/>
                <w:rtl w:val="0"/>
              </w:rPr>
              <w:t xml:space="preserve">T4 Laryngeal Cancer with Good Function: Should we be Reluctant to Treat Without Surgery? [</w:t>
            </w:r>
            <w:hyperlink r:id="rId1888">
              <w:r w:rsidDel="00000000" w:rsidR="00000000" w:rsidRPr="00000000">
                <w:rPr>
                  <w:sz w:val="18"/>
                  <w:szCs w:val="18"/>
                  <w:rtl w:val="0"/>
                </w:rPr>
                <w:t xml:space="preserve">Beitler IJROBP '18</w:t>
              </w:r>
            </w:hyperlink>
            <w:r w:rsidDel="00000000" w:rsidR="00000000" w:rsidRPr="00000000">
              <w:rPr>
                <w:sz w:val="18"/>
                <w:szCs w:val="18"/>
                <w:rtl w:val="0"/>
              </w:rPr>
              <w:t xml:space="preserve">]. </w:t>
            </w:r>
            <w:hyperlink r:id="rId188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6">
            <w:pPr>
              <w:numPr>
                <w:ilvl w:val="0"/>
                <w:numId w:val="26"/>
              </w:numPr>
              <w:ind w:left="720" w:hanging="360"/>
              <w:rPr>
                <w:sz w:val="18"/>
                <w:szCs w:val="18"/>
              </w:rPr>
            </w:pPr>
            <w:r w:rsidDel="00000000" w:rsidR="00000000" w:rsidRPr="00000000">
              <w:rPr>
                <w:sz w:val="18"/>
                <w:szCs w:val="18"/>
                <w:rtl w:val="0"/>
              </w:rPr>
              <w:t xml:space="preserve">Incidence and Mortality Risk Spectrum across aggressive variants of Papillary Thyroid Cancer </w:t>
            </w:r>
            <w:hyperlink r:id="rId1890">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1891">
              <w:r w:rsidDel="00000000" w:rsidR="00000000" w:rsidRPr="00000000">
                <w:rPr>
                  <w:sz w:val="18"/>
                  <w:szCs w:val="18"/>
                  <w:rtl w:val="0"/>
                </w:rPr>
                <w:t xml:space="preserve">Ho JAMA Onc '20</w:t>
              </w:r>
            </w:hyperlink>
            <w:r w:rsidDel="00000000" w:rsidR="00000000" w:rsidRPr="00000000">
              <w:rPr>
                <w:sz w:val="18"/>
                <w:szCs w:val="18"/>
                <w:rtl w:val="0"/>
              </w:rPr>
              <w:t xml:space="preserve">] </w:t>
            </w:r>
            <w:hyperlink r:id="rId189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7">
            <w:pPr>
              <w:widowControl w:val="0"/>
              <w:numPr>
                <w:ilvl w:val="0"/>
                <w:numId w:val="26"/>
              </w:numPr>
              <w:ind w:left="720" w:hanging="360"/>
              <w:rPr>
                <w:sz w:val="18"/>
                <w:szCs w:val="18"/>
              </w:rPr>
            </w:pPr>
            <w:r w:rsidDel="00000000" w:rsidR="00000000" w:rsidRPr="00000000">
              <w:rPr>
                <w:sz w:val="18"/>
                <w:szCs w:val="18"/>
                <w:rtl w:val="0"/>
              </w:rPr>
              <w:t xml:space="preserve">Head and Neck Cancer [</w:t>
            </w:r>
            <w:hyperlink r:id="rId1893">
              <w:r w:rsidDel="00000000" w:rsidR="00000000" w:rsidRPr="00000000">
                <w:rPr>
                  <w:sz w:val="18"/>
                  <w:szCs w:val="18"/>
                  <w:rtl w:val="0"/>
                </w:rPr>
                <w:t xml:space="preserve">Chow NEJM '19</w:t>
              </w:r>
            </w:hyperlink>
            <w:r w:rsidDel="00000000" w:rsidR="00000000" w:rsidRPr="00000000">
              <w:rPr>
                <w:sz w:val="18"/>
                <w:szCs w:val="18"/>
                <w:rtl w:val="0"/>
              </w:rPr>
              <w:t xml:space="preserve">]: Excellent Review Article with Interactive Graphic for Treatment Options. </w:t>
            </w:r>
            <w:hyperlink r:id="rId189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8">
            <w:pPr>
              <w:widowControl w:val="0"/>
              <w:numPr>
                <w:ilvl w:val="0"/>
                <w:numId w:val="26"/>
              </w:numPr>
              <w:ind w:left="720" w:hanging="360"/>
              <w:rPr>
                <w:sz w:val="18"/>
                <w:szCs w:val="18"/>
              </w:rPr>
            </w:pPr>
            <w:r w:rsidDel="00000000" w:rsidR="00000000" w:rsidRPr="00000000">
              <w:rPr>
                <w:sz w:val="18"/>
                <w:szCs w:val="18"/>
                <w:rtl w:val="0"/>
              </w:rPr>
              <w:t xml:space="preserve">Characteristics and Management of Cancer of Unknown Primary [</w:t>
            </w:r>
            <w:hyperlink r:id="rId1895">
              <w:r w:rsidDel="00000000" w:rsidR="00000000" w:rsidRPr="00000000">
                <w:rPr>
                  <w:sz w:val="18"/>
                  <w:szCs w:val="18"/>
                  <w:rtl w:val="0"/>
                </w:rPr>
                <w:t xml:space="preserve">Galloway JCO '15</w:t>
              </w:r>
            </w:hyperlink>
            <w:r w:rsidDel="00000000" w:rsidR="00000000" w:rsidRPr="00000000">
              <w:rPr>
                <w:sz w:val="18"/>
                <w:szCs w:val="18"/>
                <w:rtl w:val="0"/>
              </w:rPr>
              <w:t xml:space="preserve">] </w:t>
            </w:r>
            <w:hyperlink r:id="rId189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9">
            <w:pPr>
              <w:numPr>
                <w:ilvl w:val="0"/>
                <w:numId w:val="26"/>
              </w:numPr>
              <w:ind w:left="720" w:hanging="360"/>
              <w:rPr>
                <w:sz w:val="18"/>
                <w:szCs w:val="18"/>
              </w:rPr>
            </w:pPr>
            <w:r w:rsidDel="00000000" w:rsidR="00000000" w:rsidRPr="00000000">
              <w:rPr>
                <w:sz w:val="18"/>
                <w:szCs w:val="18"/>
                <w:rtl w:val="0"/>
              </w:rPr>
              <w:t xml:space="preserve">2b or not 2b? [</w:t>
            </w:r>
            <w:hyperlink r:id="rId1897">
              <w:r w:rsidDel="00000000" w:rsidR="00000000" w:rsidRPr="00000000">
                <w:rPr>
                  <w:sz w:val="18"/>
                  <w:szCs w:val="18"/>
                  <w:rtl w:val="0"/>
                </w:rPr>
                <w:t xml:space="preserve">Dziegielewski</w:t>
              </w:r>
            </w:hyperlink>
            <w:hyperlink r:id="rId1898">
              <w:r w:rsidDel="00000000" w:rsidR="00000000" w:rsidRPr="00000000">
                <w:rPr>
                  <w:sz w:val="18"/>
                  <w:szCs w:val="18"/>
                  <w:rtl w:val="0"/>
                </w:rPr>
                <w:t xml:space="preserve"> Cancer '19</w:t>
              </w:r>
            </w:hyperlink>
            <w:r w:rsidDel="00000000" w:rsidR="00000000" w:rsidRPr="00000000">
              <w:rPr>
                <w:sz w:val="18"/>
                <w:szCs w:val="18"/>
                <w:rtl w:val="0"/>
              </w:rPr>
              <w:t xml:space="preserve">]: Selective Neck Dissection ± Level 2b dissection on dominant-hand side. </w:t>
            </w:r>
            <w:hyperlink r:id="rId189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A">
            <w:pPr>
              <w:numPr>
                <w:ilvl w:val="0"/>
                <w:numId w:val="26"/>
              </w:numPr>
              <w:ind w:left="720" w:hanging="360"/>
              <w:rPr>
                <w:sz w:val="18"/>
                <w:szCs w:val="18"/>
              </w:rPr>
            </w:pPr>
            <w:r w:rsidDel="00000000" w:rsidR="00000000" w:rsidRPr="00000000">
              <w:rPr>
                <w:sz w:val="18"/>
                <w:szCs w:val="18"/>
                <w:rtl w:val="0"/>
              </w:rPr>
              <w:t xml:space="preserve">Association of CCRT Regimens with OS in pts with NPC </w:t>
            </w:r>
            <w:hyperlink r:id="rId1900">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1901">
              <w:r w:rsidDel="00000000" w:rsidR="00000000" w:rsidRPr="00000000">
                <w:rPr>
                  <w:sz w:val="18"/>
                  <w:szCs w:val="18"/>
                  <w:rtl w:val="0"/>
                </w:rPr>
                <w:t xml:space="preserve">Zhang JAMA ‘19</w:t>
              </w:r>
            </w:hyperlink>
            <w:r w:rsidDel="00000000" w:rsidR="00000000" w:rsidRPr="00000000">
              <w:rPr>
                <w:rFonts w:ascii="Cardo" w:cs="Cardo" w:eastAsia="Cardo" w:hAnsi="Cardo"/>
                <w:sz w:val="18"/>
                <w:szCs w:val="18"/>
                <w:rtl w:val="0"/>
              </w:rPr>
              <w:t xml:space="preserve">]: Meta. CCRT→ CTX vs. CTX→ CCRT </w:t>
            </w:r>
            <w:hyperlink r:id="rId190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B">
            <w:pPr>
              <w:numPr>
                <w:ilvl w:val="0"/>
                <w:numId w:val="26"/>
              </w:numPr>
              <w:ind w:left="720" w:hanging="360"/>
              <w:rPr>
                <w:sz w:val="18"/>
                <w:szCs w:val="18"/>
              </w:rPr>
            </w:pPr>
            <w:r w:rsidDel="00000000" w:rsidR="00000000" w:rsidRPr="00000000">
              <w:rPr>
                <w:sz w:val="18"/>
                <w:szCs w:val="18"/>
                <w:rtl w:val="0"/>
              </w:rPr>
              <w:t xml:space="preserve">Assessment of the Rate of Skip Mets to Neck Nodal Level IV in cN0 OC SqCC </w:t>
            </w:r>
            <w:hyperlink r:id="rId1903">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1904">
              <w:r w:rsidDel="00000000" w:rsidR="00000000" w:rsidRPr="00000000">
                <w:rPr>
                  <w:sz w:val="18"/>
                  <w:szCs w:val="18"/>
                  <w:rtl w:val="0"/>
                </w:rPr>
                <w:t xml:space="preserve">Warshavsky JAMA H&amp;N '19</w:t>
              </w:r>
            </w:hyperlink>
            <w:r w:rsidDel="00000000" w:rsidR="00000000" w:rsidRPr="00000000">
              <w:rPr>
                <w:sz w:val="18"/>
                <w:szCs w:val="18"/>
                <w:rtl w:val="0"/>
              </w:rPr>
              <w:t xml:space="preserve">] </w:t>
            </w:r>
            <w:hyperlink r:id="rId190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C">
            <w:pPr>
              <w:numPr>
                <w:ilvl w:val="0"/>
                <w:numId w:val="26"/>
              </w:numPr>
              <w:ind w:left="720" w:hanging="360"/>
              <w:rPr>
                <w:sz w:val="18"/>
                <w:szCs w:val="18"/>
              </w:rPr>
            </w:pPr>
            <w:r w:rsidDel="00000000" w:rsidR="00000000" w:rsidRPr="00000000">
              <w:rPr>
                <w:sz w:val="18"/>
                <w:szCs w:val="18"/>
                <w:rtl w:val="0"/>
              </w:rPr>
              <w:t xml:space="preserve">UK Evaluation of LRR Patterns in PORT for OC SqCC [</w:t>
            </w:r>
            <w:hyperlink r:id="rId1906">
              <w:r w:rsidDel="00000000" w:rsidR="00000000" w:rsidRPr="00000000">
                <w:rPr>
                  <w:sz w:val="18"/>
                  <w:szCs w:val="18"/>
                  <w:rtl w:val="0"/>
                </w:rPr>
                <w:t xml:space="preserve">Waldram Clin Onc '19</w:t>
              </w:r>
            </w:hyperlink>
            <w:r w:rsidDel="00000000" w:rsidR="00000000" w:rsidRPr="00000000">
              <w:rPr>
                <w:sz w:val="18"/>
                <w:szCs w:val="18"/>
                <w:rtl w:val="0"/>
              </w:rPr>
              <w:t xml:space="preserve">]: Retro. Surgery and PO-IMRT ± concurrent chemo. </w:t>
            </w:r>
            <w:hyperlink r:id="rId190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5D">
            <w:pPr>
              <w:ind w:right="20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A5E">
            <w:pPr>
              <w:numPr>
                <w:ilvl w:val="0"/>
                <w:numId w:val="8"/>
              </w:numPr>
              <w:ind w:left="720" w:hanging="360"/>
              <w:rPr>
                <w:sz w:val="18"/>
                <w:szCs w:val="18"/>
              </w:rPr>
            </w:pPr>
            <w:r w:rsidDel="00000000" w:rsidR="00000000" w:rsidRPr="00000000">
              <w:rPr>
                <w:sz w:val="18"/>
                <w:szCs w:val="18"/>
                <w:rtl w:val="0"/>
              </w:rPr>
              <w:t xml:space="preserve">ASTRO 2017 Evidence-Based Practice Guidelines for Oropharynx [</w:t>
            </w:r>
            <w:hyperlink r:id="rId1908">
              <w:r w:rsidDel="00000000" w:rsidR="00000000" w:rsidRPr="00000000">
                <w:rPr>
                  <w:sz w:val="18"/>
                  <w:szCs w:val="18"/>
                  <w:rtl w:val="0"/>
                </w:rPr>
                <w:t xml:space="preserve">Quon JCO '17</w:t>
              </w:r>
            </w:hyperlink>
            <w:r w:rsidDel="00000000" w:rsidR="00000000" w:rsidRPr="00000000">
              <w:rPr>
                <w:sz w:val="18"/>
                <w:szCs w:val="18"/>
                <w:rtl w:val="0"/>
              </w:rPr>
              <w:t xml:space="preserve">]</w:t>
            </w:r>
          </w:p>
          <w:p w:rsidR="00000000" w:rsidDel="00000000" w:rsidP="00000000" w:rsidRDefault="00000000" w:rsidRPr="00000000" w14:paraId="00000A5F">
            <w:pPr>
              <w:numPr>
                <w:ilvl w:val="0"/>
                <w:numId w:val="8"/>
              </w:numPr>
              <w:ind w:left="720" w:hanging="360"/>
              <w:rPr>
                <w:sz w:val="18"/>
                <w:szCs w:val="18"/>
              </w:rPr>
            </w:pPr>
            <w:r w:rsidDel="00000000" w:rsidR="00000000" w:rsidRPr="00000000">
              <w:rPr>
                <w:sz w:val="18"/>
                <w:szCs w:val="18"/>
                <w:rtl w:val="0"/>
              </w:rPr>
              <w:t xml:space="preserve">ASCO Guideline: </w:t>
            </w:r>
            <w:hyperlink r:id="rId1909">
              <w:r w:rsidDel="00000000" w:rsidR="00000000" w:rsidRPr="00000000">
                <w:rPr>
                  <w:sz w:val="18"/>
                  <w:szCs w:val="18"/>
                  <w:rtl w:val="0"/>
                </w:rPr>
                <w:t xml:space="preserve">Management of the Neck in SqCC of the Oral Cavity and Oropharynx</w:t>
              </w:r>
            </w:hyperlink>
            <w:r w:rsidDel="00000000" w:rsidR="00000000" w:rsidRPr="00000000">
              <w:rPr>
                <w:i w:val="1"/>
                <w:sz w:val="18"/>
                <w:szCs w:val="18"/>
                <w:rtl w:val="0"/>
              </w:rPr>
              <w:t xml:space="preserve"> February 27, 2019</w:t>
            </w:r>
          </w:p>
          <w:p w:rsidR="00000000" w:rsidDel="00000000" w:rsidP="00000000" w:rsidRDefault="00000000" w:rsidRPr="00000000" w14:paraId="00000A60">
            <w:pPr>
              <w:numPr>
                <w:ilvl w:val="0"/>
                <w:numId w:val="8"/>
              </w:numPr>
              <w:ind w:left="720" w:hanging="360"/>
              <w:rPr>
                <w:i w:val="1"/>
                <w:sz w:val="18"/>
                <w:szCs w:val="18"/>
              </w:rPr>
            </w:pPr>
            <w:r w:rsidDel="00000000" w:rsidR="00000000" w:rsidRPr="00000000">
              <w:rPr>
                <w:sz w:val="18"/>
                <w:szCs w:val="18"/>
                <w:rtl w:val="0"/>
              </w:rPr>
              <w:t xml:space="preserve">ASCO Guideline: Diagnosis and Management of SqCC CUP in the H&amp;N [</w:t>
            </w:r>
            <w:hyperlink r:id="rId1910">
              <w:r w:rsidDel="00000000" w:rsidR="00000000" w:rsidRPr="00000000">
                <w:rPr>
                  <w:sz w:val="18"/>
                  <w:szCs w:val="18"/>
                  <w:rtl w:val="0"/>
                </w:rPr>
                <w:t xml:space="preserve">Maghami JCO '20</w:t>
              </w:r>
            </w:hyperlink>
            <w:r w:rsidDel="00000000" w:rsidR="00000000" w:rsidRPr="00000000">
              <w:rPr>
                <w:sz w:val="18"/>
                <w:szCs w:val="18"/>
                <w:rtl w:val="0"/>
              </w:rPr>
              <w:t xml:space="preserve">] </w:t>
            </w:r>
            <w:hyperlink r:id="rId191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1">
            <w:pPr>
              <w:numPr>
                <w:ilvl w:val="0"/>
                <w:numId w:val="8"/>
              </w:numPr>
              <w:ind w:left="720" w:hanging="360"/>
              <w:rPr>
                <w:sz w:val="18"/>
                <w:szCs w:val="18"/>
              </w:rPr>
            </w:pPr>
            <w:r w:rsidDel="00000000" w:rsidR="00000000" w:rsidRPr="00000000">
              <w:rPr>
                <w:sz w:val="18"/>
                <w:szCs w:val="18"/>
                <w:rtl w:val="0"/>
              </w:rPr>
              <w:t xml:space="preserve">ASCO Guideline: </w:t>
            </w:r>
            <w:hyperlink r:id="rId1912">
              <w:r w:rsidDel="00000000" w:rsidR="00000000" w:rsidRPr="00000000">
                <w:rPr>
                  <w:sz w:val="18"/>
                  <w:szCs w:val="18"/>
                  <w:rtl w:val="0"/>
                </w:rPr>
                <w:t xml:space="preserve">Role of Treatment Deintensification in the management of p16+ OP cancer</w:t>
              </w:r>
            </w:hyperlink>
            <w:r w:rsidDel="00000000" w:rsidR="00000000" w:rsidRPr="00000000">
              <w:rPr>
                <w:sz w:val="18"/>
                <w:szCs w:val="18"/>
                <w:rtl w:val="0"/>
              </w:rPr>
              <w:t xml:space="preserve"> </w:t>
            </w:r>
            <w:r w:rsidDel="00000000" w:rsidR="00000000" w:rsidRPr="00000000">
              <w:rPr>
                <w:i w:val="1"/>
                <w:sz w:val="18"/>
                <w:szCs w:val="18"/>
                <w:rtl w:val="0"/>
              </w:rPr>
              <w:t xml:space="preserve">April 25, 2019.</w:t>
            </w:r>
            <w:r w:rsidDel="00000000" w:rsidR="00000000" w:rsidRPr="00000000">
              <w:rPr>
                <w:rtl w:val="0"/>
              </w:rPr>
            </w:r>
          </w:p>
          <w:p w:rsidR="00000000" w:rsidDel="00000000" w:rsidP="00000000" w:rsidRDefault="00000000" w:rsidRPr="00000000" w14:paraId="00000A62">
            <w:pPr>
              <w:numPr>
                <w:ilvl w:val="0"/>
                <w:numId w:val="8"/>
              </w:numPr>
              <w:ind w:left="720" w:right="140" w:hanging="360"/>
              <w:rPr>
                <w:sz w:val="18"/>
                <w:szCs w:val="18"/>
              </w:rPr>
            </w:pPr>
            <w:r w:rsidDel="00000000" w:rsidR="00000000" w:rsidRPr="00000000">
              <w:rPr>
                <w:sz w:val="18"/>
                <w:szCs w:val="18"/>
                <w:rtl w:val="0"/>
              </w:rPr>
              <w:t xml:space="preserve">ESMO H&amp;N guidelines [</w:t>
            </w:r>
            <w:hyperlink r:id="rId1913">
              <w:r w:rsidDel="00000000" w:rsidR="00000000" w:rsidRPr="00000000">
                <w:rPr>
                  <w:sz w:val="18"/>
                  <w:szCs w:val="18"/>
                  <w:rtl w:val="0"/>
                </w:rPr>
                <w:t xml:space="preserve">Nasopharyngeal and SqCC of the H&amp;N</w:t>
              </w:r>
            </w:hyperlink>
            <w:r w:rsidDel="00000000" w:rsidR="00000000" w:rsidRPr="00000000">
              <w:rPr>
                <w:sz w:val="18"/>
                <w:szCs w:val="18"/>
                <w:rtl w:val="0"/>
              </w:rPr>
              <w:t xml:space="preserve">]</w:t>
            </w:r>
          </w:p>
          <w:p w:rsidR="00000000" w:rsidDel="00000000" w:rsidP="00000000" w:rsidRDefault="00000000" w:rsidRPr="00000000" w14:paraId="00000A63">
            <w:pPr>
              <w:numPr>
                <w:ilvl w:val="0"/>
                <w:numId w:val="8"/>
              </w:numPr>
              <w:ind w:left="720" w:right="140" w:hanging="360"/>
              <w:rPr>
                <w:sz w:val="18"/>
                <w:szCs w:val="18"/>
              </w:rPr>
            </w:pPr>
            <w:r w:rsidDel="00000000" w:rsidR="00000000" w:rsidRPr="00000000">
              <w:rPr>
                <w:sz w:val="18"/>
                <w:szCs w:val="18"/>
                <w:rtl w:val="0"/>
              </w:rPr>
              <w:t xml:space="preserve">Dental management of the head and neck cancer patient treated with radiation therapy [</w:t>
            </w:r>
            <w:hyperlink r:id="rId1914">
              <w:r w:rsidDel="00000000" w:rsidR="00000000" w:rsidRPr="00000000">
                <w:rPr>
                  <w:sz w:val="18"/>
                  <w:szCs w:val="18"/>
                  <w:rtl w:val="0"/>
                </w:rPr>
                <w:t xml:space="preserve">Murdoch-Kinch JMDA '11</w:t>
              </w:r>
            </w:hyperlink>
            <w:r w:rsidDel="00000000" w:rsidR="00000000" w:rsidRPr="00000000">
              <w:rPr>
                <w:sz w:val="18"/>
                <w:szCs w:val="18"/>
                <w:rtl w:val="0"/>
              </w:rPr>
              <w:t xml:space="preserve">]</w:t>
            </w:r>
          </w:p>
          <w:p w:rsidR="00000000" w:rsidDel="00000000" w:rsidP="00000000" w:rsidRDefault="00000000" w:rsidRPr="00000000" w14:paraId="00000A64">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A65">
            <w:pPr>
              <w:numPr>
                <w:ilvl w:val="0"/>
                <w:numId w:val="102"/>
              </w:numPr>
              <w:ind w:left="720" w:hanging="360"/>
              <w:rPr>
                <w:sz w:val="18"/>
                <w:szCs w:val="18"/>
              </w:rPr>
            </w:pPr>
            <w:r w:rsidDel="00000000" w:rsidR="00000000" w:rsidRPr="00000000">
              <w:rPr>
                <w:sz w:val="18"/>
                <w:szCs w:val="18"/>
                <w:rtl w:val="0"/>
              </w:rPr>
              <w:t xml:space="preserve">RTOG 1008 [</w:t>
            </w:r>
            <w:hyperlink r:id="rId1915">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1916">
              <w:r w:rsidDel="00000000" w:rsidR="00000000" w:rsidRPr="00000000">
                <w:rPr>
                  <w:sz w:val="18"/>
                  <w:szCs w:val="18"/>
                  <w:rtl w:val="0"/>
                </w:rPr>
                <w:t xml:space="preserve">NCT01220583</w:t>
              </w:r>
            </w:hyperlink>
            <w:r w:rsidDel="00000000" w:rsidR="00000000" w:rsidRPr="00000000">
              <w:rPr>
                <w:sz w:val="18"/>
                <w:szCs w:val="18"/>
                <w:rtl w:val="0"/>
              </w:rPr>
              <w:t xml:space="preserve">]: Phase II/III. PORT 60-66/30 ± CDDP 40 in salivary gland tumors. </w:t>
            </w:r>
            <w:hyperlink r:id="rId191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6">
            <w:pPr>
              <w:numPr>
                <w:ilvl w:val="0"/>
                <w:numId w:val="102"/>
              </w:numPr>
              <w:ind w:left="720" w:hanging="360"/>
              <w:rPr>
                <w:sz w:val="18"/>
                <w:szCs w:val="18"/>
              </w:rPr>
            </w:pPr>
            <w:r w:rsidDel="00000000" w:rsidR="00000000" w:rsidRPr="00000000">
              <w:rPr>
                <w:sz w:val="18"/>
                <w:szCs w:val="18"/>
                <w:rtl w:val="0"/>
              </w:rPr>
              <w:t xml:space="preserve">RTOG 1016 [</w:t>
            </w:r>
            <w:hyperlink r:id="rId1918">
              <w:r w:rsidDel="00000000" w:rsidR="00000000" w:rsidRPr="00000000">
                <w:rPr>
                  <w:sz w:val="18"/>
                  <w:szCs w:val="18"/>
                  <w:rtl w:val="0"/>
                </w:rPr>
                <w:t xml:space="preserve">Protocol</w:t>
              </w:r>
            </w:hyperlink>
            <w:r w:rsidDel="00000000" w:rsidR="00000000" w:rsidRPr="00000000">
              <w:rPr>
                <w:sz w:val="18"/>
                <w:szCs w:val="18"/>
                <w:rtl w:val="0"/>
              </w:rPr>
              <w:t xml:space="preserve">]: Non-inferiority. HPV+ OPC. DAHANCA-style 70 Gy/</w:t>
            </w:r>
            <w:r w:rsidDel="00000000" w:rsidR="00000000" w:rsidRPr="00000000">
              <w:rPr>
                <w:sz w:val="18"/>
                <w:szCs w:val="18"/>
                <w:u w:val="single"/>
                <w:rtl w:val="0"/>
              </w:rPr>
              <w:t xml:space="preserve">6</w:t>
            </w:r>
            <w:r w:rsidDel="00000000" w:rsidR="00000000" w:rsidRPr="00000000">
              <w:rPr>
                <w:sz w:val="18"/>
                <w:szCs w:val="18"/>
                <w:rtl w:val="0"/>
              </w:rPr>
              <w:t xml:space="preserve">w + Cetuximab vs. CDDP.  </w:t>
            </w:r>
            <w:hyperlink r:id="rId191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7">
            <w:pPr>
              <w:numPr>
                <w:ilvl w:val="0"/>
                <w:numId w:val="102"/>
              </w:numPr>
              <w:ind w:left="720" w:hanging="360"/>
              <w:rPr>
                <w:sz w:val="18"/>
                <w:szCs w:val="18"/>
              </w:rPr>
            </w:pPr>
            <w:r w:rsidDel="00000000" w:rsidR="00000000" w:rsidRPr="00000000">
              <w:rPr>
                <w:sz w:val="18"/>
                <w:szCs w:val="18"/>
                <w:rtl w:val="0"/>
              </w:rPr>
              <w:t xml:space="preserve">ORATOR </w:t>
            </w:r>
            <w:hyperlink r:id="rId1920">
              <w:r w:rsidDel="00000000" w:rsidR="00000000" w:rsidRPr="00000000">
                <w:rPr>
                  <w:sz w:val="18"/>
                  <w:szCs w:val="18"/>
                  <w:vertAlign w:val="superscript"/>
                  <w:rtl w:val="0"/>
                </w:rPr>
                <w:t xml:space="preserve">QS</w:t>
              </w:r>
            </w:hyperlink>
            <w:r w:rsidDel="00000000" w:rsidR="00000000" w:rsidRPr="00000000">
              <w:rPr>
                <w:sz w:val="18"/>
                <w:szCs w:val="18"/>
                <w:rtl w:val="0"/>
              </w:rPr>
              <w:t xml:space="preserve">[</w:t>
            </w:r>
            <w:hyperlink r:id="rId1921">
              <w:r w:rsidDel="00000000" w:rsidR="00000000" w:rsidRPr="00000000">
                <w:rPr>
                  <w:sz w:val="18"/>
                  <w:szCs w:val="18"/>
                  <w:rtl w:val="0"/>
                </w:rPr>
                <w:t xml:space="preserve">Protocol (Appendix)</w:t>
              </w:r>
            </w:hyperlink>
            <w:r w:rsidDel="00000000" w:rsidR="00000000" w:rsidRPr="00000000">
              <w:rPr>
                <w:sz w:val="18"/>
                <w:szCs w:val="18"/>
                <w:rtl w:val="0"/>
              </w:rPr>
              <w:t xml:space="preserve">]: Phase II. HPV+ OP. TORS/LND ± PO(C)RT vs. Definitive (CC)RT. </w:t>
            </w:r>
            <w:hyperlink r:id="rId192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8">
            <w:pPr>
              <w:numPr>
                <w:ilvl w:val="0"/>
                <w:numId w:val="102"/>
              </w:numPr>
              <w:ind w:left="720" w:right="60" w:hanging="360"/>
              <w:rPr>
                <w:sz w:val="18"/>
                <w:szCs w:val="18"/>
              </w:rPr>
            </w:pPr>
            <w:r w:rsidDel="00000000" w:rsidR="00000000" w:rsidRPr="00000000">
              <w:rPr>
                <w:sz w:val="18"/>
                <w:szCs w:val="18"/>
                <w:rtl w:val="0"/>
              </w:rPr>
              <w:t xml:space="preserve">RTOG 9512 [</w:t>
            </w:r>
            <w:hyperlink r:id="rId1923">
              <w:r w:rsidDel="00000000" w:rsidR="00000000" w:rsidRPr="00000000">
                <w:rPr>
                  <w:sz w:val="18"/>
                  <w:szCs w:val="18"/>
                  <w:rtl w:val="0"/>
                </w:rPr>
                <w:t xml:space="preserve">Protocol</w:t>
              </w:r>
            </w:hyperlink>
            <w:r w:rsidDel="00000000" w:rsidR="00000000" w:rsidRPr="00000000">
              <w:rPr>
                <w:sz w:val="18"/>
                <w:szCs w:val="18"/>
                <w:rtl w:val="0"/>
              </w:rPr>
              <w:t xml:space="preserve">]: 70/35 vs. 79.2/66 (1.2 BID); 7 vs. 6.5 weeks. Hyper vs conventional fractionation T2 larynx. </w:t>
            </w:r>
            <w:hyperlink r:id="rId192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9">
            <w:pPr>
              <w:numPr>
                <w:ilvl w:val="0"/>
                <w:numId w:val="102"/>
              </w:numPr>
              <w:ind w:left="720" w:right="60" w:hanging="360"/>
              <w:rPr>
                <w:sz w:val="18"/>
                <w:szCs w:val="18"/>
              </w:rPr>
            </w:pPr>
            <w:r w:rsidDel="00000000" w:rsidR="00000000" w:rsidRPr="00000000">
              <w:rPr>
                <w:sz w:val="18"/>
                <w:szCs w:val="18"/>
                <w:rtl w:val="0"/>
              </w:rPr>
              <w:t xml:space="preserve">Early Glottic Field Borders (Figure 1) [</w:t>
            </w:r>
            <w:hyperlink r:id="rId1925">
              <w:r w:rsidDel="00000000" w:rsidR="00000000" w:rsidRPr="00000000">
                <w:rPr>
                  <w:sz w:val="18"/>
                  <w:szCs w:val="18"/>
                  <w:rtl w:val="0"/>
                </w:rPr>
                <w:t xml:space="preserve">Mendenhall IJROBP '88</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A6A">
            <w:pPr>
              <w:numPr>
                <w:ilvl w:val="0"/>
                <w:numId w:val="102"/>
              </w:numPr>
              <w:ind w:left="720" w:hanging="360"/>
              <w:rPr>
                <w:sz w:val="18"/>
                <w:szCs w:val="18"/>
              </w:rPr>
            </w:pPr>
            <w:r w:rsidDel="00000000" w:rsidR="00000000" w:rsidRPr="00000000">
              <w:rPr>
                <w:sz w:val="18"/>
                <w:szCs w:val="18"/>
                <w:rtl w:val="0"/>
              </w:rPr>
              <w:t xml:space="preserve">RTOG 0615 [</w:t>
            </w:r>
            <w:hyperlink r:id="rId1926">
              <w:r w:rsidDel="00000000" w:rsidR="00000000" w:rsidRPr="00000000">
                <w:rPr>
                  <w:sz w:val="18"/>
                  <w:szCs w:val="18"/>
                  <w:rtl w:val="0"/>
                </w:rPr>
                <w:t xml:space="preserve">Protocol</w:t>
              </w:r>
            </w:hyperlink>
            <w:r w:rsidDel="00000000" w:rsidR="00000000" w:rsidRPr="00000000">
              <w:rPr>
                <w:sz w:val="18"/>
                <w:szCs w:val="18"/>
                <w:rtl w:val="0"/>
              </w:rPr>
              <w:t xml:space="preserve">]: NPX. 3D or IMRT 54-59.4-70/33 + CDDP 100 q3w x3c. </w:t>
            </w:r>
            <w:hyperlink r:id="rId192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B">
            <w:pPr>
              <w:numPr>
                <w:ilvl w:val="0"/>
                <w:numId w:val="102"/>
              </w:numPr>
              <w:ind w:left="720" w:hanging="360"/>
              <w:rPr>
                <w:sz w:val="18"/>
                <w:szCs w:val="18"/>
              </w:rPr>
            </w:pPr>
            <w:r w:rsidDel="00000000" w:rsidR="00000000" w:rsidRPr="00000000">
              <w:rPr>
                <w:sz w:val="18"/>
                <w:szCs w:val="18"/>
                <w:rtl w:val="0"/>
              </w:rPr>
              <w:t xml:space="preserve">Chinese Induction Chemo [</w:t>
            </w:r>
            <w:hyperlink r:id="rId1928">
              <w:r w:rsidDel="00000000" w:rsidR="00000000" w:rsidRPr="00000000">
                <w:rPr>
                  <w:sz w:val="18"/>
                  <w:szCs w:val="18"/>
                  <w:rtl w:val="0"/>
                </w:rPr>
                <w:t xml:space="preserve">Protocol (Appendix)</w:t>
              </w:r>
            </w:hyperlink>
            <w:r w:rsidDel="00000000" w:rsidR="00000000" w:rsidRPr="00000000">
              <w:rPr>
                <w:rFonts w:ascii="Cardo" w:cs="Cardo" w:eastAsia="Cardo" w:hAnsi="Cardo"/>
                <w:sz w:val="18"/>
                <w:szCs w:val="18"/>
                <w:rtl w:val="0"/>
              </w:rPr>
              <w:t xml:space="preserve">]: ± GemCis q3w x3c→ CCRT with CDDP 100 q3w for NPX. </w:t>
            </w:r>
            <w:hyperlink r:id="rId192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C">
            <w:pPr>
              <w:numPr>
                <w:ilvl w:val="0"/>
                <w:numId w:val="102"/>
              </w:numPr>
              <w:ind w:left="720" w:hanging="360"/>
              <w:rPr>
                <w:sz w:val="18"/>
                <w:szCs w:val="18"/>
              </w:rPr>
            </w:pPr>
            <w:r w:rsidDel="00000000" w:rsidR="00000000" w:rsidRPr="00000000">
              <w:rPr>
                <w:sz w:val="18"/>
                <w:szCs w:val="18"/>
                <w:rtl w:val="0"/>
              </w:rPr>
              <w:t xml:space="preserve">CRUK/14/014 [</w:t>
            </w:r>
            <w:hyperlink r:id="rId1930">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1931">
              <w:r w:rsidDel="00000000" w:rsidR="00000000" w:rsidRPr="00000000">
                <w:rPr>
                  <w:sz w:val="18"/>
                  <w:szCs w:val="18"/>
                  <w:rtl w:val="0"/>
                </w:rPr>
                <w:t xml:space="preserve">Nutting ASCO '20</w:t>
              </w:r>
            </w:hyperlink>
            <w:r w:rsidDel="00000000" w:rsidR="00000000" w:rsidRPr="00000000">
              <w:rPr>
                <w:sz w:val="18"/>
                <w:szCs w:val="18"/>
                <w:rtl w:val="0"/>
              </w:rPr>
              <w:t xml:space="preserve">]: Phase III. IMRT ± Dysphagia optimization (Do-IMRT). </w:t>
            </w:r>
            <w:hyperlink r:id="rId193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D">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A6E">
            <w:pPr>
              <w:numPr>
                <w:ilvl w:val="0"/>
              </w:numPr>
              <w:ind w:left="720" w:hanging="360"/>
              <w:rPr/>
            </w:pPr>
            <w:r w:rsidDel="00000000" w:rsidR="00000000" w:rsidRPr="00000000">
              <w:rPr>
                <w:sz w:val="18"/>
                <w:szCs w:val="18"/>
                <w:rtl w:val="0"/>
              </w:rPr>
              <w:t xml:space="preserve">Long term aspects of QoL in H&amp;N cancer patients treated with IMRT [</w:t>
            </w:r>
            <w:hyperlink r:id="rId1933">
              <w:r w:rsidDel="00000000" w:rsidR="00000000" w:rsidRPr="00000000">
                <w:rPr>
                  <w:sz w:val="18"/>
                  <w:szCs w:val="18"/>
                  <w:rtl w:val="0"/>
                </w:rPr>
                <w:t xml:space="preserve">Abel ARO '20</w:t>
              </w:r>
            </w:hyperlink>
            <w:r w:rsidDel="00000000" w:rsidR="00000000" w:rsidRPr="00000000">
              <w:rPr>
                <w:sz w:val="18"/>
                <w:szCs w:val="18"/>
                <w:rtl w:val="0"/>
              </w:rPr>
              <w:t xml:space="preserve">] </w:t>
            </w:r>
            <w:hyperlink r:id="rId193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6F">
            <w:pPr>
              <w:numPr>
                <w:ilvl w:val="0"/>
              </w:numPr>
              <w:ind w:left="720" w:hanging="360"/>
              <w:rPr/>
            </w:pPr>
            <w:r w:rsidDel="00000000" w:rsidR="00000000" w:rsidRPr="00000000">
              <w:rPr>
                <w:sz w:val="18"/>
                <w:szCs w:val="18"/>
                <w:rtl w:val="0"/>
              </w:rPr>
              <w:t xml:space="preserve">Delayed lower cranial neuropathy after oropharyngeal IMRT [</w:t>
            </w:r>
            <w:hyperlink r:id="rId1935">
              <w:r w:rsidDel="00000000" w:rsidR="00000000" w:rsidRPr="00000000">
                <w:rPr>
                  <w:sz w:val="18"/>
                  <w:szCs w:val="18"/>
                  <w:rtl w:val="0"/>
                </w:rPr>
                <w:t xml:space="preserve">Hutcheson H&amp;N '17</w:t>
              </w:r>
            </w:hyperlink>
            <w:r w:rsidDel="00000000" w:rsidR="00000000" w:rsidRPr="00000000">
              <w:rPr>
                <w:sz w:val="18"/>
                <w:szCs w:val="18"/>
                <w:rtl w:val="0"/>
              </w:rPr>
              <w:t xml:space="preserve">]: Definitive RT 66-72 Gy. </w:t>
            </w:r>
            <w:hyperlink r:id="rId193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70">
            <w:pPr>
              <w:numPr>
                <w:ilvl w:val="0"/>
              </w:numPr>
              <w:ind w:left="720" w:hanging="360"/>
              <w:rPr/>
            </w:pPr>
            <w:r w:rsidDel="00000000" w:rsidR="00000000" w:rsidRPr="00000000">
              <w:rPr>
                <w:sz w:val="18"/>
                <w:szCs w:val="18"/>
                <w:rtl w:val="0"/>
              </w:rPr>
              <w:t xml:space="preserve">Chinese Induction Chemo (Table 3) [</w:t>
            </w:r>
            <w:hyperlink r:id="rId1937">
              <w:r w:rsidDel="00000000" w:rsidR="00000000" w:rsidRPr="00000000">
                <w:rPr>
                  <w:sz w:val="18"/>
                  <w:szCs w:val="18"/>
                  <w:rtl w:val="0"/>
                </w:rPr>
                <w:t xml:space="preserve">Zhang NEJM '19</w:t>
              </w:r>
            </w:hyperlink>
            <w:r w:rsidDel="00000000" w:rsidR="00000000" w:rsidRPr="00000000">
              <w:rPr>
                <w:rFonts w:ascii="Cardo" w:cs="Cardo" w:eastAsia="Cardo" w:hAnsi="Cardo"/>
                <w:sz w:val="18"/>
                <w:szCs w:val="18"/>
                <w:rtl w:val="0"/>
              </w:rPr>
              <w:t xml:space="preserve">]: ± GemCis q3w x3c→ CCRT with CDDP 100 q3w. </w:t>
            </w:r>
            <w:hyperlink r:id="rId193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71">
            <w:pPr>
              <w:numPr>
                <w:ilvl w:val="0"/>
              </w:numPr>
              <w:ind w:left="720" w:right="140" w:hanging="360"/>
              <w:rPr/>
            </w:pPr>
            <w:r w:rsidDel="00000000" w:rsidR="00000000" w:rsidRPr="00000000">
              <w:rPr>
                <w:sz w:val="18"/>
                <w:szCs w:val="18"/>
                <w:rtl w:val="0"/>
              </w:rPr>
              <w:t xml:space="preserve">RTOG 1016 [</w:t>
            </w:r>
            <w:hyperlink r:id="rId1939">
              <w:r w:rsidDel="00000000" w:rsidR="00000000" w:rsidRPr="00000000">
                <w:rPr>
                  <w:sz w:val="18"/>
                  <w:szCs w:val="18"/>
                  <w:rtl w:val="0"/>
                </w:rPr>
                <w:t xml:space="preserve">(Table 2 and supplementary)</w:t>
              </w:r>
            </w:hyperlink>
            <w:r w:rsidDel="00000000" w:rsidR="00000000" w:rsidRPr="00000000">
              <w:rPr>
                <w:sz w:val="18"/>
                <w:szCs w:val="18"/>
                <w:rtl w:val="0"/>
              </w:rPr>
              <w:t xml:space="preserve">]: HPV+ OPC. DAHANCA-style 70 Gy/</w:t>
            </w:r>
            <w:r w:rsidDel="00000000" w:rsidR="00000000" w:rsidRPr="00000000">
              <w:rPr>
                <w:sz w:val="18"/>
                <w:szCs w:val="18"/>
                <w:u w:val="single"/>
                <w:rtl w:val="0"/>
              </w:rPr>
              <w:t xml:space="preserve">6</w:t>
            </w:r>
            <w:r w:rsidDel="00000000" w:rsidR="00000000" w:rsidRPr="00000000">
              <w:rPr>
                <w:sz w:val="18"/>
                <w:szCs w:val="18"/>
                <w:rtl w:val="0"/>
              </w:rPr>
              <w:t xml:space="preserve">w + Cetuximab vs. CDDP. </w:t>
            </w:r>
            <w:hyperlink r:id="rId194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72">
            <w:pPr>
              <w:numPr>
                <w:ilvl w:val="0"/>
              </w:numPr>
              <w:ind w:left="720" w:hanging="360"/>
              <w:rPr/>
            </w:pPr>
            <w:r w:rsidDel="00000000" w:rsidR="00000000" w:rsidRPr="00000000">
              <w:rPr>
                <w:sz w:val="18"/>
                <w:szCs w:val="18"/>
                <w:rtl w:val="0"/>
              </w:rPr>
              <w:t xml:space="preserve">RTOG 9111 (Table 2) [</w:t>
            </w:r>
            <w:hyperlink r:id="rId1941">
              <w:r w:rsidDel="00000000" w:rsidR="00000000" w:rsidRPr="00000000">
                <w:rPr>
                  <w:sz w:val="18"/>
                  <w:szCs w:val="18"/>
                  <w:rtl w:val="0"/>
                </w:rPr>
                <w:t xml:space="preserve">Forastierre</w:t>
              </w:r>
            </w:hyperlink>
            <w:hyperlink r:id="rId1942">
              <w:r w:rsidDel="00000000" w:rsidR="00000000" w:rsidRPr="00000000">
                <w:rPr>
                  <w:sz w:val="18"/>
                  <w:szCs w:val="18"/>
                  <w:rtl w:val="0"/>
                </w:rPr>
                <w:t xml:space="preserve"> NEJM '03</w:t>
              </w:r>
            </w:hyperlink>
            <w:r w:rsidDel="00000000" w:rsidR="00000000" w:rsidRPr="00000000">
              <w:rPr>
                <w:rFonts w:ascii="Cardo" w:cs="Cardo" w:eastAsia="Cardo" w:hAnsi="Cardo"/>
                <w:sz w:val="18"/>
                <w:szCs w:val="18"/>
                <w:rtl w:val="0"/>
              </w:rPr>
              <w:t xml:space="preserve">]: Advanced Larynx. RT alone vs. CDDP/5FU x3→ RT vs. CCRT. </w:t>
            </w:r>
            <w:hyperlink r:id="rId194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73">
            <w:pPr>
              <w:numPr>
                <w:ilvl w:val="0"/>
              </w:numPr>
              <w:ind w:left="720" w:hanging="360"/>
              <w:rPr/>
            </w:pPr>
            <w:r w:rsidDel="00000000" w:rsidR="00000000" w:rsidRPr="00000000">
              <w:rPr>
                <w:sz w:val="18"/>
                <w:szCs w:val="18"/>
                <w:rtl w:val="0"/>
              </w:rPr>
              <w:t xml:space="preserve">Factors associated with Severe Late Toxicity after CCRT [</w:t>
            </w:r>
            <w:hyperlink r:id="rId1944">
              <w:r w:rsidDel="00000000" w:rsidR="00000000" w:rsidRPr="00000000">
                <w:rPr>
                  <w:sz w:val="18"/>
                  <w:szCs w:val="18"/>
                  <w:rtl w:val="0"/>
                </w:rPr>
                <w:t xml:space="preserve">Machtay JCO '08]</w:t>
              </w:r>
            </w:hyperlink>
            <w:r w:rsidDel="00000000" w:rsidR="00000000" w:rsidRPr="00000000">
              <w:rPr>
                <w:sz w:val="18"/>
                <w:szCs w:val="18"/>
                <w:rtl w:val="0"/>
              </w:rPr>
              <w:t xml:space="preserve">: Review of RTOG 91-11, 97-03, and 99-14. </w:t>
            </w:r>
            <w:hyperlink r:id="rId194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74">
            <w:pPr>
              <w:numPr>
                <w:ilvl w:val="0"/>
              </w:numPr>
              <w:ind w:left="720" w:hanging="360"/>
              <w:rPr/>
            </w:pPr>
            <w:r w:rsidDel="00000000" w:rsidR="00000000" w:rsidRPr="00000000">
              <w:rPr>
                <w:sz w:val="18"/>
                <w:szCs w:val="18"/>
                <w:rtl w:val="0"/>
              </w:rPr>
              <w:t xml:space="preserve">Severe late dysphagia and cause of death in 91-11 eligible patients [</w:t>
            </w:r>
            <w:hyperlink r:id="rId1946">
              <w:r w:rsidDel="00000000" w:rsidR="00000000" w:rsidRPr="00000000">
                <w:rPr>
                  <w:sz w:val="18"/>
                  <w:szCs w:val="18"/>
                  <w:rtl w:val="0"/>
                </w:rPr>
                <w:t xml:space="preserve">Ward Oral Onc '16</w:t>
              </w:r>
            </w:hyperlink>
            <w:r w:rsidDel="00000000" w:rsidR="00000000" w:rsidRPr="00000000">
              <w:rPr>
                <w:sz w:val="18"/>
                <w:szCs w:val="18"/>
                <w:rtl w:val="0"/>
              </w:rPr>
              <w:t xml:space="preserve">] </w:t>
            </w:r>
            <w:hyperlink r:id="rId194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75">
            <w:pPr>
              <w:numPr>
                <w:ilvl w:val="0"/>
              </w:numPr>
              <w:ind w:left="720" w:hanging="360"/>
              <w:rPr/>
            </w:pPr>
            <w:r w:rsidDel="00000000" w:rsidR="00000000" w:rsidRPr="00000000">
              <w:rPr>
                <w:sz w:val="18"/>
                <w:szCs w:val="18"/>
                <w:rtl w:val="0"/>
              </w:rPr>
              <w:t xml:space="preserve">RTOG 9501 (Table 2) [</w:t>
            </w:r>
            <w:hyperlink r:id="rId1948">
              <w:r w:rsidDel="00000000" w:rsidR="00000000" w:rsidRPr="00000000">
                <w:rPr>
                  <w:sz w:val="18"/>
                  <w:szCs w:val="18"/>
                  <w:rtl w:val="0"/>
                </w:rPr>
                <w:t xml:space="preserve">Cooper NEJM '04</w:t>
              </w:r>
            </w:hyperlink>
            <w:r w:rsidDel="00000000" w:rsidR="00000000" w:rsidRPr="00000000">
              <w:rPr>
                <w:sz w:val="18"/>
                <w:szCs w:val="18"/>
                <w:rtl w:val="0"/>
              </w:rPr>
              <w:t xml:space="preserve">]: PORT vs. POCRT. </w:t>
            </w:r>
            <w:hyperlink r:id="rId1949">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A76">
      <w:pPr>
        <w:pStyle w:val="Heading2"/>
        <w:rPr/>
      </w:pPr>
      <w:bookmarkStart w:colFirst="0" w:colLast="0" w:name="_voewgbrtl5jx" w:id="70"/>
      <w:bookmarkEnd w:id="70"/>
      <w:r w:rsidDel="00000000" w:rsidR="00000000" w:rsidRPr="00000000">
        <w:rPr>
          <w:rtl w:val="0"/>
        </w:rPr>
      </w:r>
    </w:p>
    <w:p w:rsidR="00000000" w:rsidDel="00000000" w:rsidP="00000000" w:rsidRDefault="00000000" w:rsidRPr="00000000" w14:paraId="00000A77">
      <w:pPr>
        <w:numPr>
          <w:ilvl w:val="0"/>
          <w:numId w:val="69"/>
        </w:numPr>
        <w:ind w:left="720" w:hanging="360"/>
        <w:rPr>
          <w:b w:val="0"/>
          <w:sz w:val="18"/>
          <w:szCs w:val="18"/>
        </w:rPr>
      </w:pPr>
      <w:r w:rsidDel="00000000" w:rsidR="00000000" w:rsidRPr="00000000">
        <w:rPr>
          <w:b w:val="1"/>
          <w:sz w:val="18"/>
          <w:szCs w:val="18"/>
          <w:rtl w:val="0"/>
        </w:rPr>
        <w:t xml:space="preserve">Osteoradionecrosis vs. soft tissue necrosis</w:t>
      </w:r>
      <w:r w:rsidDel="00000000" w:rsidR="00000000" w:rsidRPr="00000000">
        <w:rPr>
          <w:sz w:val="18"/>
          <w:szCs w:val="18"/>
          <w:rtl w:val="0"/>
        </w:rPr>
        <w:t xml:space="preserve">:</w:t>
      </w:r>
    </w:p>
    <w:p w:rsidR="00000000" w:rsidDel="00000000" w:rsidP="00000000" w:rsidRDefault="00000000" w:rsidRPr="00000000" w14:paraId="00000A78">
      <w:pPr>
        <w:numPr>
          <w:ilvl w:val="1"/>
          <w:numId w:val="69"/>
        </w:numPr>
        <w:ind w:left="1440" w:hanging="360"/>
        <w:rPr>
          <w:b w:val="0"/>
          <w:sz w:val="18"/>
          <w:szCs w:val="18"/>
        </w:rPr>
      </w:pPr>
      <w:r w:rsidDel="00000000" w:rsidR="00000000" w:rsidRPr="00000000">
        <w:rPr>
          <w:sz w:val="18"/>
          <w:szCs w:val="18"/>
          <w:rtl w:val="0"/>
        </w:rPr>
        <w:t xml:space="preserve">Evaluation by an oral surgeon for ORN, consider HBO.</w:t>
      </w:r>
    </w:p>
    <w:p w:rsidR="00000000" w:rsidDel="00000000" w:rsidP="00000000" w:rsidRDefault="00000000" w:rsidRPr="00000000" w14:paraId="00000A79">
      <w:pPr>
        <w:numPr>
          <w:ilvl w:val="1"/>
          <w:numId w:val="69"/>
        </w:numPr>
        <w:ind w:left="1440" w:hanging="360"/>
        <w:rPr>
          <w:b w:val="0"/>
          <w:sz w:val="18"/>
          <w:szCs w:val="18"/>
        </w:rPr>
      </w:pPr>
      <w:r w:rsidDel="00000000" w:rsidR="00000000" w:rsidRPr="00000000">
        <w:rPr>
          <w:sz w:val="18"/>
          <w:szCs w:val="18"/>
          <w:rtl w:val="0"/>
        </w:rPr>
        <w:t xml:space="preserve">Addition of pentoxifylline ER (400 mg po tid) and Vit E (1000 u qd). </w:t>
      </w:r>
    </w:p>
    <w:p w:rsidR="00000000" w:rsidDel="00000000" w:rsidP="00000000" w:rsidRDefault="00000000" w:rsidRPr="00000000" w14:paraId="00000A7A">
      <w:pPr>
        <w:numPr>
          <w:ilvl w:val="0"/>
          <w:numId w:val="69"/>
        </w:numPr>
        <w:ind w:left="720" w:hanging="360"/>
        <w:rPr>
          <w:b w:val="0"/>
          <w:sz w:val="18"/>
          <w:szCs w:val="18"/>
        </w:rPr>
      </w:pPr>
      <w:r w:rsidDel="00000000" w:rsidR="00000000" w:rsidRPr="00000000">
        <w:rPr>
          <w:b w:val="1"/>
          <w:sz w:val="18"/>
          <w:szCs w:val="18"/>
          <w:rtl w:val="0"/>
        </w:rPr>
        <w:t xml:space="preserve">Consider statins to reduce neck fibrosis</w:t>
      </w:r>
      <w:r w:rsidDel="00000000" w:rsidR="00000000" w:rsidRPr="00000000">
        <w:rPr>
          <w:sz w:val="18"/>
          <w:szCs w:val="18"/>
          <w:rtl w:val="0"/>
        </w:rPr>
        <w:t xml:space="preserve">, may have 30% reduction if on for a year [</w:t>
      </w:r>
      <w:hyperlink r:id="rId1950">
        <w:r w:rsidDel="00000000" w:rsidR="00000000" w:rsidRPr="00000000">
          <w:rPr>
            <w:sz w:val="18"/>
            <w:szCs w:val="18"/>
            <w:rtl w:val="0"/>
          </w:rPr>
          <w:t xml:space="preserve">Pravacur phase II Bourgier IJROBP '19</w:t>
        </w:r>
      </w:hyperlink>
      <w:r w:rsidDel="00000000" w:rsidR="00000000" w:rsidRPr="00000000">
        <w:rPr>
          <w:sz w:val="18"/>
          <w:szCs w:val="18"/>
          <w:rtl w:val="0"/>
        </w:rPr>
        <w:t xml:space="preserve">]</w:t>
      </w:r>
    </w:p>
    <w:p w:rsidR="00000000" w:rsidDel="00000000" w:rsidP="00000000" w:rsidRDefault="00000000" w:rsidRPr="00000000" w14:paraId="00000A7B">
      <w:pPr>
        <w:numPr>
          <w:ilvl w:val="1"/>
          <w:numId w:val="69"/>
        </w:numPr>
        <w:ind w:left="1440" w:hanging="360"/>
        <w:rPr>
          <w:b w:val="0"/>
          <w:sz w:val="18"/>
          <w:szCs w:val="18"/>
        </w:rPr>
      </w:pPr>
      <w:r w:rsidDel="00000000" w:rsidR="00000000" w:rsidRPr="00000000">
        <w:rPr>
          <w:sz w:val="18"/>
          <w:szCs w:val="18"/>
          <w:rtl w:val="0"/>
        </w:rPr>
        <w:t xml:space="preserve">Better tolerated than the historical standard of pentoxifylline and Vit E [</w:t>
      </w:r>
      <w:hyperlink r:id="rId1951">
        <w:r w:rsidDel="00000000" w:rsidR="00000000" w:rsidRPr="00000000">
          <w:rPr>
            <w:sz w:val="18"/>
            <w:szCs w:val="18"/>
            <w:rtl w:val="0"/>
          </w:rPr>
          <w:t xml:space="preserve">Delanian JCO '03</w:t>
        </w:r>
      </w:hyperlink>
      <w:r w:rsidDel="00000000" w:rsidR="00000000" w:rsidRPr="00000000">
        <w:rPr>
          <w:sz w:val="18"/>
          <w:szCs w:val="18"/>
          <w:rtl w:val="0"/>
        </w:rPr>
        <w:t xml:space="preserve">]</w:t>
      </w:r>
    </w:p>
    <w:p w:rsidR="00000000" w:rsidDel="00000000" w:rsidP="00000000" w:rsidRDefault="00000000" w:rsidRPr="00000000" w14:paraId="00000A7C">
      <w:pPr>
        <w:numPr>
          <w:ilvl w:val="0"/>
          <w:numId w:val="69"/>
        </w:numPr>
        <w:ind w:left="720" w:hanging="360"/>
        <w:rPr>
          <w:b w:val="0"/>
          <w:sz w:val="18"/>
          <w:szCs w:val="18"/>
        </w:rPr>
      </w:pPr>
      <w:r w:rsidDel="00000000" w:rsidR="00000000" w:rsidRPr="00000000">
        <w:rPr>
          <w:b w:val="1"/>
          <w:sz w:val="18"/>
          <w:szCs w:val="18"/>
          <w:rtl w:val="0"/>
        </w:rPr>
        <w:t xml:space="preserve">Consider probiotic pills to potentially decrease acute G3+ oral mucositis</w:t>
      </w:r>
      <w:r w:rsidDel="00000000" w:rsidR="00000000" w:rsidRPr="00000000">
        <w:rPr>
          <w:rFonts w:ascii="Cardo" w:cs="Cardo" w:eastAsia="Cardo" w:hAnsi="Cardo"/>
          <w:sz w:val="18"/>
          <w:szCs w:val="18"/>
          <w:rtl w:val="0"/>
        </w:rPr>
        <w:t xml:space="preserve"> from 45→ 16% [</w:t>
      </w:r>
      <w:hyperlink r:id="rId1952">
        <w:r w:rsidDel="00000000" w:rsidR="00000000" w:rsidRPr="00000000">
          <w:rPr>
            <w:sz w:val="18"/>
            <w:szCs w:val="18"/>
            <w:rtl w:val="0"/>
          </w:rPr>
          <w:t xml:space="preserve">Jiang Cancer '18</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A7D">
      <w:pPr>
        <w:numPr>
          <w:ilvl w:val="0"/>
          <w:numId w:val="69"/>
        </w:numPr>
        <w:ind w:left="720" w:hanging="360"/>
        <w:rPr>
          <w:b w:val="0"/>
          <w:sz w:val="18"/>
          <w:szCs w:val="18"/>
        </w:rPr>
      </w:pPr>
      <w:r w:rsidDel="00000000" w:rsidR="00000000" w:rsidRPr="00000000">
        <w:rPr>
          <w:b w:val="1"/>
          <w:sz w:val="18"/>
          <w:szCs w:val="18"/>
          <w:rtl w:val="0"/>
        </w:rPr>
        <w:t xml:space="preserve">Delayed lower cranial neuropathy after oropharyngeal IMRT</w:t>
      </w:r>
      <w:r w:rsidDel="00000000" w:rsidR="00000000" w:rsidRPr="00000000">
        <w:rPr>
          <w:sz w:val="18"/>
          <w:szCs w:val="18"/>
          <w:rtl w:val="0"/>
        </w:rPr>
        <w:t xml:space="preserve"> [</w:t>
      </w:r>
      <w:hyperlink r:id="rId1953">
        <w:r w:rsidDel="00000000" w:rsidR="00000000" w:rsidRPr="00000000">
          <w:rPr>
            <w:sz w:val="18"/>
            <w:szCs w:val="18"/>
            <w:rtl w:val="0"/>
          </w:rPr>
          <w:t xml:space="preserve">Hutcheson H&amp;N '17</w:t>
        </w:r>
      </w:hyperlink>
      <w:r w:rsidDel="00000000" w:rsidR="00000000" w:rsidRPr="00000000">
        <w:rPr>
          <w:sz w:val="18"/>
          <w:szCs w:val="18"/>
          <w:rtl w:val="0"/>
        </w:rPr>
        <w:t xml:space="preserve">]: </w:t>
      </w:r>
      <w:r w:rsidDel="00000000" w:rsidR="00000000" w:rsidRPr="00000000">
        <w:rPr>
          <w:b w:val="1"/>
          <w:sz w:val="18"/>
          <w:szCs w:val="18"/>
          <w:rtl w:val="0"/>
        </w:rPr>
        <w:t xml:space="preserve">Definitive RT 66-72 Gy</w:t>
      </w:r>
      <w:r w:rsidDel="00000000" w:rsidR="00000000" w:rsidRPr="00000000">
        <w:rPr>
          <w:sz w:val="18"/>
          <w:szCs w:val="18"/>
          <w:rtl w:val="0"/>
        </w:rPr>
        <w:t xml:space="preserve">.</w:t>
      </w:r>
    </w:p>
    <w:p w:rsidR="00000000" w:rsidDel="00000000" w:rsidP="00000000" w:rsidRDefault="00000000" w:rsidRPr="00000000" w14:paraId="00000A7E">
      <w:pPr>
        <w:numPr>
          <w:ilvl w:val="1"/>
          <w:numId w:val="69"/>
        </w:numPr>
        <w:ind w:left="1440" w:hanging="360"/>
        <w:rPr>
          <w:b w:val="0"/>
          <w:sz w:val="18"/>
          <w:szCs w:val="18"/>
        </w:rPr>
      </w:pPr>
      <w:r w:rsidDel="00000000" w:rsidR="00000000" w:rsidRPr="00000000">
        <w:rPr>
          <w:sz w:val="18"/>
          <w:szCs w:val="18"/>
          <w:rtl w:val="0"/>
        </w:rPr>
        <w:t xml:space="preserve">Three of 59 OP pts (5%) developed hypoglossal palsy at a median time of 7y (4.6 - 7.6y).</w:t>
      </w:r>
    </w:p>
    <w:p w:rsidR="00000000" w:rsidDel="00000000" w:rsidP="00000000" w:rsidRDefault="00000000" w:rsidRPr="00000000" w14:paraId="00000A7F">
      <w:pPr>
        <w:numPr>
          <w:ilvl w:val="2"/>
          <w:numId w:val="69"/>
        </w:numPr>
        <w:ind w:left="2160" w:hanging="360"/>
        <w:rPr>
          <w:b w:val="0"/>
          <w:sz w:val="18"/>
          <w:szCs w:val="18"/>
        </w:rPr>
      </w:pPr>
      <w:r w:rsidDel="00000000" w:rsidR="00000000" w:rsidRPr="00000000">
        <w:rPr>
          <w:sz w:val="18"/>
          <w:szCs w:val="18"/>
          <w:rtl w:val="0"/>
        </w:rPr>
        <w:t xml:space="preserve">RT was 66/30 (2.2 Gy) or up to 72/40 (1.8 Gy).</w:t>
      </w:r>
    </w:p>
    <w:p w:rsidR="00000000" w:rsidDel="00000000" w:rsidP="00000000" w:rsidRDefault="00000000" w:rsidRPr="00000000" w14:paraId="00000A80">
      <w:pPr>
        <w:numPr>
          <w:ilvl w:val="3"/>
          <w:numId w:val="69"/>
        </w:numPr>
        <w:ind w:left="2880" w:hanging="360"/>
        <w:rPr>
          <w:b w:val="0"/>
          <w:sz w:val="18"/>
          <w:szCs w:val="18"/>
        </w:rPr>
      </w:pPr>
      <w:r w:rsidDel="00000000" w:rsidR="00000000" w:rsidRPr="00000000">
        <w:rPr>
          <w:sz w:val="18"/>
          <w:szCs w:val="18"/>
          <w:rtl w:val="0"/>
        </w:rPr>
        <w:t xml:space="preserve">Suggestion to limit carotid space to 70 Gy and superior pharyngeal constrictor to 62 Gy.</w:t>
      </w:r>
    </w:p>
    <w:p w:rsidR="00000000" w:rsidDel="00000000" w:rsidP="00000000" w:rsidRDefault="00000000" w:rsidRPr="00000000" w14:paraId="00000A81">
      <w:pPr>
        <w:numPr>
          <w:ilvl w:val="2"/>
          <w:numId w:val="69"/>
        </w:numPr>
        <w:ind w:left="2160" w:hanging="360"/>
        <w:rPr>
          <w:b w:val="0"/>
          <w:sz w:val="18"/>
          <w:szCs w:val="18"/>
        </w:rPr>
      </w:pPr>
      <w:r w:rsidDel="00000000" w:rsidR="00000000" w:rsidRPr="00000000">
        <w:rPr>
          <w:sz w:val="18"/>
          <w:szCs w:val="18"/>
          <w:rtl w:val="0"/>
        </w:rPr>
        <w:t xml:space="preserve">Over half got induction chemo, remaining concurrent with CDDP alone. </w:t>
      </w:r>
    </w:p>
    <w:p w:rsidR="00000000" w:rsidDel="00000000" w:rsidP="00000000" w:rsidRDefault="00000000" w:rsidRPr="00000000" w14:paraId="00000A82">
      <w:pPr>
        <w:numPr>
          <w:ilvl w:val="2"/>
          <w:numId w:val="69"/>
        </w:numPr>
        <w:ind w:left="2160" w:hanging="360"/>
        <w:rPr>
          <w:b w:val="0"/>
          <w:sz w:val="18"/>
          <w:szCs w:val="18"/>
        </w:rPr>
      </w:pPr>
      <w:r w:rsidDel="00000000" w:rsidR="00000000" w:rsidRPr="00000000">
        <w:rPr>
          <w:sz w:val="18"/>
          <w:szCs w:val="18"/>
          <w:rtl w:val="0"/>
        </w:rPr>
        <w:t xml:space="preserve">Functional assessment: modified barium swallow, swallow-specific CN exam, and questionnaire at baseline, 6 mo, 12 mo and 24 mo after RT.</w:t>
      </w:r>
    </w:p>
    <w:p w:rsidR="00000000" w:rsidDel="00000000" w:rsidP="00000000" w:rsidRDefault="00000000" w:rsidRPr="00000000" w14:paraId="00000A83">
      <w:pPr>
        <w:numPr>
          <w:ilvl w:val="1"/>
          <w:numId w:val="69"/>
        </w:numPr>
        <w:ind w:left="1440" w:hanging="360"/>
        <w:rPr>
          <w:b w:val="0"/>
          <w:sz w:val="18"/>
          <w:szCs w:val="18"/>
        </w:rPr>
      </w:pPr>
      <w:r w:rsidDel="00000000" w:rsidR="00000000" w:rsidRPr="00000000">
        <w:rPr>
          <w:sz w:val="18"/>
          <w:szCs w:val="18"/>
          <w:rtl w:val="0"/>
        </w:rPr>
        <w:t xml:space="preserve">6y incidence of hypoglossal neuropathy of 5%. 5y and 7y rates of 2.1 and 6.1%. </w:t>
      </w:r>
    </w:p>
    <w:p w:rsidR="00000000" w:rsidDel="00000000" w:rsidP="00000000" w:rsidRDefault="00000000" w:rsidRPr="00000000" w14:paraId="00000A84">
      <w:pPr>
        <w:numPr>
          <w:ilvl w:val="1"/>
          <w:numId w:val="69"/>
        </w:numPr>
        <w:ind w:left="1440" w:hanging="360"/>
        <w:rPr>
          <w:b w:val="0"/>
          <w:sz w:val="18"/>
          <w:szCs w:val="18"/>
        </w:rPr>
      </w:pPr>
      <w:r w:rsidDel="00000000" w:rsidR="00000000" w:rsidRPr="00000000">
        <w:rPr>
          <w:sz w:val="18"/>
          <w:szCs w:val="18"/>
          <w:rtl w:val="0"/>
        </w:rPr>
        <w:t xml:space="preserve">Swallowing related lower cranial nerve palsy (LCNP) preceded progressive dysphagia in all cases.</w:t>
      </w:r>
    </w:p>
    <w:p w:rsidR="00000000" w:rsidDel="00000000" w:rsidP="00000000" w:rsidRDefault="00000000" w:rsidRPr="00000000" w14:paraId="00000A85">
      <w:pPr>
        <w:numPr>
          <w:ilvl w:val="1"/>
          <w:numId w:val="69"/>
        </w:numPr>
        <w:ind w:left="1440" w:hanging="360"/>
        <w:rPr>
          <w:b w:val="0"/>
          <w:sz w:val="18"/>
          <w:szCs w:val="18"/>
        </w:rPr>
      </w:pPr>
      <w:r w:rsidDel="00000000" w:rsidR="00000000" w:rsidRPr="00000000">
        <w:rPr>
          <w:sz w:val="18"/>
          <w:szCs w:val="18"/>
          <w:rtl w:val="0"/>
        </w:rPr>
        <w:t xml:space="preserve">Published studies demonstrated median incidence of radiation-associated LCNP of 10% for NPC.</w:t>
      </w:r>
    </w:p>
    <w:p w:rsidR="00000000" w:rsidDel="00000000" w:rsidP="00000000" w:rsidRDefault="00000000" w:rsidRPr="00000000" w14:paraId="00000A86">
      <w:pPr>
        <w:numPr>
          <w:ilvl w:val="0"/>
          <w:numId w:val="69"/>
        </w:numPr>
        <w:ind w:left="720" w:hanging="360"/>
        <w:rPr>
          <w:b w:val="0"/>
          <w:sz w:val="18"/>
          <w:szCs w:val="18"/>
        </w:rPr>
      </w:pPr>
      <w:r w:rsidDel="00000000" w:rsidR="00000000" w:rsidRPr="00000000">
        <w:rPr>
          <w:b w:val="1"/>
          <w:sz w:val="18"/>
          <w:szCs w:val="18"/>
          <w:rtl w:val="0"/>
        </w:rPr>
        <w:t xml:space="preserve">Video case reports on pharyngeal paresis and hypoglossal palsy</w:t>
      </w:r>
      <w:r w:rsidDel="00000000" w:rsidR="00000000" w:rsidRPr="00000000">
        <w:rPr>
          <w:sz w:val="18"/>
          <w:szCs w:val="18"/>
          <w:rtl w:val="0"/>
        </w:rPr>
        <w:t xml:space="preserve"> [</w:t>
      </w:r>
      <w:hyperlink r:id="rId1954">
        <w:r w:rsidDel="00000000" w:rsidR="00000000" w:rsidRPr="00000000">
          <w:rPr>
            <w:sz w:val="18"/>
            <w:szCs w:val="18"/>
            <w:rtl w:val="0"/>
          </w:rPr>
          <w:t xml:space="preserve">Hutcheson H&amp;N '14</w:t>
        </w:r>
      </w:hyperlink>
      <w:r w:rsidDel="00000000" w:rsidR="00000000" w:rsidRPr="00000000">
        <w:rPr>
          <w:sz w:val="18"/>
          <w:szCs w:val="18"/>
          <w:rtl w:val="0"/>
        </w:rPr>
        <w:t xml:space="preserve">]</w:t>
      </w:r>
    </w:p>
    <w:p w:rsidR="00000000" w:rsidDel="00000000" w:rsidP="00000000" w:rsidRDefault="00000000" w:rsidRPr="00000000" w14:paraId="00000A87">
      <w:pPr>
        <w:numPr>
          <w:ilvl w:val="1"/>
          <w:numId w:val="69"/>
        </w:numPr>
        <w:ind w:left="1440" w:hanging="360"/>
        <w:rPr>
          <w:b w:val="0"/>
          <w:sz w:val="18"/>
          <w:szCs w:val="18"/>
        </w:rPr>
      </w:pPr>
      <w:r w:rsidDel="00000000" w:rsidR="00000000" w:rsidRPr="00000000">
        <w:rPr>
          <w:sz w:val="18"/>
          <w:szCs w:val="18"/>
          <w:rtl w:val="0"/>
        </w:rPr>
        <w:t xml:space="preserve">Fibrosis and a widened vallecular recess noted. </w:t>
      </w:r>
    </w:p>
    <w:p w:rsidR="00000000" w:rsidDel="00000000" w:rsidP="00000000" w:rsidRDefault="00000000" w:rsidRPr="00000000" w14:paraId="00000A88">
      <w:pPr>
        <w:numPr>
          <w:ilvl w:val="1"/>
          <w:numId w:val="69"/>
        </w:numPr>
        <w:ind w:left="1440" w:hanging="360"/>
        <w:rPr>
          <w:b w:val="0"/>
          <w:sz w:val="18"/>
          <w:szCs w:val="18"/>
        </w:rPr>
      </w:pPr>
      <w:r w:rsidDel="00000000" w:rsidR="00000000" w:rsidRPr="00000000">
        <w:rPr>
          <w:sz w:val="18"/>
          <w:szCs w:val="18"/>
          <w:rtl w:val="0"/>
        </w:rPr>
        <w:t xml:space="preserve">Supraglottic airway closure is limited by fixation of the hyolaryngeal complex, leading to delayed aspiration of liquids from residual within the laryngeal vestibule and hypopharynx.</w:t>
      </w:r>
    </w:p>
    <w:p w:rsidR="00000000" w:rsidDel="00000000" w:rsidP="00000000" w:rsidRDefault="00000000" w:rsidRPr="00000000" w14:paraId="00000A89">
      <w:pPr>
        <w:numPr>
          <w:ilvl w:val="1"/>
          <w:numId w:val="69"/>
        </w:numPr>
        <w:ind w:left="1440" w:hanging="360"/>
        <w:rPr>
          <w:b w:val="0"/>
          <w:sz w:val="18"/>
          <w:szCs w:val="18"/>
        </w:rPr>
      </w:pPr>
      <w:r w:rsidDel="00000000" w:rsidR="00000000" w:rsidRPr="00000000">
        <w:rPr>
          <w:sz w:val="18"/>
          <w:szCs w:val="18"/>
          <w:rtl w:val="0"/>
        </w:rPr>
        <w:t xml:space="preserve">Minimal clearance of thicker bolus from oral and pharyngeal cavities due to bilateral pharyngeal paresis and hypoglossal palsy.</w:t>
      </w:r>
    </w:p>
    <w:p w:rsidR="00000000" w:rsidDel="00000000" w:rsidP="00000000" w:rsidRDefault="00000000" w:rsidRPr="00000000" w14:paraId="00000A8A">
      <w:pPr>
        <w:numPr>
          <w:ilvl w:val="0"/>
          <w:numId w:val="69"/>
        </w:numPr>
        <w:ind w:left="720" w:hanging="360"/>
        <w:rPr>
          <w:b w:val="0"/>
          <w:sz w:val="18"/>
          <w:szCs w:val="18"/>
        </w:rPr>
      </w:pPr>
      <w:r w:rsidDel="00000000" w:rsidR="00000000" w:rsidRPr="00000000">
        <w:rPr>
          <w:b w:val="1"/>
          <w:sz w:val="18"/>
          <w:szCs w:val="18"/>
          <w:rtl w:val="0"/>
        </w:rPr>
        <w:t xml:space="preserve">Beware of parotid gland atrophy on CT after radiation therapy to the neck </w:t>
      </w:r>
      <w:r w:rsidDel="00000000" w:rsidR="00000000" w:rsidRPr="00000000">
        <w:rPr>
          <w:sz w:val="18"/>
          <w:szCs w:val="18"/>
          <w:rtl w:val="0"/>
        </w:rPr>
        <w:t xml:space="preserve">[</w:t>
      </w:r>
      <w:hyperlink r:id="rId1955">
        <w:r w:rsidDel="00000000" w:rsidR="00000000" w:rsidRPr="00000000">
          <w:rPr>
            <w:sz w:val="18"/>
            <w:szCs w:val="18"/>
            <w:rtl w:val="0"/>
          </w:rPr>
          <w:t xml:space="preserve">Saleem '14</w:t>
        </w:r>
      </w:hyperlink>
      <w:r w:rsidDel="00000000" w:rsidR="00000000" w:rsidRPr="00000000">
        <w:rPr>
          <w:sz w:val="18"/>
          <w:szCs w:val="18"/>
          <w:rtl w:val="0"/>
        </w:rPr>
        <w:t xml:space="preserve">]: </w:t>
      </w:r>
      <w:r w:rsidDel="00000000" w:rsidR="00000000" w:rsidRPr="00000000">
        <w:rPr>
          <w:b w:val="1"/>
          <w:sz w:val="18"/>
          <w:szCs w:val="18"/>
          <w:rtl w:val="0"/>
        </w:rPr>
        <w:t xml:space="preserve">Parotid RT 66-72 Gy</w:t>
      </w:r>
      <w:r w:rsidDel="00000000" w:rsidR="00000000" w:rsidRPr="00000000">
        <w:rPr>
          <w:sz w:val="18"/>
          <w:szCs w:val="18"/>
          <w:rtl w:val="0"/>
        </w:rPr>
        <w:t xml:space="preserve">.</w:t>
      </w:r>
    </w:p>
    <w:p w:rsidR="00000000" w:rsidDel="00000000" w:rsidP="00000000" w:rsidRDefault="00000000" w:rsidRPr="00000000" w14:paraId="00000A8B">
      <w:pPr>
        <w:numPr>
          <w:ilvl w:val="1"/>
          <w:numId w:val="69"/>
        </w:numPr>
        <w:ind w:left="1440" w:hanging="360"/>
        <w:rPr>
          <w:b w:val="0"/>
          <w:sz w:val="18"/>
          <w:szCs w:val="18"/>
        </w:rPr>
      </w:pPr>
      <w:r w:rsidDel="00000000" w:rsidR="00000000" w:rsidRPr="00000000">
        <w:rPr>
          <w:sz w:val="18"/>
          <w:szCs w:val="18"/>
          <w:rtl w:val="0"/>
        </w:rPr>
        <w:t xml:space="preserve">Perhaps try statins or pentoxifylline w Vitamin E if parotid gland atrophy is noted after high-dose RT to the parotid. </w:t>
      </w:r>
    </w:p>
    <w:p w:rsidR="00000000" w:rsidDel="00000000" w:rsidP="00000000" w:rsidRDefault="00000000" w:rsidRPr="00000000" w14:paraId="00000A8C">
      <w:pPr>
        <w:numPr>
          <w:ilvl w:val="1"/>
          <w:numId w:val="69"/>
        </w:numPr>
        <w:ind w:left="1440" w:hanging="360"/>
        <w:rPr>
          <w:b w:val="0"/>
          <w:sz w:val="18"/>
          <w:szCs w:val="18"/>
        </w:rPr>
      </w:pPr>
      <w:r w:rsidDel="00000000" w:rsidR="00000000" w:rsidRPr="00000000">
        <w:rPr>
          <w:sz w:val="18"/>
          <w:szCs w:val="18"/>
          <w:rtl w:val="0"/>
        </w:rPr>
        <w:t xml:space="preserve">However, be sure not to give Vitamin E with RT. It's best to wait six months or so to be overly cautious.</w:t>
      </w:r>
    </w:p>
    <w:p w:rsidR="00000000" w:rsidDel="00000000" w:rsidP="00000000" w:rsidRDefault="00000000" w:rsidRPr="00000000" w14:paraId="00000A8D">
      <w:pPr>
        <w:numPr>
          <w:ilvl w:val="1"/>
          <w:numId w:val="69"/>
        </w:numPr>
        <w:ind w:left="1440" w:hanging="360"/>
        <w:rPr>
          <w:b w:val="0"/>
          <w:sz w:val="18"/>
          <w:szCs w:val="18"/>
        </w:rPr>
      </w:pPr>
      <w:r w:rsidDel="00000000" w:rsidR="00000000" w:rsidRPr="00000000">
        <w:rPr>
          <w:sz w:val="18"/>
          <w:szCs w:val="18"/>
          <w:rtl w:val="0"/>
        </w:rPr>
        <w:t xml:space="preserve">Zero data here. Personal practice tidbit that likely won't harm the patient, but </w:t>
      </w:r>
      <w:r w:rsidDel="00000000" w:rsidR="00000000" w:rsidRPr="00000000">
        <w:rPr>
          <w:i w:val="1"/>
          <w:sz w:val="18"/>
          <w:szCs w:val="18"/>
          <w:rtl w:val="0"/>
        </w:rPr>
        <w:t xml:space="preserve">might</w:t>
      </w:r>
      <w:r w:rsidDel="00000000" w:rsidR="00000000" w:rsidRPr="00000000">
        <w:rPr>
          <w:sz w:val="18"/>
          <w:szCs w:val="18"/>
          <w:rtl w:val="0"/>
        </w:rPr>
        <w:t xml:space="preserve"> help. The theory is that fibrosis and potential resultant de-oxygenation issues are leading to denervation.</w:t>
      </w:r>
    </w:p>
    <w:tbl>
      <w:tblPr>
        <w:tblStyle w:val="Table26"/>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E">
            <w:pPr>
              <w:rPr>
                <w:b w:val="1"/>
                <w:sz w:val="18"/>
                <w:szCs w:val="18"/>
              </w:rPr>
            </w:pPr>
            <w:r w:rsidDel="00000000" w:rsidR="00000000" w:rsidRPr="00000000">
              <w:rPr>
                <w:b w:val="1"/>
                <w:sz w:val="18"/>
                <w:szCs w:val="18"/>
                <w:rtl w:val="0"/>
              </w:rPr>
              <w:t xml:space="preserve">Clinical Pearl: Cranial nerve palsy (CNP) after irradiation</w:t>
            </w:r>
          </w:p>
          <w:p w:rsidR="00000000" w:rsidDel="00000000" w:rsidP="00000000" w:rsidRDefault="00000000" w:rsidRPr="00000000" w14:paraId="00000A8F">
            <w:pPr>
              <w:numPr>
                <w:ilvl w:val="0"/>
                <w:numId w:val="85"/>
              </w:numPr>
              <w:ind w:left="720" w:hanging="360"/>
              <w:rPr>
                <w:sz w:val="18"/>
                <w:szCs w:val="18"/>
              </w:rPr>
            </w:pPr>
            <w:r w:rsidDel="00000000" w:rsidR="00000000" w:rsidRPr="00000000">
              <w:rPr>
                <w:sz w:val="18"/>
                <w:szCs w:val="18"/>
                <w:rtl w:val="0"/>
              </w:rPr>
              <w:t xml:space="preserve">Upper CNP is more often tumor invasion, while lower CNP is typically a result of late RT injury.</w:t>
            </w:r>
          </w:p>
          <w:p w:rsidR="00000000" w:rsidDel="00000000" w:rsidP="00000000" w:rsidRDefault="00000000" w:rsidRPr="00000000" w14:paraId="00000A90">
            <w:pPr>
              <w:numPr>
                <w:ilvl w:val="0"/>
                <w:numId w:val="85"/>
              </w:numPr>
              <w:ind w:left="720" w:hanging="360"/>
              <w:rPr>
                <w:sz w:val="18"/>
                <w:szCs w:val="18"/>
              </w:rPr>
            </w:pPr>
            <w:r w:rsidDel="00000000" w:rsidR="00000000" w:rsidRPr="00000000">
              <w:rPr>
                <w:sz w:val="18"/>
                <w:szCs w:val="18"/>
                <w:rtl w:val="0"/>
              </w:rPr>
              <w:t xml:space="preserve">CN neuropathy can occur at a median of 6y after RT. </w:t>
            </w:r>
          </w:p>
          <w:p w:rsidR="00000000" w:rsidDel="00000000" w:rsidP="00000000" w:rsidRDefault="00000000" w:rsidRPr="00000000" w14:paraId="00000A91">
            <w:pPr>
              <w:numPr>
                <w:ilvl w:val="0"/>
                <w:numId w:val="85"/>
              </w:numPr>
              <w:ind w:left="720" w:hanging="360"/>
              <w:rPr>
                <w:sz w:val="18"/>
                <w:szCs w:val="18"/>
              </w:rPr>
            </w:pPr>
            <w:r w:rsidDel="00000000" w:rsidR="00000000" w:rsidRPr="00000000">
              <w:rPr>
                <w:sz w:val="18"/>
                <w:szCs w:val="18"/>
                <w:rtl w:val="0"/>
              </w:rPr>
              <w:t xml:space="preserve">See interesting case report above, which suggests late upper CNP from RT (upper CNP is not strictly tumor invasion).</w:t>
            </w:r>
          </w:p>
          <w:p w:rsidR="00000000" w:rsidDel="00000000" w:rsidP="00000000" w:rsidRDefault="00000000" w:rsidRPr="00000000" w14:paraId="00000A92">
            <w:pPr>
              <w:numPr>
                <w:ilvl w:val="0"/>
                <w:numId w:val="85"/>
              </w:numPr>
              <w:ind w:left="720" w:hanging="360"/>
              <w:rPr>
                <w:sz w:val="18"/>
                <w:szCs w:val="18"/>
              </w:rPr>
            </w:pPr>
            <w:r w:rsidDel="00000000" w:rsidR="00000000" w:rsidRPr="00000000">
              <w:rPr>
                <w:sz w:val="18"/>
                <w:szCs w:val="18"/>
                <w:rtl w:val="0"/>
              </w:rPr>
              <w:t xml:space="preserve">Motor functions for swallowing: Irradiated side of neck/OP will have palatal elevation and tongue deviation ipsilaterally.</w:t>
            </w:r>
          </w:p>
          <w:p w:rsidR="00000000" w:rsidDel="00000000" w:rsidP="00000000" w:rsidRDefault="00000000" w:rsidRPr="00000000" w14:paraId="00000A93">
            <w:pPr>
              <w:numPr>
                <w:ilvl w:val="1"/>
                <w:numId w:val="85"/>
              </w:numPr>
              <w:ind w:left="1440" w:hanging="360"/>
              <w:rPr>
                <w:sz w:val="18"/>
                <w:szCs w:val="18"/>
              </w:rPr>
            </w:pPr>
            <w:r w:rsidDel="00000000" w:rsidR="00000000" w:rsidRPr="00000000">
              <w:rPr>
                <w:sz w:val="18"/>
                <w:szCs w:val="18"/>
                <w:rtl w:val="0"/>
              </w:rPr>
              <w:t xml:space="preserve">CN IX: Pharyngeal shortening/constriction.</w:t>
            </w:r>
          </w:p>
          <w:p w:rsidR="00000000" w:rsidDel="00000000" w:rsidP="00000000" w:rsidRDefault="00000000" w:rsidRPr="00000000" w14:paraId="00000A94">
            <w:pPr>
              <w:numPr>
                <w:ilvl w:val="1"/>
                <w:numId w:val="85"/>
              </w:numPr>
              <w:ind w:left="1440" w:hanging="360"/>
              <w:rPr>
                <w:sz w:val="18"/>
                <w:szCs w:val="18"/>
              </w:rPr>
            </w:pPr>
            <w:r w:rsidDel="00000000" w:rsidR="00000000" w:rsidRPr="00000000">
              <w:rPr>
                <w:sz w:val="18"/>
                <w:szCs w:val="18"/>
                <w:rtl w:val="0"/>
              </w:rPr>
              <w:t xml:space="preserve">CN X: Glottic closure, velar elevation, pharyngeal constriction.</w:t>
            </w:r>
          </w:p>
          <w:p w:rsidR="00000000" w:rsidDel="00000000" w:rsidP="00000000" w:rsidRDefault="00000000" w:rsidRPr="00000000" w14:paraId="00000A95">
            <w:pPr>
              <w:numPr>
                <w:ilvl w:val="1"/>
                <w:numId w:val="85"/>
              </w:numPr>
              <w:ind w:left="1440" w:hanging="360"/>
              <w:rPr>
                <w:sz w:val="18"/>
                <w:szCs w:val="18"/>
              </w:rPr>
            </w:pPr>
            <w:r w:rsidDel="00000000" w:rsidR="00000000" w:rsidRPr="00000000">
              <w:rPr>
                <w:sz w:val="18"/>
                <w:szCs w:val="18"/>
                <w:rtl w:val="0"/>
              </w:rPr>
              <w:t xml:space="preserve">CN XII: Tongue mobility.</w:t>
            </w:r>
          </w:p>
          <w:p w:rsidR="00000000" w:rsidDel="00000000" w:rsidP="00000000" w:rsidRDefault="00000000" w:rsidRPr="00000000" w14:paraId="00000A96">
            <w:pPr>
              <w:numPr>
                <w:ilvl w:val="0"/>
                <w:numId w:val="85"/>
              </w:numPr>
              <w:ind w:left="720" w:hanging="360"/>
              <w:rPr>
                <w:sz w:val="18"/>
                <w:szCs w:val="18"/>
              </w:rPr>
            </w:pPr>
            <w:r w:rsidDel="00000000" w:rsidR="00000000" w:rsidRPr="00000000">
              <w:rPr>
                <w:sz w:val="18"/>
                <w:szCs w:val="18"/>
                <w:rtl w:val="0"/>
              </w:rPr>
              <w:t xml:space="preserve">In the 70s, it was suggested that location of injury determines the number of nerves affected: </w:t>
            </w:r>
          </w:p>
          <w:p w:rsidR="00000000" w:rsidDel="00000000" w:rsidP="00000000" w:rsidRDefault="00000000" w:rsidRPr="00000000" w14:paraId="00000A97">
            <w:pPr>
              <w:numPr>
                <w:ilvl w:val="1"/>
                <w:numId w:val="85"/>
              </w:numPr>
              <w:ind w:left="1440" w:hanging="360"/>
              <w:rPr>
                <w:sz w:val="18"/>
                <w:szCs w:val="18"/>
              </w:rPr>
            </w:pPr>
            <w:r w:rsidDel="00000000" w:rsidR="00000000" w:rsidRPr="00000000">
              <w:rPr>
                <w:sz w:val="18"/>
                <w:szCs w:val="18"/>
                <w:rtl w:val="0"/>
              </w:rPr>
              <w:t xml:space="preserve">Isolated XII nerve palsy is presumably related to submandibular gland damage.</w:t>
            </w:r>
          </w:p>
          <w:p w:rsidR="00000000" w:rsidDel="00000000" w:rsidP="00000000" w:rsidRDefault="00000000" w:rsidRPr="00000000" w14:paraId="00000A98">
            <w:pPr>
              <w:numPr>
                <w:ilvl w:val="1"/>
                <w:numId w:val="85"/>
              </w:numPr>
              <w:ind w:left="1440" w:hanging="360"/>
              <w:rPr>
                <w:sz w:val="18"/>
                <w:szCs w:val="18"/>
              </w:rPr>
            </w:pPr>
            <w:r w:rsidDel="00000000" w:rsidR="00000000" w:rsidRPr="00000000">
              <w:rPr>
                <w:sz w:val="18"/>
                <w:szCs w:val="18"/>
                <w:rtl w:val="0"/>
              </w:rPr>
              <w:t xml:space="preserve">Isolated X nerve palsy is presumably related to carotid sheath damage.</w:t>
            </w:r>
          </w:p>
          <w:p w:rsidR="00000000" w:rsidDel="00000000" w:rsidP="00000000" w:rsidRDefault="00000000" w:rsidRPr="00000000" w14:paraId="00000A99">
            <w:pPr>
              <w:numPr>
                <w:ilvl w:val="1"/>
                <w:numId w:val="85"/>
              </w:numPr>
              <w:ind w:left="1440" w:hanging="360"/>
              <w:rPr>
                <w:sz w:val="18"/>
                <w:szCs w:val="18"/>
              </w:rPr>
            </w:pPr>
            <w:r w:rsidDel="00000000" w:rsidR="00000000" w:rsidRPr="00000000">
              <w:rPr>
                <w:sz w:val="18"/>
                <w:szCs w:val="18"/>
                <w:rtl w:val="0"/>
              </w:rPr>
              <w:t xml:space="preserve">Any combination of X, XI and XII nerves reflects skull base pathology.</w:t>
            </w:r>
          </w:p>
          <w:p w:rsidR="00000000" w:rsidDel="00000000" w:rsidP="00000000" w:rsidRDefault="00000000" w:rsidRPr="00000000" w14:paraId="00000A9A">
            <w:pPr>
              <w:numPr>
                <w:ilvl w:val="0"/>
                <w:numId w:val="85"/>
              </w:numPr>
              <w:ind w:left="720" w:hanging="360"/>
              <w:rPr>
                <w:sz w:val="18"/>
                <w:szCs w:val="18"/>
              </w:rPr>
            </w:pPr>
            <w:r w:rsidDel="00000000" w:rsidR="00000000" w:rsidRPr="00000000">
              <w:rPr>
                <w:sz w:val="18"/>
                <w:szCs w:val="18"/>
                <w:rtl w:val="0"/>
              </w:rPr>
              <w:t xml:space="preserve">In the modern era, delayed cranial neuropathy is reported with dose escalation to the carotid sheath, parapharyngeal space, or treatment of large subdigastric lymph nodes or retropharyngeal nodes.</w:t>
            </w:r>
          </w:p>
          <w:p w:rsidR="00000000" w:rsidDel="00000000" w:rsidP="00000000" w:rsidRDefault="00000000" w:rsidRPr="00000000" w14:paraId="00000A9B">
            <w:pPr>
              <w:numPr>
                <w:ilvl w:val="0"/>
                <w:numId w:val="85"/>
              </w:numPr>
              <w:ind w:left="720" w:hanging="360"/>
              <w:rPr>
                <w:sz w:val="18"/>
                <w:szCs w:val="18"/>
              </w:rPr>
            </w:pPr>
            <w:r w:rsidDel="00000000" w:rsidR="00000000" w:rsidRPr="00000000">
              <w:rPr>
                <w:sz w:val="18"/>
                <w:szCs w:val="18"/>
                <w:rtl w:val="0"/>
              </w:rPr>
              <w:t xml:space="preserve">Lower CNP: Suggestion of 5% incidence. </w:t>
            </w:r>
          </w:p>
          <w:p w:rsidR="00000000" w:rsidDel="00000000" w:rsidP="00000000" w:rsidRDefault="00000000" w:rsidRPr="00000000" w14:paraId="00000A9C">
            <w:pPr>
              <w:numPr>
                <w:ilvl w:val="0"/>
                <w:numId w:val="85"/>
              </w:numPr>
              <w:ind w:left="720" w:hanging="360"/>
              <w:rPr>
                <w:sz w:val="18"/>
                <w:szCs w:val="18"/>
              </w:rPr>
            </w:pPr>
            <w:r w:rsidDel="00000000" w:rsidR="00000000" w:rsidRPr="00000000">
              <w:rPr>
                <w:sz w:val="18"/>
                <w:szCs w:val="18"/>
                <w:rtl w:val="0"/>
              </w:rPr>
              <w:t xml:space="preserve">Upper CNP: Suggestion of 10% incidence after treatment of NPX.</w:t>
            </w:r>
          </w:p>
          <w:p w:rsidR="00000000" w:rsidDel="00000000" w:rsidP="00000000" w:rsidRDefault="00000000" w:rsidRPr="00000000" w14:paraId="00000A9D">
            <w:pPr>
              <w:rPr>
                <w:b w:val="1"/>
                <w:sz w:val="18"/>
                <w:szCs w:val="18"/>
              </w:rPr>
            </w:pPr>
            <w:r w:rsidDel="00000000" w:rsidR="00000000" w:rsidRPr="00000000">
              <w:rPr>
                <w:b w:val="1"/>
                <w:sz w:val="18"/>
                <w:szCs w:val="18"/>
                <w:rtl w:val="0"/>
              </w:rPr>
              <w:t xml:space="preserve">Cavernous sinus</w:t>
            </w:r>
            <w:r w:rsidDel="00000000" w:rsidR="00000000" w:rsidRPr="00000000">
              <w:rPr>
                <w:sz w:val="18"/>
                <w:szCs w:val="18"/>
                <w:rtl w:val="0"/>
              </w:rPr>
              <w:t xml:space="preserve">: </w:t>
            </w:r>
            <w:r w:rsidDel="00000000" w:rsidR="00000000" w:rsidRPr="00000000">
              <w:rPr>
                <w:b w:val="1"/>
                <w:sz w:val="18"/>
                <w:szCs w:val="18"/>
                <w:rtl w:val="0"/>
              </w:rPr>
              <w:t xml:space="preserve">Chasing PNI</w:t>
            </w:r>
          </w:p>
          <w:p w:rsidR="00000000" w:rsidDel="00000000" w:rsidP="00000000" w:rsidRDefault="00000000" w:rsidRPr="00000000" w14:paraId="00000A9E">
            <w:pPr>
              <w:numPr>
                <w:ilvl w:val="0"/>
                <w:numId w:val="85"/>
              </w:numPr>
              <w:ind w:left="720" w:hanging="360"/>
              <w:rPr>
                <w:sz w:val="18"/>
                <w:szCs w:val="18"/>
              </w:rPr>
            </w:pPr>
            <w:r w:rsidDel="00000000" w:rsidR="00000000" w:rsidRPr="00000000">
              <w:rPr>
                <w:sz w:val="18"/>
                <w:szCs w:val="18"/>
                <w:rtl w:val="0"/>
              </w:rPr>
              <w:t xml:space="preserve">Cavernous sinus: For doses of 60 Gy, there is a &lt; 6% chance of optic neuropathy occurring. </w:t>
              <w:br w:type="textWrapping"/>
            </w:r>
            <w:r w:rsidDel="00000000" w:rsidR="00000000" w:rsidRPr="00000000">
              <w:rPr>
                <w:i w:val="1"/>
                <w:sz w:val="18"/>
                <w:szCs w:val="18"/>
                <w:rtl w:val="0"/>
              </w:rPr>
              <w:t xml:space="preserve">With direct involvement, limit Meckel's cave / cisternal segment to 60 Gy for &lt; 6% chance of CNP.</w:t>
            </w:r>
          </w:p>
          <w:p w:rsidR="00000000" w:rsidDel="00000000" w:rsidP="00000000" w:rsidRDefault="00000000" w:rsidRPr="00000000" w14:paraId="00000A9F">
            <w:pPr>
              <w:ind w:left="720" w:firstLine="0"/>
              <w:rPr>
                <w:i w:val="1"/>
                <w:sz w:val="18"/>
                <w:szCs w:val="18"/>
              </w:rPr>
            </w:pPr>
            <w:r w:rsidDel="00000000" w:rsidR="00000000" w:rsidRPr="00000000">
              <w:rPr>
                <w:i w:val="1"/>
                <w:sz w:val="18"/>
                <w:szCs w:val="18"/>
                <w:rtl w:val="0"/>
              </w:rPr>
              <w:t xml:space="preserve">Without direct involvement, try to limit Meckel's cave / cisternal segment to 54 Gy for a &lt; 3% chance of CNP.</w:t>
            </w:r>
          </w:p>
          <w:p w:rsidR="00000000" w:rsidDel="00000000" w:rsidP="00000000" w:rsidRDefault="00000000" w:rsidRPr="00000000" w14:paraId="00000AA0">
            <w:pPr>
              <w:numPr>
                <w:ilvl w:val="0"/>
                <w:numId w:val="85"/>
              </w:numPr>
              <w:ind w:left="720" w:hanging="360"/>
              <w:rPr>
                <w:sz w:val="18"/>
                <w:szCs w:val="18"/>
              </w:rPr>
            </w:pPr>
            <w:r w:rsidDel="00000000" w:rsidR="00000000" w:rsidRPr="00000000">
              <w:rPr>
                <w:sz w:val="18"/>
                <w:szCs w:val="18"/>
                <w:rtl w:val="0"/>
              </w:rPr>
              <w:t xml:space="preserve">For doses of 66-72 Gy, think of this as potentially doubling the 6% rate of occurrence of CNP.</w:t>
            </w:r>
          </w:p>
        </w:tc>
      </w:tr>
    </w:tbl>
    <w:p w:rsidR="00000000" w:rsidDel="00000000" w:rsidP="00000000" w:rsidRDefault="00000000" w:rsidRPr="00000000" w14:paraId="00000AA1">
      <w:pPr>
        <w:ind w:left="0" w:firstLine="0"/>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AA2">
      <w:pPr>
        <w:spacing w:line="240" w:lineRule="auto"/>
        <w:rPr>
          <w:sz w:val="18"/>
          <w:szCs w:val="18"/>
        </w:rPr>
      </w:pPr>
      <w:r w:rsidDel="00000000" w:rsidR="00000000" w:rsidRPr="00000000">
        <w:rPr>
          <w:rtl w:val="0"/>
        </w:rPr>
      </w:r>
    </w:p>
    <w:tbl>
      <w:tblPr>
        <w:tblStyle w:val="Table27"/>
        <w:tblW w:w="1338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825"/>
        <w:gridCol w:w="3180"/>
        <w:gridCol w:w="3180"/>
        <w:tblGridChange w:id="0">
          <w:tblGrid>
            <w:gridCol w:w="3195"/>
            <w:gridCol w:w="3825"/>
            <w:gridCol w:w="3180"/>
            <w:gridCol w:w="3180"/>
          </w:tblGrid>
        </w:tblGridChange>
      </w:tblGrid>
      <w:tr>
        <w:trPr>
          <w:trHeight w:val="30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3">
            <w:pPr>
              <w:pStyle w:val="Heading2"/>
              <w:spacing w:before="40" w:lineRule="auto"/>
              <w:rPr/>
            </w:pPr>
            <w:bookmarkStart w:colFirst="0" w:colLast="0" w:name="_smys2stdl3vk" w:id="71"/>
            <w:bookmarkEnd w:id="71"/>
            <w:hyperlink w:anchor="_yrs27vvto6ww">
              <w:r w:rsidDel="00000000" w:rsidR="00000000" w:rsidRPr="00000000">
                <w:rPr>
                  <w:rtl w:val="0"/>
                </w:rPr>
                <w:t xml:space="preserve">Breast</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4">
            <w:pPr>
              <w:widowControl w:val="0"/>
              <w:spacing w:line="240" w:lineRule="auto"/>
              <w:rPr>
                <w:rFonts w:ascii="Times New Roman" w:cs="Times New Roman" w:eastAsia="Times New Roman" w:hAnsi="Times New Roman"/>
                <w:color w:val="cccccc"/>
                <w:sz w:val="18"/>
                <w:szCs w:val="18"/>
              </w:rPr>
            </w:pPr>
            <w:r w:rsidDel="00000000" w:rsidR="00000000" w:rsidRPr="00000000">
              <w:rPr>
                <w:rFonts w:ascii="Times New Roman" w:cs="Times New Roman" w:eastAsia="Times New Roman" w:hAnsi="Times New Roman"/>
                <w:b w:val="1"/>
                <w:sz w:val="18"/>
                <w:szCs w:val="18"/>
                <w:rtl w:val="0"/>
              </w:rPr>
              <w:t xml:space="preserve">Conventiona</w:t>
            </w:r>
            <w:r w:rsidDel="00000000" w:rsidR="00000000" w:rsidRPr="00000000">
              <w:rPr>
                <w:b w:val="1"/>
                <w:sz w:val="18"/>
                <w:szCs w:val="18"/>
                <w:rtl w:val="0"/>
              </w:rPr>
              <w:t xml:space="preserve">l</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5">
            <w:pPr>
              <w:widowControl w:val="0"/>
              <w:spacing w:line="240" w:lineRule="auto"/>
              <w:rPr>
                <w:rFonts w:ascii="Times New Roman" w:cs="Times New Roman" w:eastAsia="Times New Roman" w:hAnsi="Times New Roman"/>
                <w:color w:val="cccccc"/>
                <w:sz w:val="18"/>
                <w:szCs w:val="18"/>
              </w:rPr>
            </w:pPr>
            <w:r w:rsidDel="00000000" w:rsidR="00000000" w:rsidRPr="00000000">
              <w:rPr>
                <w:rFonts w:ascii="Times New Roman" w:cs="Times New Roman" w:eastAsia="Times New Roman" w:hAnsi="Times New Roman"/>
                <w:b w:val="1"/>
                <w:sz w:val="18"/>
                <w:szCs w:val="18"/>
                <w:rtl w:val="0"/>
              </w:rPr>
              <w:t xml:space="preserve">Hypo</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6">
            <w:pPr>
              <w:widowControl w:val="0"/>
              <w:spacing w:line="240" w:lineRule="auto"/>
              <w:rPr>
                <w:sz w:val="18"/>
                <w:szCs w:val="18"/>
              </w:rPr>
            </w:pPr>
            <w:r w:rsidDel="00000000" w:rsidR="00000000" w:rsidRPr="00000000">
              <w:rPr>
                <w:b w:val="1"/>
                <w:sz w:val="18"/>
                <w:szCs w:val="18"/>
                <w:rtl w:val="0"/>
              </w:rPr>
              <w:t xml:space="preserve">UK Fast Forward </w:t>
            </w:r>
            <w:r w:rsidDel="00000000" w:rsidR="00000000" w:rsidRPr="00000000">
              <w:rPr>
                <w:sz w:val="18"/>
                <w:szCs w:val="18"/>
                <w:rtl w:val="0"/>
              </w:rPr>
              <w:t xml:space="preserve">[</w:t>
            </w:r>
            <w:hyperlink r:id="rId1956">
              <w:r w:rsidDel="00000000" w:rsidR="00000000" w:rsidRPr="00000000">
                <w:rPr>
                  <w:sz w:val="18"/>
                  <w:szCs w:val="18"/>
                  <w:rtl w:val="0"/>
                </w:rPr>
                <w:t xml:space="preserve">Protocol</w:t>
              </w:r>
            </w:hyperlink>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Peds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A">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trHeight w:val="134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Heart</w:t>
            </w:r>
          </w:p>
          <w:p w:rsidR="00000000" w:rsidDel="00000000" w:rsidP="00000000" w:rsidRDefault="00000000" w:rsidRPr="00000000" w14:paraId="00000AA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AD">
            <w:pPr>
              <w:widowControl w:val="0"/>
              <w:spacing w:line="240" w:lineRule="auto"/>
              <w:rPr>
                <w:rFonts w:ascii="Times New Roman" w:cs="Times New Roman" w:eastAsia="Times New Roman" w:hAnsi="Times New Roman"/>
                <w:sz w:val="18"/>
                <w:szCs w:val="18"/>
              </w:rPr>
            </w:pPr>
            <w:r w:rsidDel="00000000" w:rsidR="00000000" w:rsidRPr="00000000">
              <w:rPr>
                <w:b w:val="1"/>
                <w:sz w:val="18"/>
                <w:szCs w:val="18"/>
                <w:rtl w:val="0"/>
              </w:rPr>
              <w:t xml:space="preserve">4 Gy</w:t>
            </w:r>
            <w:r w:rsidDel="00000000" w:rsidR="00000000" w:rsidRPr="00000000">
              <w:rPr>
                <w:rFonts w:ascii="Times New Roman" w:cs="Times New Roman" w:eastAsia="Times New Roman" w:hAnsi="Times New Roman"/>
                <w:sz w:val="18"/>
                <w:szCs w:val="18"/>
                <w:rtl w:val="0"/>
              </w:rPr>
              <w:t xml:space="preserve"> - 5 Gy mean </w:t>
            </w:r>
            <w:hyperlink r:id="rId1957">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58">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A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35 - 40 Gy </w:t>
            </w:r>
            <w:r w:rsidDel="00000000" w:rsidR="00000000" w:rsidRPr="00000000">
              <w:rPr>
                <w:rtl w:val="0"/>
              </w:rPr>
            </w:r>
          </w:p>
          <w:p w:rsidR="00000000" w:rsidDel="00000000" w:rsidP="00000000" w:rsidRDefault="00000000" w:rsidRPr="00000000" w14:paraId="00000AAF">
            <w:pPr>
              <w:widowControl w:val="0"/>
              <w:rPr>
                <w:sz w:val="18"/>
                <w:szCs w:val="18"/>
              </w:rPr>
            </w:pPr>
            <w:r w:rsidDel="00000000" w:rsidR="00000000" w:rsidRPr="00000000">
              <w:rPr>
                <w:sz w:val="18"/>
                <w:szCs w:val="18"/>
                <w:rtl w:val="0"/>
              </w:rPr>
              <w:t xml:space="preserve">40 Gy (5%) </w:t>
            </w:r>
            <w:hyperlink r:id="rId1959">
              <w:r w:rsidDel="00000000" w:rsidR="00000000" w:rsidRPr="00000000">
                <w:rPr>
                  <w:sz w:val="18"/>
                  <w:szCs w:val="18"/>
                  <w:vertAlign w:val="superscript"/>
                  <w:rtl w:val="0"/>
                </w:rPr>
                <w:t xml:space="preserve">DBCG SKAGEN</w:t>
              </w:r>
            </w:hyperlink>
            <w:r w:rsidDel="00000000" w:rsidR="00000000" w:rsidRPr="00000000">
              <w:rPr>
                <w:rtl w:val="0"/>
              </w:rPr>
            </w:r>
          </w:p>
          <w:p w:rsidR="00000000" w:rsidDel="00000000" w:rsidP="00000000" w:rsidRDefault="00000000" w:rsidRPr="00000000" w14:paraId="00000AB0">
            <w:pPr>
              <w:widowControl w:val="0"/>
              <w:rPr>
                <w:sz w:val="18"/>
                <w:szCs w:val="18"/>
              </w:rPr>
            </w:pPr>
            <w:r w:rsidDel="00000000" w:rsidR="00000000" w:rsidRPr="00000000">
              <w:rPr>
                <w:sz w:val="18"/>
                <w:szCs w:val="18"/>
                <w:rtl w:val="0"/>
              </w:rPr>
              <w:t xml:space="preserve">20 Gy (10%)</w:t>
            </w:r>
            <w:r w:rsidDel="00000000" w:rsidR="00000000" w:rsidRPr="00000000">
              <w:rPr>
                <w:sz w:val="18"/>
                <w:szCs w:val="18"/>
                <w:vertAlign w:val="superscript"/>
                <w:rtl w:val="0"/>
              </w:rPr>
              <w:t xml:space="preserve"> </w:t>
            </w:r>
            <w:hyperlink r:id="rId1960">
              <w:r w:rsidDel="00000000" w:rsidR="00000000" w:rsidRPr="00000000">
                <w:rPr>
                  <w:sz w:val="18"/>
                  <w:szCs w:val="18"/>
                  <w:vertAlign w:val="superscript"/>
                  <w:rtl w:val="0"/>
                </w:rPr>
                <w:t xml:space="preserve">DBCG SKAGEN</w:t>
              </w:r>
            </w:hyperlink>
            <w:r w:rsidDel="00000000" w:rsidR="00000000" w:rsidRPr="00000000">
              <w:rPr>
                <w:rtl w:val="0"/>
              </w:rPr>
            </w:r>
          </w:p>
          <w:p w:rsidR="00000000" w:rsidDel="00000000" w:rsidP="00000000" w:rsidRDefault="00000000" w:rsidRPr="00000000" w14:paraId="00000AB1">
            <w:pPr>
              <w:widowControl w:val="0"/>
              <w:rPr>
                <w:sz w:val="18"/>
                <w:szCs w:val="18"/>
              </w:rPr>
            </w:pPr>
            <w:r w:rsidDel="00000000" w:rsidR="00000000" w:rsidRPr="00000000">
              <w:rPr>
                <w:sz w:val="18"/>
                <w:szCs w:val="18"/>
                <w:rtl w:val="0"/>
              </w:rPr>
              <w:t xml:space="preserve">L sided: 25 Gy if RNI (5%) </w:t>
            </w:r>
            <w:hyperlink r:id="rId1961">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B2">
            <w:pPr>
              <w:widowControl w:val="0"/>
              <w:spacing w:line="240" w:lineRule="auto"/>
              <w:rPr>
                <w:sz w:val="18"/>
                <w:szCs w:val="18"/>
                <w:vertAlign w:val="superscript"/>
              </w:rPr>
            </w:pPr>
            <w:r w:rsidDel="00000000" w:rsidR="00000000" w:rsidRPr="00000000">
              <w:rPr>
                <w:sz w:val="18"/>
                <w:szCs w:val="18"/>
                <w:rtl w:val="0"/>
              </w:rPr>
              <w:t xml:space="preserve">L sided: </w:t>
            </w:r>
            <w:r w:rsidDel="00000000" w:rsidR="00000000" w:rsidRPr="00000000">
              <w:rPr>
                <w:b w:val="1"/>
                <w:sz w:val="18"/>
                <w:szCs w:val="18"/>
                <w:rtl w:val="0"/>
              </w:rPr>
              <w:t xml:space="preserve">20 Gy</w:t>
            </w:r>
            <w:r w:rsidDel="00000000" w:rsidR="00000000" w:rsidRPr="00000000">
              <w:rPr>
                <w:rFonts w:ascii="Times New Roman" w:cs="Times New Roman" w:eastAsia="Times New Roman" w:hAnsi="Times New Roman"/>
                <w:sz w:val="18"/>
                <w:szCs w:val="18"/>
                <w:rtl w:val="0"/>
              </w:rPr>
              <w:t xml:space="preserve"> (5%) </w:t>
            </w:r>
            <w:hyperlink r:id="rId1962">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63">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B3">
            <w:pPr>
              <w:widowControl w:val="0"/>
              <w:rPr>
                <w:sz w:val="18"/>
                <w:szCs w:val="18"/>
              </w:rPr>
            </w:pPr>
            <w:r w:rsidDel="00000000" w:rsidR="00000000" w:rsidRPr="00000000">
              <w:rPr>
                <w:sz w:val="18"/>
                <w:szCs w:val="18"/>
                <w:rtl w:val="0"/>
              </w:rPr>
              <w:t xml:space="preserve">L sided: 15 Gy if RNI (30%) </w:t>
            </w:r>
            <w:hyperlink r:id="rId1964">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B4">
            <w:pPr>
              <w:widowControl w:val="0"/>
              <w:rPr>
                <w:sz w:val="18"/>
                <w:szCs w:val="18"/>
                <w:vertAlign w:val="superscript"/>
              </w:rPr>
            </w:pPr>
            <w:r w:rsidDel="00000000" w:rsidR="00000000" w:rsidRPr="00000000">
              <w:rPr>
                <w:sz w:val="18"/>
                <w:szCs w:val="18"/>
                <w:rtl w:val="0"/>
              </w:rPr>
              <w:t xml:space="preserve">L sided: </w:t>
            </w:r>
            <w:r w:rsidDel="00000000" w:rsidR="00000000" w:rsidRPr="00000000">
              <w:rPr>
                <w:b w:val="1"/>
                <w:sz w:val="18"/>
                <w:szCs w:val="18"/>
                <w:rtl w:val="0"/>
              </w:rPr>
              <w:t xml:space="preserve">10 Gy</w:t>
            </w:r>
            <w:r w:rsidDel="00000000" w:rsidR="00000000" w:rsidRPr="00000000">
              <w:rPr>
                <w:sz w:val="18"/>
                <w:szCs w:val="18"/>
                <w:rtl w:val="0"/>
              </w:rPr>
              <w:t xml:space="preserve"> (30 - 35%) </w:t>
            </w:r>
            <w:hyperlink r:id="rId1965">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66">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B5">
            <w:pPr>
              <w:widowControl w:val="0"/>
              <w:rPr>
                <w:sz w:val="18"/>
                <w:szCs w:val="18"/>
              </w:rPr>
            </w:pPr>
            <w:r w:rsidDel="00000000" w:rsidR="00000000" w:rsidRPr="00000000">
              <w:rPr>
                <w:sz w:val="18"/>
                <w:szCs w:val="18"/>
                <w:rtl w:val="0"/>
              </w:rPr>
              <w:t xml:space="preserve">R sided: 25 Gy if RNI (0%) </w:t>
            </w:r>
            <w:hyperlink r:id="rId1967">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B6">
            <w:pPr>
              <w:widowControl w:val="0"/>
              <w:spacing w:line="240" w:lineRule="auto"/>
              <w:rPr>
                <w:sz w:val="18"/>
                <w:szCs w:val="18"/>
              </w:rPr>
            </w:pPr>
            <w:r w:rsidDel="00000000" w:rsidR="00000000" w:rsidRPr="00000000">
              <w:rPr>
                <w:sz w:val="18"/>
                <w:szCs w:val="18"/>
                <w:rtl w:val="0"/>
              </w:rPr>
              <w:t xml:space="preserve">R</w:t>
            </w:r>
            <w:r w:rsidDel="00000000" w:rsidR="00000000" w:rsidRPr="00000000">
              <w:rPr>
                <w:sz w:val="18"/>
                <w:szCs w:val="18"/>
                <w:rtl w:val="0"/>
              </w:rPr>
              <w:t xml:space="preserve"> sided: </w:t>
            </w:r>
            <w:r w:rsidDel="00000000" w:rsidR="00000000" w:rsidRPr="00000000">
              <w:rPr>
                <w:rFonts w:ascii="Times New Roman" w:cs="Times New Roman" w:eastAsia="Times New Roman" w:hAnsi="Times New Roman"/>
                <w:sz w:val="18"/>
                <w:szCs w:val="18"/>
                <w:rtl w:val="0"/>
              </w:rPr>
              <w:t xml:space="preserve">20 Gy (0%) </w:t>
            </w:r>
            <w:hyperlink r:id="rId1968">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69">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B7">
            <w:pPr>
              <w:widowControl w:val="0"/>
              <w:spacing w:line="240" w:lineRule="auto"/>
              <w:rPr>
                <w:sz w:val="18"/>
                <w:szCs w:val="18"/>
              </w:rPr>
            </w:pPr>
            <w:r w:rsidDel="00000000" w:rsidR="00000000" w:rsidRPr="00000000">
              <w:rPr>
                <w:sz w:val="18"/>
                <w:szCs w:val="18"/>
                <w:rtl w:val="0"/>
              </w:rPr>
              <w:t xml:space="preserve">R sided: 15 Gy if RNI (10%)</w:t>
            </w:r>
            <w:hyperlink r:id="rId1970">
              <w:r w:rsidDel="00000000" w:rsidR="00000000" w:rsidRPr="00000000">
                <w:rPr>
                  <w:sz w:val="18"/>
                  <w:szCs w:val="18"/>
                  <w:vertAlign w:val="superscript"/>
                  <w:rtl w:val="0"/>
                </w:rPr>
                <w:t xml:space="preserve">NSABP B-51 </w:t>
              </w:r>
            </w:hyperlink>
            <w:r w:rsidDel="00000000" w:rsidR="00000000" w:rsidRPr="00000000">
              <w:rPr>
                <w:rtl w:val="0"/>
              </w:rPr>
            </w:r>
          </w:p>
          <w:p w:rsidR="00000000" w:rsidDel="00000000" w:rsidP="00000000" w:rsidRDefault="00000000" w:rsidRPr="00000000" w14:paraId="00000AB8">
            <w:pPr>
              <w:widowControl w:val="0"/>
              <w:spacing w:line="240" w:lineRule="auto"/>
              <w:rPr>
                <w:rFonts w:ascii="Times New Roman" w:cs="Times New Roman" w:eastAsia="Times New Roman" w:hAnsi="Times New Roman"/>
                <w:i w:val="1"/>
                <w:sz w:val="18"/>
                <w:szCs w:val="18"/>
              </w:rPr>
            </w:pPr>
            <w:r w:rsidDel="00000000" w:rsidR="00000000" w:rsidRPr="00000000">
              <w:rPr>
                <w:sz w:val="18"/>
                <w:szCs w:val="18"/>
                <w:rtl w:val="0"/>
              </w:rPr>
              <w:t xml:space="preserve">R sided: </w:t>
            </w:r>
            <w:r w:rsidDel="00000000" w:rsidR="00000000" w:rsidRPr="00000000">
              <w:rPr>
                <w:rFonts w:ascii="Times New Roman" w:cs="Times New Roman" w:eastAsia="Times New Roman" w:hAnsi="Times New Roman"/>
                <w:sz w:val="18"/>
                <w:szCs w:val="18"/>
                <w:rtl w:val="0"/>
              </w:rPr>
              <w:t xml:space="preserve">10 Gy (10 - 15%) </w:t>
            </w:r>
            <w:hyperlink r:id="rId1971">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72">
              <w:r w:rsidDel="00000000" w:rsidR="00000000" w:rsidRPr="00000000">
                <w:rPr>
                  <w:sz w:val="18"/>
                  <w:szCs w:val="18"/>
                  <w:vertAlign w:val="superscript"/>
                  <w:rtl w:val="0"/>
                </w:rPr>
                <w:t xml:space="preserve">NSABP B-51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B9">
            <w:pPr>
              <w:spacing w:line="240" w:lineRule="auto"/>
              <w:rPr>
                <w:rFonts w:ascii="Times New Roman" w:cs="Times New Roman" w:eastAsia="Times New Roman" w:hAnsi="Times New Roman"/>
                <w:sz w:val="18"/>
                <w:szCs w:val="18"/>
              </w:rPr>
            </w:pPr>
            <w:r w:rsidDel="00000000" w:rsidR="00000000" w:rsidRPr="00000000">
              <w:rPr>
                <w:b w:val="1"/>
                <w:sz w:val="18"/>
                <w:szCs w:val="18"/>
                <w:rtl w:val="0"/>
              </w:rPr>
              <w:t xml:space="preserve">3.2 Gy </w:t>
            </w:r>
            <w:r w:rsidDel="00000000" w:rsidR="00000000" w:rsidRPr="00000000">
              <w:rPr>
                <w:rFonts w:ascii="Times New Roman" w:cs="Times New Roman" w:eastAsia="Times New Roman" w:hAnsi="Times New Roman"/>
                <w:sz w:val="18"/>
                <w:szCs w:val="18"/>
                <w:rtl w:val="0"/>
              </w:rPr>
              <w:t xml:space="preserve">- 4 Gy mean </w:t>
            </w:r>
            <w:hyperlink r:id="rId1973">
              <w:r w:rsidDel="00000000" w:rsidR="00000000" w:rsidRPr="00000000">
                <w:rPr>
                  <w:sz w:val="18"/>
                  <w:szCs w:val="18"/>
                  <w:vertAlign w:val="superscript"/>
                  <w:rtl w:val="0"/>
                </w:rPr>
                <w:t xml:space="preserve">10-05</w:t>
              </w:r>
            </w:hyperlink>
            <w:r w:rsidDel="00000000" w:rsidR="00000000" w:rsidRPr="00000000">
              <w:rPr>
                <w:rtl w:val="0"/>
              </w:rPr>
            </w:r>
          </w:p>
          <w:p w:rsidR="00000000" w:rsidDel="00000000" w:rsidP="00000000" w:rsidRDefault="00000000" w:rsidRPr="00000000" w14:paraId="00000AB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ABB">
            <w:pPr>
              <w:spacing w:line="240" w:lineRule="auto"/>
              <w:rPr>
                <w:sz w:val="18"/>
                <w:szCs w:val="18"/>
              </w:rPr>
            </w:pPr>
            <w:r w:rsidDel="00000000" w:rsidR="00000000" w:rsidRPr="00000000">
              <w:rPr>
                <w:rtl w:val="0"/>
              </w:rPr>
            </w:r>
          </w:p>
          <w:p w:rsidR="00000000" w:rsidDel="00000000" w:rsidP="00000000" w:rsidRDefault="00000000" w:rsidRPr="00000000" w14:paraId="00000ABC">
            <w:pPr>
              <w:spacing w:line="240" w:lineRule="auto"/>
              <w:rPr>
                <w:sz w:val="18"/>
                <w:szCs w:val="18"/>
              </w:rPr>
            </w:pPr>
            <w:r w:rsidDel="00000000" w:rsidR="00000000" w:rsidRPr="00000000">
              <w:rPr>
                <w:rtl w:val="0"/>
              </w:rPr>
            </w:r>
          </w:p>
          <w:p w:rsidR="00000000" w:rsidDel="00000000" w:rsidP="00000000" w:rsidRDefault="00000000" w:rsidRPr="00000000" w14:paraId="00000ABD">
            <w:pPr>
              <w:spacing w:line="240" w:lineRule="auto"/>
              <w:rPr>
                <w:sz w:val="18"/>
                <w:szCs w:val="18"/>
              </w:rPr>
            </w:pPr>
            <w:r w:rsidDel="00000000" w:rsidR="00000000" w:rsidRPr="00000000">
              <w:rPr>
                <w:rtl w:val="0"/>
              </w:rPr>
            </w:r>
          </w:p>
          <w:p w:rsidR="00000000" w:rsidDel="00000000" w:rsidP="00000000" w:rsidRDefault="00000000" w:rsidRPr="00000000" w14:paraId="00000ABE">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L sided: </w:t>
            </w:r>
            <w:r w:rsidDel="00000000" w:rsidR="00000000" w:rsidRPr="00000000">
              <w:rPr>
                <w:b w:val="1"/>
                <w:sz w:val="18"/>
                <w:szCs w:val="18"/>
                <w:rtl w:val="0"/>
              </w:rPr>
              <w:t xml:space="preserve">16 Gy</w:t>
            </w:r>
            <w:r w:rsidDel="00000000" w:rsidR="00000000" w:rsidRPr="00000000">
              <w:rPr>
                <w:rFonts w:ascii="Times New Roman" w:cs="Times New Roman" w:eastAsia="Times New Roman" w:hAnsi="Times New Roman"/>
                <w:sz w:val="18"/>
                <w:szCs w:val="18"/>
                <w:rtl w:val="0"/>
              </w:rPr>
              <w:t xml:space="preserve"> - 2</w:t>
            </w:r>
            <w:r w:rsidDel="00000000" w:rsidR="00000000" w:rsidRPr="00000000">
              <w:rPr>
                <w:rFonts w:ascii="Times New Roman" w:cs="Times New Roman" w:eastAsia="Times New Roman" w:hAnsi="Times New Roman"/>
                <w:sz w:val="18"/>
                <w:szCs w:val="18"/>
                <w:rtl w:val="0"/>
              </w:rPr>
              <w:t xml:space="preserve">0 Gy (5%) </w:t>
            </w:r>
            <w:hyperlink r:id="rId1974">
              <w:r w:rsidDel="00000000" w:rsidR="00000000" w:rsidRPr="00000000">
                <w:rPr>
                  <w:sz w:val="18"/>
                  <w:szCs w:val="18"/>
                  <w:vertAlign w:val="superscript"/>
                  <w:rtl w:val="0"/>
                </w:rPr>
                <w:t xml:space="preserve">10-05</w:t>
              </w:r>
            </w:hyperlink>
            <w:r w:rsidDel="00000000" w:rsidR="00000000" w:rsidRPr="00000000">
              <w:rPr>
                <w:rtl w:val="0"/>
              </w:rPr>
            </w:r>
          </w:p>
          <w:p w:rsidR="00000000" w:rsidDel="00000000" w:rsidP="00000000" w:rsidRDefault="00000000" w:rsidRPr="00000000" w14:paraId="00000ABF">
            <w:pPr>
              <w:rPr>
                <w:sz w:val="18"/>
                <w:szCs w:val="18"/>
              </w:rPr>
            </w:pPr>
            <w:r w:rsidDel="00000000" w:rsidR="00000000" w:rsidRPr="00000000">
              <w:rPr>
                <w:rtl w:val="0"/>
              </w:rPr>
            </w:r>
          </w:p>
          <w:p w:rsidR="00000000" w:rsidDel="00000000" w:rsidP="00000000" w:rsidRDefault="00000000" w:rsidRPr="00000000" w14:paraId="00000AC0">
            <w:pPr>
              <w:rPr>
                <w:sz w:val="18"/>
                <w:szCs w:val="18"/>
              </w:rPr>
            </w:pPr>
            <w:r w:rsidDel="00000000" w:rsidR="00000000" w:rsidRPr="00000000">
              <w:rPr>
                <w:sz w:val="18"/>
                <w:szCs w:val="18"/>
                <w:rtl w:val="0"/>
              </w:rPr>
              <w:t xml:space="preserve">L sided: </w:t>
            </w:r>
            <w:r w:rsidDel="00000000" w:rsidR="00000000" w:rsidRPr="00000000">
              <w:rPr>
                <w:b w:val="1"/>
                <w:sz w:val="18"/>
                <w:szCs w:val="18"/>
                <w:rtl w:val="0"/>
              </w:rPr>
              <w:t xml:space="preserve">8 Gy</w:t>
            </w:r>
            <w:r w:rsidDel="00000000" w:rsidR="00000000" w:rsidRPr="00000000">
              <w:rPr>
                <w:sz w:val="18"/>
                <w:szCs w:val="18"/>
                <w:rtl w:val="0"/>
              </w:rPr>
              <w:t xml:space="preserve"> (30-35%) </w:t>
            </w:r>
            <w:hyperlink r:id="rId1975">
              <w:r w:rsidDel="00000000" w:rsidR="00000000" w:rsidRPr="00000000">
                <w:rPr>
                  <w:sz w:val="18"/>
                  <w:szCs w:val="18"/>
                  <w:vertAlign w:val="superscript"/>
                  <w:rtl w:val="0"/>
                </w:rPr>
                <w:t xml:space="preserve">10-05</w:t>
              </w:r>
            </w:hyperlink>
            <w:r w:rsidDel="00000000" w:rsidR="00000000" w:rsidRPr="00000000">
              <w:rPr>
                <w:rtl w:val="0"/>
              </w:rPr>
            </w:r>
          </w:p>
          <w:p w:rsidR="00000000" w:rsidDel="00000000" w:rsidP="00000000" w:rsidRDefault="00000000" w:rsidRPr="00000000" w14:paraId="00000AC1">
            <w:pPr>
              <w:spacing w:line="240" w:lineRule="auto"/>
              <w:rPr>
                <w:sz w:val="18"/>
                <w:szCs w:val="18"/>
              </w:rPr>
            </w:pPr>
            <w:r w:rsidDel="00000000" w:rsidR="00000000" w:rsidRPr="00000000">
              <w:rPr>
                <w:rtl w:val="0"/>
              </w:rPr>
            </w:r>
          </w:p>
          <w:p w:rsidR="00000000" w:rsidDel="00000000" w:rsidP="00000000" w:rsidRDefault="00000000" w:rsidRPr="00000000" w14:paraId="00000AC2">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R sided: </w:t>
            </w:r>
            <w:r w:rsidDel="00000000" w:rsidR="00000000" w:rsidRPr="00000000">
              <w:rPr>
                <w:rFonts w:ascii="Times New Roman" w:cs="Times New Roman" w:eastAsia="Times New Roman" w:hAnsi="Times New Roman"/>
                <w:sz w:val="18"/>
                <w:szCs w:val="18"/>
                <w:rtl w:val="0"/>
              </w:rPr>
              <w:t xml:space="preserve">16 Gy - 20 Gy (0%) </w:t>
            </w:r>
            <w:hyperlink r:id="rId1976">
              <w:r w:rsidDel="00000000" w:rsidR="00000000" w:rsidRPr="00000000">
                <w:rPr>
                  <w:sz w:val="18"/>
                  <w:szCs w:val="18"/>
                  <w:vertAlign w:val="superscript"/>
                  <w:rtl w:val="0"/>
                </w:rPr>
                <w:t xml:space="preserve">10-05</w:t>
              </w:r>
            </w:hyperlink>
            <w:r w:rsidDel="00000000" w:rsidR="00000000" w:rsidRPr="00000000">
              <w:rPr>
                <w:rtl w:val="0"/>
              </w:rPr>
            </w:r>
          </w:p>
          <w:p w:rsidR="00000000" w:rsidDel="00000000" w:rsidP="00000000" w:rsidRDefault="00000000" w:rsidRPr="00000000" w14:paraId="00000AC3">
            <w:pPr>
              <w:spacing w:line="240" w:lineRule="auto"/>
              <w:rPr>
                <w:sz w:val="18"/>
                <w:szCs w:val="18"/>
              </w:rPr>
            </w:pPr>
            <w:r w:rsidDel="00000000" w:rsidR="00000000" w:rsidRPr="00000000">
              <w:rPr>
                <w:rtl w:val="0"/>
              </w:rPr>
            </w:r>
          </w:p>
          <w:p w:rsidR="00000000" w:rsidDel="00000000" w:rsidP="00000000" w:rsidRDefault="00000000" w:rsidRPr="00000000" w14:paraId="00000AC4">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R sided: </w:t>
            </w:r>
            <w:r w:rsidDel="00000000" w:rsidR="00000000" w:rsidRPr="00000000">
              <w:rPr>
                <w:rFonts w:ascii="Times New Roman" w:cs="Times New Roman" w:eastAsia="Times New Roman" w:hAnsi="Times New Roman"/>
                <w:sz w:val="18"/>
                <w:szCs w:val="18"/>
                <w:rtl w:val="0"/>
              </w:rPr>
              <w:t xml:space="preserve">8 Gy (10-15%) </w:t>
            </w:r>
            <w:hyperlink r:id="rId1977">
              <w:r w:rsidDel="00000000" w:rsidR="00000000" w:rsidRPr="00000000">
                <w:rPr>
                  <w:sz w:val="18"/>
                  <w:szCs w:val="18"/>
                  <w:vertAlign w:val="superscript"/>
                  <w:rtl w:val="0"/>
                </w:rPr>
                <w:t xml:space="preserve">10-05</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C5">
            <w:pPr>
              <w:widowControl w:val="0"/>
              <w:rPr>
                <w:sz w:val="18"/>
                <w:szCs w:val="18"/>
              </w:rPr>
            </w:pPr>
            <w:r w:rsidDel="00000000" w:rsidR="00000000" w:rsidRPr="00000000">
              <w:rPr>
                <w:rtl w:val="0"/>
              </w:rPr>
            </w:r>
          </w:p>
          <w:p w:rsidR="00000000" w:rsidDel="00000000" w:rsidP="00000000" w:rsidRDefault="00000000" w:rsidRPr="00000000" w14:paraId="00000AC6">
            <w:pPr>
              <w:widowControl w:val="0"/>
              <w:rPr>
                <w:sz w:val="18"/>
                <w:szCs w:val="18"/>
              </w:rPr>
            </w:pPr>
            <w:r w:rsidDel="00000000" w:rsidR="00000000" w:rsidRPr="00000000">
              <w:rPr>
                <w:rtl w:val="0"/>
              </w:rPr>
            </w:r>
          </w:p>
          <w:p w:rsidR="00000000" w:rsidDel="00000000" w:rsidP="00000000" w:rsidRDefault="00000000" w:rsidRPr="00000000" w14:paraId="00000AC7">
            <w:pPr>
              <w:widowControl w:val="0"/>
              <w:rPr>
                <w:sz w:val="18"/>
                <w:szCs w:val="18"/>
              </w:rPr>
            </w:pPr>
            <w:r w:rsidDel="00000000" w:rsidR="00000000" w:rsidRPr="00000000">
              <w:rPr>
                <w:rtl w:val="0"/>
              </w:rPr>
            </w:r>
          </w:p>
          <w:p w:rsidR="00000000" w:rsidDel="00000000" w:rsidP="00000000" w:rsidRDefault="00000000" w:rsidRPr="00000000" w14:paraId="00000AC8">
            <w:pPr>
              <w:widowControl w:val="0"/>
              <w:rPr>
                <w:sz w:val="18"/>
                <w:szCs w:val="18"/>
              </w:rPr>
            </w:pPr>
            <w:r w:rsidDel="00000000" w:rsidR="00000000" w:rsidRPr="00000000">
              <w:rPr>
                <w:rtl w:val="0"/>
              </w:rPr>
            </w:r>
          </w:p>
          <w:p w:rsidR="00000000" w:rsidDel="00000000" w:rsidP="00000000" w:rsidRDefault="00000000" w:rsidRPr="00000000" w14:paraId="00000AC9">
            <w:pPr>
              <w:widowControl w:val="0"/>
              <w:rPr>
                <w:sz w:val="18"/>
                <w:szCs w:val="18"/>
              </w:rPr>
            </w:pPr>
            <w:r w:rsidDel="00000000" w:rsidR="00000000" w:rsidRPr="00000000">
              <w:rPr>
                <w:rtl w:val="0"/>
              </w:rPr>
            </w:r>
          </w:p>
          <w:p w:rsidR="00000000" w:rsidDel="00000000" w:rsidP="00000000" w:rsidRDefault="00000000" w:rsidRPr="00000000" w14:paraId="00000ACA">
            <w:pPr>
              <w:widowControl w:val="0"/>
              <w:rPr>
                <w:sz w:val="18"/>
                <w:szCs w:val="18"/>
              </w:rPr>
            </w:pPr>
            <w:r w:rsidDel="00000000" w:rsidR="00000000" w:rsidRPr="00000000">
              <w:rPr>
                <w:sz w:val="18"/>
                <w:szCs w:val="18"/>
                <w:rtl w:val="0"/>
              </w:rPr>
              <w:t xml:space="preserve">7 Gy (5%) </w:t>
            </w:r>
            <w:hyperlink r:id="rId1978">
              <w:r w:rsidDel="00000000" w:rsidR="00000000" w:rsidRPr="00000000">
                <w:rPr>
                  <w:sz w:val="18"/>
                  <w:szCs w:val="18"/>
                  <w:vertAlign w:val="superscript"/>
                  <w:rtl w:val="0"/>
                </w:rPr>
                <w:t xml:space="preserve">FAST-Forward</w:t>
              </w:r>
            </w:hyperlink>
            <w:r w:rsidDel="00000000" w:rsidR="00000000" w:rsidRPr="00000000">
              <w:rPr>
                <w:rtl w:val="0"/>
              </w:rPr>
            </w:r>
          </w:p>
          <w:p w:rsidR="00000000" w:rsidDel="00000000" w:rsidP="00000000" w:rsidRDefault="00000000" w:rsidRPr="00000000" w14:paraId="00000ACB">
            <w:pPr>
              <w:widowControl w:val="0"/>
              <w:rPr>
                <w:sz w:val="18"/>
                <w:szCs w:val="18"/>
              </w:rPr>
            </w:pPr>
            <w:r w:rsidDel="00000000" w:rsidR="00000000" w:rsidRPr="00000000">
              <w:rPr>
                <w:rtl w:val="0"/>
              </w:rPr>
            </w:r>
          </w:p>
          <w:p w:rsidR="00000000" w:rsidDel="00000000" w:rsidP="00000000" w:rsidRDefault="00000000" w:rsidRPr="00000000" w14:paraId="00000ACC">
            <w:pPr>
              <w:widowControl w:val="0"/>
              <w:rPr>
                <w:b w:val="1"/>
                <w:sz w:val="18"/>
                <w:szCs w:val="18"/>
              </w:rPr>
            </w:pPr>
            <w:r w:rsidDel="00000000" w:rsidR="00000000" w:rsidRPr="00000000">
              <w:rPr>
                <w:sz w:val="18"/>
                <w:szCs w:val="18"/>
                <w:rtl w:val="0"/>
              </w:rPr>
              <w:t xml:space="preserve">1.5 Gy (30%) </w:t>
            </w:r>
            <w:hyperlink r:id="rId1979">
              <w:r w:rsidDel="00000000" w:rsidR="00000000" w:rsidRPr="00000000">
                <w:rPr>
                  <w:sz w:val="18"/>
                  <w:szCs w:val="18"/>
                  <w:vertAlign w:val="superscript"/>
                  <w:rtl w:val="0"/>
                </w:rPr>
                <w:t xml:space="preserve">FAST-Forward</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LV and combined bilateral ventricles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Gy (10%)</w:t>
            </w:r>
          </w:p>
          <w:p w:rsidR="00000000" w:rsidDel="00000000" w:rsidP="00000000" w:rsidRDefault="00000000" w:rsidRPr="00000000" w14:paraId="00000AC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Gy (5%)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D0">
            <w:pPr>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D1">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D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Ipsilateral lung</w:t>
            </w:r>
          </w:p>
          <w:p w:rsidR="00000000" w:rsidDel="00000000" w:rsidP="00000000" w:rsidRDefault="00000000" w:rsidRPr="00000000" w14:paraId="00000AD3">
            <w:pPr>
              <w:widowControl w:val="0"/>
              <w:spacing w:line="240" w:lineRule="auto"/>
              <w:rPr>
                <w:rFonts w:ascii="Times New Roman" w:cs="Times New Roman" w:eastAsia="Times New Roman" w:hAnsi="Times New Roman"/>
                <w:color w:val="cccccc"/>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D4">
            <w:pPr>
              <w:widowControl w:val="0"/>
              <w:spacing w:line="240" w:lineRule="auto"/>
              <w:rPr>
                <w:sz w:val="18"/>
                <w:szCs w:val="18"/>
                <w:vertAlign w:val="superscript"/>
              </w:rPr>
            </w:pPr>
            <w:r w:rsidDel="00000000" w:rsidR="00000000" w:rsidRPr="00000000">
              <w:rPr>
                <w:sz w:val="18"/>
                <w:szCs w:val="18"/>
                <w:rtl w:val="0"/>
              </w:rPr>
              <w:t xml:space="preserve">20 Gy (up to 35% if RNI)</w:t>
            </w:r>
            <w:hyperlink r:id="rId1980">
              <w:r w:rsidDel="00000000" w:rsidR="00000000" w:rsidRPr="00000000">
                <w:rPr>
                  <w:sz w:val="18"/>
                  <w:szCs w:val="18"/>
                  <w:vertAlign w:val="superscript"/>
                  <w:rtl w:val="0"/>
                </w:rPr>
                <w:t xml:space="preserve">NSABP B-51</w:t>
              </w:r>
            </w:hyperlink>
            <w:r w:rsidDel="00000000" w:rsidR="00000000" w:rsidRPr="00000000">
              <w:rPr>
                <w:sz w:val="18"/>
                <w:szCs w:val="18"/>
                <w:vertAlign w:val="superscript"/>
                <w:rtl w:val="0"/>
              </w:rPr>
              <w:t xml:space="preserve">, </w:t>
            </w:r>
            <w:hyperlink r:id="rId1981">
              <w:r w:rsidDel="00000000" w:rsidR="00000000" w:rsidRPr="00000000">
                <w:rPr>
                  <w:sz w:val="18"/>
                  <w:szCs w:val="18"/>
                  <w:vertAlign w:val="superscript"/>
                  <w:rtl w:val="0"/>
                </w:rPr>
                <w:t xml:space="preserve">DBCG SKAGEN</w:t>
              </w:r>
            </w:hyperlink>
            <w:r w:rsidDel="00000000" w:rsidR="00000000" w:rsidRPr="00000000">
              <w:rPr>
                <w:rtl w:val="0"/>
              </w:rPr>
            </w:r>
          </w:p>
          <w:p w:rsidR="00000000" w:rsidDel="00000000" w:rsidP="00000000" w:rsidRDefault="00000000" w:rsidRPr="00000000" w14:paraId="00000AD5">
            <w:pPr>
              <w:widowControl w:val="0"/>
              <w:spacing w:line="240" w:lineRule="auto"/>
              <w:rPr>
                <w:sz w:val="18"/>
                <w:szCs w:val="18"/>
                <w:vertAlign w:val="superscript"/>
              </w:rPr>
            </w:pPr>
            <w:r w:rsidDel="00000000" w:rsidR="00000000" w:rsidRPr="00000000">
              <w:rPr>
                <w:b w:val="1"/>
                <w:sz w:val="18"/>
                <w:szCs w:val="18"/>
                <w:rtl w:val="0"/>
              </w:rPr>
              <w:t xml:space="preserve">20 Gy </w:t>
            </w:r>
            <w:r w:rsidDel="00000000" w:rsidR="00000000" w:rsidRPr="00000000">
              <w:rPr>
                <w:rFonts w:ascii="Times New Roman" w:cs="Times New Roman" w:eastAsia="Times New Roman" w:hAnsi="Times New Roman"/>
                <w:sz w:val="18"/>
                <w:szCs w:val="18"/>
                <w:rtl w:val="0"/>
              </w:rPr>
              <w:t xml:space="preserve">(15-20%)</w:t>
            </w:r>
            <w:hyperlink r:id="rId1982">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83">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D6">
            <w:pPr>
              <w:widowControl w:val="0"/>
              <w:rPr>
                <w:b w:val="1"/>
                <w:sz w:val="18"/>
                <w:szCs w:val="18"/>
              </w:rPr>
            </w:pPr>
            <w:r w:rsidDel="00000000" w:rsidR="00000000" w:rsidRPr="00000000">
              <w:rPr>
                <w:sz w:val="18"/>
                <w:szCs w:val="18"/>
                <w:rtl w:val="0"/>
              </w:rPr>
              <w:t xml:space="preserve">10 Gy (up to 50% if RNI)</w:t>
            </w:r>
            <w:hyperlink r:id="rId1984">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D7">
            <w:pPr>
              <w:widowControl w:val="0"/>
              <w:spacing w:line="240" w:lineRule="auto"/>
              <w:rPr>
                <w:sz w:val="18"/>
                <w:szCs w:val="18"/>
                <w:vertAlign w:val="superscript"/>
              </w:rPr>
            </w:pPr>
            <w:r w:rsidDel="00000000" w:rsidR="00000000" w:rsidRPr="00000000">
              <w:rPr>
                <w:b w:val="1"/>
                <w:sz w:val="18"/>
                <w:szCs w:val="18"/>
                <w:rtl w:val="0"/>
              </w:rPr>
              <w:t xml:space="preserve">10 Gy</w:t>
            </w:r>
            <w:r w:rsidDel="00000000" w:rsidR="00000000" w:rsidRPr="00000000">
              <w:rPr>
                <w:rFonts w:ascii="Times New Roman" w:cs="Times New Roman" w:eastAsia="Times New Roman" w:hAnsi="Times New Roman"/>
                <w:sz w:val="18"/>
                <w:szCs w:val="18"/>
                <w:rtl w:val="0"/>
              </w:rPr>
              <w:t xml:space="preserve"> (35-40%)</w:t>
            </w:r>
            <w:r w:rsidDel="00000000" w:rsidR="00000000" w:rsidRPr="00000000">
              <w:rPr>
                <w:sz w:val="18"/>
                <w:szCs w:val="18"/>
                <w:rtl w:val="0"/>
              </w:rPr>
              <w:t xml:space="preserve"> </w:t>
            </w:r>
            <w:hyperlink r:id="rId1985">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86">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D8">
            <w:pPr>
              <w:widowControl w:val="0"/>
              <w:rPr>
                <w:sz w:val="18"/>
                <w:szCs w:val="18"/>
              </w:rPr>
            </w:pPr>
            <w:r w:rsidDel="00000000" w:rsidR="00000000" w:rsidRPr="00000000">
              <w:rPr>
                <w:sz w:val="18"/>
                <w:szCs w:val="18"/>
                <w:rtl w:val="0"/>
              </w:rPr>
              <w:t xml:space="preserve">5 Gy (up to 65% if RNI)</w:t>
            </w:r>
            <w:hyperlink r:id="rId1987">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D9">
            <w:pPr>
              <w:widowControl w:val="0"/>
              <w:spacing w:line="240" w:lineRule="auto"/>
              <w:rPr>
                <w:sz w:val="18"/>
                <w:szCs w:val="18"/>
              </w:rPr>
            </w:pPr>
            <w:r w:rsidDel="00000000" w:rsidR="00000000" w:rsidRPr="00000000">
              <w:rPr>
                <w:b w:val="1"/>
                <w:sz w:val="18"/>
                <w:szCs w:val="18"/>
                <w:rtl w:val="0"/>
              </w:rPr>
              <w:t xml:space="preserve">5 Gy</w:t>
            </w:r>
            <w:r w:rsidDel="00000000" w:rsidR="00000000" w:rsidRPr="00000000">
              <w:rPr>
                <w:rFonts w:ascii="Times New Roman" w:cs="Times New Roman" w:eastAsia="Times New Roman" w:hAnsi="Times New Roman"/>
                <w:sz w:val="18"/>
                <w:szCs w:val="18"/>
                <w:rtl w:val="0"/>
              </w:rPr>
              <w:t xml:space="preserve"> (50-55%) </w:t>
            </w:r>
            <w:hyperlink r:id="rId1988">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89">
              <w:r w:rsidDel="00000000" w:rsidR="00000000" w:rsidRPr="00000000">
                <w:rPr>
                  <w:sz w:val="18"/>
                  <w:szCs w:val="18"/>
                  <w:vertAlign w:val="superscript"/>
                  <w:rtl w:val="0"/>
                </w:rPr>
                <w:t xml:space="preserve">NSABP B-51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DA">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ADB">
            <w:pPr>
              <w:widowControl w:val="0"/>
              <w:spacing w:line="240" w:lineRule="auto"/>
              <w:rPr>
                <w:sz w:val="18"/>
                <w:szCs w:val="18"/>
                <w:vertAlign w:val="superscript"/>
              </w:rPr>
            </w:pPr>
            <w:r w:rsidDel="00000000" w:rsidR="00000000" w:rsidRPr="00000000">
              <w:rPr>
                <w:b w:val="1"/>
                <w:sz w:val="18"/>
                <w:szCs w:val="18"/>
                <w:rtl w:val="0"/>
              </w:rPr>
              <w:t xml:space="preserve">16 Gy</w:t>
            </w:r>
            <w:r w:rsidDel="00000000" w:rsidR="00000000" w:rsidRPr="00000000">
              <w:rPr>
                <w:rFonts w:ascii="Times New Roman" w:cs="Times New Roman" w:eastAsia="Times New Roman" w:hAnsi="Times New Roman"/>
                <w:sz w:val="18"/>
                <w:szCs w:val="18"/>
                <w:rtl w:val="0"/>
              </w:rPr>
              <w:t xml:space="preserve"> (15-20%) </w:t>
            </w:r>
            <w:hyperlink r:id="rId1990">
              <w:r w:rsidDel="00000000" w:rsidR="00000000" w:rsidRPr="00000000">
                <w:rPr>
                  <w:sz w:val="18"/>
                  <w:szCs w:val="18"/>
                  <w:vertAlign w:val="superscript"/>
                  <w:rtl w:val="0"/>
                </w:rPr>
                <w:t xml:space="preserve">10-05</w:t>
              </w:r>
            </w:hyperlink>
            <w:r w:rsidDel="00000000" w:rsidR="00000000" w:rsidRPr="00000000">
              <w:rPr>
                <w:rtl w:val="0"/>
              </w:rPr>
            </w:r>
          </w:p>
          <w:p w:rsidR="00000000" w:rsidDel="00000000" w:rsidP="00000000" w:rsidRDefault="00000000" w:rsidRPr="00000000" w14:paraId="00000ADC">
            <w:pPr>
              <w:widowControl w:val="0"/>
              <w:spacing w:line="240" w:lineRule="auto"/>
              <w:rPr>
                <w:sz w:val="18"/>
                <w:szCs w:val="18"/>
                <w:vertAlign w:val="superscript"/>
              </w:rPr>
            </w:pPr>
            <w:r w:rsidDel="00000000" w:rsidR="00000000" w:rsidRPr="00000000">
              <w:rPr>
                <w:rtl w:val="0"/>
              </w:rPr>
            </w:r>
          </w:p>
          <w:p w:rsidR="00000000" w:rsidDel="00000000" w:rsidP="00000000" w:rsidRDefault="00000000" w:rsidRPr="00000000" w14:paraId="00000ADD">
            <w:pPr>
              <w:widowControl w:val="0"/>
              <w:spacing w:line="240" w:lineRule="auto"/>
              <w:rPr>
                <w:rFonts w:ascii="Times New Roman" w:cs="Times New Roman" w:eastAsia="Times New Roman" w:hAnsi="Times New Roman"/>
                <w:sz w:val="18"/>
                <w:szCs w:val="18"/>
              </w:rPr>
            </w:pPr>
            <w:r w:rsidDel="00000000" w:rsidR="00000000" w:rsidRPr="00000000">
              <w:rPr>
                <w:b w:val="1"/>
                <w:sz w:val="18"/>
                <w:szCs w:val="18"/>
                <w:rtl w:val="0"/>
              </w:rPr>
              <w:t xml:space="preserve">8 Gy</w:t>
            </w:r>
            <w:r w:rsidDel="00000000" w:rsidR="00000000" w:rsidRPr="00000000">
              <w:rPr>
                <w:rFonts w:ascii="Times New Roman" w:cs="Times New Roman" w:eastAsia="Times New Roman" w:hAnsi="Times New Roman"/>
                <w:sz w:val="18"/>
                <w:szCs w:val="18"/>
                <w:rtl w:val="0"/>
              </w:rPr>
              <w:t xml:space="preserve"> (35-40%) </w:t>
            </w:r>
            <w:hyperlink r:id="rId1991">
              <w:r w:rsidDel="00000000" w:rsidR="00000000" w:rsidRPr="00000000">
                <w:rPr>
                  <w:sz w:val="18"/>
                  <w:szCs w:val="18"/>
                  <w:vertAlign w:val="superscript"/>
                  <w:rtl w:val="0"/>
                </w:rPr>
                <w:t xml:space="preserve">10-05</w:t>
              </w:r>
            </w:hyperlink>
            <w:r w:rsidDel="00000000" w:rsidR="00000000" w:rsidRPr="00000000">
              <w:rPr>
                <w:rtl w:val="0"/>
              </w:rPr>
            </w:r>
          </w:p>
          <w:p w:rsidR="00000000" w:rsidDel="00000000" w:rsidP="00000000" w:rsidRDefault="00000000" w:rsidRPr="00000000" w14:paraId="00000AD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ADF">
            <w:pPr>
              <w:widowControl w:val="0"/>
              <w:spacing w:line="240" w:lineRule="auto"/>
              <w:rPr>
                <w:rFonts w:ascii="Times New Roman" w:cs="Times New Roman" w:eastAsia="Times New Roman" w:hAnsi="Times New Roman"/>
                <w:sz w:val="18"/>
                <w:szCs w:val="18"/>
              </w:rPr>
            </w:pPr>
            <w:r w:rsidDel="00000000" w:rsidR="00000000" w:rsidRPr="00000000">
              <w:rPr>
                <w:b w:val="1"/>
                <w:sz w:val="18"/>
                <w:szCs w:val="18"/>
                <w:rtl w:val="0"/>
              </w:rPr>
              <w:t xml:space="preserve">4 Gy</w:t>
            </w:r>
            <w:r w:rsidDel="00000000" w:rsidR="00000000" w:rsidRPr="00000000">
              <w:rPr>
                <w:rFonts w:ascii="Times New Roman" w:cs="Times New Roman" w:eastAsia="Times New Roman" w:hAnsi="Times New Roman"/>
                <w:sz w:val="18"/>
                <w:szCs w:val="18"/>
                <w:rtl w:val="0"/>
              </w:rPr>
              <w:t xml:space="preserve"> (50-55%) </w:t>
            </w:r>
            <w:hyperlink r:id="rId1992">
              <w:r w:rsidDel="00000000" w:rsidR="00000000" w:rsidRPr="00000000">
                <w:rPr>
                  <w:sz w:val="18"/>
                  <w:szCs w:val="18"/>
                  <w:vertAlign w:val="superscript"/>
                  <w:rtl w:val="0"/>
                </w:rPr>
                <w:t xml:space="preserve">10-05</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0">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AE1">
            <w:pPr>
              <w:widowControl w:val="0"/>
              <w:spacing w:line="240" w:lineRule="auto"/>
              <w:rPr>
                <w:sz w:val="18"/>
                <w:szCs w:val="18"/>
              </w:rPr>
            </w:pPr>
            <w:r w:rsidDel="00000000" w:rsidR="00000000" w:rsidRPr="00000000">
              <w:rPr>
                <w:b w:val="1"/>
                <w:sz w:val="18"/>
                <w:szCs w:val="18"/>
                <w:rtl w:val="0"/>
              </w:rPr>
              <w:t xml:space="preserve">8 Gy</w:t>
            </w:r>
            <w:r w:rsidDel="00000000" w:rsidR="00000000" w:rsidRPr="00000000">
              <w:rPr>
                <w:sz w:val="18"/>
                <w:szCs w:val="18"/>
                <w:rtl w:val="0"/>
              </w:rPr>
              <w:t xml:space="preserve"> (15%) </w:t>
            </w:r>
            <w:hyperlink r:id="rId1993">
              <w:r w:rsidDel="00000000" w:rsidR="00000000" w:rsidRPr="00000000">
                <w:rPr>
                  <w:sz w:val="18"/>
                  <w:szCs w:val="18"/>
                  <w:vertAlign w:val="superscript"/>
                  <w:rtl w:val="0"/>
                </w:rPr>
                <w:t xml:space="preserve">FAST-Forward</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2">
            <w:pPr>
              <w:spacing w:line="240" w:lineRule="auto"/>
              <w:rPr>
                <w:rFonts w:ascii="Times New Roman" w:cs="Times New Roman" w:eastAsia="Times New Roman" w:hAnsi="Times New Roman"/>
                <w:color w:val="cccccc"/>
                <w:sz w:val="18"/>
                <w:szCs w:val="18"/>
              </w:rPr>
            </w:pPr>
            <w:r w:rsidDel="00000000" w:rsidR="00000000" w:rsidRPr="00000000">
              <w:rPr>
                <w:rFonts w:ascii="Times New Roman" w:cs="Times New Roman" w:eastAsia="Times New Roman" w:hAnsi="Times New Roman"/>
                <w:sz w:val="18"/>
                <w:szCs w:val="18"/>
                <w:rtl w:val="0"/>
              </w:rPr>
              <w:t xml:space="preserve">Contralateral lung</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3">
            <w:pPr>
              <w:widowControl w:val="0"/>
              <w:spacing w:line="240" w:lineRule="auto"/>
              <w:rPr>
                <w:rFonts w:ascii="Times New Roman" w:cs="Times New Roman" w:eastAsia="Times New Roman" w:hAnsi="Times New Roman"/>
                <w:sz w:val="18"/>
                <w:szCs w:val="18"/>
              </w:rPr>
            </w:pPr>
            <w:r w:rsidDel="00000000" w:rsidR="00000000" w:rsidRPr="00000000">
              <w:rPr>
                <w:b w:val="1"/>
                <w:sz w:val="18"/>
                <w:szCs w:val="18"/>
                <w:rtl w:val="0"/>
              </w:rPr>
              <w:t xml:space="preserve">5 Gy</w:t>
            </w:r>
            <w:r w:rsidDel="00000000" w:rsidR="00000000" w:rsidRPr="00000000">
              <w:rPr>
                <w:rFonts w:ascii="Times New Roman" w:cs="Times New Roman" w:eastAsia="Times New Roman" w:hAnsi="Times New Roman"/>
                <w:sz w:val="18"/>
                <w:szCs w:val="18"/>
                <w:rtl w:val="0"/>
              </w:rPr>
              <w:t xml:space="preserve"> (10-15%</w:t>
            </w:r>
            <w:r w:rsidDel="00000000" w:rsidR="00000000" w:rsidRPr="00000000">
              <w:rPr>
                <w:sz w:val="18"/>
                <w:szCs w:val="18"/>
                <w:rtl w:val="0"/>
              </w:rPr>
              <w:t xml:space="preserve">)</w:t>
            </w:r>
            <w:hyperlink r:id="rId1994">
              <w:r w:rsidDel="00000000" w:rsidR="00000000" w:rsidRPr="00000000">
                <w:rPr>
                  <w:sz w:val="18"/>
                  <w:szCs w:val="18"/>
                  <w:vertAlign w:val="superscript"/>
                  <w:rtl w:val="0"/>
                </w:rPr>
                <w:t xml:space="preserve">10-05</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4">
            <w:pPr>
              <w:spacing w:line="240" w:lineRule="auto"/>
              <w:rPr>
                <w:rFonts w:ascii="Times New Roman" w:cs="Times New Roman" w:eastAsia="Times New Roman" w:hAnsi="Times New Roman"/>
                <w:sz w:val="18"/>
                <w:szCs w:val="18"/>
              </w:rPr>
            </w:pPr>
            <w:r w:rsidDel="00000000" w:rsidR="00000000" w:rsidRPr="00000000">
              <w:rPr>
                <w:b w:val="1"/>
                <w:sz w:val="18"/>
                <w:szCs w:val="18"/>
                <w:rtl w:val="0"/>
              </w:rPr>
              <w:t xml:space="preserve">4 Gy </w:t>
            </w:r>
            <w:r w:rsidDel="00000000" w:rsidR="00000000" w:rsidRPr="00000000">
              <w:rPr>
                <w:rFonts w:ascii="Times New Roman" w:cs="Times New Roman" w:eastAsia="Times New Roman" w:hAnsi="Times New Roman"/>
                <w:sz w:val="18"/>
                <w:szCs w:val="18"/>
                <w:rtl w:val="0"/>
              </w:rPr>
              <w:t xml:space="preserve">(10-15%)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5">
            <w:pPr>
              <w:spacing w:line="240" w:lineRule="auto"/>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Contralateral breast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7">
            <w:pPr>
              <w:widowControl w:val="0"/>
              <w:spacing w:line="240" w:lineRule="auto"/>
              <w:rPr>
                <w:sz w:val="18"/>
                <w:szCs w:val="18"/>
                <w:vertAlign w:val="superscript"/>
              </w:rPr>
            </w:pPr>
            <w:r w:rsidDel="00000000" w:rsidR="00000000" w:rsidRPr="00000000">
              <w:rPr>
                <w:b w:val="1"/>
                <w:sz w:val="18"/>
                <w:szCs w:val="18"/>
                <w:rtl w:val="0"/>
              </w:rPr>
              <w:t xml:space="preserve">1.86 Gy </w:t>
            </w:r>
            <w:r w:rsidDel="00000000" w:rsidR="00000000" w:rsidRPr="00000000">
              <w:rPr>
                <w:sz w:val="18"/>
                <w:szCs w:val="18"/>
                <w:rtl w:val="0"/>
              </w:rPr>
              <w:t xml:space="preserve">- 3.1 Gy (5%) </w:t>
            </w:r>
            <w:hyperlink r:id="rId1995">
              <w:r w:rsidDel="00000000" w:rsidR="00000000" w:rsidRPr="00000000">
                <w:rPr>
                  <w:sz w:val="18"/>
                  <w:szCs w:val="18"/>
                  <w:vertAlign w:val="superscript"/>
                  <w:rtl w:val="0"/>
                </w:rPr>
                <w:t xml:space="preserve">10-05</w:t>
              </w:r>
            </w:hyperlink>
            <w:r w:rsidDel="00000000" w:rsidR="00000000" w:rsidRPr="00000000">
              <w:rPr>
                <w:sz w:val="18"/>
                <w:szCs w:val="18"/>
                <w:vertAlign w:val="superscript"/>
                <w:rtl w:val="0"/>
              </w:rPr>
              <w:t xml:space="preserve">, </w:t>
            </w:r>
            <w:hyperlink r:id="rId1996">
              <w:r w:rsidDel="00000000" w:rsidR="00000000" w:rsidRPr="00000000">
                <w:rPr>
                  <w:sz w:val="18"/>
                  <w:szCs w:val="18"/>
                  <w:vertAlign w:val="superscript"/>
                  <w:rtl w:val="0"/>
                </w:rPr>
                <w:t xml:space="preserve">NSABP B-51</w:t>
              </w:r>
            </w:hyperlink>
            <w:r w:rsidDel="00000000" w:rsidR="00000000" w:rsidRPr="00000000">
              <w:rPr>
                <w:rtl w:val="0"/>
              </w:rPr>
            </w:r>
          </w:p>
          <w:p w:rsidR="00000000" w:rsidDel="00000000" w:rsidP="00000000" w:rsidRDefault="00000000" w:rsidRPr="00000000" w14:paraId="00000A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3.1 - 4.96 Gy </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9">
            <w:pPr>
              <w:widowControl w:val="0"/>
              <w:spacing w:line="240" w:lineRule="auto"/>
              <w:rPr>
                <w:sz w:val="18"/>
                <w:szCs w:val="18"/>
                <w:vertAlign w:val="superscript"/>
              </w:rPr>
            </w:pPr>
            <w:r w:rsidDel="00000000" w:rsidR="00000000" w:rsidRPr="00000000">
              <w:rPr>
                <w:b w:val="1"/>
                <w:sz w:val="18"/>
                <w:szCs w:val="18"/>
                <w:rtl w:val="0"/>
              </w:rPr>
              <w:t xml:space="preserve">1.44 Gy </w:t>
            </w:r>
            <w:r w:rsidDel="00000000" w:rsidR="00000000" w:rsidRPr="00000000">
              <w:rPr>
                <w:sz w:val="18"/>
                <w:szCs w:val="18"/>
                <w:rtl w:val="0"/>
              </w:rPr>
              <w:t xml:space="preserve">- 2.40 Gy (5%) </w:t>
            </w:r>
            <w:hyperlink r:id="rId1997">
              <w:r w:rsidDel="00000000" w:rsidR="00000000" w:rsidRPr="00000000">
                <w:rPr>
                  <w:sz w:val="18"/>
                  <w:szCs w:val="18"/>
                  <w:vertAlign w:val="superscript"/>
                  <w:rtl w:val="0"/>
                </w:rPr>
                <w:t xml:space="preserve">10-05</w:t>
              </w:r>
            </w:hyperlink>
            <w:r w:rsidDel="00000000" w:rsidR="00000000" w:rsidRPr="00000000">
              <w:rPr>
                <w:rtl w:val="0"/>
              </w:rPr>
            </w:r>
          </w:p>
          <w:p w:rsidR="00000000" w:rsidDel="00000000" w:rsidP="00000000" w:rsidRDefault="00000000" w:rsidRPr="00000000" w14:paraId="00000AEA">
            <w:pPr>
              <w:widowControl w:val="0"/>
              <w:spacing w:line="24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2.4 - 3.84 Gy</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AEB">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AEC">
      <w:pPr>
        <w:rPr>
          <w:b w:val="1"/>
          <w:sz w:val="18"/>
          <w:szCs w:val="18"/>
        </w:rPr>
      </w:pPr>
      <w:r w:rsidDel="00000000" w:rsidR="00000000" w:rsidRPr="00000000">
        <w:rPr>
          <w:rtl w:val="0"/>
        </w:rPr>
      </w:r>
    </w:p>
    <w:p w:rsidR="00000000" w:rsidDel="00000000" w:rsidP="00000000" w:rsidRDefault="00000000" w:rsidRPr="00000000" w14:paraId="00000AED">
      <w:pPr>
        <w:rPr>
          <w:b w:val="1"/>
          <w:sz w:val="18"/>
          <w:szCs w:val="18"/>
        </w:rPr>
      </w:pPr>
      <w:r w:rsidDel="00000000" w:rsidR="00000000" w:rsidRPr="00000000">
        <w:rPr>
          <w:rtl w:val="0"/>
        </w:rPr>
      </w:r>
    </w:p>
    <w:p w:rsidR="00000000" w:rsidDel="00000000" w:rsidP="00000000" w:rsidRDefault="00000000" w:rsidRPr="00000000" w14:paraId="00000AEE">
      <w:pPr>
        <w:pStyle w:val="Heading2"/>
        <w:jc w:val="center"/>
        <w:rPr>
          <w:sz w:val="20"/>
          <w:szCs w:val="20"/>
        </w:rPr>
      </w:pPr>
      <w:bookmarkStart w:colFirst="0" w:colLast="0" w:name="_qma96w2jqdum" w:id="72"/>
      <w:bookmarkEnd w:id="72"/>
      <w:r w:rsidDel="00000000" w:rsidR="00000000" w:rsidRPr="00000000">
        <w:rPr>
          <w:rtl w:val="0"/>
        </w:rPr>
      </w:r>
    </w:p>
    <w:tbl>
      <w:tblPr>
        <w:tblStyle w:val="Table28"/>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tcMar>
              <w:top w:w="100.0" w:type="dxa"/>
              <w:left w:w="100.0" w:type="dxa"/>
              <w:bottom w:w="100.0" w:type="dxa"/>
              <w:right w:w="100.0" w:type="dxa"/>
            </w:tcMar>
            <w:vAlign w:val="top"/>
          </w:tcPr>
          <w:p w:rsidR="00000000" w:rsidDel="00000000" w:rsidP="00000000" w:rsidRDefault="00000000" w:rsidRPr="00000000" w14:paraId="00000AEF">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AF0">
            <w:pPr>
              <w:ind w:right="200"/>
              <w:jc w:val="center"/>
              <w:rPr>
                <w:b w:val="1"/>
              </w:rPr>
            </w:pPr>
            <w:r w:rsidDel="00000000" w:rsidR="00000000" w:rsidRPr="00000000">
              <w:rPr>
                <w:b w:val="1"/>
                <w:rtl w:val="0"/>
              </w:rPr>
              <w:t xml:space="preserve">A more comprehensive collection of resources for all disease sites may be found at </w:t>
            </w:r>
            <w:hyperlink r:id="rId1998">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AF1">
            <w:pPr>
              <w:ind w:right="60"/>
              <w:rPr>
                <w:sz w:val="18"/>
                <w:szCs w:val="18"/>
              </w:rPr>
            </w:pPr>
            <w:r w:rsidDel="00000000" w:rsidR="00000000" w:rsidRPr="00000000">
              <w:rPr>
                <w:sz w:val="18"/>
                <w:szCs w:val="18"/>
                <w:rtl w:val="0"/>
              </w:rPr>
              <w:t xml:space="preserve">Zaorsky: [</w:t>
            </w:r>
            <w:hyperlink r:id="rId1999">
              <w:r w:rsidDel="00000000" w:rsidR="00000000" w:rsidRPr="00000000">
                <w:rPr>
                  <w:sz w:val="18"/>
                  <w:szCs w:val="18"/>
                  <w:rtl w:val="0"/>
                </w:rPr>
                <w:t xml:space="preserve">simplified mammography diagram</w:t>
              </w:r>
            </w:hyperlink>
            <w:r w:rsidDel="00000000" w:rsidR="00000000" w:rsidRPr="00000000">
              <w:rPr>
                <w:sz w:val="18"/>
                <w:szCs w:val="18"/>
                <w:rtl w:val="0"/>
              </w:rPr>
              <w:t xml:space="preserve">], [</w:t>
            </w:r>
            <w:hyperlink r:id="rId2000">
              <w:r w:rsidDel="00000000" w:rsidR="00000000" w:rsidRPr="00000000">
                <w:rPr>
                  <w:sz w:val="18"/>
                  <w:szCs w:val="18"/>
                  <w:rtl w:val="0"/>
                </w:rPr>
                <w:t xml:space="preserve">mammography interpretations</w:t>
              </w:r>
            </w:hyperlink>
            <w:r w:rsidDel="00000000" w:rsidR="00000000" w:rsidRPr="00000000">
              <w:rPr>
                <w:sz w:val="18"/>
                <w:szCs w:val="18"/>
                <w:rtl w:val="0"/>
              </w:rPr>
              <w:t xml:space="preserve">], [</w:t>
            </w:r>
            <w:hyperlink r:id="rId2001">
              <w:r w:rsidDel="00000000" w:rsidR="00000000" w:rsidRPr="00000000">
                <w:rPr>
                  <w:sz w:val="18"/>
                  <w:szCs w:val="18"/>
                  <w:rtl w:val="0"/>
                </w:rPr>
                <w:t xml:space="preserve">lymph node stations</w:t>
              </w:r>
            </w:hyperlink>
            <w:r w:rsidDel="00000000" w:rsidR="00000000" w:rsidRPr="00000000">
              <w:rPr>
                <w:sz w:val="18"/>
                <w:szCs w:val="18"/>
                <w:rtl w:val="0"/>
              </w:rPr>
              <w:t xml:space="preserve">], [</w:t>
            </w:r>
            <w:hyperlink r:id="rId2002">
              <w:r w:rsidDel="00000000" w:rsidR="00000000" w:rsidRPr="00000000">
                <w:rPr>
                  <w:sz w:val="18"/>
                  <w:szCs w:val="18"/>
                  <w:rtl w:val="0"/>
                </w:rPr>
                <w:t xml:space="preserve">atlas</w:t>
              </w:r>
            </w:hyperlink>
            <w:r w:rsidDel="00000000" w:rsidR="00000000" w:rsidRPr="00000000">
              <w:rPr>
                <w:sz w:val="18"/>
                <w:szCs w:val="18"/>
                <w:rtl w:val="0"/>
              </w:rPr>
              <w:t xml:space="preserve">], [</w:t>
            </w:r>
            <w:hyperlink r:id="rId2003">
              <w:r w:rsidDel="00000000" w:rsidR="00000000" w:rsidRPr="00000000">
                <w:rPr>
                  <w:sz w:val="18"/>
                  <w:szCs w:val="18"/>
                  <w:rtl w:val="0"/>
                </w:rPr>
                <w:t xml:space="preserve">nodal couch kick</w:t>
              </w:r>
            </w:hyperlink>
            <w:r w:rsidDel="00000000" w:rsidR="00000000" w:rsidRPr="00000000">
              <w:rPr>
                <w:sz w:val="18"/>
                <w:szCs w:val="18"/>
                <w:rtl w:val="0"/>
              </w:rPr>
              <w:t xml:space="preserve">] and [</w:t>
            </w:r>
            <w:hyperlink r:id="rId2004">
              <w:r w:rsidDel="00000000" w:rsidR="00000000" w:rsidRPr="00000000">
                <w:rPr>
                  <w:sz w:val="18"/>
                  <w:szCs w:val="18"/>
                  <w:rtl w:val="0"/>
                </w:rPr>
                <w:t xml:space="preserve">field matching</w:t>
              </w:r>
            </w:hyperlink>
            <w:r w:rsidDel="00000000" w:rsidR="00000000" w:rsidRPr="00000000">
              <w:rPr>
                <w:sz w:val="18"/>
                <w:szCs w:val="18"/>
                <w:rtl w:val="0"/>
              </w:rPr>
              <w:t xml:space="preserve">].</w:t>
            </w:r>
          </w:p>
          <w:p w:rsidR="00000000" w:rsidDel="00000000" w:rsidP="00000000" w:rsidRDefault="00000000" w:rsidRPr="00000000" w14:paraId="00000AF2">
            <w:pPr>
              <w:ind w:right="60"/>
              <w:rPr>
                <w:sz w:val="18"/>
                <w:szCs w:val="18"/>
              </w:rPr>
            </w:pPr>
            <w:r w:rsidDel="00000000" w:rsidR="00000000" w:rsidRPr="00000000">
              <w:rPr>
                <w:sz w:val="18"/>
                <w:szCs w:val="18"/>
                <w:rtl w:val="0"/>
              </w:rPr>
              <w:t xml:space="preserve">ARRO: [</w:t>
            </w:r>
            <w:hyperlink r:id="rId2005">
              <w:r w:rsidDel="00000000" w:rsidR="00000000" w:rsidRPr="00000000">
                <w:rPr>
                  <w:sz w:val="18"/>
                  <w:szCs w:val="18"/>
                  <w:rtl w:val="0"/>
                </w:rPr>
                <w:t xml:space="preserve">APBI case</w:t>
              </w:r>
            </w:hyperlink>
            <w:r w:rsidDel="00000000" w:rsidR="00000000" w:rsidRPr="00000000">
              <w:rPr>
                <w:sz w:val="18"/>
                <w:szCs w:val="18"/>
                <w:rtl w:val="0"/>
              </w:rPr>
              <w:t xml:space="preserve">, </w:t>
            </w:r>
            <w:hyperlink r:id="rId2006">
              <w:r w:rsidDel="00000000" w:rsidR="00000000" w:rsidRPr="00000000">
                <w:rPr>
                  <w:sz w:val="18"/>
                  <w:szCs w:val="18"/>
                  <w:rtl w:val="0"/>
                </w:rPr>
                <w:t xml:space="preserve">contour</w:t>
              </w:r>
            </w:hyperlink>
            <w:r w:rsidDel="00000000" w:rsidR="00000000" w:rsidRPr="00000000">
              <w:rPr>
                <w:sz w:val="18"/>
                <w:szCs w:val="18"/>
                <w:rtl w:val="0"/>
              </w:rPr>
              <w:t xml:space="preserve">], [</w:t>
            </w:r>
            <w:hyperlink r:id="rId2007">
              <w:r w:rsidDel="00000000" w:rsidR="00000000" w:rsidRPr="00000000">
                <w:rPr>
                  <w:sz w:val="18"/>
                  <w:szCs w:val="18"/>
                  <w:rtl w:val="0"/>
                </w:rPr>
                <w:t xml:space="preserve">DCIS case</w:t>
              </w:r>
            </w:hyperlink>
            <w:r w:rsidDel="00000000" w:rsidR="00000000" w:rsidRPr="00000000">
              <w:rPr>
                <w:sz w:val="18"/>
                <w:szCs w:val="18"/>
                <w:rtl w:val="0"/>
              </w:rPr>
              <w:t xml:space="preserve">, </w:t>
            </w:r>
            <w:hyperlink r:id="rId2008">
              <w:r w:rsidDel="00000000" w:rsidR="00000000" w:rsidRPr="00000000">
                <w:rPr>
                  <w:sz w:val="18"/>
                  <w:szCs w:val="18"/>
                  <w:rtl w:val="0"/>
                </w:rPr>
                <w:t xml:space="preserve">contour</w:t>
              </w:r>
            </w:hyperlink>
            <w:r w:rsidDel="00000000" w:rsidR="00000000" w:rsidRPr="00000000">
              <w:rPr>
                <w:sz w:val="18"/>
                <w:szCs w:val="18"/>
                <w:rtl w:val="0"/>
              </w:rPr>
              <w:t xml:space="preserve">], [</w:t>
            </w:r>
            <w:hyperlink r:id="rId2009">
              <w:r w:rsidDel="00000000" w:rsidR="00000000" w:rsidRPr="00000000">
                <w:rPr>
                  <w:sz w:val="18"/>
                  <w:szCs w:val="18"/>
                  <w:rtl w:val="0"/>
                </w:rPr>
                <w:t xml:space="preserve">Inflammatory breast cancer</w:t>
              </w:r>
            </w:hyperlink>
            <w:r w:rsidDel="00000000" w:rsidR="00000000" w:rsidRPr="00000000">
              <w:rPr>
                <w:sz w:val="18"/>
                <w:szCs w:val="18"/>
                <w:rtl w:val="0"/>
              </w:rPr>
              <w:t xml:space="preserve">], [</w:t>
            </w:r>
            <w:hyperlink r:id="rId2010">
              <w:r w:rsidDel="00000000" w:rsidR="00000000" w:rsidRPr="00000000">
                <w:rPr>
                  <w:sz w:val="18"/>
                  <w:szCs w:val="18"/>
                  <w:rtl w:val="0"/>
                </w:rPr>
                <w:t xml:space="preserve">Radiation indications in the setting of NAC</w:t>
              </w:r>
            </w:hyperlink>
            <w:r w:rsidDel="00000000" w:rsidR="00000000" w:rsidRPr="00000000">
              <w:rPr>
                <w:sz w:val="18"/>
                <w:szCs w:val="18"/>
                <w:rtl w:val="0"/>
              </w:rPr>
              <w:t xml:space="preserve">].</w:t>
            </w:r>
          </w:p>
          <w:p w:rsidR="00000000" w:rsidDel="00000000" w:rsidP="00000000" w:rsidRDefault="00000000" w:rsidRPr="00000000" w14:paraId="00000AF3">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AF4">
            <w:pPr>
              <w:numPr>
                <w:ilvl w:val="0"/>
                <w:numId w:val="38"/>
              </w:numPr>
              <w:ind w:left="720" w:right="60" w:hanging="360"/>
              <w:rPr>
                <w:sz w:val="18"/>
                <w:szCs w:val="18"/>
              </w:rPr>
            </w:pPr>
            <w:r w:rsidDel="00000000" w:rsidR="00000000" w:rsidRPr="00000000">
              <w:rPr>
                <w:sz w:val="18"/>
                <w:szCs w:val="18"/>
                <w:rtl w:val="0"/>
              </w:rPr>
              <w:t xml:space="preserve">Atlases: [</w:t>
            </w:r>
            <w:hyperlink r:id="rId2011">
              <w:r w:rsidDel="00000000" w:rsidR="00000000" w:rsidRPr="00000000">
                <w:rPr>
                  <w:sz w:val="18"/>
                  <w:szCs w:val="18"/>
                  <w:rtl w:val="0"/>
                </w:rPr>
                <w:t xml:space="preserve">RTOG Breast Cancer Atlas</w:t>
              </w:r>
            </w:hyperlink>
            <w:r w:rsidDel="00000000" w:rsidR="00000000" w:rsidRPr="00000000">
              <w:rPr>
                <w:sz w:val="18"/>
                <w:szCs w:val="18"/>
                <w:rtl w:val="0"/>
              </w:rPr>
              <w:t xml:space="preserve">, </w:t>
            </w:r>
            <w:hyperlink r:id="rId2012">
              <w:r w:rsidDel="00000000" w:rsidR="00000000" w:rsidRPr="00000000">
                <w:rPr>
                  <w:sz w:val="18"/>
                  <w:szCs w:val="18"/>
                  <w:rtl w:val="0"/>
                </w:rPr>
                <w:t xml:space="preserve">ESTRO</w:t>
              </w:r>
            </w:hyperlink>
            <w:r w:rsidDel="00000000" w:rsidR="00000000" w:rsidRPr="00000000">
              <w:rPr>
                <w:sz w:val="18"/>
                <w:szCs w:val="18"/>
                <w:rtl w:val="0"/>
              </w:rPr>
              <w:t xml:space="preserve">, </w:t>
            </w:r>
            <w:hyperlink r:id="rId2013">
              <w:r w:rsidDel="00000000" w:rsidR="00000000" w:rsidRPr="00000000">
                <w:rPr>
                  <w:sz w:val="18"/>
                  <w:szCs w:val="18"/>
                  <w:rtl w:val="0"/>
                </w:rPr>
                <w:t xml:space="preserve">RADCOMP Breast Atlas</w:t>
              </w:r>
            </w:hyperlink>
            <w:r w:rsidDel="00000000" w:rsidR="00000000" w:rsidRPr="00000000">
              <w:rPr>
                <w:sz w:val="18"/>
                <w:szCs w:val="18"/>
                <w:rtl w:val="0"/>
              </w:rPr>
              <w:t xml:space="preserve">]</w:t>
            </w:r>
          </w:p>
          <w:p w:rsidR="00000000" w:rsidDel="00000000" w:rsidP="00000000" w:rsidRDefault="00000000" w:rsidRPr="00000000" w14:paraId="00000AF5">
            <w:pPr>
              <w:numPr>
                <w:ilvl w:val="0"/>
                <w:numId w:val="38"/>
              </w:numPr>
              <w:ind w:left="720" w:hanging="360"/>
              <w:rPr>
                <w:sz w:val="18"/>
                <w:szCs w:val="18"/>
              </w:rPr>
            </w:pPr>
            <w:r w:rsidDel="00000000" w:rsidR="00000000" w:rsidRPr="00000000">
              <w:rPr>
                <w:sz w:val="18"/>
                <w:szCs w:val="18"/>
                <w:rtl w:val="0"/>
              </w:rPr>
              <w:t xml:space="preserve">There is discrepancy in the posterior border of the Chest wall CTV in PMRT [</w:t>
            </w:r>
            <w:hyperlink r:id="rId2014">
              <w:r w:rsidDel="00000000" w:rsidR="00000000" w:rsidRPr="00000000">
                <w:rPr>
                  <w:sz w:val="18"/>
                  <w:szCs w:val="18"/>
                  <w:rtl w:val="0"/>
                </w:rPr>
                <w:t xml:space="preserve">Vargo and Beriwal IJROBP '15</w:t>
              </w:r>
            </w:hyperlink>
            <w:r w:rsidDel="00000000" w:rsidR="00000000" w:rsidRPr="00000000">
              <w:rPr>
                <w:sz w:val="18"/>
                <w:szCs w:val="18"/>
                <w:rtl w:val="0"/>
              </w:rPr>
              <w:t xml:space="preserve">]</w:t>
            </w:r>
          </w:p>
          <w:p w:rsidR="00000000" w:rsidDel="00000000" w:rsidP="00000000" w:rsidRDefault="00000000" w:rsidRPr="00000000" w14:paraId="00000AF6">
            <w:pPr>
              <w:numPr>
                <w:ilvl w:val="0"/>
                <w:numId w:val="38"/>
              </w:numPr>
              <w:ind w:left="720" w:right="60" w:hanging="360"/>
              <w:rPr>
                <w:sz w:val="18"/>
                <w:szCs w:val="18"/>
              </w:rPr>
            </w:pPr>
            <w:r w:rsidDel="00000000" w:rsidR="00000000" w:rsidRPr="00000000">
              <w:rPr>
                <w:sz w:val="18"/>
                <w:szCs w:val="18"/>
                <w:rtl w:val="0"/>
              </w:rPr>
              <w:t xml:space="preserve">eContour [</w:t>
            </w:r>
            <w:hyperlink r:id="rId2015">
              <w:r w:rsidDel="00000000" w:rsidR="00000000" w:rsidRPr="00000000">
                <w:rPr>
                  <w:sz w:val="18"/>
                  <w:szCs w:val="18"/>
                  <w:rtl w:val="0"/>
                </w:rPr>
                <w:t xml:space="preserve">early breast cancer</w:t>
              </w:r>
            </w:hyperlink>
            <w:r w:rsidDel="00000000" w:rsidR="00000000" w:rsidRPr="00000000">
              <w:rPr>
                <w:sz w:val="18"/>
                <w:szCs w:val="18"/>
                <w:rtl w:val="0"/>
              </w:rPr>
              <w:t xml:space="preserve">], [</w:t>
            </w:r>
            <w:hyperlink r:id="rId2016">
              <w:r w:rsidDel="00000000" w:rsidR="00000000" w:rsidRPr="00000000">
                <w:rPr>
                  <w:sz w:val="18"/>
                  <w:szCs w:val="18"/>
                  <w:rtl w:val="0"/>
                </w:rPr>
                <w:t xml:space="preserve">regional nodal irradiation</w:t>
              </w:r>
            </w:hyperlink>
            <w:r w:rsidDel="00000000" w:rsidR="00000000" w:rsidRPr="00000000">
              <w:rPr>
                <w:sz w:val="18"/>
                <w:szCs w:val="18"/>
                <w:rtl w:val="0"/>
              </w:rPr>
              <w:t xml:space="preserve">], [</w:t>
            </w:r>
            <w:hyperlink r:id="rId2017">
              <w:r w:rsidDel="00000000" w:rsidR="00000000" w:rsidRPr="00000000">
                <w:rPr>
                  <w:sz w:val="18"/>
                  <w:szCs w:val="18"/>
                  <w:rtl w:val="0"/>
                </w:rPr>
                <w:t xml:space="preserve">AVARO RNI and Brachial Plexus</w:t>
              </w:r>
            </w:hyperlink>
            <w:r w:rsidDel="00000000" w:rsidR="00000000" w:rsidRPr="00000000">
              <w:rPr>
                <w:sz w:val="18"/>
                <w:szCs w:val="18"/>
                <w:rtl w:val="0"/>
              </w:rPr>
              <w:t xml:space="preserve">], [</w:t>
            </w:r>
            <w:hyperlink r:id="rId2018">
              <w:r w:rsidDel="00000000" w:rsidR="00000000" w:rsidRPr="00000000">
                <w:rPr>
                  <w:sz w:val="18"/>
                  <w:szCs w:val="18"/>
                  <w:rtl w:val="0"/>
                </w:rPr>
                <w:t xml:space="preserve">PMRT</w:t>
              </w:r>
            </w:hyperlink>
            <w:r w:rsidDel="00000000" w:rsidR="00000000" w:rsidRPr="00000000">
              <w:rPr>
                <w:sz w:val="18"/>
                <w:szCs w:val="18"/>
                <w:rtl w:val="0"/>
              </w:rPr>
              <w:t xml:space="preserve">], [</w:t>
            </w:r>
            <w:hyperlink r:id="rId2019">
              <w:r w:rsidDel="00000000" w:rsidR="00000000" w:rsidRPr="00000000">
                <w:rPr>
                  <w:sz w:val="18"/>
                  <w:szCs w:val="18"/>
                  <w:rtl w:val="0"/>
                </w:rPr>
                <w:t xml:space="preserve">heart avoidance]</w:t>
              </w:r>
            </w:hyperlink>
            <w:r w:rsidDel="00000000" w:rsidR="00000000" w:rsidRPr="00000000">
              <w:rPr>
                <w:sz w:val="18"/>
                <w:szCs w:val="18"/>
                <w:rtl w:val="0"/>
              </w:rPr>
              <w:t xml:space="preserve">.</w:t>
            </w:r>
          </w:p>
          <w:p w:rsidR="00000000" w:rsidDel="00000000" w:rsidP="00000000" w:rsidRDefault="00000000" w:rsidRPr="00000000" w14:paraId="00000AF7">
            <w:pPr>
              <w:numPr>
                <w:ilvl w:val="0"/>
                <w:numId w:val="38"/>
              </w:numPr>
              <w:ind w:left="720" w:right="60" w:hanging="360"/>
              <w:rPr>
                <w:sz w:val="18"/>
                <w:szCs w:val="18"/>
              </w:rPr>
            </w:pPr>
            <w:r w:rsidDel="00000000" w:rsidR="00000000" w:rsidRPr="00000000">
              <w:rPr>
                <w:sz w:val="18"/>
                <w:szCs w:val="18"/>
                <w:rtl w:val="0"/>
              </w:rPr>
              <w:t xml:space="preserve">eContour hypofractionation: [</w:t>
            </w:r>
            <w:hyperlink r:id="rId2020">
              <w:r w:rsidDel="00000000" w:rsidR="00000000" w:rsidRPr="00000000">
                <w:rPr>
                  <w:sz w:val="18"/>
                  <w:szCs w:val="18"/>
                  <w:rtl w:val="0"/>
                </w:rPr>
                <w:t xml:space="preserve">MSKCC PBI</w:t>
              </w:r>
            </w:hyperlink>
            <w:r w:rsidDel="00000000" w:rsidR="00000000" w:rsidRPr="00000000">
              <w:rPr>
                <w:sz w:val="18"/>
                <w:szCs w:val="18"/>
                <w:rtl w:val="0"/>
              </w:rPr>
              <w:t xml:space="preserve">], [</w:t>
            </w:r>
            <w:hyperlink r:id="rId2021">
              <w:r w:rsidDel="00000000" w:rsidR="00000000" w:rsidRPr="00000000">
                <w:rPr>
                  <w:sz w:val="18"/>
                  <w:szCs w:val="18"/>
                  <w:rtl w:val="0"/>
                </w:rPr>
                <w:t xml:space="preserve">UK Fast Forward</w:t>
              </w:r>
            </w:hyperlink>
            <w:r w:rsidDel="00000000" w:rsidR="00000000" w:rsidRPr="00000000">
              <w:rPr>
                <w:sz w:val="18"/>
                <w:szCs w:val="18"/>
                <w:rtl w:val="0"/>
              </w:rPr>
              <w:t xml:space="preserve">], [</w:t>
            </w:r>
            <w:hyperlink r:id="rId2022">
              <w:r w:rsidDel="00000000" w:rsidR="00000000" w:rsidRPr="00000000">
                <w:rPr>
                  <w:sz w:val="18"/>
                  <w:szCs w:val="18"/>
                  <w:rtl w:val="0"/>
                </w:rPr>
                <w:t xml:space="preserve">Florence</w:t>
              </w:r>
            </w:hyperlink>
            <w:r w:rsidDel="00000000" w:rsidR="00000000" w:rsidRPr="00000000">
              <w:rPr>
                <w:sz w:val="18"/>
                <w:szCs w:val="18"/>
                <w:rtl w:val="0"/>
              </w:rPr>
              <w:t xml:space="preserve">] and [</w:t>
            </w:r>
            <w:hyperlink r:id="rId2023">
              <w:r w:rsidDel="00000000" w:rsidR="00000000" w:rsidRPr="00000000">
                <w:rPr>
                  <w:sz w:val="18"/>
                  <w:szCs w:val="18"/>
                  <w:rtl w:val="0"/>
                </w:rPr>
                <w:t xml:space="preserve">RT CHARM</w:t>
              </w:r>
            </w:hyperlink>
            <w:r w:rsidDel="00000000" w:rsidR="00000000" w:rsidRPr="00000000">
              <w:rPr>
                <w:sz w:val="18"/>
                <w:szCs w:val="18"/>
                <w:rtl w:val="0"/>
              </w:rPr>
              <w:t xml:space="preserve">]. </w:t>
            </w:r>
          </w:p>
          <w:p w:rsidR="00000000" w:rsidDel="00000000" w:rsidP="00000000" w:rsidRDefault="00000000" w:rsidRPr="00000000" w14:paraId="00000AF8">
            <w:pPr>
              <w:numPr>
                <w:ilvl w:val="0"/>
                <w:numId w:val="38"/>
              </w:numPr>
              <w:ind w:left="720" w:hanging="360"/>
              <w:rPr>
                <w:sz w:val="18"/>
                <w:szCs w:val="18"/>
              </w:rPr>
            </w:pPr>
            <w:r w:rsidDel="00000000" w:rsidR="00000000" w:rsidRPr="00000000">
              <w:rPr>
                <w:sz w:val="18"/>
                <w:szCs w:val="18"/>
                <w:rtl w:val="0"/>
              </w:rPr>
              <w:t xml:space="preserve">ESTRO ACROP Consensus Guidelines for Post-implant Breast Contours [</w:t>
            </w:r>
            <w:hyperlink r:id="rId2024">
              <w:r w:rsidDel="00000000" w:rsidR="00000000" w:rsidRPr="00000000">
                <w:rPr>
                  <w:sz w:val="18"/>
                  <w:szCs w:val="18"/>
                  <w:rtl w:val="0"/>
                </w:rPr>
                <w:t xml:space="preserve">Kaidar-Person RTO '19</w:t>
              </w:r>
            </w:hyperlink>
            <w:r w:rsidDel="00000000" w:rsidR="00000000" w:rsidRPr="00000000">
              <w:rPr>
                <w:sz w:val="18"/>
                <w:szCs w:val="18"/>
                <w:rtl w:val="0"/>
              </w:rPr>
              <w:t xml:space="preserve">]. </w:t>
            </w:r>
            <w:hyperlink r:id="rId202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F9">
            <w:pPr>
              <w:numPr>
                <w:ilvl w:val="0"/>
                <w:numId w:val="38"/>
              </w:numPr>
              <w:ind w:left="720" w:hanging="360"/>
              <w:rPr>
                <w:sz w:val="18"/>
                <w:szCs w:val="18"/>
              </w:rPr>
            </w:pPr>
            <w:r w:rsidDel="00000000" w:rsidR="00000000" w:rsidRPr="00000000">
              <w:rPr>
                <w:sz w:val="18"/>
                <w:szCs w:val="18"/>
                <w:rtl w:val="0"/>
              </w:rPr>
              <w:t xml:space="preserve">Development and validation of a heart atlas to study cardiac exposure to RT (Figure 1) [</w:t>
            </w:r>
            <w:hyperlink r:id="rId2026">
              <w:r w:rsidDel="00000000" w:rsidR="00000000" w:rsidRPr="00000000">
                <w:rPr>
                  <w:sz w:val="18"/>
                  <w:szCs w:val="18"/>
                  <w:rtl w:val="0"/>
                </w:rPr>
                <w:t xml:space="preserve">Feng IJROBP '11</w:t>
              </w:r>
            </w:hyperlink>
            <w:r w:rsidDel="00000000" w:rsidR="00000000" w:rsidRPr="00000000">
              <w:rPr>
                <w:sz w:val="18"/>
                <w:szCs w:val="18"/>
                <w:rtl w:val="0"/>
              </w:rPr>
              <w:t xml:space="preserve">]. </w:t>
            </w:r>
            <w:hyperlink r:id="rId202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FA">
            <w:pPr>
              <w:ind w:right="20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AFB">
            <w:pPr>
              <w:numPr>
                <w:ilvl w:val="0"/>
                <w:numId w:val="64"/>
              </w:numPr>
              <w:ind w:left="720" w:hanging="360"/>
              <w:rPr>
                <w:sz w:val="18"/>
                <w:szCs w:val="18"/>
              </w:rPr>
            </w:pPr>
            <w:r w:rsidDel="00000000" w:rsidR="00000000" w:rsidRPr="00000000">
              <w:rPr>
                <w:sz w:val="18"/>
                <w:szCs w:val="18"/>
                <w:rtl w:val="0"/>
              </w:rPr>
              <w:t xml:space="preserve">Bernard Fisher: 1918-2019 [</w:t>
            </w:r>
            <w:hyperlink r:id="rId2028">
              <w:r w:rsidDel="00000000" w:rsidR="00000000" w:rsidRPr="00000000">
                <w:rPr>
                  <w:sz w:val="18"/>
                  <w:szCs w:val="18"/>
                  <w:rtl w:val="0"/>
                </w:rPr>
                <w:t xml:space="preserve">Wolmark JCO '20</w:t>
              </w:r>
            </w:hyperlink>
            <w:r w:rsidDel="00000000" w:rsidR="00000000" w:rsidRPr="00000000">
              <w:rPr>
                <w:sz w:val="18"/>
                <w:szCs w:val="18"/>
                <w:rtl w:val="0"/>
              </w:rPr>
              <w:t xml:space="preserve">] </w:t>
            </w:r>
            <w:hyperlink r:id="rId202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FC">
            <w:pPr>
              <w:numPr>
                <w:ilvl w:val="0"/>
                <w:numId w:val="64"/>
              </w:numPr>
              <w:ind w:left="720" w:hanging="360"/>
              <w:rPr>
                <w:sz w:val="18"/>
                <w:szCs w:val="18"/>
              </w:rPr>
            </w:pPr>
            <w:r w:rsidDel="00000000" w:rsidR="00000000" w:rsidRPr="00000000">
              <w:rPr>
                <w:sz w:val="18"/>
                <w:szCs w:val="18"/>
                <w:rtl w:val="0"/>
              </w:rPr>
              <w:t xml:space="preserve">An Overview of the NSABP Trials [</w:t>
            </w:r>
            <w:hyperlink r:id="rId2030">
              <w:r w:rsidDel="00000000" w:rsidR="00000000" w:rsidRPr="00000000">
                <w:rPr>
                  <w:sz w:val="18"/>
                  <w:szCs w:val="18"/>
                  <w:rtl w:val="0"/>
                </w:rPr>
                <w:t xml:space="preserve">50 years of NSABP</w:t>
              </w:r>
            </w:hyperlink>
            <w:r w:rsidDel="00000000" w:rsidR="00000000" w:rsidRPr="00000000">
              <w:rPr>
                <w:sz w:val="18"/>
                <w:szCs w:val="18"/>
                <w:rtl w:val="0"/>
              </w:rPr>
              <w:t xml:space="preserve">]. </w:t>
            </w:r>
            <w:hyperlink r:id="rId203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FD">
            <w:pPr>
              <w:numPr>
                <w:ilvl w:val="0"/>
                <w:numId w:val="64"/>
              </w:numPr>
              <w:ind w:left="720" w:hanging="360"/>
              <w:rPr>
                <w:sz w:val="18"/>
                <w:szCs w:val="18"/>
              </w:rPr>
            </w:pPr>
            <w:r w:rsidDel="00000000" w:rsidR="00000000" w:rsidRPr="00000000">
              <w:rPr>
                <w:sz w:val="18"/>
                <w:szCs w:val="18"/>
                <w:rtl w:val="0"/>
              </w:rPr>
              <w:t xml:space="preserve">Previous Findings from EBCTCG [</w:t>
            </w:r>
            <w:hyperlink r:id="rId2032">
              <w:r w:rsidDel="00000000" w:rsidR="00000000" w:rsidRPr="00000000">
                <w:rPr>
                  <w:sz w:val="18"/>
                  <w:szCs w:val="18"/>
                  <w:rtl w:val="0"/>
                </w:rPr>
                <w:t xml:space="preserve">Website</w:t>
              </w:r>
            </w:hyperlink>
            <w:r w:rsidDel="00000000" w:rsidR="00000000" w:rsidRPr="00000000">
              <w:rPr>
                <w:sz w:val="18"/>
                <w:szCs w:val="18"/>
                <w:rtl w:val="0"/>
              </w:rPr>
              <w:t xml:space="preserve">]. </w:t>
            </w:r>
            <w:hyperlink r:id="rId203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FE">
            <w:pPr>
              <w:numPr>
                <w:ilvl w:val="0"/>
                <w:numId w:val="64"/>
              </w:numPr>
              <w:ind w:left="720" w:hanging="360"/>
              <w:rPr>
                <w:sz w:val="18"/>
                <w:szCs w:val="18"/>
              </w:rPr>
            </w:pPr>
            <w:r w:rsidDel="00000000" w:rsidR="00000000" w:rsidRPr="00000000">
              <w:rPr>
                <w:sz w:val="18"/>
                <w:szCs w:val="18"/>
                <w:rtl w:val="0"/>
              </w:rPr>
              <w:t xml:space="preserve">EBCTCG: Overview of the RCTs for RT in DCIS </w:t>
            </w:r>
            <w:hyperlink r:id="rId2034">
              <w:r w:rsidDel="00000000" w:rsidR="00000000" w:rsidRPr="00000000">
                <w:rPr>
                  <w:sz w:val="18"/>
                  <w:szCs w:val="18"/>
                  <w:rtl w:val="0"/>
                </w:rPr>
                <w:t xml:space="preserve">[Correa JNCI '10]</w:t>
              </w:r>
            </w:hyperlink>
            <w:r w:rsidDel="00000000" w:rsidR="00000000" w:rsidRPr="00000000">
              <w:rPr>
                <w:sz w:val="18"/>
                <w:szCs w:val="18"/>
                <w:rtl w:val="0"/>
              </w:rPr>
              <w:t xml:space="preserve"> BCS ± RT. </w:t>
            </w:r>
            <w:hyperlink r:id="rId203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AFF">
            <w:pPr>
              <w:numPr>
                <w:ilvl w:val="0"/>
                <w:numId w:val="64"/>
              </w:numPr>
              <w:ind w:left="720" w:hanging="360"/>
              <w:rPr>
                <w:sz w:val="18"/>
                <w:szCs w:val="18"/>
              </w:rPr>
            </w:pPr>
            <w:r w:rsidDel="00000000" w:rsidR="00000000" w:rsidRPr="00000000">
              <w:rPr>
                <w:sz w:val="18"/>
                <w:szCs w:val="18"/>
                <w:rtl w:val="0"/>
              </w:rPr>
              <w:t xml:space="preserve">EBCTCG 20y risks of breast cancer recurrence after stopping endocrine therapy at 5y </w:t>
            </w:r>
            <w:hyperlink r:id="rId2036">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37">
              <w:r w:rsidDel="00000000" w:rsidR="00000000" w:rsidRPr="00000000">
                <w:rPr>
                  <w:sz w:val="18"/>
                  <w:szCs w:val="18"/>
                  <w:rtl w:val="0"/>
                </w:rPr>
                <w:t xml:space="preserve">Pan NEJM '17]</w:t>
              </w:r>
            </w:hyperlink>
            <w:r w:rsidDel="00000000" w:rsidR="00000000" w:rsidRPr="00000000">
              <w:rPr>
                <w:sz w:val="18"/>
                <w:szCs w:val="18"/>
                <w:rtl w:val="0"/>
              </w:rPr>
              <w:t xml:space="preserve"> </w:t>
            </w:r>
            <w:hyperlink r:id="rId203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0">
            <w:pPr>
              <w:numPr>
                <w:ilvl w:val="0"/>
                <w:numId w:val="64"/>
              </w:numPr>
              <w:ind w:left="720" w:hanging="360"/>
              <w:rPr>
                <w:sz w:val="18"/>
                <w:szCs w:val="18"/>
              </w:rPr>
            </w:pPr>
            <w:r w:rsidDel="00000000" w:rsidR="00000000" w:rsidRPr="00000000">
              <w:rPr>
                <w:sz w:val="18"/>
                <w:szCs w:val="18"/>
                <w:rtl w:val="0"/>
              </w:rPr>
              <w:t xml:space="preserve">EBCTCG [</w:t>
            </w:r>
            <w:hyperlink r:id="rId2039">
              <w:r w:rsidDel="00000000" w:rsidR="00000000" w:rsidRPr="00000000">
                <w:rPr>
                  <w:sz w:val="18"/>
                  <w:szCs w:val="18"/>
                  <w:rtl w:val="0"/>
                </w:rPr>
                <w:t xml:space="preserve">Lancet ‘15</w:t>
              </w:r>
            </w:hyperlink>
            <w:r w:rsidDel="00000000" w:rsidR="00000000" w:rsidRPr="00000000">
              <w:rPr>
                <w:sz w:val="18"/>
                <w:szCs w:val="18"/>
                <w:rtl w:val="0"/>
              </w:rPr>
              <w:t xml:space="preserve">]: Tamoxifen vs. AIs x5y in early breast cancer. </w:t>
            </w:r>
            <w:hyperlink r:id="rId204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1">
            <w:pPr>
              <w:numPr>
                <w:ilvl w:val="0"/>
                <w:numId w:val="64"/>
              </w:numPr>
              <w:ind w:left="720" w:hanging="360"/>
              <w:rPr>
                <w:i w:val="1"/>
                <w:sz w:val="18"/>
                <w:szCs w:val="18"/>
              </w:rPr>
            </w:pPr>
            <w:r w:rsidDel="00000000" w:rsidR="00000000" w:rsidRPr="00000000">
              <w:rPr>
                <w:sz w:val="18"/>
                <w:szCs w:val="18"/>
                <w:rtl w:val="0"/>
              </w:rPr>
              <w:t xml:space="preserve">EBCTCG Tamoxifen data [</w:t>
            </w:r>
            <w:hyperlink r:id="rId2041">
              <w:r w:rsidDel="00000000" w:rsidR="00000000" w:rsidRPr="00000000">
                <w:rPr>
                  <w:sz w:val="18"/>
                  <w:szCs w:val="18"/>
                  <w:rtl w:val="0"/>
                </w:rPr>
                <w:t xml:space="preserve">Lancet ‘11</w:t>
              </w:r>
            </w:hyperlink>
            <w:r w:rsidDel="00000000" w:rsidR="00000000" w:rsidRPr="00000000">
              <w:rPr>
                <w:sz w:val="18"/>
                <w:szCs w:val="18"/>
                <w:rtl w:val="0"/>
              </w:rPr>
              <w:t xml:space="preserve">]: 5y Tamoxifen. </w:t>
            </w:r>
            <w:hyperlink r:id="rId204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2">
            <w:pPr>
              <w:numPr>
                <w:ilvl w:val="0"/>
                <w:numId w:val="64"/>
              </w:numPr>
              <w:ind w:left="720" w:hanging="360"/>
              <w:rPr>
                <w:sz w:val="18"/>
                <w:szCs w:val="18"/>
              </w:rPr>
            </w:pPr>
            <w:r w:rsidDel="00000000" w:rsidR="00000000" w:rsidRPr="00000000">
              <w:rPr>
                <w:sz w:val="18"/>
                <w:szCs w:val="18"/>
                <w:rtl w:val="0"/>
              </w:rPr>
              <w:t xml:space="preserve">EBCTCG Bisphosphonates [</w:t>
            </w:r>
            <w:hyperlink r:id="rId2043">
              <w:r w:rsidDel="00000000" w:rsidR="00000000" w:rsidRPr="00000000">
                <w:rPr>
                  <w:sz w:val="18"/>
                  <w:szCs w:val="18"/>
                  <w:rtl w:val="0"/>
                </w:rPr>
                <w:t xml:space="preserve">Lancet '15</w:t>
              </w:r>
            </w:hyperlink>
            <w:r w:rsidDel="00000000" w:rsidR="00000000" w:rsidRPr="00000000">
              <w:rPr>
                <w:sz w:val="18"/>
                <w:szCs w:val="18"/>
                <w:rtl w:val="0"/>
              </w:rPr>
              <w:t xml:space="preserve">]: ± Bisphosphonates x2-5y. </w:t>
            </w:r>
            <w:hyperlink r:id="rId204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3">
            <w:pPr>
              <w:numPr>
                <w:ilvl w:val="0"/>
                <w:numId w:val="64"/>
              </w:numPr>
              <w:ind w:left="720" w:hanging="360"/>
              <w:rPr>
                <w:sz w:val="18"/>
                <w:szCs w:val="18"/>
              </w:rPr>
            </w:pPr>
            <w:r w:rsidDel="00000000" w:rsidR="00000000" w:rsidRPr="00000000">
              <w:rPr>
                <w:sz w:val="18"/>
                <w:szCs w:val="18"/>
                <w:rtl w:val="0"/>
              </w:rPr>
              <w:t xml:space="preserve">EBCTCG Chemoendocrine therapy [</w:t>
            </w:r>
            <w:hyperlink r:id="rId2045">
              <w:r w:rsidDel="00000000" w:rsidR="00000000" w:rsidRPr="00000000">
                <w:rPr>
                  <w:sz w:val="18"/>
                  <w:szCs w:val="18"/>
                  <w:rtl w:val="0"/>
                </w:rPr>
                <w:t xml:space="preserve">Lancet </w:t>
              </w:r>
            </w:hyperlink>
            <w:hyperlink r:id="rId2046">
              <w:r w:rsidDel="00000000" w:rsidR="00000000" w:rsidRPr="00000000">
                <w:rPr>
                  <w:strike w:val="1"/>
                  <w:sz w:val="18"/>
                  <w:szCs w:val="18"/>
                  <w:rtl w:val="0"/>
                </w:rPr>
                <w:t xml:space="preserve">'05</w:t>
              </w:r>
            </w:hyperlink>
            <w:r w:rsidDel="00000000" w:rsidR="00000000" w:rsidRPr="00000000">
              <w:rPr>
                <w:sz w:val="18"/>
                <w:szCs w:val="18"/>
                <w:rtl w:val="0"/>
              </w:rPr>
              <w:t xml:space="preserve">, </w:t>
            </w:r>
            <w:hyperlink r:id="rId2047">
              <w:r w:rsidDel="00000000" w:rsidR="00000000" w:rsidRPr="00000000">
                <w:rPr>
                  <w:sz w:val="18"/>
                  <w:szCs w:val="18"/>
                  <w:rtl w:val="0"/>
                </w:rPr>
                <w:t xml:space="preserve">'12</w:t>
              </w:r>
            </w:hyperlink>
            <w:r w:rsidDel="00000000" w:rsidR="00000000" w:rsidRPr="00000000">
              <w:rPr>
                <w:sz w:val="18"/>
                <w:szCs w:val="18"/>
                <w:rtl w:val="0"/>
              </w:rPr>
              <w:t xml:space="preserve">]: Anthracyclines &gt; non-anthracyclines. Add a taxane to it. </w:t>
            </w:r>
            <w:hyperlink r:id="rId204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4">
            <w:pPr>
              <w:numPr>
                <w:ilvl w:val="0"/>
                <w:numId w:val="64"/>
              </w:numPr>
              <w:ind w:left="720" w:hanging="360"/>
              <w:rPr>
                <w:sz w:val="18"/>
                <w:szCs w:val="18"/>
              </w:rPr>
            </w:pPr>
            <w:r w:rsidDel="00000000" w:rsidR="00000000" w:rsidRPr="00000000">
              <w:rPr>
                <w:sz w:val="18"/>
                <w:szCs w:val="18"/>
                <w:rtl w:val="0"/>
              </w:rPr>
              <w:t xml:space="preserve">EBCTCG Chemotherapy dose intensification [</w:t>
            </w:r>
            <w:hyperlink r:id="rId2049">
              <w:r w:rsidDel="00000000" w:rsidR="00000000" w:rsidRPr="00000000">
                <w:rPr>
                  <w:sz w:val="18"/>
                  <w:szCs w:val="18"/>
                  <w:rtl w:val="0"/>
                </w:rPr>
                <w:t xml:space="preserve">Lancet ‘19</w:t>
              </w:r>
            </w:hyperlink>
            <w:r w:rsidDel="00000000" w:rsidR="00000000" w:rsidRPr="00000000">
              <w:rPr>
                <w:sz w:val="18"/>
                <w:szCs w:val="18"/>
                <w:rtl w:val="0"/>
              </w:rPr>
              <w:t xml:space="preserve">] </w:t>
            </w:r>
            <w:hyperlink r:id="rId205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5">
            <w:pPr>
              <w:numPr>
                <w:ilvl w:val="0"/>
                <w:numId w:val="64"/>
              </w:numPr>
              <w:ind w:left="720" w:hanging="360"/>
              <w:rPr>
                <w:sz w:val="18"/>
                <w:szCs w:val="18"/>
              </w:rPr>
            </w:pPr>
            <w:r w:rsidDel="00000000" w:rsidR="00000000" w:rsidRPr="00000000">
              <w:rPr>
                <w:sz w:val="18"/>
                <w:szCs w:val="18"/>
                <w:rtl w:val="0"/>
              </w:rPr>
              <w:t xml:space="preserve">EBCTCG Meta [</w:t>
            </w:r>
            <w:hyperlink r:id="rId2051">
              <w:r w:rsidDel="00000000" w:rsidR="00000000" w:rsidRPr="00000000">
                <w:rPr>
                  <w:sz w:val="18"/>
                  <w:szCs w:val="18"/>
                  <w:rtl w:val="0"/>
                </w:rPr>
                <w:t xml:space="preserve">McGale Lancet Onc '18</w:t>
              </w:r>
            </w:hyperlink>
            <w:r w:rsidDel="00000000" w:rsidR="00000000" w:rsidRPr="00000000">
              <w:rPr>
                <w:sz w:val="18"/>
                <w:szCs w:val="18"/>
                <w:rtl w:val="0"/>
              </w:rPr>
              <w:t xml:space="preserve">]: NAC vs. adjuvant chemo. </w:t>
            </w:r>
            <w:hyperlink r:id="rId205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6">
            <w:pPr>
              <w:numPr>
                <w:ilvl w:val="0"/>
                <w:numId w:val="64"/>
              </w:numPr>
              <w:ind w:left="720" w:hanging="360"/>
              <w:rPr>
                <w:sz w:val="18"/>
                <w:szCs w:val="18"/>
              </w:rPr>
            </w:pPr>
            <w:r w:rsidDel="00000000" w:rsidR="00000000" w:rsidRPr="00000000">
              <w:rPr>
                <w:sz w:val="18"/>
                <w:szCs w:val="18"/>
                <w:rtl w:val="0"/>
              </w:rPr>
              <w:t xml:space="preserve">Management of the cN0, pN+ Axilla in Breast Cancer in 2017 [</w:t>
            </w:r>
            <w:hyperlink r:id="rId2053">
              <w:r w:rsidDel="00000000" w:rsidR="00000000" w:rsidRPr="00000000">
                <w:rPr>
                  <w:sz w:val="18"/>
                  <w:szCs w:val="18"/>
                  <w:rtl w:val="0"/>
                </w:rPr>
                <w:t xml:space="preserve">Morrow JAMA Onc '18</w:t>
              </w:r>
            </w:hyperlink>
            <w:r w:rsidDel="00000000" w:rsidR="00000000" w:rsidRPr="00000000">
              <w:rPr>
                <w:sz w:val="18"/>
                <w:szCs w:val="18"/>
                <w:rtl w:val="0"/>
              </w:rPr>
              <w:t xml:space="preserve">] </w:t>
            </w:r>
            <w:hyperlink r:id="rId205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7">
            <w:pPr>
              <w:pStyle w:val="Heading2"/>
              <w:widowControl w:val="0"/>
              <w:numPr>
                <w:ilvl w:val="0"/>
                <w:numId w:val="64"/>
              </w:numPr>
              <w:spacing w:after="0" w:afterAutospacing="0" w:lineRule="auto"/>
              <w:ind w:left="720" w:hanging="360"/>
              <w:rPr>
                <w:b w:val="1"/>
                <w:sz w:val="18"/>
                <w:szCs w:val="18"/>
              </w:rPr>
            </w:pPr>
            <w:bookmarkStart w:colFirst="0" w:colLast="0" w:name="_h68a9fr9izan" w:id="73"/>
            <w:bookmarkEnd w:id="73"/>
            <w:r w:rsidDel="00000000" w:rsidR="00000000" w:rsidRPr="00000000">
              <w:rPr>
                <w:b w:val="0"/>
                <w:rtl w:val="0"/>
              </w:rPr>
              <w:t xml:space="preserve">Radiotherapy in the setting of breast reconstruction: types, techniques, and timing [</w:t>
            </w:r>
            <w:hyperlink r:id="rId2055">
              <w:r w:rsidDel="00000000" w:rsidR="00000000" w:rsidRPr="00000000">
                <w:rPr>
                  <w:b w:val="0"/>
                  <w:rtl w:val="0"/>
                </w:rPr>
                <w:t xml:space="preserve">Ho Lancet Onc '17]</w:t>
              </w:r>
            </w:hyperlink>
            <w:r w:rsidDel="00000000" w:rsidR="00000000" w:rsidRPr="00000000">
              <w:rPr>
                <w:b w:val="0"/>
                <w:rtl w:val="0"/>
              </w:rPr>
              <w:t xml:space="preserve"> </w:t>
            </w:r>
            <w:hyperlink r:id="rId2056">
              <w:r w:rsidDel="00000000" w:rsidR="00000000" w:rsidRPr="00000000">
                <w:rPr>
                  <w:b w:val="0"/>
                  <w:vertAlign w:val="superscript"/>
                  <w:rtl w:val="0"/>
                </w:rPr>
                <w:t xml:space="preserve">RoR</w:t>
              </w:r>
            </w:hyperlink>
            <w:r w:rsidDel="00000000" w:rsidR="00000000" w:rsidRPr="00000000">
              <w:rPr>
                <w:rtl w:val="0"/>
              </w:rPr>
            </w:r>
          </w:p>
          <w:p w:rsidR="00000000" w:rsidDel="00000000" w:rsidP="00000000" w:rsidRDefault="00000000" w:rsidRPr="00000000" w14:paraId="00000B08">
            <w:pPr>
              <w:numPr>
                <w:ilvl w:val="0"/>
                <w:numId w:val="64"/>
              </w:numPr>
              <w:ind w:left="720" w:hanging="360"/>
              <w:rPr>
                <w:sz w:val="18"/>
                <w:szCs w:val="18"/>
              </w:rPr>
            </w:pPr>
            <w:r w:rsidDel="00000000" w:rsidR="00000000" w:rsidRPr="00000000">
              <w:rPr>
                <w:sz w:val="18"/>
                <w:szCs w:val="18"/>
                <w:rtl w:val="0"/>
              </w:rPr>
              <w:t xml:space="preserve">Inflammatory Breast Cancer: The MDACC approach [</w:t>
            </w:r>
            <w:hyperlink r:id="rId2057">
              <w:r w:rsidDel="00000000" w:rsidR="00000000" w:rsidRPr="00000000">
                <w:rPr>
                  <w:sz w:val="18"/>
                  <w:szCs w:val="18"/>
                  <w:rtl w:val="0"/>
                </w:rPr>
                <w:t xml:space="preserve">Stecklein PRO '19</w:t>
              </w:r>
            </w:hyperlink>
            <w:r w:rsidDel="00000000" w:rsidR="00000000" w:rsidRPr="00000000">
              <w:rPr>
                <w:sz w:val="18"/>
                <w:szCs w:val="18"/>
                <w:rtl w:val="0"/>
              </w:rPr>
              <w:t xml:space="preserve">]. </w:t>
            </w:r>
            <w:hyperlink r:id="rId205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9">
            <w:pPr>
              <w:numPr>
                <w:ilvl w:val="0"/>
                <w:numId w:val="64"/>
              </w:numPr>
              <w:ind w:left="720" w:hanging="360"/>
              <w:rPr>
                <w:sz w:val="18"/>
                <w:szCs w:val="18"/>
              </w:rPr>
            </w:pPr>
            <w:r w:rsidDel="00000000" w:rsidR="00000000" w:rsidRPr="00000000">
              <w:rPr>
                <w:sz w:val="18"/>
                <w:szCs w:val="18"/>
                <w:rtl w:val="0"/>
              </w:rPr>
              <w:t xml:space="preserve">Simplified BRCA Testing Criteria </w:t>
            </w:r>
            <w:hyperlink r:id="rId2059">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60">
              <w:r w:rsidDel="00000000" w:rsidR="00000000" w:rsidRPr="00000000">
                <w:rPr>
                  <w:sz w:val="18"/>
                  <w:szCs w:val="18"/>
                  <w:rtl w:val="0"/>
                </w:rPr>
                <w:t xml:space="preserve">Mainstream Cancer Genetics</w:t>
              </w:r>
            </w:hyperlink>
            <w:r w:rsidDel="00000000" w:rsidR="00000000" w:rsidRPr="00000000">
              <w:rPr>
                <w:sz w:val="18"/>
                <w:szCs w:val="18"/>
                <w:rtl w:val="0"/>
              </w:rPr>
              <w:t xml:space="preserve">], Prospectively validated [</w:t>
            </w:r>
            <w:hyperlink r:id="rId2061">
              <w:r w:rsidDel="00000000" w:rsidR="00000000" w:rsidRPr="00000000">
                <w:rPr>
                  <w:sz w:val="18"/>
                  <w:szCs w:val="18"/>
                  <w:rtl w:val="0"/>
                </w:rPr>
                <w:t xml:space="preserve">Kemp JAMA Onc '19</w:t>
              </w:r>
            </w:hyperlink>
            <w:r w:rsidDel="00000000" w:rsidR="00000000" w:rsidRPr="00000000">
              <w:rPr>
                <w:sz w:val="18"/>
                <w:szCs w:val="18"/>
                <w:rtl w:val="0"/>
              </w:rPr>
              <w:t xml:space="preserve">]. </w:t>
            </w:r>
            <w:hyperlink r:id="rId206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A">
            <w:pPr>
              <w:numPr>
                <w:ilvl w:val="0"/>
                <w:numId w:val="64"/>
              </w:numPr>
              <w:ind w:left="720" w:hanging="360"/>
              <w:rPr>
                <w:sz w:val="18"/>
                <w:szCs w:val="18"/>
              </w:rPr>
            </w:pPr>
            <w:r w:rsidDel="00000000" w:rsidR="00000000" w:rsidRPr="00000000">
              <w:rPr>
                <w:sz w:val="18"/>
                <w:szCs w:val="18"/>
                <w:rtl w:val="0"/>
              </w:rPr>
              <w:t xml:space="preserve">BRCA1 vs. 2 [</w:t>
            </w:r>
            <w:hyperlink r:id="rId2063">
              <w:r w:rsidDel="00000000" w:rsidR="00000000" w:rsidRPr="00000000">
                <w:rPr>
                  <w:sz w:val="18"/>
                  <w:szCs w:val="18"/>
                  <w:rtl w:val="0"/>
                </w:rPr>
                <w:t xml:space="preserve">Chen JCO '07</w:t>
              </w:r>
            </w:hyperlink>
            <w:r w:rsidDel="00000000" w:rsidR="00000000" w:rsidRPr="00000000">
              <w:rPr>
                <w:sz w:val="18"/>
                <w:szCs w:val="18"/>
                <w:rtl w:val="0"/>
              </w:rPr>
              <w:t xml:space="preserve">]: BRCA1 vs. BRCA2. </w:t>
            </w:r>
            <w:hyperlink r:id="rId206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B">
            <w:pPr>
              <w:numPr>
                <w:ilvl w:val="0"/>
                <w:numId w:val="64"/>
              </w:numPr>
              <w:ind w:left="720" w:hanging="360"/>
              <w:rPr>
                <w:sz w:val="18"/>
                <w:szCs w:val="18"/>
              </w:rPr>
            </w:pPr>
            <w:r w:rsidDel="00000000" w:rsidR="00000000" w:rsidRPr="00000000">
              <w:rPr>
                <w:sz w:val="18"/>
                <w:szCs w:val="18"/>
                <w:rtl w:val="0"/>
              </w:rPr>
              <w:t xml:space="preserve">To-Be trial </w:t>
            </w:r>
            <w:hyperlink r:id="rId2065">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66">
              <w:r w:rsidDel="00000000" w:rsidR="00000000" w:rsidRPr="00000000">
                <w:rPr>
                  <w:sz w:val="18"/>
                  <w:szCs w:val="18"/>
                  <w:rtl w:val="0"/>
                </w:rPr>
                <w:t xml:space="preserve">Hofvind</w:t>
              </w:r>
            </w:hyperlink>
            <w:hyperlink r:id="rId2067">
              <w:r w:rsidDel="00000000" w:rsidR="00000000" w:rsidRPr="00000000">
                <w:rPr>
                  <w:sz w:val="18"/>
                  <w:szCs w:val="18"/>
                  <w:rtl w:val="0"/>
                </w:rPr>
                <w:t xml:space="preserve"> Lanc Onc '19</w:t>
              </w:r>
            </w:hyperlink>
            <w:r w:rsidDel="00000000" w:rsidR="00000000" w:rsidRPr="00000000">
              <w:rPr>
                <w:sz w:val="18"/>
                <w:szCs w:val="18"/>
                <w:rtl w:val="0"/>
              </w:rPr>
              <w:t xml:space="preserve">]: Tomosynthesis vs. standard digital mammography. </w:t>
            </w:r>
            <w:hyperlink r:id="rId206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C">
            <w:pPr>
              <w:numPr>
                <w:ilvl w:val="0"/>
                <w:numId w:val="64"/>
              </w:numPr>
              <w:ind w:left="720" w:hanging="360"/>
              <w:rPr>
                <w:sz w:val="18"/>
                <w:szCs w:val="18"/>
              </w:rPr>
            </w:pPr>
            <w:r w:rsidDel="00000000" w:rsidR="00000000" w:rsidRPr="00000000">
              <w:rPr>
                <w:sz w:val="18"/>
                <w:szCs w:val="18"/>
                <w:rtl w:val="0"/>
              </w:rPr>
              <w:t xml:space="preserve">DENSE trial </w:t>
            </w:r>
            <w:hyperlink r:id="rId2069">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70">
              <w:r w:rsidDel="00000000" w:rsidR="00000000" w:rsidRPr="00000000">
                <w:rPr>
                  <w:sz w:val="18"/>
                  <w:szCs w:val="18"/>
                  <w:rtl w:val="0"/>
                </w:rPr>
                <w:t xml:space="preserve">Bakker NEJM '19</w:t>
              </w:r>
            </w:hyperlink>
            <w:r w:rsidDel="00000000" w:rsidR="00000000" w:rsidRPr="00000000">
              <w:rPr>
                <w:sz w:val="18"/>
                <w:szCs w:val="18"/>
                <w:rtl w:val="0"/>
              </w:rPr>
              <w:t xml:space="preserve">]: Screening MMA ± MRI. </w:t>
            </w:r>
            <w:hyperlink r:id="rId207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D">
            <w:pPr>
              <w:widowControl w:val="0"/>
              <w:numPr>
                <w:ilvl w:val="0"/>
                <w:numId w:val="64"/>
              </w:numPr>
              <w:ind w:left="720" w:hanging="360"/>
              <w:rPr>
                <w:sz w:val="18"/>
                <w:szCs w:val="18"/>
              </w:rPr>
            </w:pPr>
            <w:r w:rsidDel="00000000" w:rsidR="00000000" w:rsidRPr="00000000">
              <w:rPr>
                <w:sz w:val="18"/>
                <w:szCs w:val="18"/>
                <w:rtl w:val="0"/>
              </w:rPr>
              <w:t xml:space="preserve">DCIS: To Boost or Not to Boost? Extrapolation from invasive disease [</w:t>
            </w:r>
            <w:hyperlink r:id="rId2072">
              <w:r w:rsidDel="00000000" w:rsidR="00000000" w:rsidRPr="00000000">
                <w:rPr>
                  <w:sz w:val="18"/>
                  <w:szCs w:val="18"/>
                  <w:rtl w:val="0"/>
                </w:rPr>
                <w:t xml:space="preserve">Moran JAMA Oncol '17]</w:t>
              </w:r>
            </w:hyperlink>
            <w:r w:rsidDel="00000000" w:rsidR="00000000" w:rsidRPr="00000000">
              <w:rPr>
                <w:sz w:val="18"/>
                <w:szCs w:val="18"/>
                <w:rtl w:val="0"/>
              </w:rPr>
              <w:t xml:space="preserve">:</w:t>
            </w:r>
            <w:r w:rsidDel="00000000" w:rsidR="00000000" w:rsidRPr="00000000">
              <w:rPr>
                <w:i w:val="1"/>
                <w:sz w:val="18"/>
                <w:szCs w:val="18"/>
                <w:rtl w:val="0"/>
              </w:rPr>
              <w:t xml:space="preserve"> </w:t>
            </w:r>
            <w:r w:rsidDel="00000000" w:rsidR="00000000" w:rsidRPr="00000000">
              <w:rPr>
                <w:sz w:val="18"/>
                <w:szCs w:val="18"/>
                <w:rtl w:val="0"/>
              </w:rPr>
              <w:t xml:space="preserve">Retro. ± boost. </w:t>
            </w:r>
            <w:hyperlink r:id="rId207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E">
            <w:pPr>
              <w:numPr>
                <w:ilvl w:val="0"/>
                <w:numId w:val="64"/>
              </w:numPr>
              <w:ind w:left="720" w:hanging="360"/>
              <w:rPr>
                <w:sz w:val="18"/>
                <w:szCs w:val="18"/>
              </w:rPr>
            </w:pPr>
            <w:r w:rsidDel="00000000" w:rsidR="00000000" w:rsidRPr="00000000">
              <w:rPr>
                <w:sz w:val="18"/>
                <w:szCs w:val="18"/>
                <w:rtl w:val="0"/>
              </w:rPr>
              <w:t xml:space="preserve">RT without endocrine therapy for women age 70+ [</w:t>
            </w:r>
            <w:hyperlink r:id="rId2074">
              <w:r w:rsidDel="00000000" w:rsidR="00000000" w:rsidRPr="00000000">
                <w:rPr>
                  <w:sz w:val="18"/>
                  <w:szCs w:val="18"/>
                  <w:rtl w:val="0"/>
                </w:rPr>
                <w:t xml:space="preserve">Ward IJROBP '19</w:t>
              </w:r>
            </w:hyperlink>
            <w:r w:rsidDel="00000000" w:rsidR="00000000" w:rsidRPr="00000000">
              <w:rPr>
                <w:sz w:val="18"/>
                <w:szCs w:val="18"/>
                <w:rtl w:val="0"/>
              </w:rPr>
              <w:t xml:space="preserve">]: Anastrozole x5y vs. 40/15 WBRT. </w:t>
            </w:r>
            <w:hyperlink r:id="rId207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0F">
            <w:pPr>
              <w:widowControl w:val="0"/>
              <w:numPr>
                <w:ilvl w:val="0"/>
                <w:numId w:val="64"/>
              </w:numPr>
              <w:ind w:left="720" w:hanging="360"/>
              <w:rPr>
                <w:sz w:val="18"/>
                <w:szCs w:val="18"/>
              </w:rPr>
            </w:pPr>
            <w:r w:rsidDel="00000000" w:rsidR="00000000" w:rsidRPr="00000000">
              <w:rPr>
                <w:sz w:val="18"/>
                <w:szCs w:val="18"/>
                <w:rtl w:val="0"/>
              </w:rPr>
              <w:t xml:space="preserve">PERSEPHONE </w:t>
            </w:r>
            <w:hyperlink r:id="rId2076">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77">
              <w:r w:rsidDel="00000000" w:rsidR="00000000" w:rsidRPr="00000000">
                <w:rPr>
                  <w:sz w:val="18"/>
                  <w:szCs w:val="18"/>
                  <w:rtl w:val="0"/>
                </w:rPr>
                <w:t xml:space="preserve">Earl Lancet '19</w:t>
              </w:r>
            </w:hyperlink>
            <w:r w:rsidDel="00000000" w:rsidR="00000000" w:rsidRPr="00000000">
              <w:rPr>
                <w:sz w:val="18"/>
                <w:szCs w:val="18"/>
                <w:rtl w:val="0"/>
              </w:rPr>
              <w:t xml:space="preserve">], PHARE </w:t>
            </w:r>
            <w:hyperlink r:id="rId2078">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79">
              <w:r w:rsidDel="00000000" w:rsidR="00000000" w:rsidRPr="00000000">
                <w:rPr>
                  <w:sz w:val="18"/>
                  <w:szCs w:val="18"/>
                  <w:rtl w:val="0"/>
                </w:rPr>
                <w:t xml:space="preserve">Pivot Lancet '19</w:t>
              </w:r>
            </w:hyperlink>
            <w:r w:rsidDel="00000000" w:rsidR="00000000" w:rsidRPr="00000000">
              <w:rPr>
                <w:sz w:val="18"/>
                <w:szCs w:val="18"/>
                <w:rtl w:val="0"/>
              </w:rPr>
              <w:t xml:space="preserve">]: Non-inferiority. Adjuvant Trastuzumab 12 vs. 6 mo. </w:t>
            </w:r>
            <w:hyperlink r:id="rId208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0">
            <w:pPr>
              <w:numPr>
                <w:ilvl w:val="0"/>
                <w:numId w:val="64"/>
              </w:numPr>
              <w:ind w:left="720" w:hanging="360"/>
              <w:rPr>
                <w:sz w:val="18"/>
                <w:szCs w:val="18"/>
              </w:rPr>
            </w:pPr>
            <w:r w:rsidDel="00000000" w:rsidR="00000000" w:rsidRPr="00000000">
              <w:rPr>
                <w:sz w:val="18"/>
                <w:szCs w:val="18"/>
                <w:rtl w:val="0"/>
              </w:rPr>
              <w:t xml:space="preserve">BrighTNess </w:t>
            </w:r>
            <w:hyperlink r:id="rId2081">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82">
              <w:r w:rsidDel="00000000" w:rsidR="00000000" w:rsidRPr="00000000">
                <w:rPr>
                  <w:sz w:val="18"/>
                  <w:szCs w:val="18"/>
                  <w:rtl w:val="0"/>
                </w:rPr>
                <w:t xml:space="preserve">Loibl Lanc Onc '18</w:t>
              </w:r>
            </w:hyperlink>
            <w:r w:rsidDel="00000000" w:rsidR="00000000" w:rsidRPr="00000000">
              <w:rPr>
                <w:rFonts w:ascii="Cardo" w:cs="Cardo" w:eastAsia="Cardo" w:hAnsi="Cardo"/>
                <w:sz w:val="18"/>
                <w:szCs w:val="18"/>
                <w:rtl w:val="0"/>
              </w:rPr>
              <w:t xml:space="preserve">]: 3 arm. TNBC. T→ AC vs. CarboT→ AC vs. CarboT + Veliparib (PARPi)→ AC. </w:t>
            </w:r>
            <w:hyperlink r:id="rId208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1">
            <w:pPr>
              <w:numPr>
                <w:ilvl w:val="0"/>
                <w:numId w:val="64"/>
              </w:numPr>
              <w:ind w:left="720" w:hanging="360"/>
              <w:rPr>
                <w:sz w:val="18"/>
                <w:szCs w:val="18"/>
              </w:rPr>
            </w:pPr>
            <w:r w:rsidDel="00000000" w:rsidR="00000000" w:rsidRPr="00000000">
              <w:rPr>
                <w:sz w:val="18"/>
                <w:szCs w:val="18"/>
                <w:rtl w:val="0"/>
              </w:rPr>
              <w:t xml:space="preserve">Assessment of long-term DMFS associated w Tamoxifen in postmenopausal patients </w:t>
            </w:r>
            <w:hyperlink r:id="rId2084">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85">
              <w:r w:rsidDel="00000000" w:rsidR="00000000" w:rsidRPr="00000000">
                <w:rPr>
                  <w:sz w:val="18"/>
                  <w:szCs w:val="18"/>
                  <w:rtl w:val="0"/>
                </w:rPr>
                <w:t xml:space="preserve">Yu JAMA Onc '19</w:t>
              </w:r>
            </w:hyperlink>
            <w:r w:rsidDel="00000000" w:rsidR="00000000" w:rsidRPr="00000000">
              <w:rPr>
                <w:sz w:val="18"/>
                <w:szCs w:val="18"/>
                <w:rtl w:val="0"/>
              </w:rPr>
              <w:t xml:space="preserve">]: Lum A vs. B </w:t>
            </w:r>
            <w:hyperlink r:id="rId208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2">
            <w:pPr>
              <w:numPr>
                <w:ilvl w:val="0"/>
                <w:numId w:val="64"/>
              </w:numPr>
              <w:ind w:left="720" w:hanging="360"/>
              <w:rPr>
                <w:sz w:val="18"/>
                <w:szCs w:val="18"/>
              </w:rPr>
            </w:pPr>
            <w:r w:rsidDel="00000000" w:rsidR="00000000" w:rsidRPr="00000000">
              <w:rPr>
                <w:sz w:val="18"/>
                <w:szCs w:val="18"/>
                <w:rtl w:val="0"/>
              </w:rPr>
              <w:t xml:space="preserve">KATHERINE </w:t>
            </w:r>
            <w:hyperlink r:id="rId2087">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88">
              <w:r w:rsidDel="00000000" w:rsidR="00000000" w:rsidRPr="00000000">
                <w:rPr>
                  <w:sz w:val="18"/>
                  <w:szCs w:val="18"/>
                  <w:rtl w:val="0"/>
                </w:rPr>
                <w:t xml:space="preserve">Minckwitz NEJM '19</w:t>
              </w:r>
            </w:hyperlink>
            <w:r w:rsidDel="00000000" w:rsidR="00000000" w:rsidRPr="00000000">
              <w:rPr>
                <w:rFonts w:ascii="Cardo" w:cs="Cardo" w:eastAsia="Cardo" w:hAnsi="Cardo"/>
                <w:sz w:val="18"/>
                <w:szCs w:val="18"/>
                <w:rtl w:val="0"/>
              </w:rPr>
              <w:t xml:space="preserve">]: HER2(+) w residual dz after NAC→ Trastuzumab vs. T-DM1 (trast emtansine). </w:t>
            </w:r>
            <w:hyperlink r:id="rId208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3">
            <w:pPr>
              <w:numPr>
                <w:ilvl w:val="0"/>
                <w:numId w:val="64"/>
              </w:numPr>
              <w:ind w:left="720" w:hanging="360"/>
              <w:rPr>
                <w:sz w:val="18"/>
                <w:szCs w:val="18"/>
              </w:rPr>
            </w:pPr>
            <w:r w:rsidDel="00000000" w:rsidR="00000000" w:rsidRPr="00000000">
              <w:rPr>
                <w:sz w:val="18"/>
                <w:szCs w:val="18"/>
                <w:rtl w:val="0"/>
              </w:rPr>
              <w:t xml:space="preserve">CREATE-X </w:t>
            </w:r>
            <w:hyperlink r:id="rId2090">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091">
              <w:r w:rsidDel="00000000" w:rsidR="00000000" w:rsidRPr="00000000">
                <w:rPr>
                  <w:sz w:val="18"/>
                  <w:szCs w:val="18"/>
                  <w:rtl w:val="0"/>
                </w:rPr>
                <w:t xml:space="preserve">Masuda NEJM '17</w:t>
              </w:r>
            </w:hyperlink>
            <w:r w:rsidDel="00000000" w:rsidR="00000000" w:rsidRPr="00000000">
              <w:rPr>
                <w:rFonts w:ascii="Cardo" w:cs="Cardo" w:eastAsia="Cardo" w:hAnsi="Cardo"/>
                <w:sz w:val="18"/>
                <w:szCs w:val="18"/>
                <w:rtl w:val="0"/>
              </w:rPr>
              <w:t xml:space="preserve">]: HER2(-) w residual dz after NAC→ surgery→  ± Capecitabine. </w:t>
            </w:r>
            <w:hyperlink r:id="rId209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4">
            <w:pPr>
              <w:numPr>
                <w:ilvl w:val="0"/>
                <w:numId w:val="64"/>
              </w:numPr>
              <w:ind w:left="720" w:hanging="360"/>
              <w:rPr>
                <w:sz w:val="18"/>
                <w:szCs w:val="18"/>
              </w:rPr>
            </w:pPr>
            <w:r w:rsidDel="00000000" w:rsidR="00000000" w:rsidRPr="00000000">
              <w:rPr>
                <w:sz w:val="18"/>
                <w:szCs w:val="18"/>
                <w:rtl w:val="0"/>
              </w:rPr>
              <w:t xml:space="preserve">Molecular Subtypes and Brain Metastases [</w:t>
            </w:r>
            <w:hyperlink r:id="rId2093">
              <w:r w:rsidDel="00000000" w:rsidR="00000000" w:rsidRPr="00000000">
                <w:rPr>
                  <w:sz w:val="18"/>
                  <w:szCs w:val="18"/>
                  <w:rtl w:val="0"/>
                </w:rPr>
                <w:t xml:space="preserve">Darlix BJC ‘19</w:t>
              </w:r>
            </w:hyperlink>
            <w:r w:rsidDel="00000000" w:rsidR="00000000" w:rsidRPr="00000000">
              <w:rPr>
                <w:sz w:val="18"/>
                <w:szCs w:val="18"/>
                <w:rtl w:val="0"/>
              </w:rPr>
              <w:t xml:space="preserve">]: Retro. HER2(-)HR(+) / TP / TN / HER2(+)HR(-). </w:t>
            </w:r>
            <w:hyperlink r:id="rId209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5">
            <w:pPr>
              <w:numPr>
                <w:ilvl w:val="0"/>
                <w:numId w:val="64"/>
              </w:numPr>
              <w:ind w:left="720" w:hanging="360"/>
              <w:rPr>
                <w:sz w:val="18"/>
                <w:szCs w:val="18"/>
              </w:rPr>
            </w:pPr>
            <w:r w:rsidDel="00000000" w:rsidR="00000000" w:rsidRPr="00000000">
              <w:rPr>
                <w:sz w:val="18"/>
                <w:szCs w:val="18"/>
                <w:rtl w:val="0"/>
              </w:rPr>
              <w:t xml:space="preserve">Ho [</w:t>
            </w:r>
            <w:hyperlink r:id="rId2095">
              <w:r w:rsidDel="00000000" w:rsidR="00000000" w:rsidRPr="00000000">
                <w:rPr>
                  <w:sz w:val="18"/>
                  <w:szCs w:val="18"/>
                  <w:rtl w:val="0"/>
                </w:rPr>
                <w:t xml:space="preserve">Rad Onc '18</w:t>
              </w:r>
            </w:hyperlink>
            <w:r w:rsidDel="00000000" w:rsidR="00000000" w:rsidRPr="00000000">
              <w:rPr>
                <w:sz w:val="18"/>
                <w:szCs w:val="18"/>
                <w:rtl w:val="0"/>
              </w:rPr>
              <w:t xml:space="preserve">]: VMAT IMRT for challenging cardiac anatomy, not recommended routinely </w:t>
            </w:r>
            <w:hyperlink r:id="rId209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6">
            <w:pPr>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B17">
            <w:pPr>
              <w:numPr>
                <w:ilvl w:val="0"/>
                <w:numId w:val="38"/>
              </w:numPr>
              <w:ind w:left="720" w:hanging="360"/>
              <w:rPr>
                <w:sz w:val="18"/>
                <w:szCs w:val="18"/>
              </w:rPr>
            </w:pPr>
            <w:hyperlink r:id="rId2097">
              <w:r w:rsidDel="00000000" w:rsidR="00000000" w:rsidRPr="00000000">
                <w:rPr>
                  <w:sz w:val="18"/>
                  <w:szCs w:val="18"/>
                  <w:rtl w:val="0"/>
                </w:rPr>
                <w:t xml:space="preserve">ASTRO 2018 Whole Breast Guidelines [Smith PRO '18]</w:t>
              </w:r>
            </w:hyperlink>
            <w:r w:rsidDel="00000000" w:rsidR="00000000" w:rsidRPr="00000000">
              <w:rPr>
                <w:sz w:val="18"/>
                <w:szCs w:val="18"/>
                <w:rtl w:val="0"/>
              </w:rPr>
              <w:t xml:space="preserve"> </w:t>
            </w:r>
            <w:hyperlink r:id="rId209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8">
            <w:pPr>
              <w:numPr>
                <w:ilvl w:val="0"/>
                <w:numId w:val="38"/>
              </w:numPr>
              <w:ind w:left="720" w:hanging="360"/>
              <w:rPr>
                <w:sz w:val="18"/>
                <w:szCs w:val="18"/>
              </w:rPr>
            </w:pPr>
            <w:r w:rsidDel="00000000" w:rsidR="00000000" w:rsidRPr="00000000">
              <w:rPr>
                <w:sz w:val="18"/>
                <w:szCs w:val="18"/>
                <w:rtl w:val="0"/>
              </w:rPr>
              <w:t xml:space="preserve">ASTRO APBI Guidelines Update [</w:t>
            </w:r>
            <w:hyperlink r:id="rId2099">
              <w:r w:rsidDel="00000000" w:rsidR="00000000" w:rsidRPr="00000000">
                <w:rPr>
                  <w:sz w:val="18"/>
                  <w:szCs w:val="18"/>
                  <w:rtl w:val="0"/>
                </w:rPr>
                <w:t xml:space="preserve">Correa PRO ' 17</w:t>
              </w:r>
            </w:hyperlink>
            <w:r w:rsidDel="00000000" w:rsidR="00000000" w:rsidRPr="00000000">
              <w:rPr>
                <w:sz w:val="18"/>
                <w:szCs w:val="18"/>
                <w:rtl w:val="0"/>
              </w:rPr>
              <w:t xml:space="preserve">] </w:t>
            </w:r>
            <w:hyperlink r:id="rId210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9">
            <w:pPr>
              <w:numPr>
                <w:ilvl w:val="0"/>
                <w:numId w:val="38"/>
              </w:numPr>
              <w:ind w:left="720" w:hanging="360"/>
              <w:rPr>
                <w:sz w:val="18"/>
                <w:szCs w:val="18"/>
              </w:rPr>
            </w:pPr>
            <w:r w:rsidDel="00000000" w:rsidR="00000000" w:rsidRPr="00000000">
              <w:rPr>
                <w:sz w:val="18"/>
                <w:szCs w:val="18"/>
                <w:rtl w:val="0"/>
              </w:rPr>
              <w:t xml:space="preserve">ASTRO/ASCO/SSO Guidelines for PMRT [</w:t>
            </w:r>
            <w:hyperlink r:id="rId2101">
              <w:r w:rsidDel="00000000" w:rsidR="00000000" w:rsidRPr="00000000">
                <w:rPr>
                  <w:sz w:val="18"/>
                  <w:szCs w:val="18"/>
                  <w:rtl w:val="0"/>
                </w:rPr>
                <w:t xml:space="preserve">Recht JCO '16]</w:t>
              </w:r>
            </w:hyperlink>
            <w:r w:rsidDel="00000000" w:rsidR="00000000" w:rsidRPr="00000000">
              <w:rPr>
                <w:sz w:val="18"/>
                <w:szCs w:val="18"/>
                <w:rtl w:val="0"/>
              </w:rPr>
              <w:t xml:space="preserve"> </w:t>
            </w:r>
            <w:hyperlink r:id="rId210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A">
            <w:pPr>
              <w:numPr>
                <w:ilvl w:val="0"/>
                <w:numId w:val="38"/>
              </w:numPr>
              <w:ind w:left="720" w:hanging="360"/>
              <w:rPr>
                <w:sz w:val="18"/>
                <w:szCs w:val="18"/>
              </w:rPr>
            </w:pPr>
            <w:r w:rsidDel="00000000" w:rsidR="00000000" w:rsidRPr="00000000">
              <w:rPr>
                <w:sz w:val="18"/>
                <w:szCs w:val="18"/>
                <w:rtl w:val="0"/>
              </w:rPr>
              <w:t xml:space="preserve">ASTRO-SSO Margin Consensus for stage I-II invasive breast cancer [</w:t>
            </w:r>
            <w:hyperlink r:id="rId2103">
              <w:r w:rsidDel="00000000" w:rsidR="00000000" w:rsidRPr="00000000">
                <w:rPr>
                  <w:sz w:val="18"/>
                  <w:szCs w:val="18"/>
                  <w:rtl w:val="0"/>
                </w:rPr>
                <w:t xml:space="preserve">Moran IJROBP '14]</w:t>
              </w:r>
            </w:hyperlink>
            <w:r w:rsidDel="00000000" w:rsidR="00000000" w:rsidRPr="00000000">
              <w:rPr>
                <w:sz w:val="18"/>
                <w:szCs w:val="18"/>
                <w:rtl w:val="0"/>
              </w:rPr>
              <w:t xml:space="preserve"> </w:t>
            </w:r>
            <w:hyperlink r:id="rId210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B">
            <w:pPr>
              <w:numPr>
                <w:ilvl w:val="0"/>
                <w:numId w:val="38"/>
              </w:numPr>
              <w:ind w:left="720" w:hanging="360"/>
              <w:rPr>
                <w:sz w:val="18"/>
                <w:szCs w:val="18"/>
              </w:rPr>
            </w:pPr>
            <w:r w:rsidDel="00000000" w:rsidR="00000000" w:rsidRPr="00000000">
              <w:rPr>
                <w:sz w:val="18"/>
                <w:szCs w:val="18"/>
                <w:rtl w:val="0"/>
              </w:rPr>
              <w:t xml:space="preserve">ASCO Guideline: SLNB</w:t>
            </w:r>
            <w:hyperlink r:id="rId2105">
              <w:r w:rsidDel="00000000" w:rsidR="00000000" w:rsidRPr="00000000">
                <w:rPr>
                  <w:sz w:val="18"/>
                  <w:szCs w:val="18"/>
                  <w:rtl w:val="0"/>
                </w:rPr>
                <w:t xml:space="preserve"> for Patients With Early-Stage Breast Cancer Update</w:t>
              </w:r>
            </w:hyperlink>
            <w:r w:rsidDel="00000000" w:rsidR="00000000" w:rsidRPr="00000000">
              <w:rPr>
                <w:i w:val="1"/>
                <w:sz w:val="18"/>
                <w:szCs w:val="18"/>
                <w:rtl w:val="0"/>
              </w:rPr>
              <w:t xml:space="preserve"> December 12, 2016</w:t>
            </w:r>
            <w:r w:rsidDel="00000000" w:rsidR="00000000" w:rsidRPr="00000000">
              <w:rPr>
                <w:rtl w:val="0"/>
              </w:rPr>
            </w:r>
          </w:p>
          <w:p w:rsidR="00000000" w:rsidDel="00000000" w:rsidP="00000000" w:rsidRDefault="00000000" w:rsidRPr="00000000" w14:paraId="00000B1C">
            <w:pPr>
              <w:numPr>
                <w:ilvl w:val="0"/>
                <w:numId w:val="38"/>
              </w:numPr>
              <w:ind w:left="720" w:right="60" w:hanging="360"/>
              <w:rPr>
                <w:sz w:val="18"/>
                <w:szCs w:val="18"/>
              </w:rPr>
            </w:pPr>
            <w:r w:rsidDel="00000000" w:rsidR="00000000" w:rsidRPr="00000000">
              <w:rPr>
                <w:sz w:val="18"/>
                <w:szCs w:val="18"/>
                <w:rtl w:val="0"/>
              </w:rPr>
              <w:t xml:space="preserve">American Society of Breast Surgeons [</w:t>
            </w:r>
            <w:hyperlink r:id="rId2106">
              <w:r w:rsidDel="00000000" w:rsidR="00000000" w:rsidRPr="00000000">
                <w:rPr>
                  <w:sz w:val="18"/>
                  <w:szCs w:val="18"/>
                  <w:rtl w:val="0"/>
                </w:rPr>
                <w:t xml:space="preserve">Official Statements</w:t>
              </w:r>
            </w:hyperlink>
            <w:r w:rsidDel="00000000" w:rsidR="00000000" w:rsidRPr="00000000">
              <w:rPr>
                <w:sz w:val="18"/>
                <w:szCs w:val="18"/>
                <w:rtl w:val="0"/>
              </w:rPr>
              <w:t xml:space="preserve">]. </w:t>
            </w:r>
          </w:p>
          <w:p w:rsidR="00000000" w:rsidDel="00000000" w:rsidP="00000000" w:rsidRDefault="00000000" w:rsidRPr="00000000" w14:paraId="00000B1D">
            <w:pPr>
              <w:numPr>
                <w:ilvl w:val="0"/>
                <w:numId w:val="38"/>
              </w:numPr>
              <w:ind w:left="720" w:hanging="360"/>
              <w:rPr>
                <w:sz w:val="18"/>
                <w:szCs w:val="18"/>
              </w:rPr>
            </w:pPr>
            <w:r w:rsidDel="00000000" w:rsidR="00000000" w:rsidRPr="00000000">
              <w:rPr>
                <w:sz w:val="18"/>
                <w:szCs w:val="18"/>
                <w:rtl w:val="0"/>
              </w:rPr>
              <w:t xml:space="preserve">USPSTF Guideline: Risk Assessment, Genetic Counseling, and Genetic Testing for BRCA-related cancer [</w:t>
            </w:r>
            <w:hyperlink r:id="rId2107">
              <w:r w:rsidDel="00000000" w:rsidR="00000000" w:rsidRPr="00000000">
                <w:rPr>
                  <w:sz w:val="18"/>
                  <w:szCs w:val="18"/>
                  <w:rtl w:val="0"/>
                </w:rPr>
                <w:t xml:space="preserve">JAMA '19</w:t>
              </w:r>
            </w:hyperlink>
            <w:r w:rsidDel="00000000" w:rsidR="00000000" w:rsidRPr="00000000">
              <w:rPr>
                <w:sz w:val="18"/>
                <w:szCs w:val="18"/>
                <w:rtl w:val="0"/>
              </w:rPr>
              <w:t xml:space="preserve">] </w:t>
            </w:r>
            <w:hyperlink r:id="rId210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E">
            <w:pPr>
              <w:numPr>
                <w:ilvl w:val="0"/>
                <w:numId w:val="38"/>
              </w:numPr>
              <w:ind w:left="720" w:hanging="360"/>
              <w:rPr>
                <w:sz w:val="18"/>
                <w:szCs w:val="18"/>
              </w:rPr>
            </w:pPr>
            <w:r w:rsidDel="00000000" w:rsidR="00000000" w:rsidRPr="00000000">
              <w:rPr>
                <w:sz w:val="18"/>
                <w:szCs w:val="18"/>
                <w:rtl w:val="0"/>
              </w:rPr>
              <w:t xml:space="preserve">ASCO/ASTRO/SSO Guideline: Management of Hereditary Breast Cancer [</w:t>
            </w:r>
            <w:hyperlink r:id="rId2109">
              <w:r w:rsidDel="00000000" w:rsidR="00000000" w:rsidRPr="00000000">
                <w:rPr>
                  <w:sz w:val="18"/>
                  <w:szCs w:val="18"/>
                  <w:rtl w:val="0"/>
                </w:rPr>
                <w:t xml:space="preserve">Tung JCO '20</w:t>
              </w:r>
            </w:hyperlink>
            <w:r w:rsidDel="00000000" w:rsidR="00000000" w:rsidRPr="00000000">
              <w:rPr>
                <w:sz w:val="18"/>
                <w:szCs w:val="18"/>
                <w:rtl w:val="0"/>
              </w:rPr>
              <w:t xml:space="preserve">] </w:t>
            </w:r>
            <w:hyperlink r:id="rId211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1F">
            <w:pPr>
              <w:numPr>
                <w:ilvl w:val="0"/>
                <w:numId w:val="38"/>
              </w:numPr>
              <w:ind w:left="720" w:hanging="360"/>
              <w:rPr>
                <w:sz w:val="18"/>
                <w:szCs w:val="18"/>
              </w:rPr>
            </w:pPr>
            <w:hyperlink r:id="rId2111">
              <w:r w:rsidDel="00000000" w:rsidR="00000000" w:rsidRPr="00000000">
                <w:rPr>
                  <w:sz w:val="18"/>
                  <w:szCs w:val="18"/>
                  <w:rtl w:val="0"/>
                </w:rPr>
                <w:t xml:space="preserve">ASCO Guideline: Management of Male Breast Cancer </w:t>
              </w:r>
            </w:hyperlink>
            <w:r w:rsidDel="00000000" w:rsidR="00000000" w:rsidRPr="00000000">
              <w:rPr>
                <w:i w:val="1"/>
                <w:sz w:val="18"/>
                <w:szCs w:val="18"/>
                <w:rtl w:val="0"/>
              </w:rPr>
              <w:t xml:space="preserve">Last update: 2/14/2020. </w:t>
            </w:r>
            <w:hyperlink r:id="rId211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0">
            <w:pPr>
              <w:numPr>
                <w:ilvl w:val="0"/>
                <w:numId w:val="38"/>
              </w:numPr>
              <w:ind w:left="720" w:hanging="360"/>
              <w:rPr>
                <w:sz w:val="18"/>
                <w:szCs w:val="18"/>
              </w:rPr>
            </w:pPr>
            <w:r w:rsidDel="00000000" w:rsidR="00000000" w:rsidRPr="00000000">
              <w:rPr>
                <w:sz w:val="18"/>
                <w:szCs w:val="18"/>
                <w:rtl w:val="0"/>
              </w:rPr>
              <w:t xml:space="preserve">ASCO Guideline: </w:t>
            </w:r>
            <w:hyperlink r:id="rId2113">
              <w:r w:rsidDel="00000000" w:rsidR="00000000" w:rsidRPr="00000000">
                <w:rPr>
                  <w:sz w:val="18"/>
                  <w:szCs w:val="18"/>
                  <w:rtl w:val="0"/>
                </w:rPr>
                <w:t xml:space="preserve">Human Epidermal Growth Factor Receptor 2 Testing in Breast Cancer</w:t>
              </w:r>
            </w:hyperlink>
            <w:r w:rsidDel="00000000" w:rsidR="00000000" w:rsidRPr="00000000">
              <w:rPr>
                <w:i w:val="1"/>
                <w:sz w:val="18"/>
                <w:szCs w:val="18"/>
                <w:rtl w:val="0"/>
              </w:rPr>
              <w:t xml:space="preserve"> May 30, 2018 </w:t>
            </w:r>
            <w:hyperlink r:id="rId211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1">
            <w:pPr>
              <w:numPr>
                <w:ilvl w:val="0"/>
                <w:numId w:val="38"/>
              </w:numPr>
              <w:ind w:left="720" w:hanging="360"/>
              <w:rPr>
                <w:sz w:val="18"/>
                <w:szCs w:val="18"/>
              </w:rPr>
            </w:pPr>
            <w:r w:rsidDel="00000000" w:rsidR="00000000" w:rsidRPr="00000000">
              <w:rPr>
                <w:sz w:val="18"/>
                <w:szCs w:val="18"/>
                <w:rtl w:val="0"/>
              </w:rPr>
              <w:t xml:space="preserve">ASCO Guideline: </w:t>
            </w:r>
            <w:hyperlink r:id="rId2115">
              <w:r w:rsidDel="00000000" w:rsidR="00000000" w:rsidRPr="00000000">
                <w:rPr>
                  <w:sz w:val="18"/>
                  <w:szCs w:val="18"/>
                  <w:rtl w:val="0"/>
                </w:rPr>
                <w:t xml:space="preserve">Systemic Tx for Pts w Advanced HER2+ Breast Cancer</w:t>
              </w:r>
            </w:hyperlink>
            <w:r w:rsidDel="00000000" w:rsidR="00000000" w:rsidRPr="00000000">
              <w:rPr>
                <w:i w:val="1"/>
                <w:sz w:val="18"/>
                <w:szCs w:val="18"/>
                <w:rtl w:val="0"/>
              </w:rPr>
              <w:t xml:space="preserve"> June 25, 2018 </w:t>
            </w:r>
            <w:hyperlink r:id="rId211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2">
            <w:pPr>
              <w:numPr>
                <w:ilvl w:val="0"/>
                <w:numId w:val="38"/>
              </w:numPr>
              <w:ind w:left="720" w:hanging="360"/>
              <w:rPr>
                <w:sz w:val="18"/>
                <w:szCs w:val="18"/>
              </w:rPr>
            </w:pPr>
            <w:r w:rsidDel="00000000" w:rsidR="00000000" w:rsidRPr="00000000">
              <w:rPr>
                <w:sz w:val="18"/>
                <w:szCs w:val="18"/>
                <w:rtl w:val="0"/>
              </w:rPr>
              <w:t xml:space="preserve">ASCO Guideline: </w:t>
            </w:r>
            <w:hyperlink r:id="rId2117">
              <w:r w:rsidDel="00000000" w:rsidR="00000000" w:rsidRPr="00000000">
                <w:rPr>
                  <w:sz w:val="18"/>
                  <w:szCs w:val="18"/>
                  <w:rtl w:val="0"/>
                </w:rPr>
                <w:t xml:space="preserve">Recommendations on Dz Mgmt for Pts w Advanced HER2+ BrCa and Brain Mets </w:t>
              </w:r>
            </w:hyperlink>
            <w:r w:rsidDel="00000000" w:rsidR="00000000" w:rsidRPr="00000000">
              <w:rPr>
                <w:i w:val="1"/>
                <w:sz w:val="18"/>
                <w:szCs w:val="18"/>
                <w:rtl w:val="0"/>
              </w:rPr>
              <w:t xml:space="preserve">June 25, 2018 </w:t>
            </w:r>
            <w:hyperlink r:id="rId211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3">
            <w:pPr>
              <w:numPr>
                <w:ilvl w:val="0"/>
                <w:numId w:val="38"/>
              </w:numPr>
              <w:ind w:left="720" w:hanging="360"/>
              <w:rPr>
                <w:sz w:val="18"/>
                <w:szCs w:val="18"/>
              </w:rPr>
            </w:pPr>
            <w:r w:rsidDel="00000000" w:rsidR="00000000" w:rsidRPr="00000000">
              <w:rPr>
                <w:sz w:val="18"/>
                <w:szCs w:val="18"/>
                <w:rtl w:val="0"/>
              </w:rPr>
              <w:t xml:space="preserve">ASCO Guideline: IHC</w:t>
            </w:r>
            <w:hyperlink r:id="rId2119">
              <w:r w:rsidDel="00000000" w:rsidR="00000000" w:rsidRPr="00000000">
                <w:rPr>
                  <w:sz w:val="18"/>
                  <w:szCs w:val="18"/>
                  <w:rtl w:val="0"/>
                </w:rPr>
                <w:t xml:space="preserve"> Testing of Estrogen and Progesterone Receptors in Breast Cancer</w:t>
              </w:r>
            </w:hyperlink>
            <w:r w:rsidDel="00000000" w:rsidR="00000000" w:rsidRPr="00000000">
              <w:rPr>
                <w:i w:val="1"/>
                <w:sz w:val="18"/>
                <w:szCs w:val="18"/>
                <w:rtl w:val="0"/>
              </w:rPr>
              <w:t xml:space="preserve"> January 1, 2020. </w:t>
            </w:r>
            <w:hyperlink r:id="rId212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4">
            <w:pPr>
              <w:numPr>
                <w:ilvl w:val="0"/>
                <w:numId w:val="38"/>
              </w:numPr>
              <w:ind w:left="720" w:hanging="360"/>
              <w:rPr>
                <w:i w:val="1"/>
                <w:sz w:val="18"/>
                <w:szCs w:val="18"/>
              </w:rPr>
            </w:pPr>
            <w:r w:rsidDel="00000000" w:rsidR="00000000" w:rsidRPr="00000000">
              <w:rPr>
                <w:sz w:val="18"/>
                <w:szCs w:val="18"/>
                <w:rtl w:val="0"/>
              </w:rPr>
              <w:t xml:space="preserve">ASCO Guideline: </w:t>
            </w:r>
            <w:hyperlink r:id="rId2121">
              <w:r w:rsidDel="00000000" w:rsidR="00000000" w:rsidRPr="00000000">
                <w:rPr>
                  <w:sz w:val="18"/>
                  <w:szCs w:val="18"/>
                  <w:rtl w:val="0"/>
                </w:rPr>
                <w:t xml:space="preserve">Adjuvant Endocrine Tx for Women with HR+ Breast Cancer</w:t>
              </w:r>
            </w:hyperlink>
            <w:r w:rsidDel="00000000" w:rsidR="00000000" w:rsidRPr="00000000">
              <w:rPr>
                <w:i w:val="1"/>
                <w:sz w:val="18"/>
                <w:szCs w:val="18"/>
                <w:rtl w:val="0"/>
              </w:rPr>
              <w:t xml:space="preserve"> November 19, 2018 </w:t>
            </w:r>
            <w:hyperlink r:id="rId212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5">
            <w:pPr>
              <w:numPr>
                <w:ilvl w:val="0"/>
                <w:numId w:val="38"/>
              </w:numPr>
              <w:ind w:left="720" w:hanging="360"/>
              <w:rPr>
                <w:sz w:val="18"/>
                <w:szCs w:val="18"/>
              </w:rPr>
            </w:pPr>
            <w:r w:rsidDel="00000000" w:rsidR="00000000" w:rsidRPr="00000000">
              <w:rPr>
                <w:sz w:val="18"/>
                <w:szCs w:val="18"/>
                <w:rtl w:val="0"/>
              </w:rPr>
              <w:t xml:space="preserve">ASCO Guideline: </w:t>
            </w:r>
            <w:hyperlink r:id="rId2123">
              <w:r w:rsidDel="00000000" w:rsidR="00000000" w:rsidRPr="00000000">
                <w:rPr>
                  <w:sz w:val="18"/>
                  <w:szCs w:val="18"/>
                  <w:rtl w:val="0"/>
                </w:rPr>
                <w:t xml:space="preserve">Use of Endocrine Therapy for Breast Cancer Risk Reduction</w:t>
              </w:r>
            </w:hyperlink>
            <w:r w:rsidDel="00000000" w:rsidR="00000000" w:rsidRPr="00000000">
              <w:rPr>
                <w:i w:val="1"/>
                <w:sz w:val="18"/>
                <w:szCs w:val="18"/>
                <w:rtl w:val="0"/>
              </w:rPr>
              <w:t xml:space="preserve"> September 3, 2019. </w:t>
            </w:r>
            <w:hyperlink r:id="rId212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6">
            <w:pPr>
              <w:numPr>
                <w:ilvl w:val="0"/>
                <w:numId w:val="38"/>
              </w:numPr>
              <w:ind w:left="720" w:hanging="360"/>
              <w:rPr>
                <w:i w:val="1"/>
                <w:sz w:val="18"/>
                <w:szCs w:val="18"/>
              </w:rPr>
            </w:pPr>
            <w:r w:rsidDel="00000000" w:rsidR="00000000" w:rsidRPr="00000000">
              <w:rPr>
                <w:sz w:val="18"/>
                <w:szCs w:val="18"/>
                <w:rtl w:val="0"/>
              </w:rPr>
              <w:t xml:space="preserve">ASCO Guideline: </w:t>
            </w:r>
            <w:hyperlink r:id="rId2125">
              <w:r w:rsidDel="00000000" w:rsidR="00000000" w:rsidRPr="00000000">
                <w:rPr>
                  <w:sz w:val="18"/>
                  <w:szCs w:val="18"/>
                  <w:rtl w:val="0"/>
                </w:rPr>
                <w:t xml:space="preserve">Selection of Optimal Adjuvant Chemo and Targeted Therapy for Early Breast Cancer</w:t>
              </w:r>
            </w:hyperlink>
            <w:r w:rsidDel="00000000" w:rsidR="00000000" w:rsidRPr="00000000">
              <w:rPr>
                <w:i w:val="1"/>
                <w:sz w:val="18"/>
                <w:szCs w:val="18"/>
                <w:rtl w:val="0"/>
              </w:rPr>
              <w:t xml:space="preserve"> May 22, 2018 </w:t>
            </w:r>
            <w:hyperlink r:id="rId212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7">
            <w:pPr>
              <w:numPr>
                <w:ilvl w:val="0"/>
                <w:numId w:val="38"/>
              </w:numPr>
              <w:ind w:left="720" w:hanging="360"/>
              <w:rPr>
                <w:i w:val="1"/>
                <w:sz w:val="18"/>
                <w:szCs w:val="18"/>
              </w:rPr>
            </w:pPr>
            <w:r w:rsidDel="00000000" w:rsidR="00000000" w:rsidRPr="00000000">
              <w:rPr>
                <w:sz w:val="18"/>
                <w:szCs w:val="18"/>
                <w:rtl w:val="0"/>
              </w:rPr>
              <w:t xml:space="preserve">ASCO Guideline: </w:t>
            </w:r>
            <w:hyperlink r:id="rId2127">
              <w:r w:rsidDel="00000000" w:rsidR="00000000" w:rsidRPr="00000000">
                <w:rPr>
                  <w:sz w:val="18"/>
                  <w:szCs w:val="18"/>
                  <w:rtl w:val="0"/>
                </w:rPr>
                <w:t xml:space="preserve">Role of Pt and Dz Factors in Adjuvant Systemic Tx for Early-Stage, Operable IBC </w:t>
              </w:r>
            </w:hyperlink>
            <w:r w:rsidDel="00000000" w:rsidR="00000000" w:rsidRPr="00000000">
              <w:rPr>
                <w:i w:val="1"/>
                <w:sz w:val="18"/>
                <w:szCs w:val="18"/>
                <w:rtl w:val="0"/>
              </w:rPr>
              <w:t xml:space="preserve">June 17, 2019 </w:t>
            </w:r>
            <w:hyperlink r:id="rId212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8">
            <w:pPr>
              <w:numPr>
                <w:ilvl w:val="0"/>
                <w:numId w:val="38"/>
              </w:numPr>
              <w:ind w:left="720" w:hanging="360"/>
              <w:rPr>
                <w:i w:val="1"/>
                <w:sz w:val="18"/>
                <w:szCs w:val="18"/>
              </w:rPr>
            </w:pPr>
            <w:r w:rsidDel="00000000" w:rsidR="00000000" w:rsidRPr="00000000">
              <w:rPr>
                <w:sz w:val="18"/>
                <w:szCs w:val="18"/>
                <w:rtl w:val="0"/>
              </w:rPr>
              <w:t xml:space="preserve">ASCO Guideline: </w:t>
            </w:r>
            <w:hyperlink r:id="rId2129">
              <w:r w:rsidDel="00000000" w:rsidR="00000000" w:rsidRPr="00000000">
                <w:rPr>
                  <w:sz w:val="18"/>
                  <w:szCs w:val="18"/>
                  <w:rtl w:val="0"/>
                </w:rPr>
                <w:t xml:space="preserve">Chemo-and Targeted Tx for HER2- (or unknown) Advanced Breast Cancer</w:t>
              </w:r>
            </w:hyperlink>
            <w:r w:rsidDel="00000000" w:rsidR="00000000" w:rsidRPr="00000000">
              <w:rPr>
                <w:i w:val="1"/>
                <w:sz w:val="18"/>
                <w:szCs w:val="18"/>
                <w:rtl w:val="0"/>
              </w:rPr>
              <w:t xml:space="preserve"> September 2, 2014 </w:t>
            </w:r>
            <w:hyperlink r:id="rId213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9">
            <w:pPr>
              <w:numPr>
                <w:ilvl w:val="0"/>
                <w:numId w:val="38"/>
              </w:numPr>
              <w:ind w:left="720" w:hanging="360"/>
              <w:rPr>
                <w:i w:val="1"/>
                <w:sz w:val="18"/>
                <w:szCs w:val="18"/>
              </w:rPr>
            </w:pPr>
            <w:r w:rsidDel="00000000" w:rsidR="00000000" w:rsidRPr="00000000">
              <w:rPr>
                <w:sz w:val="18"/>
                <w:szCs w:val="18"/>
                <w:rtl w:val="0"/>
              </w:rPr>
              <w:t xml:space="preserve">ASCO Guideline: </w:t>
            </w:r>
            <w:hyperlink r:id="rId2131">
              <w:r w:rsidDel="00000000" w:rsidR="00000000" w:rsidRPr="00000000">
                <w:rPr>
                  <w:sz w:val="18"/>
                  <w:szCs w:val="18"/>
                  <w:rtl w:val="0"/>
                </w:rPr>
                <w:t xml:space="preserve">Use of Biomarkers to Guide Decisions on Adjuvant Systemic Tx for Early-Stage IBC </w:t>
              </w:r>
            </w:hyperlink>
            <w:r w:rsidDel="00000000" w:rsidR="00000000" w:rsidRPr="00000000">
              <w:rPr>
                <w:i w:val="1"/>
                <w:sz w:val="18"/>
                <w:szCs w:val="18"/>
                <w:rtl w:val="0"/>
              </w:rPr>
              <w:t xml:space="preserve">May 31, 2019 </w:t>
            </w:r>
            <w:hyperlink r:id="rId213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A">
            <w:pPr>
              <w:numPr>
                <w:ilvl w:val="0"/>
                <w:numId w:val="38"/>
              </w:numPr>
              <w:ind w:left="720" w:hanging="360"/>
              <w:rPr>
                <w:i w:val="1"/>
                <w:sz w:val="18"/>
                <w:szCs w:val="18"/>
              </w:rPr>
            </w:pPr>
            <w:r w:rsidDel="00000000" w:rsidR="00000000" w:rsidRPr="00000000">
              <w:rPr>
                <w:sz w:val="18"/>
                <w:szCs w:val="18"/>
                <w:rtl w:val="0"/>
              </w:rPr>
              <w:t xml:space="preserve">ASCO Guideline: </w:t>
            </w:r>
            <w:hyperlink r:id="rId2133">
              <w:r w:rsidDel="00000000" w:rsidR="00000000" w:rsidRPr="00000000">
                <w:rPr>
                  <w:sz w:val="18"/>
                  <w:szCs w:val="18"/>
                  <w:rtl w:val="0"/>
                </w:rPr>
                <w:t xml:space="preserve">Use of Biomarkers to Guide Decisions on Systemic Tx for Metastatic Breast Cancer</w:t>
              </w:r>
            </w:hyperlink>
            <w:r w:rsidDel="00000000" w:rsidR="00000000" w:rsidRPr="00000000">
              <w:rPr>
                <w:i w:val="1"/>
                <w:sz w:val="18"/>
                <w:szCs w:val="18"/>
                <w:rtl w:val="0"/>
              </w:rPr>
              <w:t xml:space="preserve"> July 20, 2015 </w:t>
            </w:r>
            <w:hyperlink r:id="rId213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B">
            <w:pPr>
              <w:numPr>
                <w:ilvl w:val="0"/>
                <w:numId w:val="38"/>
              </w:numPr>
              <w:ind w:left="720" w:hanging="360"/>
              <w:rPr>
                <w:i w:val="1"/>
                <w:sz w:val="18"/>
                <w:szCs w:val="18"/>
              </w:rPr>
            </w:pPr>
            <w:r w:rsidDel="00000000" w:rsidR="00000000" w:rsidRPr="00000000">
              <w:rPr>
                <w:sz w:val="18"/>
                <w:szCs w:val="18"/>
                <w:rtl w:val="0"/>
              </w:rPr>
              <w:t xml:space="preserve">ASCO Guideline: </w:t>
            </w:r>
            <w:hyperlink r:id="rId2135">
              <w:r w:rsidDel="00000000" w:rsidR="00000000" w:rsidRPr="00000000">
                <w:rPr>
                  <w:sz w:val="18"/>
                  <w:szCs w:val="18"/>
                  <w:rtl w:val="0"/>
                </w:rPr>
                <w:t xml:space="preserve">Endocrine Therapy for HR+ Metastatic Breast Cancer</w:t>
              </w:r>
            </w:hyperlink>
            <w:r w:rsidDel="00000000" w:rsidR="00000000" w:rsidRPr="00000000">
              <w:rPr>
                <w:i w:val="1"/>
                <w:sz w:val="18"/>
                <w:szCs w:val="18"/>
                <w:rtl w:val="0"/>
              </w:rPr>
              <w:t xml:space="preserve"> May 23, 2016 </w:t>
            </w:r>
            <w:hyperlink r:id="rId213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C">
            <w:pPr>
              <w:numPr>
                <w:ilvl w:val="0"/>
                <w:numId w:val="38"/>
              </w:numPr>
              <w:ind w:left="720" w:hanging="360"/>
              <w:rPr>
                <w:i w:val="1"/>
                <w:sz w:val="18"/>
                <w:szCs w:val="18"/>
              </w:rPr>
            </w:pPr>
            <w:r w:rsidDel="00000000" w:rsidR="00000000" w:rsidRPr="00000000">
              <w:rPr>
                <w:sz w:val="18"/>
                <w:szCs w:val="18"/>
                <w:rtl w:val="0"/>
              </w:rPr>
              <w:t xml:space="preserve">ASCO Guideline: </w:t>
            </w:r>
            <w:hyperlink r:id="rId2137">
              <w:r w:rsidDel="00000000" w:rsidR="00000000" w:rsidRPr="00000000">
                <w:rPr>
                  <w:sz w:val="18"/>
                  <w:szCs w:val="18"/>
                  <w:rtl w:val="0"/>
                </w:rPr>
                <w:t xml:space="preserve">Role of Bone-Modifying Agents in Metastatic Breast Cancer Update</w:t>
              </w:r>
            </w:hyperlink>
            <w:r w:rsidDel="00000000" w:rsidR="00000000" w:rsidRPr="00000000">
              <w:rPr>
                <w:i w:val="1"/>
                <w:sz w:val="18"/>
                <w:szCs w:val="18"/>
                <w:rtl w:val="0"/>
              </w:rPr>
              <w:t xml:space="preserve"> October 16, 2017 </w:t>
            </w:r>
            <w:hyperlink r:id="rId213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D">
            <w:pPr>
              <w:numPr>
                <w:ilvl w:val="0"/>
                <w:numId w:val="38"/>
              </w:numPr>
              <w:ind w:left="720" w:hanging="360"/>
              <w:rPr>
                <w:sz w:val="18"/>
                <w:szCs w:val="18"/>
              </w:rPr>
            </w:pPr>
            <w:r w:rsidDel="00000000" w:rsidR="00000000" w:rsidRPr="00000000">
              <w:rPr>
                <w:sz w:val="18"/>
                <w:szCs w:val="18"/>
                <w:rtl w:val="0"/>
              </w:rPr>
              <w:t xml:space="preserve">USPSTF Recommendation: Medication Use to Reduce Risk of Breast Cancer [</w:t>
            </w:r>
            <w:hyperlink r:id="rId2139">
              <w:r w:rsidDel="00000000" w:rsidR="00000000" w:rsidRPr="00000000">
                <w:rPr>
                  <w:sz w:val="18"/>
                  <w:szCs w:val="18"/>
                  <w:rtl w:val="0"/>
                </w:rPr>
                <w:t xml:space="preserve">JAMA 2019</w:t>
              </w:r>
            </w:hyperlink>
            <w:r w:rsidDel="00000000" w:rsidR="00000000" w:rsidRPr="00000000">
              <w:rPr>
                <w:sz w:val="18"/>
                <w:szCs w:val="18"/>
                <w:rtl w:val="0"/>
              </w:rPr>
              <w:t xml:space="preserve">] </w:t>
            </w:r>
            <w:hyperlink r:id="rId214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E">
            <w:pPr>
              <w:numPr>
                <w:ilvl w:val="0"/>
                <w:numId w:val="38"/>
              </w:numPr>
              <w:ind w:left="720" w:hanging="360"/>
              <w:rPr>
                <w:sz w:val="18"/>
                <w:szCs w:val="18"/>
              </w:rPr>
            </w:pPr>
            <w:r w:rsidDel="00000000" w:rsidR="00000000" w:rsidRPr="00000000">
              <w:rPr>
                <w:sz w:val="18"/>
                <w:szCs w:val="18"/>
                <w:rtl w:val="0"/>
              </w:rPr>
              <w:t xml:space="preserve">ASCO/SIO Guideline: </w:t>
            </w:r>
            <w:hyperlink r:id="rId2141">
              <w:r w:rsidDel="00000000" w:rsidR="00000000" w:rsidRPr="00000000">
                <w:rPr>
                  <w:sz w:val="18"/>
                  <w:szCs w:val="18"/>
                  <w:rtl w:val="0"/>
                </w:rPr>
                <w:t xml:space="preserve">Integrative Therapies During and After Breast Cancer Treatment</w:t>
              </w:r>
            </w:hyperlink>
            <w:r w:rsidDel="00000000" w:rsidR="00000000" w:rsidRPr="00000000">
              <w:rPr>
                <w:i w:val="1"/>
                <w:sz w:val="18"/>
                <w:szCs w:val="18"/>
                <w:rtl w:val="0"/>
              </w:rPr>
              <w:t xml:space="preserve"> June 11, 2018 </w:t>
            </w:r>
            <w:hyperlink r:id="rId214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2F">
            <w:pPr>
              <w:numPr>
                <w:ilvl w:val="0"/>
                <w:numId w:val="38"/>
              </w:numPr>
              <w:ind w:left="720" w:hanging="360"/>
              <w:rPr>
                <w:sz w:val="18"/>
                <w:szCs w:val="18"/>
              </w:rPr>
            </w:pPr>
            <w:r w:rsidDel="00000000" w:rsidR="00000000" w:rsidRPr="00000000">
              <w:rPr>
                <w:sz w:val="18"/>
                <w:szCs w:val="18"/>
                <w:rtl w:val="0"/>
              </w:rPr>
              <w:t xml:space="preserve">ASCO Guideline: </w:t>
            </w:r>
            <w:hyperlink r:id="rId2143">
              <w:r w:rsidDel="00000000" w:rsidR="00000000" w:rsidRPr="00000000">
                <w:rPr>
                  <w:sz w:val="18"/>
                  <w:szCs w:val="18"/>
                  <w:rtl w:val="0"/>
                </w:rPr>
                <w:t xml:space="preserve">ACS/ASCO Breast Cancer Survivorship Care Guideline</w:t>
              </w:r>
            </w:hyperlink>
            <w:r w:rsidDel="00000000" w:rsidR="00000000" w:rsidRPr="00000000">
              <w:rPr>
                <w:i w:val="1"/>
                <w:sz w:val="18"/>
                <w:szCs w:val="18"/>
                <w:rtl w:val="0"/>
              </w:rPr>
              <w:t xml:space="preserve"> December 7, 2015 </w:t>
            </w:r>
            <w:hyperlink r:id="rId214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0">
            <w:pPr>
              <w:numPr>
                <w:ilvl w:val="0"/>
                <w:numId w:val="38"/>
              </w:numPr>
              <w:ind w:left="720" w:hanging="360"/>
              <w:rPr>
                <w:sz w:val="18"/>
                <w:szCs w:val="18"/>
              </w:rPr>
            </w:pPr>
            <w:r w:rsidDel="00000000" w:rsidR="00000000" w:rsidRPr="00000000">
              <w:rPr>
                <w:sz w:val="18"/>
                <w:szCs w:val="18"/>
                <w:rtl w:val="0"/>
              </w:rPr>
              <w:t xml:space="preserve">ASCO Guideline: </w:t>
            </w:r>
            <w:hyperlink r:id="rId2145">
              <w:r w:rsidDel="00000000" w:rsidR="00000000" w:rsidRPr="00000000">
                <w:rPr>
                  <w:sz w:val="18"/>
                  <w:szCs w:val="18"/>
                  <w:rtl w:val="0"/>
                </w:rPr>
                <w:t xml:space="preserve">Breast Cancer Follow-Up and Management After Primary Treatment</w:t>
              </w:r>
            </w:hyperlink>
            <w:r w:rsidDel="00000000" w:rsidR="00000000" w:rsidRPr="00000000">
              <w:rPr>
                <w:i w:val="1"/>
                <w:sz w:val="18"/>
                <w:szCs w:val="18"/>
                <w:rtl w:val="0"/>
              </w:rPr>
              <w:t xml:space="preserve"> March 1, 2012. </w:t>
            </w:r>
            <w:hyperlink r:id="rId214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1">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B32">
            <w:pPr>
              <w:numPr>
                <w:ilvl w:val="0"/>
                <w:numId w:val="38"/>
              </w:numPr>
              <w:spacing w:after="0" w:afterAutospacing="0"/>
              <w:ind w:left="720" w:right="60" w:hanging="360"/>
              <w:rPr>
                <w:sz w:val="18"/>
                <w:szCs w:val="18"/>
              </w:rPr>
            </w:pPr>
            <w:r w:rsidDel="00000000" w:rsidR="00000000" w:rsidRPr="00000000">
              <w:rPr>
                <w:sz w:val="18"/>
                <w:szCs w:val="18"/>
                <w:rtl w:val="0"/>
              </w:rPr>
              <w:t xml:space="preserve">Whole breast</w:t>
            </w:r>
          </w:p>
          <w:p w:rsidR="00000000" w:rsidDel="00000000" w:rsidP="00000000" w:rsidRDefault="00000000" w:rsidRPr="00000000" w14:paraId="00000B33">
            <w:pPr>
              <w:numPr>
                <w:ilvl w:val="1"/>
                <w:numId w:val="38"/>
              </w:numPr>
              <w:spacing w:before="0" w:beforeAutospacing="0" w:lineRule="auto"/>
              <w:ind w:left="1440" w:hanging="360"/>
              <w:rPr>
                <w:sz w:val="18"/>
                <w:szCs w:val="18"/>
              </w:rPr>
            </w:pPr>
            <w:r w:rsidDel="00000000" w:rsidR="00000000" w:rsidRPr="00000000">
              <w:rPr>
                <w:sz w:val="18"/>
                <w:szCs w:val="18"/>
                <w:rtl w:val="0"/>
              </w:rPr>
              <w:t xml:space="preserve">RTOG 1005 [</w:t>
            </w:r>
            <w:hyperlink r:id="rId2147">
              <w:r w:rsidDel="00000000" w:rsidR="00000000" w:rsidRPr="00000000">
                <w:rPr>
                  <w:sz w:val="18"/>
                  <w:szCs w:val="18"/>
                  <w:rtl w:val="0"/>
                </w:rPr>
                <w:t xml:space="preserve">Protocol</w:t>
              </w:r>
            </w:hyperlink>
            <w:r w:rsidDel="00000000" w:rsidR="00000000" w:rsidRPr="00000000">
              <w:rPr>
                <w:sz w:val="18"/>
                <w:szCs w:val="18"/>
                <w:rtl w:val="0"/>
              </w:rPr>
              <w:t xml:space="preserve">]: Sequential vs. SIB. </w:t>
            </w:r>
            <w:hyperlink r:id="rId214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4">
            <w:pPr>
              <w:numPr>
                <w:ilvl w:val="0"/>
                <w:numId w:val="38"/>
              </w:numPr>
              <w:ind w:left="720" w:right="60" w:hanging="360"/>
              <w:rPr>
                <w:sz w:val="18"/>
                <w:szCs w:val="18"/>
              </w:rPr>
            </w:pPr>
            <w:r w:rsidDel="00000000" w:rsidR="00000000" w:rsidRPr="00000000">
              <w:rPr>
                <w:sz w:val="18"/>
                <w:szCs w:val="18"/>
                <w:rtl w:val="0"/>
              </w:rPr>
              <w:t xml:space="preserve">Accelerated Partial Breast</w:t>
            </w:r>
          </w:p>
          <w:p w:rsidR="00000000" w:rsidDel="00000000" w:rsidP="00000000" w:rsidRDefault="00000000" w:rsidRPr="00000000" w14:paraId="00000B35">
            <w:pPr>
              <w:numPr>
                <w:ilvl w:val="1"/>
                <w:numId w:val="38"/>
              </w:numPr>
              <w:ind w:left="1440" w:right="60" w:hanging="360"/>
              <w:rPr>
                <w:sz w:val="18"/>
                <w:szCs w:val="18"/>
              </w:rPr>
            </w:pPr>
            <w:r w:rsidDel="00000000" w:rsidR="00000000" w:rsidRPr="00000000">
              <w:rPr>
                <w:sz w:val="18"/>
                <w:szCs w:val="18"/>
                <w:rtl w:val="0"/>
              </w:rPr>
              <w:t xml:space="preserve">UK IMPORT LOW </w:t>
            </w:r>
            <w:hyperlink r:id="rId2149">
              <w:r w:rsidDel="00000000" w:rsidR="00000000" w:rsidRPr="00000000">
                <w:rPr>
                  <w:sz w:val="18"/>
                  <w:szCs w:val="18"/>
                  <w:rtl w:val="0"/>
                </w:rPr>
                <w:t xml:space="preserve">[Coles Lancet '17]</w:t>
              </w:r>
            </w:hyperlink>
            <w:r w:rsidDel="00000000" w:rsidR="00000000" w:rsidRPr="00000000">
              <w:rPr>
                <w:sz w:val="18"/>
                <w:szCs w:val="18"/>
                <w:rtl w:val="0"/>
              </w:rPr>
              <w:t xml:space="preserve"> (Protocol in Appendix). </w:t>
            </w:r>
            <w:hyperlink r:id="rId215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6">
            <w:pPr>
              <w:numPr>
                <w:ilvl w:val="1"/>
                <w:numId w:val="38"/>
              </w:numPr>
              <w:ind w:left="1440" w:right="60" w:hanging="360"/>
              <w:rPr>
                <w:sz w:val="18"/>
                <w:szCs w:val="18"/>
              </w:rPr>
            </w:pPr>
            <w:r w:rsidDel="00000000" w:rsidR="00000000" w:rsidRPr="00000000">
              <w:rPr>
                <w:sz w:val="18"/>
                <w:szCs w:val="18"/>
                <w:rtl w:val="0"/>
              </w:rPr>
              <w:t xml:space="preserve">RAPID (Canadian) [</w:t>
            </w:r>
            <w:hyperlink r:id="rId2151">
              <w:r w:rsidDel="00000000" w:rsidR="00000000" w:rsidRPr="00000000">
                <w:rPr>
                  <w:sz w:val="18"/>
                  <w:szCs w:val="18"/>
                  <w:rtl w:val="0"/>
                </w:rPr>
                <w:t xml:space="preserve">Whelan Lancet '19</w:t>
              </w:r>
            </w:hyperlink>
            <w:r w:rsidDel="00000000" w:rsidR="00000000" w:rsidRPr="00000000">
              <w:rPr>
                <w:sz w:val="18"/>
                <w:szCs w:val="18"/>
                <w:rtl w:val="0"/>
              </w:rPr>
              <w:t xml:space="preserve">] (Protocol in Appendix). </w:t>
            </w:r>
            <w:hyperlink r:id="rId215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7">
            <w:pPr>
              <w:numPr>
                <w:ilvl w:val="1"/>
                <w:numId w:val="38"/>
              </w:numPr>
              <w:ind w:left="1440" w:hanging="360"/>
              <w:rPr>
                <w:sz w:val="18"/>
                <w:szCs w:val="18"/>
              </w:rPr>
            </w:pPr>
            <w:r w:rsidDel="00000000" w:rsidR="00000000" w:rsidRPr="00000000">
              <w:rPr>
                <w:sz w:val="18"/>
                <w:szCs w:val="18"/>
                <w:rtl w:val="0"/>
              </w:rPr>
              <w:t xml:space="preserve">NSABP B-39 / RTOG 0413 [</w:t>
            </w:r>
            <w:hyperlink r:id="rId2153">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154">
              <w:r w:rsidDel="00000000" w:rsidR="00000000" w:rsidRPr="00000000">
                <w:rPr>
                  <w:sz w:val="18"/>
                  <w:szCs w:val="18"/>
                  <w:rtl w:val="0"/>
                </w:rPr>
                <w:t xml:space="preserve">Vincini Lancet '19</w:t>
              </w:r>
            </w:hyperlink>
            <w:r w:rsidDel="00000000" w:rsidR="00000000" w:rsidRPr="00000000">
              <w:rPr>
                <w:sz w:val="18"/>
                <w:szCs w:val="18"/>
                <w:rtl w:val="0"/>
              </w:rPr>
              <w:t xml:space="preserve">]: WBRT vs. 3D/BT PBI. </w:t>
            </w:r>
            <w:hyperlink r:id="rId215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8">
            <w:pPr>
              <w:numPr>
                <w:ilvl w:val="1"/>
                <w:numId w:val="38"/>
              </w:numPr>
              <w:ind w:left="1440" w:hanging="360"/>
              <w:rPr>
                <w:sz w:val="18"/>
                <w:szCs w:val="18"/>
              </w:rPr>
            </w:pPr>
            <w:r w:rsidDel="00000000" w:rsidR="00000000" w:rsidRPr="00000000">
              <w:rPr>
                <w:sz w:val="18"/>
                <w:szCs w:val="18"/>
                <w:rtl w:val="0"/>
              </w:rPr>
              <w:t xml:space="preserve">RTOG 1014 breast re-irradiation [</w:t>
            </w:r>
            <w:hyperlink r:id="rId2156">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157">
              <w:r w:rsidDel="00000000" w:rsidR="00000000" w:rsidRPr="00000000">
                <w:rPr>
                  <w:sz w:val="18"/>
                  <w:szCs w:val="18"/>
                  <w:rtl w:val="0"/>
                </w:rPr>
                <w:t xml:space="preserve">Arthur JAMA Onc '19</w:t>
              </w:r>
            </w:hyperlink>
            <w:r w:rsidDel="00000000" w:rsidR="00000000" w:rsidRPr="00000000">
              <w:rPr>
                <w:rFonts w:ascii="Cardo" w:cs="Cardo" w:eastAsia="Cardo" w:hAnsi="Cardo"/>
                <w:sz w:val="18"/>
                <w:szCs w:val="18"/>
                <w:rtl w:val="0"/>
              </w:rPr>
              <w:t xml:space="preserve">]: Repeat BCS→ 3D PBI (45/30 BID). </w:t>
            </w:r>
            <w:hyperlink r:id="rId215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9">
            <w:pPr>
              <w:numPr>
                <w:ilvl w:val="0"/>
                <w:numId w:val="38"/>
              </w:numPr>
              <w:ind w:left="720" w:right="60" w:hanging="360"/>
              <w:rPr>
                <w:sz w:val="18"/>
                <w:szCs w:val="18"/>
              </w:rPr>
            </w:pPr>
            <w:r w:rsidDel="00000000" w:rsidR="00000000" w:rsidRPr="00000000">
              <w:rPr>
                <w:sz w:val="18"/>
                <w:szCs w:val="18"/>
                <w:rtl w:val="0"/>
              </w:rPr>
              <w:t xml:space="preserve">Comprehensive Nodal: Protocols available in supplementary.</w:t>
            </w:r>
          </w:p>
          <w:p w:rsidR="00000000" w:rsidDel="00000000" w:rsidP="00000000" w:rsidRDefault="00000000" w:rsidRPr="00000000" w14:paraId="00000B3A">
            <w:pPr>
              <w:numPr>
                <w:ilvl w:val="1"/>
                <w:numId w:val="38"/>
              </w:numPr>
              <w:ind w:left="1440" w:right="60" w:hanging="360"/>
              <w:rPr>
                <w:sz w:val="18"/>
                <w:szCs w:val="18"/>
              </w:rPr>
            </w:pPr>
            <w:r w:rsidDel="00000000" w:rsidR="00000000" w:rsidRPr="00000000">
              <w:rPr>
                <w:sz w:val="18"/>
                <w:szCs w:val="18"/>
                <w:rtl w:val="0"/>
              </w:rPr>
              <w:t xml:space="preserve">MA.20 (2000-2007) </w:t>
            </w:r>
            <w:hyperlink r:id="rId2159">
              <w:r w:rsidDel="00000000" w:rsidR="00000000" w:rsidRPr="00000000">
                <w:rPr>
                  <w:sz w:val="18"/>
                  <w:szCs w:val="18"/>
                  <w:rtl w:val="0"/>
                </w:rPr>
                <w:t xml:space="preserve">[Whelan NEJM '15]</w:t>
              </w:r>
            </w:hyperlink>
            <w:r w:rsidDel="00000000" w:rsidR="00000000" w:rsidRPr="00000000">
              <w:rPr>
                <w:sz w:val="18"/>
                <w:szCs w:val="18"/>
                <w:rtl w:val="0"/>
              </w:rPr>
              <w:t xml:space="preserve">: BCT/ALND ± RNI (IM, SCN, high axillary). </w:t>
            </w:r>
            <w:hyperlink r:id="rId216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B">
            <w:pPr>
              <w:numPr>
                <w:ilvl w:val="1"/>
                <w:numId w:val="38"/>
              </w:numPr>
              <w:ind w:left="1440" w:hanging="360"/>
              <w:rPr>
                <w:sz w:val="18"/>
                <w:szCs w:val="18"/>
              </w:rPr>
            </w:pPr>
            <w:r w:rsidDel="00000000" w:rsidR="00000000" w:rsidRPr="00000000">
              <w:rPr>
                <w:sz w:val="18"/>
                <w:szCs w:val="18"/>
                <w:rtl w:val="0"/>
              </w:rPr>
              <w:t xml:space="preserve">EORTC 22922 (1996-2004) </w:t>
            </w:r>
            <w:hyperlink r:id="rId2161">
              <w:r w:rsidDel="00000000" w:rsidR="00000000" w:rsidRPr="00000000">
                <w:rPr>
                  <w:sz w:val="18"/>
                  <w:szCs w:val="18"/>
                  <w:rtl w:val="0"/>
                </w:rPr>
                <w:t xml:space="preserve">[Poortmans NEJM '15]</w:t>
              </w:r>
            </w:hyperlink>
            <w:r w:rsidDel="00000000" w:rsidR="00000000" w:rsidRPr="00000000">
              <w:rPr>
                <w:rFonts w:ascii="Cardo" w:cs="Cardo" w:eastAsia="Cardo" w:hAnsi="Cardo"/>
                <w:sz w:val="18"/>
                <w:szCs w:val="18"/>
                <w:rtl w:val="0"/>
              </w:rPr>
              <w:t xml:space="preserve">: ALND or SLNB→ ALND if positive ± RNI. </w:t>
            </w:r>
            <w:hyperlink r:id="rId216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C">
            <w:pPr>
              <w:numPr>
                <w:ilvl w:val="0"/>
                <w:numId w:val="38"/>
              </w:numPr>
              <w:ind w:left="720" w:hanging="360"/>
              <w:rPr>
                <w:sz w:val="18"/>
                <w:szCs w:val="18"/>
              </w:rPr>
            </w:pPr>
            <w:r w:rsidDel="00000000" w:rsidR="00000000" w:rsidRPr="00000000">
              <w:rPr>
                <w:sz w:val="18"/>
                <w:szCs w:val="18"/>
                <w:rtl w:val="0"/>
              </w:rPr>
              <w:t xml:space="preserve">SUPREMO [</w:t>
            </w:r>
            <w:hyperlink r:id="rId2163">
              <w:r w:rsidDel="00000000" w:rsidR="00000000" w:rsidRPr="00000000">
                <w:rPr>
                  <w:sz w:val="18"/>
                  <w:szCs w:val="18"/>
                  <w:rtl w:val="0"/>
                </w:rPr>
                <w:t xml:space="preserve">Protocol</w:t>
              </w:r>
            </w:hyperlink>
            <w:r w:rsidDel="00000000" w:rsidR="00000000" w:rsidRPr="00000000">
              <w:rPr>
                <w:sz w:val="18"/>
                <w:szCs w:val="18"/>
                <w:rtl w:val="0"/>
              </w:rPr>
              <w:t xml:space="preserve">]: ± PMRT (no RNI) for high risk node negative or N1 disease. </w:t>
            </w:r>
            <w:hyperlink r:id="rId216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D">
            <w:pPr>
              <w:numPr>
                <w:ilvl w:val="0"/>
                <w:numId w:val="38"/>
              </w:numPr>
              <w:ind w:left="720" w:hanging="360"/>
              <w:rPr>
                <w:sz w:val="18"/>
                <w:szCs w:val="18"/>
              </w:rPr>
            </w:pPr>
            <w:r w:rsidDel="00000000" w:rsidR="00000000" w:rsidRPr="00000000">
              <w:rPr>
                <w:sz w:val="18"/>
                <w:szCs w:val="18"/>
                <w:rtl w:val="0"/>
              </w:rPr>
              <w:t xml:space="preserve">NSABP B-51 / RTOG 1304 [</w:t>
            </w:r>
            <w:hyperlink r:id="rId2165">
              <w:r w:rsidDel="00000000" w:rsidR="00000000" w:rsidRPr="00000000">
                <w:rPr>
                  <w:sz w:val="18"/>
                  <w:szCs w:val="18"/>
                  <w:rtl w:val="0"/>
                </w:rPr>
                <w:t xml:space="preserve">Constraints (table 3)</w:t>
              </w:r>
            </w:hyperlink>
            <w:r w:rsidDel="00000000" w:rsidR="00000000" w:rsidRPr="00000000">
              <w:rPr>
                <w:rFonts w:ascii="Cardo" w:cs="Cardo" w:eastAsia="Cardo" w:hAnsi="Cardo"/>
                <w:sz w:val="18"/>
                <w:szCs w:val="18"/>
                <w:rtl w:val="0"/>
              </w:rPr>
              <w:t xml:space="preserve">]: cT1-3N1 NAC→ SLN ypN0 ± CW/RNI. </w:t>
            </w:r>
            <w:hyperlink r:id="rId216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E">
            <w:pPr>
              <w:numPr>
                <w:ilvl w:val="0"/>
                <w:numId w:val="38"/>
              </w:numPr>
              <w:ind w:left="720" w:hanging="360"/>
              <w:rPr>
                <w:b w:val="1"/>
                <w:sz w:val="18"/>
                <w:szCs w:val="18"/>
              </w:rPr>
            </w:pPr>
            <w:r w:rsidDel="00000000" w:rsidR="00000000" w:rsidRPr="00000000">
              <w:rPr>
                <w:sz w:val="18"/>
                <w:szCs w:val="18"/>
                <w:rtl w:val="0"/>
              </w:rPr>
              <w:t xml:space="preserve">UK FAST Forward [</w:t>
            </w:r>
            <w:hyperlink r:id="rId2167">
              <w:r w:rsidDel="00000000" w:rsidR="00000000" w:rsidRPr="00000000">
                <w:rPr>
                  <w:sz w:val="18"/>
                  <w:szCs w:val="18"/>
                  <w:rtl w:val="0"/>
                </w:rPr>
                <w:t xml:space="preserve">Protocol</w:t>
              </w:r>
            </w:hyperlink>
            <w:r w:rsidDel="00000000" w:rsidR="00000000" w:rsidRPr="00000000">
              <w:rPr>
                <w:sz w:val="18"/>
                <w:szCs w:val="18"/>
                <w:rtl w:val="0"/>
              </w:rPr>
              <w:t xml:space="preserve"> , </w:t>
            </w:r>
            <w:hyperlink r:id="rId2168">
              <w:r w:rsidDel="00000000" w:rsidR="00000000" w:rsidRPr="00000000">
                <w:rPr>
                  <w:sz w:val="18"/>
                  <w:szCs w:val="18"/>
                  <w:rtl w:val="0"/>
                </w:rPr>
                <w:t xml:space="preserve">eContour</w:t>
              </w:r>
            </w:hyperlink>
            <w:r w:rsidDel="00000000" w:rsidR="00000000" w:rsidRPr="00000000">
              <w:rPr>
                <w:sz w:val="18"/>
                <w:szCs w:val="18"/>
                <w:rtl w:val="0"/>
              </w:rPr>
              <w:t xml:space="preserve">]: 40.05/15 (2.67 Gy) vs. 27/5 (5.4 Gy) vs. 26/5 (5.2 Gy). 5.2 Gy boost allowed. </w:t>
            </w:r>
            <w:hyperlink r:id="rId216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3F">
            <w:pPr>
              <w:numPr>
                <w:ilvl w:val="0"/>
                <w:numId w:val="38"/>
              </w:numPr>
              <w:ind w:left="720" w:hanging="360"/>
              <w:rPr>
                <w:sz w:val="18"/>
                <w:szCs w:val="18"/>
              </w:rPr>
            </w:pPr>
            <w:r w:rsidDel="00000000" w:rsidR="00000000" w:rsidRPr="00000000">
              <w:rPr>
                <w:sz w:val="18"/>
                <w:szCs w:val="18"/>
                <w:rtl w:val="0"/>
              </w:rPr>
              <w:t xml:space="preserve">NRG BR002 [</w:t>
            </w:r>
            <w:hyperlink r:id="rId2170">
              <w:r w:rsidDel="00000000" w:rsidR="00000000" w:rsidRPr="00000000">
                <w:rPr>
                  <w:sz w:val="18"/>
                  <w:szCs w:val="18"/>
                  <w:rtl w:val="0"/>
                </w:rPr>
                <w:t xml:space="preserve">Pending</w:t>
              </w:r>
            </w:hyperlink>
            <w:r w:rsidDel="00000000" w:rsidR="00000000" w:rsidRPr="00000000">
              <w:rPr>
                <w:sz w:val="18"/>
                <w:szCs w:val="18"/>
                <w:rtl w:val="0"/>
              </w:rPr>
              <w:t xml:space="preserve">, </w:t>
            </w:r>
            <w:hyperlink r:id="rId2171">
              <w:r w:rsidDel="00000000" w:rsidR="00000000" w:rsidRPr="00000000">
                <w:rPr>
                  <w:sz w:val="18"/>
                  <w:szCs w:val="18"/>
                  <w:rtl w:val="0"/>
                </w:rPr>
                <w:t xml:space="preserve">Protocol</w:t>
              </w:r>
            </w:hyperlink>
            <w:r w:rsidDel="00000000" w:rsidR="00000000" w:rsidRPr="00000000">
              <w:rPr>
                <w:sz w:val="18"/>
                <w:szCs w:val="18"/>
                <w:rtl w:val="0"/>
              </w:rPr>
              <w:t xml:space="preserve">]: Phase II/III. Standard of care and tx of symptomatic mets vs. LCT. </w:t>
            </w:r>
            <w:hyperlink r:id="rId217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40">
            <w:pPr>
              <w:numPr>
                <w:ilvl w:val="0"/>
                <w:numId w:val="38"/>
              </w:numPr>
              <w:ind w:left="720" w:hanging="360"/>
              <w:rPr>
                <w:sz w:val="18"/>
                <w:szCs w:val="18"/>
              </w:rPr>
            </w:pPr>
            <w:r w:rsidDel="00000000" w:rsidR="00000000" w:rsidRPr="00000000">
              <w:rPr>
                <w:sz w:val="18"/>
                <w:szCs w:val="18"/>
                <w:rtl w:val="0"/>
              </w:rPr>
              <w:t xml:space="preserve">MSKCC [</w:t>
            </w:r>
            <w:hyperlink r:id="rId2173">
              <w:r w:rsidDel="00000000" w:rsidR="00000000" w:rsidRPr="00000000">
                <w:rPr>
                  <w:sz w:val="18"/>
                  <w:szCs w:val="18"/>
                  <w:rtl w:val="0"/>
                </w:rPr>
                <w:t xml:space="preserve">Braunstein IJROBP '19</w:t>
              </w:r>
            </w:hyperlink>
            <w:r w:rsidDel="00000000" w:rsidR="00000000" w:rsidRPr="00000000">
              <w:rPr>
                <w:sz w:val="18"/>
                <w:szCs w:val="18"/>
                <w:rtl w:val="0"/>
              </w:rPr>
              <w:t xml:space="preserve">, </w:t>
            </w:r>
            <w:hyperlink r:id="rId2174">
              <w:r w:rsidDel="00000000" w:rsidR="00000000" w:rsidRPr="00000000">
                <w:rPr>
                  <w:sz w:val="18"/>
                  <w:szCs w:val="18"/>
                  <w:rtl w:val="0"/>
                </w:rPr>
                <w:t xml:space="preserve">eContour</w:t>
              </w:r>
            </w:hyperlink>
            <w:r w:rsidDel="00000000" w:rsidR="00000000" w:rsidRPr="00000000">
              <w:rPr>
                <w:sz w:val="18"/>
                <w:szCs w:val="18"/>
                <w:rtl w:val="0"/>
              </w:rPr>
              <w:t xml:space="preserve">]: 40/10 Qday PBI </w:t>
            </w:r>
            <w:hyperlink r:id="rId217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41">
            <w:pPr>
              <w:ind w:right="200"/>
              <w:rPr>
                <w:sz w:val="18"/>
                <w:szCs w:val="18"/>
              </w:rPr>
            </w:pPr>
            <w:r w:rsidDel="00000000" w:rsidR="00000000" w:rsidRPr="00000000">
              <w:rPr>
                <w:sz w:val="18"/>
                <w:szCs w:val="18"/>
                <w:rtl w:val="0"/>
              </w:rPr>
              <w:t xml:space="preserve">Techniques/Historical Fields</w:t>
            </w:r>
          </w:p>
          <w:p w:rsidR="00000000" w:rsidDel="00000000" w:rsidP="00000000" w:rsidRDefault="00000000" w:rsidRPr="00000000" w14:paraId="00000B42">
            <w:pPr>
              <w:numPr>
                <w:ilvl w:val="0"/>
              </w:numPr>
              <w:ind w:left="720" w:right="60" w:hanging="360"/>
              <w:rPr/>
            </w:pPr>
            <w:r w:rsidDel="00000000" w:rsidR="00000000" w:rsidRPr="00000000">
              <w:rPr>
                <w:sz w:val="18"/>
                <w:szCs w:val="18"/>
                <w:rtl w:val="0"/>
              </w:rPr>
              <w:t xml:space="preserve">DBCCG PMRT from 2D to 3D [</w:t>
            </w:r>
            <w:hyperlink r:id="rId2176">
              <w:r w:rsidDel="00000000" w:rsidR="00000000" w:rsidRPr="00000000">
                <w:rPr>
                  <w:sz w:val="18"/>
                  <w:szCs w:val="18"/>
                  <w:rtl w:val="0"/>
                </w:rPr>
                <w:t xml:space="preserve">Thomsen Acta Onc '08</w:t>
              </w:r>
            </w:hyperlink>
            <w:r w:rsidDel="00000000" w:rsidR="00000000" w:rsidRPr="00000000">
              <w:rPr>
                <w:sz w:val="18"/>
                <w:szCs w:val="18"/>
                <w:rtl w:val="0"/>
              </w:rPr>
              <w:t xml:space="preserve">].</w:t>
            </w:r>
          </w:p>
          <w:p w:rsidR="00000000" w:rsidDel="00000000" w:rsidP="00000000" w:rsidRDefault="00000000" w:rsidRPr="00000000" w14:paraId="00000B43">
            <w:pPr>
              <w:numPr>
                <w:ilvl w:val="0"/>
              </w:numPr>
              <w:ind w:left="720" w:right="60" w:hanging="360"/>
              <w:rPr/>
            </w:pPr>
            <w:r w:rsidDel="00000000" w:rsidR="00000000" w:rsidRPr="00000000">
              <w:rPr>
                <w:sz w:val="18"/>
                <w:szCs w:val="18"/>
                <w:rtl w:val="0"/>
              </w:rPr>
              <w:t xml:space="preserve">Comparison of seven PMRT techniques [</w:t>
            </w:r>
            <w:hyperlink r:id="rId2177">
              <w:r w:rsidDel="00000000" w:rsidR="00000000" w:rsidRPr="00000000">
                <w:rPr>
                  <w:sz w:val="18"/>
                  <w:szCs w:val="18"/>
                  <w:rtl w:val="0"/>
                </w:rPr>
                <w:t xml:space="preserve">Pierce IJROBP '02</w:t>
              </w:r>
            </w:hyperlink>
            <w:r w:rsidDel="00000000" w:rsidR="00000000" w:rsidRPr="00000000">
              <w:rPr>
                <w:sz w:val="18"/>
                <w:szCs w:val="18"/>
                <w:rtl w:val="0"/>
              </w:rPr>
              <w:t xml:space="preserve">].</w:t>
            </w:r>
          </w:p>
          <w:p w:rsidR="00000000" w:rsidDel="00000000" w:rsidP="00000000" w:rsidRDefault="00000000" w:rsidRPr="00000000" w14:paraId="00000B44">
            <w:pPr>
              <w:numPr>
                <w:ilvl w:val="0"/>
              </w:numPr>
              <w:ind w:left="720" w:right="60" w:hanging="360"/>
              <w:rPr/>
            </w:pPr>
            <w:r w:rsidDel="00000000" w:rsidR="00000000" w:rsidRPr="00000000">
              <w:rPr>
                <w:sz w:val="18"/>
                <w:szCs w:val="18"/>
                <w:rtl w:val="0"/>
              </w:rPr>
              <w:t xml:space="preserve">PMRT 2D techniques [</w:t>
            </w:r>
            <w:hyperlink r:id="rId2178">
              <w:r w:rsidDel="00000000" w:rsidR="00000000" w:rsidRPr="00000000">
                <w:rPr>
                  <w:sz w:val="18"/>
                  <w:szCs w:val="18"/>
                  <w:rtl w:val="0"/>
                </w:rPr>
                <w:t xml:space="preserve">Hardenbergh Semin Rad Onc '99</w:t>
              </w:r>
            </w:hyperlink>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B45">
      <w:pPr>
        <w:pStyle w:val="Heading1"/>
        <w:keepNext w:val="0"/>
        <w:keepLines w:val="0"/>
        <w:widowControl w:val="0"/>
        <w:spacing w:after="2" w:lineRule="auto"/>
        <w:rPr>
          <w:b w:val="1"/>
          <w:sz w:val="18"/>
          <w:szCs w:val="18"/>
        </w:rPr>
      </w:pPr>
      <w:bookmarkStart w:colFirst="0" w:colLast="0" w:name="_1l9g66x6f1bf" w:id="74"/>
      <w:bookmarkEnd w:id="74"/>
      <w:r w:rsidDel="00000000" w:rsidR="00000000" w:rsidRPr="00000000">
        <w:rPr>
          <w:rtl w:val="0"/>
        </w:rPr>
      </w:r>
    </w:p>
    <w:p w:rsidR="00000000" w:rsidDel="00000000" w:rsidP="00000000" w:rsidRDefault="00000000" w:rsidRPr="00000000" w14:paraId="00000B46">
      <w:pPr>
        <w:numPr>
          <w:ilvl w:val="0"/>
          <w:numId w:val="50"/>
        </w:numPr>
        <w:ind w:left="720" w:hanging="360"/>
        <w:rPr/>
      </w:pPr>
      <w:r w:rsidDel="00000000" w:rsidR="00000000" w:rsidRPr="00000000">
        <w:rPr>
          <w:rtl w:val="0"/>
        </w:rPr>
        <w:t xml:space="preserve">UK FAST Forward [</w:t>
      </w:r>
      <w:hyperlink r:id="rId2179">
        <w:r w:rsidDel="00000000" w:rsidR="00000000" w:rsidRPr="00000000">
          <w:rPr>
            <w:rtl w:val="0"/>
          </w:rPr>
          <w:t xml:space="preserve">Protocol</w:t>
        </w:r>
      </w:hyperlink>
      <w:r w:rsidDel="00000000" w:rsidR="00000000" w:rsidRPr="00000000">
        <w:rPr>
          <w:rtl w:val="0"/>
        </w:rPr>
        <w:t xml:space="preserve">, </w:t>
      </w:r>
      <w:hyperlink r:id="rId2180">
        <w:r w:rsidDel="00000000" w:rsidR="00000000" w:rsidRPr="00000000">
          <w:rPr>
            <w:rtl w:val="0"/>
          </w:rPr>
          <w:t xml:space="preserve">Brunt Lancet '20</w:t>
        </w:r>
      </w:hyperlink>
      <w:r w:rsidDel="00000000" w:rsidR="00000000" w:rsidRPr="00000000">
        <w:rPr>
          <w:rtl w:val="0"/>
        </w:rPr>
        <w:t xml:space="preserve">]: </w:t>
      </w:r>
      <w:r w:rsidDel="00000000" w:rsidR="00000000" w:rsidRPr="00000000">
        <w:rPr>
          <w:b w:val="1"/>
          <w:rtl w:val="0"/>
        </w:rPr>
        <w:t xml:space="preserve">40.05/15 (2.67 Gy) vs. 27/5 (5.4 Gy) vs. 26/5 (5.2 Gy) ± boost</w:t>
      </w:r>
      <w:r w:rsidDel="00000000" w:rsidR="00000000" w:rsidRPr="00000000">
        <w:rPr>
          <w:rtl w:val="0"/>
        </w:rPr>
        <w:t xml:space="preserve">. </w:t>
      </w:r>
      <w:hyperlink r:id="rId218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B47">
      <w:pPr>
        <w:ind w:left="720" w:firstLine="0"/>
        <w:rPr>
          <w:vertAlign w:val="superscript"/>
        </w:rPr>
      </w:pPr>
      <w:r w:rsidDel="00000000" w:rsidR="00000000" w:rsidRPr="00000000">
        <w:rPr>
          <w:rtl w:val="0"/>
        </w:rPr>
        <w:t xml:space="preserve">TBL </w:t>
      </w:r>
      <w:hyperlink r:id="rId2182">
        <w:r w:rsidDel="00000000" w:rsidR="00000000" w:rsidRPr="00000000">
          <w:rPr>
            <w:vertAlign w:val="superscript"/>
            <w:rtl w:val="0"/>
          </w:rPr>
          <w:t xml:space="preserve">QS</w:t>
        </w:r>
      </w:hyperlink>
      <w:r w:rsidDel="00000000" w:rsidR="00000000" w:rsidRPr="00000000">
        <w:rPr>
          <w:rtl w:val="0"/>
        </w:rPr>
        <w:t xml:space="preserve">: If you’re comfortable with 15-16 fraction breast planning, there’s nothing dramatically different with this 5-fraction approach.</w:t>
      </w:r>
      <w:r w:rsidDel="00000000" w:rsidR="00000000" w:rsidRPr="00000000">
        <w:rPr>
          <w:rtl w:val="0"/>
        </w:rPr>
      </w:r>
    </w:p>
    <w:p w:rsidR="00000000" w:rsidDel="00000000" w:rsidP="00000000" w:rsidRDefault="00000000" w:rsidRPr="00000000" w14:paraId="00000B48">
      <w:pPr>
        <w:numPr>
          <w:ilvl w:val="1"/>
          <w:numId w:val="50"/>
        </w:numPr>
        <w:ind w:left="1440" w:hanging="360"/>
        <w:rPr/>
      </w:pPr>
      <w:r w:rsidDel="00000000" w:rsidR="00000000" w:rsidRPr="00000000">
        <w:rPr>
          <w:highlight w:val="white"/>
          <w:rtl w:val="0"/>
        </w:rPr>
        <w:t xml:space="preserve">V95 &gt; 95%, V105 &lt; 5%, V107 &lt; 2%, Dmax &lt; 110%.</w:t>
      </w:r>
    </w:p>
    <w:p w:rsidR="00000000" w:rsidDel="00000000" w:rsidP="00000000" w:rsidRDefault="00000000" w:rsidRPr="00000000" w14:paraId="00000B49">
      <w:pPr>
        <w:numPr>
          <w:ilvl w:val="1"/>
          <w:numId w:val="50"/>
        </w:numPr>
        <w:ind w:left="1440" w:hanging="360"/>
        <w:rPr/>
      </w:pPr>
      <w:r w:rsidDel="00000000" w:rsidR="00000000" w:rsidRPr="00000000">
        <w:rPr>
          <w:highlight w:val="white"/>
          <w:rtl w:val="0"/>
        </w:rPr>
        <w:t xml:space="preserve">5 fraction regimens:</w:t>
      </w:r>
    </w:p>
    <w:p w:rsidR="00000000" w:rsidDel="00000000" w:rsidP="00000000" w:rsidRDefault="00000000" w:rsidRPr="00000000" w14:paraId="00000B4A">
      <w:pPr>
        <w:numPr>
          <w:ilvl w:val="1"/>
          <w:numId w:val="50"/>
        </w:numPr>
        <w:ind w:left="1440" w:hanging="360"/>
        <w:rPr/>
      </w:pPr>
      <w:r w:rsidDel="00000000" w:rsidR="00000000" w:rsidRPr="00000000">
        <w:rPr>
          <w:highlight w:val="white"/>
          <w:rtl w:val="0"/>
        </w:rPr>
        <w:t xml:space="preserve">Lung 8 Gy (15-17%)</w:t>
      </w:r>
    </w:p>
    <w:p w:rsidR="00000000" w:rsidDel="00000000" w:rsidP="00000000" w:rsidRDefault="00000000" w:rsidRPr="00000000" w14:paraId="00000B4B">
      <w:pPr>
        <w:numPr>
          <w:ilvl w:val="1"/>
          <w:numId w:val="50"/>
        </w:numPr>
        <w:ind w:left="1440" w:hanging="360"/>
      </w:pPr>
      <w:r w:rsidDel="00000000" w:rsidR="00000000" w:rsidRPr="00000000">
        <w:rPr>
          <w:highlight w:val="white"/>
          <w:rtl w:val="0"/>
        </w:rPr>
        <w:t xml:space="preserve">Heart 7 Gy (5%), 1.5 Gy (30%)</w:t>
      </w:r>
      <w:r w:rsidDel="00000000" w:rsidR="00000000" w:rsidRPr="00000000">
        <w:rPr>
          <w:rtl w:val="0"/>
        </w:rPr>
      </w:r>
    </w:p>
    <w:p w:rsidR="00000000" w:rsidDel="00000000" w:rsidP="00000000" w:rsidRDefault="00000000" w:rsidRPr="00000000" w14:paraId="00000B4C">
      <w:pPr>
        <w:numPr>
          <w:ilvl w:val="0"/>
          <w:numId w:val="50"/>
        </w:numPr>
        <w:ind w:left="720" w:hanging="360"/>
        <w:rPr>
          <w:sz w:val="18"/>
          <w:szCs w:val="18"/>
        </w:rPr>
      </w:pPr>
      <w:r w:rsidDel="00000000" w:rsidR="00000000" w:rsidRPr="00000000">
        <w:rPr>
          <w:sz w:val="18"/>
          <w:szCs w:val="18"/>
          <w:rtl w:val="0"/>
        </w:rPr>
        <w:t xml:space="preserve">See [</w:t>
      </w:r>
      <w:hyperlink r:id="rId2183">
        <w:r w:rsidDel="00000000" w:rsidR="00000000" w:rsidRPr="00000000">
          <w:rPr>
            <w:sz w:val="18"/>
            <w:szCs w:val="18"/>
            <w:rtl w:val="0"/>
          </w:rPr>
          <w:t xml:space="preserve">Florence trial</w:t>
        </w:r>
      </w:hyperlink>
      <w:r w:rsidDel="00000000" w:rsidR="00000000" w:rsidRPr="00000000">
        <w:rPr>
          <w:sz w:val="18"/>
          <w:szCs w:val="18"/>
          <w:rtl w:val="0"/>
        </w:rPr>
        <w:t xml:space="preserve">]: </w:t>
      </w:r>
      <w:r w:rsidDel="00000000" w:rsidR="00000000" w:rsidRPr="00000000">
        <w:rPr>
          <w:b w:val="1"/>
          <w:sz w:val="18"/>
          <w:szCs w:val="18"/>
          <w:rtl w:val="0"/>
        </w:rPr>
        <w:t xml:space="preserve">WBRT 50/25 + 10 Gy boost vs. APBI 30/5</w:t>
      </w:r>
      <w:r w:rsidDel="00000000" w:rsidR="00000000" w:rsidRPr="00000000">
        <w:rPr>
          <w:sz w:val="18"/>
          <w:szCs w:val="18"/>
          <w:rtl w:val="0"/>
        </w:rPr>
        <w:t xml:space="preserve"> IMRT over 2w. </w:t>
      </w:r>
    </w:p>
    <w:p w:rsidR="00000000" w:rsidDel="00000000" w:rsidP="00000000" w:rsidRDefault="00000000" w:rsidRPr="00000000" w14:paraId="00000B4D">
      <w:pPr>
        <w:ind w:left="720" w:firstLine="0"/>
        <w:rPr>
          <w:sz w:val="18"/>
          <w:szCs w:val="18"/>
        </w:rPr>
      </w:pPr>
      <w:r w:rsidDel="00000000" w:rsidR="00000000" w:rsidRPr="00000000">
        <w:rPr>
          <w:sz w:val="18"/>
          <w:szCs w:val="18"/>
          <w:rtl w:val="0"/>
        </w:rPr>
        <w:t xml:space="preserve">See eContour case on [</w:t>
      </w:r>
      <w:hyperlink r:id="rId2184">
        <w:r w:rsidDel="00000000" w:rsidR="00000000" w:rsidRPr="00000000">
          <w:rPr>
            <w:sz w:val="18"/>
            <w:szCs w:val="18"/>
            <w:rtl w:val="0"/>
          </w:rPr>
          <w:t xml:space="preserve">MSKCC PBI</w:t>
        </w:r>
      </w:hyperlink>
      <w:r w:rsidDel="00000000" w:rsidR="00000000" w:rsidRPr="00000000">
        <w:rPr>
          <w:sz w:val="18"/>
          <w:szCs w:val="18"/>
          <w:rtl w:val="0"/>
        </w:rPr>
        <w:t xml:space="preserve">] and [</w:t>
      </w:r>
      <w:hyperlink r:id="rId2185">
        <w:r w:rsidDel="00000000" w:rsidR="00000000" w:rsidRPr="00000000">
          <w:rPr>
            <w:sz w:val="18"/>
            <w:szCs w:val="18"/>
            <w:rtl w:val="0"/>
          </w:rPr>
          <w:t xml:space="preserve">Florence</w:t>
        </w:r>
      </w:hyperlink>
      <w:r w:rsidDel="00000000" w:rsidR="00000000" w:rsidRPr="00000000">
        <w:rPr>
          <w:sz w:val="18"/>
          <w:szCs w:val="18"/>
          <w:rtl w:val="0"/>
        </w:rPr>
        <w:t xml:space="preserve">].</w:t>
      </w:r>
    </w:p>
    <w:p w:rsidR="00000000" w:rsidDel="00000000" w:rsidP="00000000" w:rsidRDefault="00000000" w:rsidRPr="00000000" w14:paraId="00000B4E">
      <w:pPr>
        <w:numPr>
          <w:ilvl w:val="1"/>
          <w:numId w:val="50"/>
        </w:numPr>
        <w:ind w:left="1440" w:hanging="360"/>
        <w:rPr>
          <w:sz w:val="18"/>
          <w:szCs w:val="18"/>
        </w:rPr>
      </w:pPr>
      <w:r w:rsidDel="00000000" w:rsidR="00000000" w:rsidRPr="00000000">
        <w:rPr>
          <w:sz w:val="18"/>
          <w:szCs w:val="18"/>
          <w:highlight w:val="white"/>
          <w:rtl w:val="0"/>
        </w:rPr>
        <w:t xml:space="preserve">Dmax &lt; 110%</w:t>
      </w:r>
    </w:p>
    <w:p w:rsidR="00000000" w:rsidDel="00000000" w:rsidP="00000000" w:rsidRDefault="00000000" w:rsidRPr="00000000" w14:paraId="00000B4F">
      <w:pPr>
        <w:numPr>
          <w:ilvl w:val="1"/>
          <w:numId w:val="50"/>
        </w:numPr>
        <w:ind w:left="1440" w:hanging="360"/>
        <w:rPr>
          <w:sz w:val="18"/>
          <w:szCs w:val="18"/>
        </w:rPr>
      </w:pPr>
      <w:r w:rsidDel="00000000" w:rsidR="00000000" w:rsidRPr="00000000">
        <w:rPr>
          <w:sz w:val="18"/>
          <w:szCs w:val="18"/>
          <w:highlight w:val="white"/>
          <w:rtl w:val="0"/>
        </w:rPr>
        <w:t xml:space="preserve">V105% (31.5Gy) &lt; 5% of breast volume</w:t>
      </w:r>
    </w:p>
    <w:p w:rsidR="00000000" w:rsidDel="00000000" w:rsidP="00000000" w:rsidRDefault="00000000" w:rsidRPr="00000000" w14:paraId="00000B50">
      <w:pPr>
        <w:numPr>
          <w:ilvl w:val="1"/>
          <w:numId w:val="50"/>
        </w:numPr>
        <w:ind w:left="1440" w:hanging="360"/>
        <w:rPr>
          <w:sz w:val="18"/>
          <w:szCs w:val="18"/>
        </w:rPr>
      </w:pPr>
      <w:r w:rsidDel="00000000" w:rsidR="00000000" w:rsidRPr="00000000">
        <w:rPr>
          <w:sz w:val="18"/>
          <w:szCs w:val="18"/>
          <w:highlight w:val="white"/>
          <w:rtl w:val="0"/>
        </w:rPr>
        <w:t xml:space="preserve">Ipsi breast - PTV 15 Gy (50%)</w:t>
      </w:r>
    </w:p>
    <w:p w:rsidR="00000000" w:rsidDel="00000000" w:rsidP="00000000" w:rsidRDefault="00000000" w:rsidRPr="00000000" w14:paraId="00000B51">
      <w:pPr>
        <w:numPr>
          <w:ilvl w:val="1"/>
          <w:numId w:val="50"/>
        </w:numPr>
        <w:ind w:left="1440" w:hanging="360"/>
        <w:rPr>
          <w:sz w:val="18"/>
          <w:szCs w:val="18"/>
        </w:rPr>
      </w:pPr>
      <w:r w:rsidDel="00000000" w:rsidR="00000000" w:rsidRPr="00000000">
        <w:rPr>
          <w:sz w:val="18"/>
          <w:szCs w:val="18"/>
          <w:highlight w:val="white"/>
          <w:rtl w:val="0"/>
        </w:rPr>
        <w:t xml:space="preserve">Contra breast Dmax &lt; 1Gy</w:t>
      </w:r>
    </w:p>
    <w:p w:rsidR="00000000" w:rsidDel="00000000" w:rsidP="00000000" w:rsidRDefault="00000000" w:rsidRPr="00000000" w14:paraId="00000B52">
      <w:pPr>
        <w:numPr>
          <w:ilvl w:val="1"/>
          <w:numId w:val="50"/>
        </w:numPr>
        <w:ind w:left="1440" w:hanging="360"/>
        <w:rPr>
          <w:sz w:val="18"/>
          <w:szCs w:val="18"/>
        </w:rPr>
      </w:pPr>
      <w:r w:rsidDel="00000000" w:rsidR="00000000" w:rsidRPr="00000000">
        <w:rPr>
          <w:sz w:val="18"/>
          <w:szCs w:val="18"/>
          <w:highlight w:val="white"/>
          <w:rtl w:val="0"/>
        </w:rPr>
        <w:t xml:space="preserve">Ipsi lung 10 Gy (20%) </w:t>
      </w:r>
    </w:p>
    <w:p w:rsidR="00000000" w:rsidDel="00000000" w:rsidP="00000000" w:rsidRDefault="00000000" w:rsidRPr="00000000" w14:paraId="00000B53">
      <w:pPr>
        <w:numPr>
          <w:ilvl w:val="1"/>
          <w:numId w:val="50"/>
        </w:numPr>
        <w:ind w:left="1440" w:hanging="360"/>
        <w:rPr>
          <w:sz w:val="18"/>
          <w:szCs w:val="18"/>
        </w:rPr>
      </w:pPr>
      <w:r w:rsidDel="00000000" w:rsidR="00000000" w:rsidRPr="00000000">
        <w:rPr>
          <w:sz w:val="18"/>
          <w:szCs w:val="18"/>
          <w:highlight w:val="white"/>
          <w:rtl w:val="0"/>
        </w:rPr>
        <w:t xml:space="preserve">Contra lung 5 Gy (10%) </w:t>
      </w:r>
      <w:r w:rsidDel="00000000" w:rsidR="00000000" w:rsidRPr="00000000">
        <w:rPr>
          <w:rtl w:val="0"/>
        </w:rPr>
      </w:r>
    </w:p>
    <w:p w:rsidR="00000000" w:rsidDel="00000000" w:rsidP="00000000" w:rsidRDefault="00000000" w:rsidRPr="00000000" w14:paraId="00000B54">
      <w:pPr>
        <w:numPr>
          <w:ilvl w:val="0"/>
          <w:numId w:val="50"/>
        </w:numPr>
        <w:ind w:left="720" w:hanging="360"/>
        <w:rPr>
          <w:sz w:val="18"/>
          <w:szCs w:val="18"/>
        </w:rPr>
      </w:pPr>
      <w:r w:rsidDel="00000000" w:rsidR="00000000" w:rsidRPr="00000000">
        <w:rPr>
          <w:b w:val="1"/>
          <w:sz w:val="18"/>
          <w:szCs w:val="18"/>
          <w:rtl w:val="0"/>
        </w:rPr>
        <w:t xml:space="preserve">MSKCC </w:t>
      </w:r>
      <w:r w:rsidDel="00000000" w:rsidR="00000000" w:rsidRPr="00000000">
        <w:rPr>
          <w:sz w:val="18"/>
          <w:szCs w:val="18"/>
          <w:rtl w:val="0"/>
        </w:rPr>
        <w:t xml:space="preserve">[</w:t>
      </w:r>
      <w:hyperlink r:id="rId2186">
        <w:r w:rsidDel="00000000" w:rsidR="00000000" w:rsidRPr="00000000">
          <w:rPr>
            <w:sz w:val="18"/>
            <w:szCs w:val="18"/>
            <w:rtl w:val="0"/>
          </w:rPr>
          <w:t xml:space="preserve">Braunstein IJROBP '19</w:t>
        </w:r>
      </w:hyperlink>
      <w:r w:rsidDel="00000000" w:rsidR="00000000" w:rsidRPr="00000000">
        <w:rPr>
          <w:sz w:val="18"/>
          <w:szCs w:val="18"/>
          <w:rtl w:val="0"/>
        </w:rPr>
        <w:t xml:space="preserve">]: </w:t>
      </w:r>
      <w:r w:rsidDel="00000000" w:rsidR="00000000" w:rsidRPr="00000000">
        <w:rPr>
          <w:b w:val="1"/>
          <w:sz w:val="18"/>
          <w:szCs w:val="18"/>
          <w:rtl w:val="0"/>
        </w:rPr>
        <w:t xml:space="preserve">40/10 Qday PBI</w:t>
      </w:r>
    </w:p>
    <w:p w:rsidR="00000000" w:rsidDel="00000000" w:rsidP="00000000" w:rsidRDefault="00000000" w:rsidRPr="00000000" w14:paraId="00000B55">
      <w:pPr>
        <w:ind w:left="720" w:firstLine="0"/>
        <w:rPr>
          <w:b w:val="1"/>
          <w:sz w:val="18"/>
          <w:szCs w:val="18"/>
        </w:rPr>
      </w:pPr>
      <w:r w:rsidDel="00000000" w:rsidR="00000000" w:rsidRPr="00000000">
        <w:rPr>
          <w:sz w:val="18"/>
          <w:szCs w:val="18"/>
          <w:rtl w:val="0"/>
        </w:rPr>
        <w:t xml:space="preserve">See eContour case on [</w:t>
      </w:r>
      <w:hyperlink r:id="rId2187">
        <w:r w:rsidDel="00000000" w:rsidR="00000000" w:rsidRPr="00000000">
          <w:rPr>
            <w:sz w:val="18"/>
            <w:szCs w:val="18"/>
            <w:rtl w:val="0"/>
          </w:rPr>
          <w:t xml:space="preserve">MSKCC PBI</w:t>
        </w:r>
      </w:hyperlink>
      <w:r w:rsidDel="00000000" w:rsidR="00000000" w:rsidRPr="00000000">
        <w:rPr>
          <w:sz w:val="18"/>
          <w:szCs w:val="18"/>
          <w:rtl w:val="0"/>
        </w:rPr>
        <w:t xml:space="preserve">] and [</w:t>
      </w:r>
      <w:hyperlink r:id="rId2188">
        <w:r w:rsidDel="00000000" w:rsidR="00000000" w:rsidRPr="00000000">
          <w:rPr>
            <w:sz w:val="18"/>
            <w:szCs w:val="18"/>
            <w:rtl w:val="0"/>
          </w:rPr>
          <w:t xml:space="preserve">Florence</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B56">
      <w:pPr>
        <w:numPr>
          <w:ilvl w:val="1"/>
          <w:numId w:val="50"/>
        </w:numPr>
        <w:ind w:left="1440" w:hanging="360"/>
        <w:rPr>
          <w:sz w:val="18"/>
          <w:szCs w:val="18"/>
        </w:rPr>
      </w:pPr>
      <w:r w:rsidDel="00000000" w:rsidR="00000000" w:rsidRPr="00000000">
        <w:rPr>
          <w:sz w:val="18"/>
          <w:szCs w:val="18"/>
          <w:rtl w:val="0"/>
        </w:rPr>
        <w:t xml:space="preserve">CTV_40 = Cavity + 1-1.5 cm cropped at anterior surface of pec major.</w:t>
      </w:r>
    </w:p>
    <w:p w:rsidR="00000000" w:rsidDel="00000000" w:rsidP="00000000" w:rsidRDefault="00000000" w:rsidRPr="00000000" w14:paraId="00000B57">
      <w:pPr>
        <w:numPr>
          <w:ilvl w:val="1"/>
          <w:numId w:val="50"/>
        </w:numPr>
        <w:ind w:left="1440" w:hanging="360"/>
        <w:rPr>
          <w:sz w:val="18"/>
          <w:szCs w:val="18"/>
        </w:rPr>
      </w:pPr>
      <w:r w:rsidDel="00000000" w:rsidR="00000000" w:rsidRPr="00000000">
        <w:rPr>
          <w:sz w:val="18"/>
          <w:szCs w:val="18"/>
          <w:rtl w:val="0"/>
        </w:rPr>
        <w:t xml:space="preserve">PTV_40 = CTV + 0.5 - 1.0 cm. Subtract 0.5 cm from skin and CW.</w:t>
      </w:r>
    </w:p>
    <w:p w:rsidR="00000000" w:rsidDel="00000000" w:rsidP="00000000" w:rsidRDefault="00000000" w:rsidRPr="00000000" w14:paraId="00000B58">
      <w:pPr>
        <w:numPr>
          <w:ilvl w:val="1"/>
          <w:numId w:val="50"/>
        </w:numPr>
        <w:ind w:left="1440" w:hanging="360"/>
        <w:rPr>
          <w:sz w:val="18"/>
          <w:szCs w:val="18"/>
        </w:rPr>
      </w:pPr>
      <w:r w:rsidDel="00000000" w:rsidR="00000000" w:rsidRPr="00000000">
        <w:rPr>
          <w:sz w:val="18"/>
          <w:szCs w:val="18"/>
          <w:rtl w:val="0"/>
        </w:rPr>
        <w:t xml:space="preserve">PTV volume &lt; 35% of whole breast volume.</w:t>
      </w:r>
    </w:p>
    <w:p w:rsidR="00000000" w:rsidDel="00000000" w:rsidP="00000000" w:rsidRDefault="00000000" w:rsidRPr="00000000" w14:paraId="00000B59">
      <w:pPr>
        <w:numPr>
          <w:ilvl w:val="1"/>
          <w:numId w:val="50"/>
        </w:numPr>
        <w:ind w:left="1440" w:hanging="360"/>
        <w:rPr>
          <w:sz w:val="18"/>
          <w:szCs w:val="18"/>
        </w:rPr>
      </w:pPr>
      <w:r w:rsidDel="00000000" w:rsidR="00000000" w:rsidRPr="00000000">
        <w:rPr>
          <w:sz w:val="18"/>
          <w:szCs w:val="18"/>
          <w:rtl w:val="0"/>
        </w:rPr>
        <w:t xml:space="preserve">50% of non-target breast tissue is limited to 50% of Rx dose.</w:t>
      </w:r>
    </w:p>
    <w:p w:rsidR="00000000" w:rsidDel="00000000" w:rsidP="00000000" w:rsidRDefault="00000000" w:rsidRPr="00000000" w14:paraId="00000B5A">
      <w:pPr>
        <w:numPr>
          <w:ilvl w:val="1"/>
          <w:numId w:val="50"/>
        </w:numPr>
        <w:ind w:left="1440" w:hanging="360"/>
        <w:rPr>
          <w:sz w:val="18"/>
          <w:szCs w:val="18"/>
        </w:rPr>
      </w:pPr>
      <w:r w:rsidDel="00000000" w:rsidR="00000000" w:rsidRPr="00000000">
        <w:rPr>
          <w:sz w:val="18"/>
          <w:szCs w:val="18"/>
          <w:rtl w:val="0"/>
        </w:rPr>
        <w:t xml:space="preserve">Ipsi lung 20 Gy (3%)</w:t>
      </w:r>
    </w:p>
    <w:p w:rsidR="00000000" w:rsidDel="00000000" w:rsidP="00000000" w:rsidRDefault="00000000" w:rsidRPr="00000000" w14:paraId="00000B5B">
      <w:pPr>
        <w:numPr>
          <w:ilvl w:val="1"/>
          <w:numId w:val="50"/>
        </w:numPr>
        <w:ind w:left="1440" w:hanging="360"/>
        <w:rPr>
          <w:sz w:val="18"/>
          <w:szCs w:val="18"/>
        </w:rPr>
      </w:pPr>
      <w:r w:rsidDel="00000000" w:rsidR="00000000" w:rsidRPr="00000000">
        <w:rPr>
          <w:sz w:val="18"/>
          <w:szCs w:val="18"/>
          <w:rtl w:val="0"/>
        </w:rPr>
        <w:t xml:space="preserve">Heart max dose &lt; 90% of prescription (36 Gy).</w:t>
      </w:r>
    </w:p>
    <w:p w:rsidR="00000000" w:rsidDel="00000000" w:rsidP="00000000" w:rsidRDefault="00000000" w:rsidRPr="00000000" w14:paraId="00000B5C">
      <w:pPr>
        <w:numPr>
          <w:ilvl w:val="1"/>
          <w:numId w:val="50"/>
        </w:numPr>
        <w:ind w:left="1440" w:hanging="360"/>
        <w:rPr>
          <w:sz w:val="18"/>
          <w:szCs w:val="18"/>
        </w:rPr>
      </w:pPr>
      <w:r w:rsidDel="00000000" w:rsidR="00000000" w:rsidRPr="00000000">
        <w:rPr>
          <w:sz w:val="18"/>
          <w:szCs w:val="18"/>
          <w:rtl w:val="0"/>
        </w:rPr>
        <w:t xml:space="preserve">Breast 20 Gy (45%). </w:t>
      </w:r>
      <w:r w:rsidDel="00000000" w:rsidR="00000000" w:rsidRPr="00000000">
        <w:rPr>
          <w:rtl w:val="0"/>
        </w:rPr>
      </w:r>
    </w:p>
    <w:p w:rsidR="00000000" w:rsidDel="00000000" w:rsidP="00000000" w:rsidRDefault="00000000" w:rsidRPr="00000000" w14:paraId="00000B5D">
      <w:pPr>
        <w:numPr>
          <w:ilvl w:val="0"/>
          <w:numId w:val="50"/>
        </w:numPr>
        <w:ind w:left="720" w:hanging="360"/>
        <w:rPr>
          <w:sz w:val="18"/>
          <w:szCs w:val="18"/>
        </w:rPr>
      </w:pPr>
      <w:r w:rsidDel="00000000" w:rsidR="00000000" w:rsidRPr="00000000">
        <w:rPr>
          <w:b w:val="1"/>
          <w:sz w:val="18"/>
          <w:szCs w:val="18"/>
          <w:rtl w:val="0"/>
        </w:rPr>
        <w:t xml:space="preserve">NSABP B-39 / RTOG 0413 </w:t>
      </w:r>
      <w:r w:rsidDel="00000000" w:rsidR="00000000" w:rsidRPr="00000000">
        <w:rPr>
          <w:sz w:val="18"/>
          <w:szCs w:val="18"/>
          <w:rtl w:val="0"/>
        </w:rPr>
        <w:t xml:space="preserve">[</w:t>
      </w:r>
      <w:hyperlink r:id="rId2189">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190">
        <w:r w:rsidDel="00000000" w:rsidR="00000000" w:rsidRPr="00000000">
          <w:rPr>
            <w:sz w:val="18"/>
            <w:szCs w:val="18"/>
            <w:rtl w:val="0"/>
          </w:rPr>
          <w:t xml:space="preserve">White ASTRO '19</w:t>
        </w:r>
      </w:hyperlink>
      <w:r w:rsidDel="00000000" w:rsidR="00000000" w:rsidRPr="00000000">
        <w:rPr>
          <w:sz w:val="18"/>
          <w:szCs w:val="18"/>
          <w:rtl w:val="0"/>
        </w:rPr>
        <w:t xml:space="preserve">, </w:t>
      </w:r>
      <w:hyperlink r:id="rId2191">
        <w:r w:rsidDel="00000000" w:rsidR="00000000" w:rsidRPr="00000000">
          <w:rPr>
            <w:sz w:val="18"/>
            <w:szCs w:val="18"/>
            <w:rtl w:val="0"/>
          </w:rPr>
          <w:t xml:space="preserve">Vincini Lancet '19</w:t>
        </w:r>
      </w:hyperlink>
      <w:r w:rsidDel="00000000" w:rsidR="00000000" w:rsidRPr="00000000">
        <w:rPr>
          <w:sz w:val="18"/>
          <w:szCs w:val="18"/>
          <w:rtl w:val="0"/>
        </w:rPr>
        <w:t xml:space="preserve">]: </w:t>
      </w:r>
      <w:r w:rsidDel="00000000" w:rsidR="00000000" w:rsidRPr="00000000">
        <w:rPr>
          <w:b w:val="1"/>
          <w:sz w:val="18"/>
          <w:szCs w:val="18"/>
          <w:rtl w:val="0"/>
        </w:rPr>
        <w:t xml:space="preserve">WBRT vs. 3D/BT PBI</w:t>
      </w:r>
      <w:r w:rsidDel="00000000" w:rsidR="00000000" w:rsidRPr="00000000">
        <w:rPr>
          <w:sz w:val="18"/>
          <w:szCs w:val="18"/>
          <w:rtl w:val="0"/>
        </w:rPr>
        <w:t xml:space="preserve">. </w:t>
      </w:r>
      <w:hyperlink r:id="rId219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5E">
      <w:pPr>
        <w:numPr>
          <w:ilvl w:val="1"/>
          <w:numId w:val="50"/>
        </w:numPr>
        <w:ind w:left="1440" w:hanging="360"/>
        <w:rPr>
          <w:sz w:val="18"/>
          <w:szCs w:val="18"/>
        </w:rPr>
      </w:pPr>
      <w:r w:rsidDel="00000000" w:rsidR="00000000" w:rsidRPr="00000000">
        <w:rPr>
          <w:b w:val="1"/>
          <w:sz w:val="18"/>
          <w:szCs w:val="18"/>
          <w:rtl w:val="0"/>
        </w:rPr>
        <w:t xml:space="preserve">WBRT</w:t>
      </w:r>
      <w:r w:rsidDel="00000000" w:rsidR="00000000" w:rsidRPr="00000000">
        <w:rPr>
          <w:sz w:val="18"/>
          <w:szCs w:val="18"/>
          <w:rtl w:val="0"/>
        </w:rPr>
        <w:t xml:space="preserve">: </w:t>
      </w:r>
      <w:r w:rsidDel="00000000" w:rsidR="00000000" w:rsidRPr="00000000">
        <w:rPr>
          <w:b w:val="1"/>
          <w:sz w:val="18"/>
          <w:szCs w:val="18"/>
          <w:rtl w:val="0"/>
        </w:rPr>
        <w:t xml:space="preserve">50 Gy ± 10-16.6 Gy boost </w:t>
      </w:r>
      <w:r w:rsidDel="00000000" w:rsidR="00000000" w:rsidRPr="00000000">
        <w:rPr>
          <w:sz w:val="18"/>
          <w:szCs w:val="18"/>
          <w:rtl w:val="0"/>
        </w:rPr>
        <w:t xml:space="preserve">(80%).</w:t>
      </w:r>
    </w:p>
    <w:p w:rsidR="00000000" w:rsidDel="00000000" w:rsidP="00000000" w:rsidRDefault="00000000" w:rsidRPr="00000000" w14:paraId="00000B5F">
      <w:pPr>
        <w:numPr>
          <w:ilvl w:val="1"/>
          <w:numId w:val="50"/>
        </w:numPr>
        <w:ind w:left="1440" w:hanging="360"/>
        <w:rPr>
          <w:sz w:val="18"/>
          <w:szCs w:val="18"/>
        </w:rPr>
      </w:pPr>
      <w:r w:rsidDel="00000000" w:rsidR="00000000" w:rsidRPr="00000000">
        <w:rPr>
          <w:b w:val="1"/>
          <w:sz w:val="18"/>
          <w:szCs w:val="18"/>
          <w:rtl w:val="0"/>
        </w:rPr>
        <w:t xml:space="preserve">3D PBI</w:t>
      </w:r>
      <w:r w:rsidDel="00000000" w:rsidR="00000000" w:rsidRPr="00000000">
        <w:rPr>
          <w:sz w:val="18"/>
          <w:szCs w:val="18"/>
          <w:rtl w:val="0"/>
        </w:rPr>
        <w:t xml:space="preserve"> (73%): </w:t>
      </w:r>
      <w:r w:rsidDel="00000000" w:rsidR="00000000" w:rsidRPr="00000000">
        <w:rPr>
          <w:b w:val="1"/>
          <w:sz w:val="18"/>
          <w:szCs w:val="18"/>
          <w:rtl w:val="0"/>
        </w:rPr>
        <w:t xml:space="preserve">38.5/10 BID</w:t>
      </w:r>
      <w:r w:rsidDel="00000000" w:rsidR="00000000" w:rsidRPr="00000000">
        <w:rPr>
          <w:sz w:val="18"/>
          <w:szCs w:val="18"/>
          <w:rtl w:val="0"/>
        </w:rPr>
        <w:t xml:space="preserve">.</w:t>
      </w:r>
    </w:p>
    <w:p w:rsidR="00000000" w:rsidDel="00000000" w:rsidP="00000000" w:rsidRDefault="00000000" w:rsidRPr="00000000" w14:paraId="00000B60">
      <w:pPr>
        <w:numPr>
          <w:ilvl w:val="1"/>
          <w:numId w:val="50"/>
        </w:numPr>
        <w:ind w:left="1440" w:hanging="360"/>
        <w:rPr>
          <w:sz w:val="18"/>
          <w:szCs w:val="18"/>
        </w:rPr>
      </w:pPr>
      <w:r w:rsidDel="00000000" w:rsidR="00000000" w:rsidRPr="00000000">
        <w:rPr>
          <w:b w:val="1"/>
          <w:sz w:val="18"/>
          <w:szCs w:val="18"/>
          <w:rtl w:val="0"/>
        </w:rPr>
        <w:t xml:space="preserve">BT PBI</w:t>
      </w:r>
      <w:r w:rsidDel="00000000" w:rsidR="00000000" w:rsidRPr="00000000">
        <w:rPr>
          <w:sz w:val="18"/>
          <w:szCs w:val="18"/>
          <w:rtl w:val="0"/>
        </w:rPr>
        <w:t xml:space="preserve">: </w:t>
      </w:r>
      <w:r w:rsidDel="00000000" w:rsidR="00000000" w:rsidRPr="00000000">
        <w:rPr>
          <w:b w:val="1"/>
          <w:sz w:val="18"/>
          <w:szCs w:val="18"/>
          <w:rtl w:val="0"/>
        </w:rPr>
        <w:t xml:space="preserve">34/10 BID if IS</w:t>
      </w:r>
      <w:r w:rsidDel="00000000" w:rsidR="00000000" w:rsidRPr="00000000">
        <w:rPr>
          <w:sz w:val="18"/>
          <w:szCs w:val="18"/>
          <w:rtl w:val="0"/>
        </w:rPr>
        <w:t xml:space="preserve"> (21%) </w:t>
      </w:r>
      <w:r w:rsidDel="00000000" w:rsidR="00000000" w:rsidRPr="00000000">
        <w:rPr>
          <w:b w:val="1"/>
          <w:sz w:val="18"/>
          <w:szCs w:val="18"/>
          <w:rtl w:val="0"/>
        </w:rPr>
        <w:t xml:space="preserve">or IC </w:t>
      </w:r>
      <w:r w:rsidDel="00000000" w:rsidR="00000000" w:rsidRPr="00000000">
        <w:rPr>
          <w:sz w:val="18"/>
          <w:szCs w:val="18"/>
          <w:rtl w:val="0"/>
        </w:rPr>
        <w:t xml:space="preserve">(6%). </w:t>
      </w:r>
    </w:p>
    <w:p w:rsidR="00000000" w:rsidDel="00000000" w:rsidP="00000000" w:rsidRDefault="00000000" w:rsidRPr="00000000" w14:paraId="00000B61">
      <w:pPr>
        <w:numPr>
          <w:ilvl w:val="1"/>
          <w:numId w:val="50"/>
        </w:numPr>
        <w:ind w:left="1440" w:hanging="360"/>
        <w:rPr>
          <w:sz w:val="18"/>
          <w:szCs w:val="18"/>
        </w:rPr>
      </w:pPr>
      <w:r w:rsidDel="00000000" w:rsidR="00000000" w:rsidRPr="00000000">
        <w:rPr>
          <w:sz w:val="18"/>
          <w:szCs w:val="18"/>
          <w:rtl w:val="0"/>
        </w:rPr>
        <w:t xml:space="preserve">3D PBI: CTV: Clips + 1.5 cm for CTV (1 cm on RAPID). CTV/PTVe crop 5 mm skin and pec. Add 1 cm for PTV. </w:t>
      </w:r>
    </w:p>
    <w:p w:rsidR="00000000" w:rsidDel="00000000" w:rsidP="00000000" w:rsidRDefault="00000000" w:rsidRPr="00000000" w14:paraId="00000B62">
      <w:pPr>
        <w:numPr>
          <w:ilvl w:val="2"/>
          <w:numId w:val="50"/>
        </w:numPr>
        <w:ind w:left="2160" w:hanging="360"/>
        <w:rPr>
          <w:sz w:val="18"/>
          <w:szCs w:val="18"/>
        </w:rPr>
      </w:pPr>
      <w:r w:rsidDel="00000000" w:rsidR="00000000" w:rsidRPr="00000000">
        <w:rPr>
          <w:sz w:val="18"/>
          <w:szCs w:val="18"/>
          <w:rtl w:val="0"/>
        </w:rPr>
        <w:t xml:space="preserve">Breast V60% &lt; 50%, V100% &lt; 35%. </w:t>
      </w:r>
      <w:r w:rsidDel="00000000" w:rsidR="00000000" w:rsidRPr="00000000">
        <w:rPr>
          <w:i w:val="1"/>
          <w:sz w:val="18"/>
          <w:szCs w:val="18"/>
          <w:rtl w:val="0"/>
        </w:rPr>
        <w:t xml:space="preserve">The treatment volume should only be around 1/3 of the breast!</w:t>
      </w:r>
    </w:p>
    <w:p w:rsidR="00000000" w:rsidDel="00000000" w:rsidP="00000000" w:rsidRDefault="00000000" w:rsidRPr="00000000" w14:paraId="00000B63">
      <w:pPr>
        <w:numPr>
          <w:ilvl w:val="2"/>
          <w:numId w:val="50"/>
        </w:numPr>
        <w:ind w:left="2160" w:hanging="360"/>
        <w:rPr>
          <w:sz w:val="18"/>
          <w:szCs w:val="18"/>
        </w:rPr>
      </w:pPr>
      <w:r w:rsidDel="00000000" w:rsidR="00000000" w:rsidRPr="00000000">
        <w:rPr>
          <w:sz w:val="18"/>
          <w:szCs w:val="18"/>
          <w:rtl w:val="0"/>
        </w:rPr>
        <w:t xml:space="preserve">Contralateral breast should receive &lt; 3% of prescribed dose.</w:t>
      </w:r>
    </w:p>
    <w:p w:rsidR="00000000" w:rsidDel="00000000" w:rsidP="00000000" w:rsidRDefault="00000000" w:rsidRPr="00000000" w14:paraId="00000B64">
      <w:pPr>
        <w:numPr>
          <w:ilvl w:val="2"/>
          <w:numId w:val="50"/>
        </w:numPr>
        <w:ind w:left="2160" w:hanging="360"/>
        <w:rPr>
          <w:sz w:val="18"/>
          <w:szCs w:val="18"/>
        </w:rPr>
      </w:pPr>
      <w:r w:rsidDel="00000000" w:rsidR="00000000" w:rsidRPr="00000000">
        <w:rPr>
          <w:sz w:val="18"/>
          <w:szCs w:val="18"/>
          <w:rtl w:val="0"/>
        </w:rPr>
        <w:t xml:space="preserve">Ipsi lung V30% &lt; 15%, Contra lung V5% &lt; 15%.</w:t>
      </w:r>
    </w:p>
    <w:p w:rsidR="00000000" w:rsidDel="00000000" w:rsidP="00000000" w:rsidRDefault="00000000" w:rsidRPr="00000000" w14:paraId="00000B65">
      <w:pPr>
        <w:numPr>
          <w:ilvl w:val="2"/>
          <w:numId w:val="50"/>
        </w:numPr>
        <w:ind w:left="2160" w:hanging="360"/>
        <w:rPr>
          <w:sz w:val="18"/>
          <w:szCs w:val="18"/>
        </w:rPr>
      </w:pPr>
      <w:r w:rsidDel="00000000" w:rsidR="00000000" w:rsidRPr="00000000">
        <w:rPr>
          <w:sz w:val="18"/>
          <w:szCs w:val="18"/>
          <w:rtl w:val="0"/>
        </w:rPr>
        <w:t xml:space="preserve">Heart (R-sided) V5% &lt; 5%, Heart (L-sided) V5% &lt; 40%.</w:t>
      </w:r>
    </w:p>
    <w:p w:rsidR="00000000" w:rsidDel="00000000" w:rsidP="00000000" w:rsidRDefault="00000000" w:rsidRPr="00000000" w14:paraId="00000B66">
      <w:pPr>
        <w:numPr>
          <w:ilvl w:val="2"/>
          <w:numId w:val="50"/>
        </w:numPr>
        <w:ind w:left="2160" w:hanging="360"/>
        <w:rPr>
          <w:sz w:val="18"/>
          <w:szCs w:val="18"/>
        </w:rPr>
      </w:pPr>
      <w:r w:rsidDel="00000000" w:rsidR="00000000" w:rsidRPr="00000000">
        <w:rPr>
          <w:sz w:val="18"/>
          <w:szCs w:val="18"/>
          <w:rtl w:val="0"/>
        </w:rPr>
        <w:t xml:space="preserve">Thyroid maximum point dose 3% of prescribed dose. </w:t>
      </w:r>
    </w:p>
    <w:p w:rsidR="00000000" w:rsidDel="00000000" w:rsidP="00000000" w:rsidRDefault="00000000" w:rsidRPr="00000000" w14:paraId="00000B67">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Dmax &lt; 120%. PTVe: V95% ≥ 95% (V90% ≥ 90%).</w:t>
      </w:r>
    </w:p>
    <w:p w:rsidR="00000000" w:rsidDel="00000000" w:rsidP="00000000" w:rsidRDefault="00000000" w:rsidRPr="00000000" w14:paraId="00000B68">
      <w:pPr>
        <w:numPr>
          <w:ilvl w:val="1"/>
          <w:numId w:val="50"/>
        </w:numPr>
        <w:ind w:left="1440" w:hanging="360"/>
        <w:rPr>
          <w:sz w:val="18"/>
          <w:szCs w:val="18"/>
        </w:rPr>
      </w:pPr>
      <w:r w:rsidDel="00000000" w:rsidR="00000000" w:rsidRPr="00000000">
        <w:rPr>
          <w:sz w:val="18"/>
          <w:szCs w:val="18"/>
          <w:rtl w:val="0"/>
        </w:rPr>
        <w:t xml:space="preserve">Interstitial: CTV = lumpectomy/clips + 1.5 cm. PTV &gt; 5mm from skin.</w:t>
      </w:r>
    </w:p>
    <w:p w:rsidR="00000000" w:rsidDel="00000000" w:rsidP="00000000" w:rsidRDefault="00000000" w:rsidRPr="00000000" w14:paraId="00000B69">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DHI: 1 = V150/V100 ≥ 0.75. </w:t>
      </w:r>
    </w:p>
    <w:p w:rsidR="00000000" w:rsidDel="00000000" w:rsidP="00000000" w:rsidRDefault="00000000" w:rsidRPr="00000000" w14:paraId="00000B6A">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PTVe: V95% ≥ 95% (V90% ≥ 90%).</w:t>
      </w:r>
    </w:p>
    <w:p w:rsidR="00000000" w:rsidDel="00000000" w:rsidP="00000000" w:rsidRDefault="00000000" w:rsidRPr="00000000" w14:paraId="00000B6B">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V150% ≤ 70cc, V200% ≤ 20 cc.</w:t>
      </w:r>
    </w:p>
    <w:p w:rsidR="00000000" w:rsidDel="00000000" w:rsidP="00000000" w:rsidRDefault="00000000" w:rsidRPr="00000000" w14:paraId="00000B6C">
      <w:pPr>
        <w:numPr>
          <w:ilvl w:val="2"/>
          <w:numId w:val="50"/>
        </w:numPr>
        <w:ind w:left="2160" w:hanging="360"/>
        <w:rPr>
          <w:sz w:val="18"/>
          <w:szCs w:val="18"/>
        </w:rPr>
      </w:pPr>
      <w:r w:rsidDel="00000000" w:rsidR="00000000" w:rsidRPr="00000000">
        <w:rPr>
          <w:sz w:val="18"/>
          <w:szCs w:val="18"/>
          <w:rtl w:val="0"/>
        </w:rPr>
        <w:t xml:space="preserve">Breast V60% &lt; 50% (45%) </w:t>
      </w:r>
    </w:p>
    <w:p w:rsidR="00000000" w:rsidDel="00000000" w:rsidP="00000000" w:rsidRDefault="00000000" w:rsidRPr="00000000" w14:paraId="00000B6D">
      <w:pPr>
        <w:numPr>
          <w:ilvl w:val="1"/>
          <w:numId w:val="50"/>
        </w:numPr>
        <w:ind w:left="1440" w:hanging="360"/>
        <w:rPr>
          <w:sz w:val="18"/>
          <w:szCs w:val="18"/>
        </w:rPr>
      </w:pPr>
      <w:r w:rsidDel="00000000" w:rsidR="00000000" w:rsidRPr="00000000">
        <w:rPr>
          <w:sz w:val="18"/>
          <w:szCs w:val="18"/>
          <w:rtl w:val="0"/>
        </w:rPr>
        <w:t xml:space="preserve">Intracavitary: CTV = lumpectomy/clips + 1 cm, PTV &gt; 5 mm from skin. Skin bridge 5-7 mm.</w:t>
      </w:r>
    </w:p>
    <w:p w:rsidR="00000000" w:rsidDel="00000000" w:rsidP="00000000" w:rsidRDefault="00000000" w:rsidRPr="00000000" w14:paraId="00000B6E">
      <w:pPr>
        <w:numPr>
          <w:ilvl w:val="2"/>
          <w:numId w:val="50"/>
        </w:numPr>
        <w:ind w:left="2160" w:hanging="360"/>
        <w:rPr>
          <w:sz w:val="18"/>
          <w:szCs w:val="18"/>
        </w:rPr>
      </w:pPr>
      <w:r w:rsidDel="00000000" w:rsidR="00000000" w:rsidRPr="00000000">
        <w:rPr>
          <w:sz w:val="18"/>
          <w:szCs w:val="18"/>
          <w:rtl w:val="0"/>
        </w:rPr>
        <w:t xml:space="preserve">Typical balloon diameter of 4 to 5 cm and a final fill volume of 35 to 70 mL</w:t>
      </w:r>
    </w:p>
    <w:p w:rsidR="00000000" w:rsidDel="00000000" w:rsidP="00000000" w:rsidRDefault="00000000" w:rsidRPr="00000000" w14:paraId="00000B6F">
      <w:pPr>
        <w:numPr>
          <w:ilvl w:val="2"/>
          <w:numId w:val="50"/>
        </w:numPr>
        <w:ind w:left="2160" w:hanging="360"/>
        <w:rPr>
          <w:sz w:val="18"/>
          <w:szCs w:val="18"/>
        </w:rPr>
      </w:pPr>
      <w:r w:rsidDel="00000000" w:rsidR="00000000" w:rsidRPr="00000000">
        <w:rPr>
          <w:sz w:val="18"/>
          <w:szCs w:val="18"/>
          <w:rtl w:val="0"/>
        </w:rPr>
        <w:t xml:space="preserve">Ideal balloon-to-skin surface distance of 7 mm; 5 mm okay. 5 mm from the chest wall..</w:t>
      </w:r>
    </w:p>
    <w:p w:rsidR="00000000" w:rsidDel="00000000" w:rsidP="00000000" w:rsidRDefault="00000000" w:rsidRPr="00000000" w14:paraId="00000B70">
      <w:pPr>
        <w:numPr>
          <w:ilvl w:val="2"/>
          <w:numId w:val="50"/>
        </w:numPr>
        <w:ind w:left="2160" w:hanging="360"/>
        <w:rPr>
          <w:sz w:val="18"/>
          <w:szCs w:val="18"/>
        </w:rPr>
      </w:pPr>
      <w:r w:rsidDel="00000000" w:rsidR="00000000" w:rsidRPr="00000000">
        <w:rPr>
          <w:sz w:val="18"/>
          <w:szCs w:val="18"/>
          <w:rtl w:val="0"/>
        </w:rPr>
        <w:t xml:space="preserve">CT after device placement on all patients to determine conformance. </w:t>
      </w:r>
    </w:p>
    <w:p w:rsidR="00000000" w:rsidDel="00000000" w:rsidP="00000000" w:rsidRDefault="00000000" w:rsidRPr="00000000" w14:paraId="00000B71">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Conformance (%PTVe coverage - (vol trapped air/vol PTVe)*100 = ≥ 90%. </w:t>
      </w:r>
    </w:p>
    <w:p w:rsidR="00000000" w:rsidDel="00000000" w:rsidP="00000000" w:rsidRDefault="00000000" w:rsidRPr="00000000" w14:paraId="00000B72">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PTVe: V90% ≥ 90%. If 5% of PTVe is displaced by air/seroma, then V95% ≥ 90%.  </w:t>
      </w:r>
    </w:p>
    <w:p w:rsidR="00000000" w:rsidDel="00000000" w:rsidP="00000000" w:rsidRDefault="00000000" w:rsidRPr="00000000" w14:paraId="00000B73">
      <w:pPr>
        <w:numPr>
          <w:ilvl w:val="2"/>
          <w:numId w:val="50"/>
        </w:numPr>
        <w:ind w:left="2160" w:hanging="360"/>
        <w:rPr>
          <w:sz w:val="18"/>
          <w:szCs w:val="18"/>
        </w:rPr>
      </w:pPr>
      <w:r w:rsidDel="00000000" w:rsidR="00000000" w:rsidRPr="00000000">
        <w:rPr>
          <w:sz w:val="18"/>
          <w:szCs w:val="18"/>
          <w:rtl w:val="0"/>
        </w:rPr>
        <w:t xml:space="preserve">Typically when volume of trapped air/fluid is &lt; 10% of PTVe, then coverage can be achieved.</w:t>
      </w:r>
    </w:p>
    <w:p w:rsidR="00000000" w:rsidDel="00000000" w:rsidP="00000000" w:rsidRDefault="00000000" w:rsidRPr="00000000" w14:paraId="00000B74">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Symmetry: ≤ 2 mm deviation from expected.</w:t>
      </w:r>
    </w:p>
    <w:p w:rsidR="00000000" w:rsidDel="00000000" w:rsidP="00000000" w:rsidRDefault="00000000" w:rsidRPr="00000000" w14:paraId="00000B75">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Max skin dose: Ideal ≤ 125%. Acceptable ≤ 145%.</w:t>
      </w:r>
    </w:p>
    <w:p w:rsidR="00000000" w:rsidDel="00000000" w:rsidP="00000000" w:rsidRDefault="00000000" w:rsidRPr="00000000" w14:paraId="00000B76">
      <w:pPr>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V150% ≤ 50 cc, V200: ≤ 10 cc.</w:t>
      </w:r>
    </w:p>
    <w:p w:rsidR="00000000" w:rsidDel="00000000" w:rsidP="00000000" w:rsidRDefault="00000000" w:rsidRPr="00000000" w14:paraId="00000B77">
      <w:pPr>
        <w:numPr>
          <w:ilvl w:val="2"/>
          <w:numId w:val="50"/>
        </w:numPr>
        <w:ind w:left="2160" w:hanging="360"/>
        <w:rPr>
          <w:sz w:val="18"/>
          <w:szCs w:val="18"/>
        </w:rPr>
      </w:pPr>
      <w:r w:rsidDel="00000000" w:rsidR="00000000" w:rsidRPr="00000000">
        <w:rPr>
          <w:sz w:val="18"/>
          <w:szCs w:val="18"/>
          <w:rtl w:val="0"/>
        </w:rPr>
        <w:t xml:space="preserve">Breast V60% &lt; 50% (45%)</w:t>
      </w:r>
      <w:r w:rsidDel="00000000" w:rsidR="00000000" w:rsidRPr="00000000">
        <w:rPr>
          <w:rtl w:val="0"/>
        </w:rPr>
      </w:r>
    </w:p>
    <w:p w:rsidR="00000000" w:rsidDel="00000000" w:rsidP="00000000" w:rsidRDefault="00000000" w:rsidRPr="00000000" w14:paraId="00000B78">
      <w:pPr>
        <w:numPr>
          <w:ilvl w:val="0"/>
          <w:numId w:val="50"/>
        </w:numPr>
        <w:ind w:left="720" w:hanging="360"/>
        <w:rPr>
          <w:sz w:val="18"/>
          <w:szCs w:val="18"/>
        </w:rPr>
      </w:pPr>
      <w:r w:rsidDel="00000000" w:rsidR="00000000" w:rsidRPr="00000000">
        <w:rPr>
          <w:b w:val="1"/>
          <w:sz w:val="18"/>
          <w:szCs w:val="18"/>
          <w:rtl w:val="0"/>
        </w:rPr>
        <w:t xml:space="preserve">RTOG 1005 </w:t>
      </w:r>
      <w:r w:rsidDel="00000000" w:rsidR="00000000" w:rsidRPr="00000000">
        <w:rPr>
          <w:sz w:val="18"/>
          <w:szCs w:val="18"/>
          <w:rtl w:val="0"/>
        </w:rPr>
        <w:t xml:space="preserve">[</w:t>
      </w:r>
      <w:hyperlink r:id="rId2193">
        <w:r w:rsidDel="00000000" w:rsidR="00000000" w:rsidRPr="00000000">
          <w:rPr>
            <w:sz w:val="18"/>
            <w:szCs w:val="18"/>
            <w:rtl w:val="0"/>
          </w:rPr>
          <w:t xml:space="preserve">Protocol</w:t>
        </w:r>
      </w:hyperlink>
      <w:r w:rsidDel="00000000" w:rsidR="00000000" w:rsidRPr="00000000">
        <w:rPr>
          <w:sz w:val="18"/>
          <w:szCs w:val="18"/>
          <w:rtl w:val="0"/>
        </w:rPr>
        <w:t xml:space="preserve">]: </w:t>
      </w:r>
      <w:r w:rsidDel="00000000" w:rsidR="00000000" w:rsidRPr="00000000">
        <w:rPr>
          <w:b w:val="1"/>
          <w:sz w:val="18"/>
          <w:szCs w:val="18"/>
          <w:rtl w:val="0"/>
        </w:rPr>
        <w:t xml:space="preserve">Sequential vs. SIB. </w:t>
      </w:r>
      <w:r w:rsidDel="00000000" w:rsidR="00000000" w:rsidRPr="00000000">
        <w:rPr>
          <w:sz w:val="18"/>
          <w:szCs w:val="18"/>
          <w:rtl w:val="0"/>
        </w:rPr>
        <w:t xml:space="preserve">50/25 or 42.67/16 + 12-14 boost vs. 40/15 (2.67) with 48/15 (3.2) SIB.</w:t>
      </w:r>
    </w:p>
    <w:p w:rsidR="00000000" w:rsidDel="00000000" w:rsidP="00000000" w:rsidRDefault="00000000" w:rsidRPr="00000000" w14:paraId="00000B79">
      <w:pPr>
        <w:numPr>
          <w:ilvl w:val="1"/>
          <w:numId w:val="50"/>
        </w:numPr>
        <w:ind w:left="1440" w:hanging="360"/>
        <w:rPr>
          <w:sz w:val="18"/>
          <w:szCs w:val="18"/>
        </w:rPr>
      </w:pPr>
      <w:r w:rsidDel="00000000" w:rsidR="00000000" w:rsidRPr="00000000">
        <w:rPr>
          <w:sz w:val="18"/>
          <w:szCs w:val="18"/>
          <w:rtl w:val="0"/>
        </w:rPr>
        <w:t xml:space="preserve">Evaluates hypofractionation with concurrent boost vs. sequential boost for higher risk group than NCIC (e.g. NAC, high grade, LVSI, young age, ER-, etc.)</w:t>
      </w:r>
    </w:p>
    <w:p w:rsidR="00000000" w:rsidDel="00000000" w:rsidP="00000000" w:rsidRDefault="00000000" w:rsidRPr="00000000" w14:paraId="00000B7A">
      <w:pPr>
        <w:numPr>
          <w:ilvl w:val="1"/>
          <w:numId w:val="50"/>
        </w:numPr>
        <w:ind w:left="1440" w:hanging="360"/>
        <w:rPr>
          <w:sz w:val="18"/>
          <w:szCs w:val="18"/>
        </w:rPr>
      </w:pPr>
      <w:r w:rsidDel="00000000" w:rsidR="00000000" w:rsidRPr="00000000">
        <w:rPr>
          <w:sz w:val="18"/>
          <w:szCs w:val="18"/>
          <w:rtl w:val="0"/>
        </w:rPr>
        <w:t xml:space="preserve">CTV = lumpectomy cavity + 1 cm. PTV = CTV = 7mm.</w:t>
      </w:r>
    </w:p>
    <w:p w:rsidR="00000000" w:rsidDel="00000000" w:rsidP="00000000" w:rsidRDefault="00000000" w:rsidRPr="00000000" w14:paraId="00000B7B">
      <w:pPr>
        <w:widowControl w:val="0"/>
        <w:numPr>
          <w:ilvl w:val="1"/>
          <w:numId w:val="50"/>
        </w:numPr>
        <w:ind w:left="1440" w:hanging="360"/>
        <w:rPr>
          <w:sz w:val="18"/>
          <w:szCs w:val="18"/>
        </w:rPr>
      </w:pPr>
      <w:r w:rsidDel="00000000" w:rsidR="00000000" w:rsidRPr="00000000">
        <w:rPr>
          <w:sz w:val="18"/>
          <w:szCs w:val="18"/>
          <w:rtl w:val="0"/>
        </w:rPr>
        <w:t xml:space="preserve">Coverage: </w:t>
      </w:r>
    </w:p>
    <w:p w:rsidR="00000000" w:rsidDel="00000000" w:rsidP="00000000" w:rsidRDefault="00000000" w:rsidRPr="00000000" w14:paraId="00000B7C">
      <w:pPr>
        <w:widowControl w:val="0"/>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PTVe/Lump V95% ≥ 95% (V90% ≥ 90%).</w:t>
      </w:r>
    </w:p>
    <w:p w:rsidR="00000000" w:rsidDel="00000000" w:rsidP="00000000" w:rsidRDefault="00000000" w:rsidRPr="00000000" w14:paraId="00000B7D">
      <w:pPr>
        <w:widowControl w:val="0"/>
        <w:numPr>
          <w:ilvl w:val="2"/>
          <w:numId w:val="50"/>
        </w:numPr>
        <w:ind w:left="2160" w:hanging="360"/>
        <w:rPr>
          <w:sz w:val="18"/>
          <w:szCs w:val="18"/>
        </w:rPr>
      </w:pPr>
      <w:r w:rsidDel="00000000" w:rsidR="00000000" w:rsidRPr="00000000">
        <w:rPr>
          <w:sz w:val="18"/>
          <w:szCs w:val="18"/>
          <w:rtl w:val="0"/>
        </w:rPr>
        <w:t xml:space="preserve">For boost: PTVe V54 &gt; 50% and V100% &gt; 30%. </w:t>
      </w:r>
    </w:p>
    <w:p w:rsidR="00000000" w:rsidDel="00000000" w:rsidP="00000000" w:rsidRDefault="00000000" w:rsidRPr="00000000" w14:paraId="00000B7E">
      <w:pPr>
        <w:widowControl w:val="0"/>
        <w:numPr>
          <w:ilvl w:val="2"/>
          <w:numId w:val="50"/>
        </w:numPr>
        <w:ind w:left="2160" w:hanging="360"/>
        <w:rPr>
          <w:sz w:val="18"/>
          <w:szCs w:val="18"/>
        </w:rPr>
      </w:pPr>
      <w:r w:rsidDel="00000000" w:rsidR="00000000" w:rsidRPr="00000000">
        <w:rPr>
          <w:rFonts w:ascii="Gungsuh" w:cs="Gungsuh" w:eastAsia="Gungsuh" w:hAnsi="Gungsuh"/>
          <w:sz w:val="18"/>
          <w:szCs w:val="18"/>
          <w:rtl w:val="0"/>
        </w:rPr>
        <w:t xml:space="preserve">IMN V90% ≥ 95% (V80% ≥ 90%).</w:t>
      </w:r>
    </w:p>
    <w:p w:rsidR="00000000" w:rsidDel="00000000" w:rsidP="00000000" w:rsidRDefault="00000000" w:rsidRPr="00000000" w14:paraId="00000B7F">
      <w:pPr>
        <w:widowControl w:val="0"/>
        <w:numPr>
          <w:ilvl w:val="2"/>
          <w:numId w:val="50"/>
        </w:numPr>
        <w:ind w:left="2160" w:hanging="360"/>
        <w:rPr>
          <w:sz w:val="18"/>
          <w:szCs w:val="18"/>
        </w:rPr>
      </w:pPr>
      <w:r w:rsidDel="00000000" w:rsidR="00000000" w:rsidRPr="00000000">
        <w:rPr>
          <w:sz w:val="18"/>
          <w:szCs w:val="18"/>
          <w:rtl w:val="0"/>
        </w:rPr>
        <w:t xml:space="preserve">V105 &lt; 10%, dmax 108%.</w:t>
      </w:r>
    </w:p>
    <w:p w:rsidR="00000000" w:rsidDel="00000000" w:rsidP="00000000" w:rsidRDefault="00000000" w:rsidRPr="00000000" w14:paraId="00000B80">
      <w:pPr>
        <w:widowControl w:val="0"/>
        <w:numPr>
          <w:ilvl w:val="2"/>
          <w:numId w:val="50"/>
        </w:numPr>
        <w:ind w:left="2160" w:hanging="360"/>
        <w:rPr>
          <w:sz w:val="18"/>
          <w:szCs w:val="18"/>
        </w:rPr>
      </w:pPr>
      <w:r w:rsidDel="00000000" w:rsidR="00000000" w:rsidRPr="00000000">
        <w:rPr>
          <w:sz w:val="18"/>
          <w:szCs w:val="18"/>
          <w:rtl w:val="0"/>
        </w:rPr>
        <w:t xml:space="preserve">Dmax &lt; 110-115% (breast).</w:t>
      </w:r>
    </w:p>
    <w:p w:rsidR="00000000" w:rsidDel="00000000" w:rsidP="00000000" w:rsidRDefault="00000000" w:rsidRPr="00000000" w14:paraId="00000B81">
      <w:pPr>
        <w:widowControl w:val="0"/>
        <w:numPr>
          <w:ilvl w:val="2"/>
          <w:numId w:val="50"/>
        </w:numPr>
        <w:ind w:left="2160" w:hanging="360"/>
        <w:rPr>
          <w:sz w:val="18"/>
          <w:szCs w:val="18"/>
        </w:rPr>
      </w:pPr>
      <w:r w:rsidDel="00000000" w:rsidR="00000000" w:rsidRPr="00000000">
        <w:rPr>
          <w:sz w:val="18"/>
          <w:szCs w:val="18"/>
          <w:rtl w:val="0"/>
        </w:rPr>
        <w:t xml:space="preserve">Dmax &lt; 115-120% (lump).</w:t>
      </w:r>
      <w:r w:rsidDel="00000000" w:rsidR="00000000" w:rsidRPr="00000000">
        <w:rPr>
          <w:rtl w:val="0"/>
        </w:rPr>
      </w:r>
    </w:p>
    <w:p w:rsidR="00000000" w:rsidDel="00000000" w:rsidP="00000000" w:rsidRDefault="00000000" w:rsidRPr="00000000" w14:paraId="00000B82">
      <w:pPr>
        <w:numPr>
          <w:ilvl w:val="0"/>
          <w:numId w:val="50"/>
        </w:numPr>
        <w:spacing w:before="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Darby: MCE increased by 7.4% for each 1 Gy increase to MHD.</w:t>
      </w:r>
      <w:r w:rsidDel="00000000" w:rsidR="00000000" w:rsidRPr="00000000">
        <w:rPr>
          <w:rtl w:val="0"/>
        </w:rPr>
      </w:r>
    </w:p>
    <w:p w:rsidR="00000000" w:rsidDel="00000000" w:rsidP="00000000" w:rsidRDefault="00000000" w:rsidRPr="00000000" w14:paraId="00000B83">
      <w:pPr>
        <w:spacing w:before="0" w:line="240" w:lineRule="auto"/>
        <w:ind w:left="0" w:firstLine="0"/>
        <w:rPr>
          <w:sz w:val="18"/>
          <w:szCs w:val="18"/>
        </w:rPr>
      </w:pPr>
      <w:r w:rsidDel="00000000" w:rsidR="00000000" w:rsidRPr="00000000">
        <w:rPr>
          <w:rtl w:val="0"/>
        </w:rPr>
      </w:r>
    </w:p>
    <w:p w:rsidR="00000000" w:rsidDel="00000000" w:rsidP="00000000" w:rsidRDefault="00000000" w:rsidRPr="00000000" w14:paraId="00000B84">
      <w:pPr>
        <w:pStyle w:val="Heading3"/>
        <w:rPr/>
      </w:pPr>
      <w:bookmarkStart w:colFirst="0" w:colLast="0" w:name="_s166gas6zubv" w:id="75"/>
      <w:bookmarkEnd w:id="75"/>
      <w:r w:rsidDel="00000000" w:rsidR="00000000" w:rsidRPr="00000000">
        <w:rPr>
          <w:rtl w:val="0"/>
        </w:rPr>
        <w:t xml:space="preserve">SBRT </w:t>
      </w:r>
    </w:p>
    <w:p w:rsidR="00000000" w:rsidDel="00000000" w:rsidP="00000000" w:rsidRDefault="00000000" w:rsidRPr="00000000" w14:paraId="00000B85">
      <w:pPr>
        <w:rPr>
          <w:sz w:val="18"/>
          <w:szCs w:val="18"/>
        </w:rPr>
      </w:pPr>
      <w:r w:rsidDel="00000000" w:rsidR="00000000" w:rsidRPr="00000000">
        <w:rPr>
          <w:sz w:val="18"/>
          <w:szCs w:val="18"/>
          <w:rtl w:val="0"/>
        </w:rPr>
        <w:t xml:space="preserve">NRG-BR002: </w:t>
      </w:r>
    </w:p>
    <w:p w:rsidR="00000000" w:rsidDel="00000000" w:rsidP="00000000" w:rsidRDefault="00000000" w:rsidRPr="00000000" w14:paraId="00000B86">
      <w:pPr>
        <w:rPr>
          <w:sz w:val="18"/>
          <w:szCs w:val="18"/>
        </w:rPr>
      </w:pPr>
      <w:r w:rsidDel="00000000" w:rsidR="00000000" w:rsidRPr="00000000">
        <w:rPr>
          <w:sz w:val="18"/>
          <w:szCs w:val="18"/>
          <w:rtl w:val="0"/>
        </w:rPr>
        <w:tab/>
        <w:t xml:space="preserve">Non-osseous sites: 30/1, 45/3, 50/5. </w:t>
      </w:r>
    </w:p>
    <w:p w:rsidR="00000000" w:rsidDel="00000000" w:rsidP="00000000" w:rsidRDefault="00000000" w:rsidRPr="00000000" w14:paraId="00000B87">
      <w:pPr>
        <w:rPr>
          <w:sz w:val="18"/>
          <w:szCs w:val="18"/>
        </w:rPr>
      </w:pPr>
      <w:r w:rsidDel="00000000" w:rsidR="00000000" w:rsidRPr="00000000">
        <w:rPr>
          <w:sz w:val="18"/>
          <w:szCs w:val="18"/>
          <w:rtl w:val="0"/>
        </w:rPr>
        <w:tab/>
        <w:t xml:space="preserve">Osseous sites: 20/1, 30/3, 35/5. </w:t>
      </w:r>
    </w:p>
    <w:p w:rsidR="00000000" w:rsidDel="00000000" w:rsidP="00000000" w:rsidRDefault="00000000" w:rsidRPr="00000000" w14:paraId="00000B88">
      <w:pPr>
        <w:pStyle w:val="Heading2"/>
        <w:rPr/>
        <w:sectPr>
          <w:type w:val="nextPage"/>
          <w:pgSz w:h="12240" w:w="15840"/>
          <w:pgMar w:bottom="720" w:top="720" w:left="720" w:right="633.6" w:header="720" w:footer="720"/>
          <w:cols w:equalWidth="0"/>
        </w:sectPr>
      </w:pPr>
      <w:bookmarkStart w:colFirst="0" w:colLast="0" w:name="_km7ttdhsvxjz" w:id="76"/>
      <w:bookmarkEnd w:id="76"/>
      <w:r w:rsidDel="00000000" w:rsidR="00000000" w:rsidRPr="00000000">
        <w:rPr>
          <w:rtl w:val="0"/>
        </w:rPr>
      </w:r>
    </w:p>
    <w:p w:rsidR="00000000" w:rsidDel="00000000" w:rsidP="00000000" w:rsidRDefault="00000000" w:rsidRPr="00000000" w14:paraId="00000B89">
      <w:pPr>
        <w:pStyle w:val="Heading2"/>
        <w:rPr/>
      </w:pPr>
      <w:bookmarkStart w:colFirst="0" w:colLast="0" w:name="_a9nbojacknw0" w:id="77"/>
      <w:bookmarkEnd w:id="77"/>
      <w:r w:rsidDel="00000000" w:rsidR="00000000" w:rsidRPr="00000000">
        <w:rPr>
          <w:rtl w:val="0"/>
        </w:rPr>
        <w:t xml:space="preserve">Thoracic</w:t>
      </w:r>
    </w:p>
    <w:p w:rsidR="00000000" w:rsidDel="00000000" w:rsidP="00000000" w:rsidRDefault="00000000" w:rsidRPr="00000000" w14:paraId="00000B8A">
      <w:pPr>
        <w:pStyle w:val="Heading3"/>
        <w:spacing w:line="276" w:lineRule="auto"/>
        <w:rPr/>
      </w:pPr>
      <w:bookmarkStart w:colFirst="0" w:colLast="0" w:name="_ny512cy1lnpj" w:id="78"/>
      <w:bookmarkEnd w:id="78"/>
      <w:r w:rsidDel="00000000" w:rsidR="00000000" w:rsidRPr="00000000">
        <w:rPr>
          <w:rtl w:val="0"/>
        </w:rPr>
        <w:t xml:space="preserve">NSCLC</w:t>
      </w:r>
    </w:p>
    <w:tbl>
      <w:tblPr>
        <w:tblStyle w:val="Table29"/>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B">
            <w:pPr>
              <w:ind w:right="200"/>
              <w:jc w:val="center"/>
              <w:rPr>
                <w:b w:val="1"/>
              </w:rPr>
            </w:pPr>
            <w:r w:rsidDel="00000000" w:rsidR="00000000" w:rsidRPr="00000000">
              <w:rPr>
                <w:b w:val="1"/>
                <w:rtl w:val="0"/>
              </w:rPr>
              <w:t xml:space="preserve">This NSCLC Summary Box was made possible by the ACRO Resident Committee. </w:t>
            </w:r>
          </w:p>
          <w:p w:rsidR="00000000" w:rsidDel="00000000" w:rsidP="00000000" w:rsidRDefault="00000000" w:rsidRPr="00000000" w14:paraId="00000B8C">
            <w:pPr>
              <w:ind w:right="200"/>
              <w:jc w:val="center"/>
              <w:rPr>
                <w:b w:val="1"/>
              </w:rPr>
            </w:pPr>
            <w:r w:rsidDel="00000000" w:rsidR="00000000" w:rsidRPr="00000000">
              <w:rPr>
                <w:b w:val="1"/>
                <w:rtl w:val="0"/>
              </w:rPr>
              <w:t xml:space="preserve">A more comprehensive collection of resources for all disease sites may be found at </w:t>
            </w:r>
            <w:hyperlink r:id="rId2194">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B8D">
            <w:pPr>
              <w:rPr>
                <w:sz w:val="18"/>
                <w:szCs w:val="18"/>
              </w:rPr>
            </w:pPr>
            <w:r w:rsidDel="00000000" w:rsidR="00000000" w:rsidRPr="00000000">
              <w:rPr>
                <w:sz w:val="18"/>
                <w:szCs w:val="18"/>
                <w:rtl w:val="0"/>
              </w:rPr>
              <w:t xml:space="preserve">Zaorsky: [</w:t>
            </w:r>
            <w:hyperlink r:id="rId2195">
              <w:r w:rsidDel="00000000" w:rsidR="00000000" w:rsidRPr="00000000">
                <w:rPr>
                  <w:sz w:val="18"/>
                  <w:szCs w:val="18"/>
                  <w:rtl w:val="0"/>
                </w:rPr>
                <w:t xml:space="preserve">LN stations in lungs</w:t>
              </w:r>
            </w:hyperlink>
            <w:r w:rsidDel="00000000" w:rsidR="00000000" w:rsidRPr="00000000">
              <w:rPr>
                <w:sz w:val="18"/>
                <w:szCs w:val="18"/>
                <w:rtl w:val="0"/>
              </w:rPr>
              <w:t xml:space="preserve">].</w:t>
            </w:r>
          </w:p>
          <w:p w:rsidR="00000000" w:rsidDel="00000000" w:rsidP="00000000" w:rsidRDefault="00000000" w:rsidRPr="00000000" w14:paraId="00000B8E">
            <w:pPr>
              <w:rPr>
                <w:sz w:val="18"/>
                <w:szCs w:val="18"/>
              </w:rPr>
            </w:pPr>
            <w:r w:rsidDel="00000000" w:rsidR="00000000" w:rsidRPr="00000000">
              <w:rPr>
                <w:sz w:val="18"/>
                <w:szCs w:val="18"/>
                <w:rtl w:val="0"/>
              </w:rPr>
              <w:t xml:space="preserve">ARRO: [</w:t>
            </w:r>
            <w:hyperlink r:id="rId2196">
              <w:r w:rsidDel="00000000" w:rsidR="00000000" w:rsidRPr="00000000">
                <w:rPr>
                  <w:sz w:val="18"/>
                  <w:szCs w:val="18"/>
                  <w:rtl w:val="0"/>
                </w:rPr>
                <w:t xml:space="preserve">Management of Chest Wall Toxicity After SBRT</w:t>
              </w:r>
            </w:hyperlink>
            <w:r w:rsidDel="00000000" w:rsidR="00000000" w:rsidRPr="00000000">
              <w:rPr>
                <w:sz w:val="18"/>
                <w:szCs w:val="18"/>
                <w:rtl w:val="0"/>
              </w:rPr>
              <w:t xml:space="preserve">], [</w:t>
            </w:r>
            <w:hyperlink r:id="rId2197">
              <w:r w:rsidDel="00000000" w:rsidR="00000000" w:rsidRPr="00000000">
                <w:rPr>
                  <w:sz w:val="18"/>
                  <w:szCs w:val="18"/>
                  <w:rtl w:val="0"/>
                </w:rPr>
                <w:t xml:space="preserve">Central Lung Early Stage NSCLC</w:t>
              </w:r>
            </w:hyperlink>
            <w:r w:rsidDel="00000000" w:rsidR="00000000" w:rsidRPr="00000000">
              <w:rPr>
                <w:sz w:val="18"/>
                <w:szCs w:val="18"/>
                <w:rtl w:val="0"/>
              </w:rPr>
              <w:t xml:space="preserve">].</w:t>
            </w:r>
          </w:p>
          <w:p w:rsidR="00000000" w:rsidDel="00000000" w:rsidP="00000000" w:rsidRDefault="00000000" w:rsidRPr="00000000" w14:paraId="00000B8F">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B90">
            <w:pPr>
              <w:numPr>
                <w:ilvl w:val="0"/>
                <w:numId w:val="54"/>
              </w:numPr>
              <w:ind w:left="720" w:hanging="360"/>
              <w:rPr>
                <w:b w:val="1"/>
                <w:sz w:val="18"/>
                <w:szCs w:val="18"/>
              </w:rPr>
            </w:pPr>
            <w:r w:rsidDel="00000000" w:rsidR="00000000" w:rsidRPr="00000000">
              <w:rPr>
                <w:sz w:val="18"/>
                <w:szCs w:val="18"/>
                <w:rtl w:val="0"/>
              </w:rPr>
              <w:t xml:space="preserve">eContour [</w:t>
            </w:r>
            <w:hyperlink r:id="rId2198">
              <w:r w:rsidDel="00000000" w:rsidR="00000000" w:rsidRPr="00000000">
                <w:rPr>
                  <w:sz w:val="18"/>
                  <w:szCs w:val="18"/>
                  <w:rtl w:val="0"/>
                </w:rPr>
                <w:t xml:space="preserve">Thoracic OARs and lobar anatomy</w:t>
              </w:r>
            </w:hyperlink>
            <w:r w:rsidDel="00000000" w:rsidR="00000000" w:rsidRPr="00000000">
              <w:rPr>
                <w:sz w:val="18"/>
                <w:szCs w:val="18"/>
                <w:rtl w:val="0"/>
              </w:rPr>
              <w:t xml:space="preserve">, </w:t>
            </w:r>
            <w:hyperlink r:id="rId2199">
              <w:r w:rsidDel="00000000" w:rsidR="00000000" w:rsidRPr="00000000">
                <w:rPr>
                  <w:sz w:val="18"/>
                  <w:szCs w:val="18"/>
                  <w:rtl w:val="0"/>
                </w:rPr>
                <w:t xml:space="preserve">Kong IJROBP '11</w:t>
              </w:r>
            </w:hyperlink>
            <w:r w:rsidDel="00000000" w:rsidR="00000000" w:rsidRPr="00000000">
              <w:rPr>
                <w:sz w:val="18"/>
                <w:szCs w:val="18"/>
                <w:rtl w:val="0"/>
              </w:rPr>
              <w:t xml:space="preserve">] </w:t>
            </w:r>
          </w:p>
          <w:p w:rsidR="00000000" w:rsidDel="00000000" w:rsidP="00000000" w:rsidRDefault="00000000" w:rsidRPr="00000000" w14:paraId="00000B91">
            <w:pPr>
              <w:numPr>
                <w:ilvl w:val="0"/>
                <w:numId w:val="54"/>
              </w:numPr>
              <w:ind w:left="720" w:hanging="360"/>
              <w:rPr>
                <w:b w:val="1"/>
                <w:sz w:val="18"/>
                <w:szCs w:val="18"/>
              </w:rPr>
            </w:pPr>
            <w:r w:rsidDel="00000000" w:rsidR="00000000" w:rsidRPr="00000000">
              <w:rPr>
                <w:sz w:val="18"/>
                <w:szCs w:val="18"/>
                <w:rtl w:val="0"/>
              </w:rPr>
              <w:t xml:space="preserve">Cardiac Contouring Atlas (Supplement) [</w:t>
            </w:r>
            <w:hyperlink r:id="rId2200">
              <w:r w:rsidDel="00000000" w:rsidR="00000000" w:rsidRPr="00000000">
                <w:rPr>
                  <w:sz w:val="18"/>
                  <w:szCs w:val="18"/>
                  <w:rtl w:val="0"/>
                </w:rPr>
                <w:t xml:space="preserve">Duane RTO '17</w:t>
              </w:r>
            </w:hyperlink>
            <w:r w:rsidDel="00000000" w:rsidR="00000000" w:rsidRPr="00000000">
              <w:rPr>
                <w:sz w:val="18"/>
                <w:szCs w:val="18"/>
                <w:rtl w:val="0"/>
              </w:rPr>
              <w:t xml:space="preserve">]</w:t>
            </w:r>
          </w:p>
          <w:p w:rsidR="00000000" w:rsidDel="00000000" w:rsidP="00000000" w:rsidRDefault="00000000" w:rsidRPr="00000000" w14:paraId="00000B92">
            <w:pPr>
              <w:numPr>
                <w:ilvl w:val="0"/>
                <w:numId w:val="54"/>
              </w:numPr>
              <w:ind w:left="720" w:hanging="360"/>
              <w:rPr>
                <w:b w:val="1"/>
                <w:sz w:val="18"/>
                <w:szCs w:val="18"/>
              </w:rPr>
            </w:pPr>
            <w:r w:rsidDel="00000000" w:rsidR="00000000" w:rsidRPr="00000000">
              <w:rPr>
                <w:sz w:val="18"/>
                <w:szCs w:val="18"/>
                <w:rtl w:val="0"/>
              </w:rPr>
              <w:t xml:space="preserve">RTOG 1106 OARs [</w:t>
            </w:r>
            <w:hyperlink r:id="rId2201">
              <w:r w:rsidDel="00000000" w:rsidR="00000000" w:rsidRPr="00000000">
                <w:rPr>
                  <w:sz w:val="18"/>
                  <w:szCs w:val="18"/>
                  <w:rtl w:val="0"/>
                </w:rPr>
                <w:t xml:space="preserve">RTOG Contouring Atlases</w:t>
              </w:r>
            </w:hyperlink>
            <w:r w:rsidDel="00000000" w:rsidR="00000000" w:rsidRPr="00000000">
              <w:rPr>
                <w:sz w:val="18"/>
                <w:szCs w:val="18"/>
                <w:rtl w:val="0"/>
              </w:rPr>
              <w:t xml:space="preserve">]: PET-Guided therapy for stage III NSCLC. </w:t>
            </w:r>
            <w:hyperlink r:id="rId220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3">
            <w:pPr>
              <w:numPr>
                <w:ilvl w:val="0"/>
                <w:numId w:val="54"/>
              </w:numPr>
              <w:ind w:left="720" w:right="60" w:hanging="360"/>
              <w:rPr>
                <w:sz w:val="18"/>
                <w:szCs w:val="18"/>
              </w:rPr>
            </w:pPr>
            <w:r w:rsidDel="00000000" w:rsidR="00000000" w:rsidRPr="00000000">
              <w:rPr>
                <w:sz w:val="18"/>
                <w:szCs w:val="18"/>
                <w:rtl w:val="0"/>
              </w:rPr>
              <w:t xml:space="preserve">EORTC guidelines for planning and delivery of high-dose, high precision RT for lung cancer [</w:t>
            </w:r>
            <w:hyperlink r:id="rId2203">
              <w:r w:rsidDel="00000000" w:rsidR="00000000" w:rsidRPr="00000000">
                <w:rPr>
                  <w:sz w:val="18"/>
                  <w:szCs w:val="18"/>
                  <w:rtl w:val="0"/>
                </w:rPr>
                <w:t xml:space="preserve">De Ruysscher RTO '17</w:t>
              </w:r>
            </w:hyperlink>
            <w:r w:rsidDel="00000000" w:rsidR="00000000" w:rsidRPr="00000000">
              <w:rPr>
                <w:sz w:val="18"/>
                <w:szCs w:val="18"/>
                <w:rtl w:val="0"/>
              </w:rPr>
              <w:t xml:space="preserve">]</w:t>
            </w:r>
          </w:p>
          <w:p w:rsidR="00000000" w:rsidDel="00000000" w:rsidP="00000000" w:rsidRDefault="00000000" w:rsidRPr="00000000" w14:paraId="00000B94">
            <w:pPr>
              <w:numPr>
                <w:ilvl w:val="0"/>
                <w:numId w:val="54"/>
              </w:numPr>
              <w:ind w:left="720" w:hanging="360"/>
              <w:rPr>
                <w:sz w:val="18"/>
                <w:szCs w:val="18"/>
              </w:rPr>
            </w:pPr>
            <w:r w:rsidDel="00000000" w:rsidR="00000000" w:rsidRPr="00000000">
              <w:rPr>
                <w:sz w:val="18"/>
                <w:szCs w:val="18"/>
                <w:rtl w:val="0"/>
              </w:rPr>
              <w:t xml:space="preserve">CT-based definition of thoracic LN stations: An atlas from the University of Michigan [</w:t>
            </w:r>
            <w:hyperlink r:id="rId2204">
              <w:r w:rsidDel="00000000" w:rsidR="00000000" w:rsidRPr="00000000">
                <w:rPr>
                  <w:sz w:val="18"/>
                  <w:szCs w:val="18"/>
                  <w:rtl w:val="0"/>
                </w:rPr>
                <w:t xml:space="preserve">Chapet IJROBP '05</w:t>
              </w:r>
            </w:hyperlink>
            <w:r w:rsidDel="00000000" w:rsidR="00000000" w:rsidRPr="00000000">
              <w:rPr>
                <w:sz w:val="18"/>
                <w:szCs w:val="18"/>
                <w:rtl w:val="0"/>
              </w:rPr>
              <w:t xml:space="preserve">] </w:t>
            </w:r>
            <w:hyperlink r:id="rId220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5">
            <w:pPr>
              <w:numPr>
                <w:ilvl w:val="0"/>
                <w:numId w:val="54"/>
              </w:numPr>
              <w:ind w:left="720" w:hanging="360"/>
              <w:rPr>
                <w:sz w:val="18"/>
                <w:szCs w:val="18"/>
              </w:rPr>
            </w:pPr>
            <w:r w:rsidDel="00000000" w:rsidR="00000000" w:rsidRPr="00000000">
              <w:rPr>
                <w:sz w:val="18"/>
                <w:szCs w:val="18"/>
                <w:rtl w:val="0"/>
              </w:rPr>
              <w:t xml:space="preserve">ESTRO ACROP guidelines for target volume definition for LA-NSCLC [</w:t>
            </w:r>
            <w:hyperlink r:id="rId2206">
              <w:r w:rsidDel="00000000" w:rsidR="00000000" w:rsidRPr="00000000">
                <w:rPr>
                  <w:sz w:val="18"/>
                  <w:szCs w:val="18"/>
                  <w:rtl w:val="0"/>
                </w:rPr>
                <w:t xml:space="preserve">Nestle RTO '18</w:t>
              </w:r>
            </w:hyperlink>
            <w:r w:rsidDel="00000000" w:rsidR="00000000" w:rsidRPr="00000000">
              <w:rPr>
                <w:sz w:val="18"/>
                <w:szCs w:val="18"/>
                <w:rtl w:val="0"/>
              </w:rPr>
              <w:t xml:space="preserve">]. </w:t>
            </w:r>
            <w:hyperlink r:id="rId220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6">
            <w:pPr>
              <w:numPr>
                <w:ilvl w:val="0"/>
                <w:numId w:val="54"/>
              </w:numPr>
              <w:ind w:left="720" w:right="60" w:hanging="360"/>
              <w:rPr>
                <w:sz w:val="18"/>
                <w:szCs w:val="18"/>
              </w:rPr>
            </w:pPr>
            <w:r w:rsidDel="00000000" w:rsidR="00000000" w:rsidRPr="00000000">
              <w:rPr>
                <w:sz w:val="18"/>
                <w:szCs w:val="18"/>
                <w:rtl w:val="0"/>
              </w:rPr>
              <w:t xml:space="preserve">Australia &amp; NZ consensus guidelines for use of advanced technologies in RT for LA-NSCLC [</w:t>
            </w:r>
            <w:hyperlink r:id="rId2208">
              <w:r w:rsidDel="00000000" w:rsidR="00000000" w:rsidRPr="00000000">
                <w:rPr>
                  <w:sz w:val="18"/>
                  <w:szCs w:val="18"/>
                  <w:rtl w:val="0"/>
                </w:rPr>
                <w:t xml:space="preserve">Dwyer JMIRO '16</w:t>
              </w:r>
            </w:hyperlink>
            <w:r w:rsidDel="00000000" w:rsidR="00000000" w:rsidRPr="00000000">
              <w:rPr>
                <w:sz w:val="18"/>
                <w:szCs w:val="18"/>
                <w:rtl w:val="0"/>
              </w:rPr>
              <w:t xml:space="preserve">].</w:t>
            </w:r>
          </w:p>
          <w:p w:rsidR="00000000" w:rsidDel="00000000" w:rsidP="00000000" w:rsidRDefault="00000000" w:rsidRPr="00000000" w14:paraId="00000B97">
            <w:pPr>
              <w:numPr>
                <w:ilvl w:val="0"/>
                <w:numId w:val="54"/>
              </w:numPr>
              <w:ind w:left="720" w:right="60" w:hanging="360"/>
              <w:rPr>
                <w:sz w:val="18"/>
                <w:szCs w:val="18"/>
              </w:rPr>
            </w:pPr>
            <w:r w:rsidDel="00000000" w:rsidR="00000000" w:rsidRPr="00000000">
              <w:rPr>
                <w:sz w:val="18"/>
                <w:szCs w:val="18"/>
                <w:rtl w:val="0"/>
              </w:rPr>
              <w:t xml:space="preserve">Margin selection to compensate for loss of target dose coverage due to target motion [</w:t>
            </w:r>
            <w:hyperlink r:id="rId2209">
              <w:r w:rsidDel="00000000" w:rsidR="00000000" w:rsidRPr="00000000">
                <w:rPr>
                  <w:sz w:val="18"/>
                  <w:szCs w:val="18"/>
                  <w:rtl w:val="0"/>
                </w:rPr>
                <w:t xml:space="preserve">Foster JACMP '15</w:t>
              </w:r>
            </w:hyperlink>
            <w:r w:rsidDel="00000000" w:rsidR="00000000" w:rsidRPr="00000000">
              <w:rPr>
                <w:sz w:val="18"/>
                <w:szCs w:val="18"/>
                <w:rtl w:val="0"/>
              </w:rPr>
              <w:t xml:space="preserve">].</w:t>
            </w:r>
          </w:p>
          <w:p w:rsidR="00000000" w:rsidDel="00000000" w:rsidP="00000000" w:rsidRDefault="00000000" w:rsidRPr="00000000" w14:paraId="00000B98">
            <w:pPr>
              <w:numPr>
                <w:ilvl w:val="0"/>
                <w:numId w:val="54"/>
              </w:numPr>
              <w:ind w:left="720" w:right="60" w:hanging="360"/>
              <w:rPr>
                <w:sz w:val="18"/>
                <w:szCs w:val="18"/>
              </w:rPr>
            </w:pPr>
            <w:r w:rsidDel="00000000" w:rsidR="00000000" w:rsidRPr="00000000">
              <w:rPr>
                <w:sz w:val="18"/>
                <w:szCs w:val="18"/>
                <w:rtl w:val="0"/>
              </w:rPr>
              <w:t xml:space="preserve">IAEA consensus: PET/CT imaging for target volume delineation in curative intent RT for NSCLC [</w:t>
            </w:r>
            <w:hyperlink r:id="rId2210">
              <w:r w:rsidDel="00000000" w:rsidR="00000000" w:rsidRPr="00000000">
                <w:rPr>
                  <w:sz w:val="18"/>
                  <w:szCs w:val="18"/>
                  <w:rtl w:val="0"/>
                </w:rPr>
                <w:t xml:space="preserve">Konert RTO '15</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B99">
            <w:pPr>
              <w:ind w:right="20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B9A">
            <w:pPr>
              <w:numPr>
                <w:ilvl w:val="0"/>
                <w:numId w:val="48"/>
              </w:numPr>
              <w:ind w:left="720" w:hanging="360"/>
              <w:rPr>
                <w:sz w:val="18"/>
                <w:szCs w:val="18"/>
              </w:rPr>
            </w:pPr>
            <w:r w:rsidDel="00000000" w:rsidR="00000000" w:rsidRPr="00000000">
              <w:rPr>
                <w:sz w:val="18"/>
                <w:szCs w:val="18"/>
                <w:rtl w:val="0"/>
              </w:rPr>
              <w:t xml:space="preserve">RT for Lung Cancer Collaborative Group for SBRT without pathology [</w:t>
            </w:r>
            <w:hyperlink r:id="rId2211">
              <w:r w:rsidDel="00000000" w:rsidR="00000000" w:rsidRPr="00000000">
                <w:rPr>
                  <w:sz w:val="18"/>
                  <w:szCs w:val="18"/>
                  <w:rtl w:val="0"/>
                </w:rPr>
                <w:t xml:space="preserve">Berman TLCR '19</w:t>
              </w:r>
            </w:hyperlink>
            <w:r w:rsidDel="00000000" w:rsidR="00000000" w:rsidRPr="00000000">
              <w:rPr>
                <w:sz w:val="18"/>
                <w:szCs w:val="18"/>
                <w:rtl w:val="0"/>
              </w:rPr>
              <w:t xml:space="preserve">]. </w:t>
            </w:r>
            <w:hyperlink r:id="rId221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B">
            <w:pPr>
              <w:numPr>
                <w:ilvl w:val="0"/>
                <w:numId w:val="48"/>
              </w:numPr>
              <w:ind w:left="720" w:hanging="360"/>
              <w:rPr>
                <w:sz w:val="18"/>
                <w:szCs w:val="18"/>
              </w:rPr>
            </w:pPr>
            <w:r w:rsidDel="00000000" w:rsidR="00000000" w:rsidRPr="00000000">
              <w:rPr>
                <w:sz w:val="18"/>
                <w:szCs w:val="18"/>
                <w:rtl w:val="0"/>
              </w:rPr>
              <w:t xml:space="preserve">Differential Relapse Patterns for NSCLC Subtypes [</w:t>
            </w:r>
            <w:hyperlink r:id="rId2213">
              <w:r w:rsidDel="00000000" w:rsidR="00000000" w:rsidRPr="00000000">
                <w:rPr>
                  <w:sz w:val="18"/>
                  <w:szCs w:val="18"/>
                  <w:rtl w:val="0"/>
                </w:rPr>
                <w:t xml:space="preserve">McAleese Clin Onc '19</w:t>
              </w:r>
            </w:hyperlink>
            <w:r w:rsidDel="00000000" w:rsidR="00000000" w:rsidRPr="00000000">
              <w:rPr>
                <w:sz w:val="18"/>
                <w:szCs w:val="18"/>
                <w:rtl w:val="0"/>
              </w:rPr>
              <w:t xml:space="preserve">]: Retro. AC vs. SqCC. </w:t>
            </w:r>
            <w:hyperlink r:id="rId221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C">
            <w:pPr>
              <w:widowControl w:val="0"/>
              <w:numPr>
                <w:ilvl w:val="0"/>
                <w:numId w:val="48"/>
              </w:numPr>
              <w:ind w:left="720" w:hanging="360"/>
              <w:rPr>
                <w:sz w:val="18"/>
                <w:szCs w:val="18"/>
              </w:rPr>
            </w:pPr>
            <w:r w:rsidDel="00000000" w:rsidR="00000000" w:rsidRPr="00000000">
              <w:rPr>
                <w:sz w:val="18"/>
                <w:szCs w:val="18"/>
                <w:rtl w:val="0"/>
              </w:rPr>
              <w:t xml:space="preserve">What is the role of RT for ES-SCLC in the immunotherapy era? </w:t>
            </w:r>
            <w:hyperlink r:id="rId2215">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216">
              <w:r w:rsidDel="00000000" w:rsidR="00000000" w:rsidRPr="00000000">
                <w:rPr>
                  <w:sz w:val="18"/>
                  <w:szCs w:val="18"/>
                  <w:rtl w:val="0"/>
                </w:rPr>
                <w:t xml:space="preserve">Nesbit TLCR '19</w:t>
              </w:r>
            </w:hyperlink>
            <w:r w:rsidDel="00000000" w:rsidR="00000000" w:rsidRPr="00000000">
              <w:rPr>
                <w:sz w:val="18"/>
                <w:szCs w:val="18"/>
                <w:rtl w:val="0"/>
              </w:rPr>
              <w:t xml:space="preserve">]. </w:t>
            </w:r>
            <w:hyperlink r:id="rId221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D">
            <w:pPr>
              <w:numPr>
                <w:ilvl w:val="0"/>
                <w:numId w:val="48"/>
              </w:numPr>
              <w:ind w:left="720" w:hanging="360"/>
              <w:rPr>
                <w:sz w:val="18"/>
                <w:szCs w:val="18"/>
              </w:rPr>
            </w:pPr>
            <w:r w:rsidDel="00000000" w:rsidR="00000000" w:rsidRPr="00000000">
              <w:rPr>
                <w:sz w:val="18"/>
                <w:szCs w:val="18"/>
                <w:rtl w:val="0"/>
              </w:rPr>
              <w:t xml:space="preserve">Oligo Review of NSCLC Oligometastases [Giulani IJROBP '20]. </w:t>
            </w:r>
            <w:hyperlink r:id="rId221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E">
            <w:pPr>
              <w:numPr>
                <w:ilvl w:val="0"/>
                <w:numId w:val="48"/>
              </w:numPr>
              <w:spacing w:line="276" w:lineRule="auto"/>
              <w:ind w:left="720" w:hanging="360"/>
              <w:rPr>
                <w:sz w:val="18"/>
                <w:szCs w:val="18"/>
              </w:rPr>
            </w:pPr>
            <w:r w:rsidDel="00000000" w:rsidR="00000000" w:rsidRPr="00000000">
              <w:rPr>
                <w:sz w:val="18"/>
                <w:szCs w:val="18"/>
                <w:rtl w:val="0"/>
              </w:rPr>
              <w:t xml:space="preserve">4π VMAT RT [</w:t>
            </w:r>
            <w:hyperlink r:id="rId2219">
              <w:r w:rsidDel="00000000" w:rsidR="00000000" w:rsidRPr="00000000">
                <w:rPr>
                  <w:sz w:val="18"/>
                  <w:szCs w:val="18"/>
                  <w:rtl w:val="0"/>
                </w:rPr>
                <w:t xml:space="preserve">Dong IJROBP '13</w:t>
              </w:r>
            </w:hyperlink>
            <w:r w:rsidDel="00000000" w:rsidR="00000000" w:rsidRPr="00000000">
              <w:rPr>
                <w:sz w:val="18"/>
                <w:szCs w:val="18"/>
                <w:rtl w:val="0"/>
              </w:rPr>
              <w:t xml:space="preserve">]: Extensive non-coplanar beams. "Poor man's proton therapy". </w:t>
            </w:r>
            <w:hyperlink r:id="rId222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9F">
            <w:pPr>
              <w:numPr>
                <w:ilvl w:val="0"/>
                <w:numId w:val="48"/>
              </w:numPr>
              <w:ind w:left="720" w:hanging="360"/>
              <w:rPr>
                <w:sz w:val="18"/>
                <w:szCs w:val="18"/>
              </w:rPr>
            </w:pPr>
            <w:r w:rsidDel="00000000" w:rsidR="00000000" w:rsidRPr="00000000">
              <w:rPr>
                <w:rFonts w:ascii="Gungsuh" w:cs="Gungsuh" w:eastAsia="Gungsuh" w:hAnsi="Gungsuh"/>
                <w:sz w:val="18"/>
                <w:szCs w:val="18"/>
                <w:rtl w:val="0"/>
              </w:rPr>
              <w:t xml:space="preserve">Onishi [JTO '07]: Goal BED ≥ 100 Gy (dose to iso, though), comparable OS to Ginsberg which was only stage IA. </w:t>
            </w:r>
            <w:hyperlink r:id="rId222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0">
            <w:pPr>
              <w:numPr>
                <w:ilvl w:val="0"/>
                <w:numId w:val="48"/>
              </w:numPr>
              <w:ind w:left="720" w:hanging="360"/>
              <w:rPr>
                <w:sz w:val="18"/>
                <w:szCs w:val="18"/>
              </w:rPr>
            </w:pPr>
            <w:r w:rsidDel="00000000" w:rsidR="00000000" w:rsidRPr="00000000">
              <w:rPr>
                <w:sz w:val="18"/>
                <w:szCs w:val="18"/>
                <w:rtl w:val="0"/>
              </w:rPr>
              <w:t xml:space="preserve">Tumor size &lt; 2.45 cm and PTV D</w:t>
            </w:r>
            <w:r w:rsidDel="00000000" w:rsidR="00000000" w:rsidRPr="00000000">
              <w:rPr>
                <w:sz w:val="18"/>
                <w:szCs w:val="18"/>
                <w:vertAlign w:val="subscript"/>
                <w:rtl w:val="0"/>
              </w:rPr>
              <w:t xml:space="preserve">95 </w:t>
            </w:r>
            <w:r w:rsidDel="00000000" w:rsidR="00000000" w:rsidRPr="00000000">
              <w:rPr>
                <w:sz w:val="18"/>
                <w:szCs w:val="18"/>
                <w:rtl w:val="0"/>
              </w:rPr>
              <w:t xml:space="preserve">BED</w:t>
            </w:r>
            <w:r w:rsidDel="00000000" w:rsidR="00000000" w:rsidRPr="00000000">
              <w:rPr>
                <w:sz w:val="18"/>
                <w:szCs w:val="18"/>
                <w:vertAlign w:val="subscript"/>
                <w:rtl w:val="0"/>
              </w:rPr>
              <w:t xml:space="preserve">10</w:t>
            </w:r>
            <w:r w:rsidDel="00000000" w:rsidR="00000000" w:rsidRPr="00000000">
              <w:rPr>
                <w:rFonts w:ascii="Gungsuh" w:cs="Gungsuh" w:eastAsia="Gungsuh" w:hAnsi="Gungsuh"/>
                <w:sz w:val="18"/>
                <w:szCs w:val="18"/>
                <w:rtl w:val="0"/>
              </w:rPr>
              <w:t xml:space="preserve"> ≥ 113 Gy maximizes local control in SBRT [</w:t>
            </w:r>
            <w:hyperlink r:id="rId2222">
              <w:r w:rsidDel="00000000" w:rsidR="00000000" w:rsidRPr="00000000">
                <w:rPr>
                  <w:sz w:val="18"/>
                  <w:szCs w:val="18"/>
                  <w:rtl w:val="0"/>
                </w:rPr>
                <w:t xml:space="preserve">Kang IJROBP '19</w:t>
              </w:r>
            </w:hyperlink>
            <w:r w:rsidDel="00000000" w:rsidR="00000000" w:rsidRPr="00000000">
              <w:rPr>
                <w:sz w:val="18"/>
                <w:szCs w:val="18"/>
                <w:rtl w:val="0"/>
              </w:rPr>
              <w:t xml:space="preserve">] </w:t>
            </w:r>
            <w:hyperlink r:id="rId222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1">
            <w:pPr>
              <w:numPr>
                <w:ilvl w:val="0"/>
                <w:numId w:val="48"/>
              </w:numPr>
              <w:ind w:left="720" w:hanging="360"/>
              <w:rPr>
                <w:sz w:val="18"/>
                <w:szCs w:val="18"/>
              </w:rPr>
            </w:pPr>
            <w:r w:rsidDel="00000000" w:rsidR="00000000" w:rsidRPr="00000000">
              <w:rPr>
                <w:sz w:val="18"/>
                <w:szCs w:val="18"/>
                <w:rtl w:val="0"/>
              </w:rPr>
              <w:t xml:space="preserve">Implications on pCR beyond Mediastinal Nodal Clearance with high dose CCRT [</w:t>
            </w:r>
            <w:hyperlink r:id="rId2224">
              <w:r w:rsidDel="00000000" w:rsidR="00000000" w:rsidRPr="00000000">
                <w:rPr>
                  <w:sz w:val="18"/>
                  <w:szCs w:val="18"/>
                  <w:rtl w:val="0"/>
                </w:rPr>
                <w:t xml:space="preserve">Vyfhuis IJROBP '18</w:t>
              </w:r>
            </w:hyperlink>
            <w:r w:rsidDel="00000000" w:rsidR="00000000" w:rsidRPr="00000000">
              <w:rPr>
                <w:sz w:val="18"/>
                <w:szCs w:val="18"/>
                <w:rtl w:val="0"/>
              </w:rPr>
              <w:t xml:space="preserve">]. </w:t>
            </w:r>
            <w:hyperlink r:id="rId222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2">
            <w:pPr>
              <w:ind w:right="200"/>
              <w:rPr>
                <w:sz w:val="18"/>
                <w:szCs w:val="18"/>
              </w:rPr>
            </w:pPr>
            <w:r w:rsidDel="00000000" w:rsidR="00000000" w:rsidRPr="00000000">
              <w:rPr>
                <w:sz w:val="18"/>
                <w:szCs w:val="18"/>
                <w:rtl w:val="0"/>
              </w:rPr>
              <w:t xml:space="preserve">Society Guidelines </w:t>
            </w:r>
          </w:p>
          <w:p w:rsidR="00000000" w:rsidDel="00000000" w:rsidP="00000000" w:rsidRDefault="00000000" w:rsidRPr="00000000" w14:paraId="00000BA3">
            <w:pPr>
              <w:numPr>
                <w:ilvl w:val="0"/>
                <w:numId w:val="54"/>
              </w:numPr>
              <w:ind w:left="720" w:hanging="360"/>
              <w:rPr>
                <w:sz w:val="18"/>
                <w:szCs w:val="18"/>
              </w:rPr>
            </w:pPr>
            <w:r w:rsidDel="00000000" w:rsidR="00000000" w:rsidRPr="00000000">
              <w:rPr>
                <w:sz w:val="18"/>
                <w:szCs w:val="18"/>
                <w:rtl w:val="0"/>
              </w:rPr>
              <w:t xml:space="preserve">ASCO/ASTRO Guideline: </w:t>
            </w:r>
            <w:hyperlink r:id="rId2226">
              <w:r w:rsidDel="00000000" w:rsidR="00000000" w:rsidRPr="00000000">
                <w:rPr>
                  <w:sz w:val="18"/>
                  <w:szCs w:val="18"/>
                  <w:rtl w:val="0"/>
                </w:rPr>
                <w:t xml:space="preserve">Stereotactic Body Radiotherapy for Early-Stage NSCLC </w:t>
              </w:r>
            </w:hyperlink>
            <w:r w:rsidDel="00000000" w:rsidR="00000000" w:rsidRPr="00000000">
              <w:rPr>
                <w:i w:val="1"/>
                <w:sz w:val="18"/>
                <w:szCs w:val="18"/>
                <w:rtl w:val="0"/>
              </w:rPr>
              <w:t xml:space="preserve">November 6, 2017 </w:t>
            </w:r>
            <w:hyperlink r:id="rId222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4">
            <w:pPr>
              <w:numPr>
                <w:ilvl w:val="0"/>
                <w:numId w:val="54"/>
              </w:numPr>
              <w:ind w:left="720" w:hanging="360"/>
              <w:rPr>
                <w:sz w:val="18"/>
                <w:szCs w:val="18"/>
              </w:rPr>
            </w:pPr>
            <w:r w:rsidDel="00000000" w:rsidR="00000000" w:rsidRPr="00000000">
              <w:rPr>
                <w:sz w:val="18"/>
                <w:szCs w:val="18"/>
                <w:rtl w:val="0"/>
              </w:rPr>
              <w:t xml:space="preserve">ESTRO/ACROP consensus guidelines for SBRT of peripherally located Early-Stage NSCLC [</w:t>
            </w:r>
            <w:hyperlink r:id="rId2228">
              <w:r w:rsidDel="00000000" w:rsidR="00000000" w:rsidRPr="00000000">
                <w:rPr>
                  <w:sz w:val="18"/>
                  <w:szCs w:val="18"/>
                  <w:rtl w:val="0"/>
                </w:rPr>
                <w:t xml:space="preserve">Guckenberger RTO '17</w:t>
              </w:r>
            </w:hyperlink>
            <w:r w:rsidDel="00000000" w:rsidR="00000000" w:rsidRPr="00000000">
              <w:rPr>
                <w:sz w:val="18"/>
                <w:szCs w:val="18"/>
                <w:rtl w:val="0"/>
              </w:rPr>
              <w:t xml:space="preserve">] </w:t>
            </w:r>
            <w:hyperlink r:id="rId222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5">
            <w:pPr>
              <w:numPr>
                <w:ilvl w:val="0"/>
                <w:numId w:val="54"/>
              </w:numPr>
              <w:ind w:left="720" w:hanging="360"/>
              <w:rPr>
                <w:sz w:val="18"/>
                <w:szCs w:val="18"/>
              </w:rPr>
            </w:pPr>
            <w:hyperlink r:id="rId2230">
              <w:r w:rsidDel="00000000" w:rsidR="00000000" w:rsidRPr="00000000">
                <w:rPr>
                  <w:sz w:val="18"/>
                  <w:szCs w:val="18"/>
                  <w:rtl w:val="0"/>
                </w:rPr>
                <w:t xml:space="preserve">ACCP and STS RFA Consensus Statement [Chest '12]</w:t>
              </w:r>
            </w:hyperlink>
            <w:r w:rsidDel="00000000" w:rsidR="00000000" w:rsidRPr="00000000">
              <w:rPr>
                <w:rtl w:val="0"/>
              </w:rPr>
            </w:r>
          </w:p>
          <w:p w:rsidR="00000000" w:rsidDel="00000000" w:rsidP="00000000" w:rsidRDefault="00000000" w:rsidRPr="00000000" w14:paraId="00000BA6">
            <w:pPr>
              <w:numPr>
                <w:ilvl w:val="0"/>
                <w:numId w:val="54"/>
              </w:numPr>
              <w:ind w:left="720" w:hanging="360"/>
              <w:rPr>
                <w:sz w:val="18"/>
                <w:szCs w:val="18"/>
              </w:rPr>
            </w:pPr>
            <w:r w:rsidDel="00000000" w:rsidR="00000000" w:rsidRPr="00000000">
              <w:rPr>
                <w:sz w:val="18"/>
                <w:szCs w:val="18"/>
                <w:rtl w:val="0"/>
              </w:rPr>
              <w:t xml:space="preserve">HyTEC: LC following SBRT for Stage I NSCLC [</w:t>
            </w:r>
            <w:hyperlink r:id="rId2231">
              <w:r w:rsidDel="00000000" w:rsidR="00000000" w:rsidRPr="00000000">
                <w:rPr>
                  <w:sz w:val="18"/>
                  <w:szCs w:val="18"/>
                  <w:rtl w:val="0"/>
                </w:rPr>
                <w:t xml:space="preserve">Lee IJROBP '19</w:t>
              </w:r>
            </w:hyperlink>
            <w:r w:rsidDel="00000000" w:rsidR="00000000" w:rsidRPr="00000000">
              <w:rPr>
                <w:sz w:val="18"/>
                <w:szCs w:val="18"/>
                <w:rtl w:val="0"/>
              </w:rPr>
              <w:t xml:space="preserve">] </w:t>
            </w:r>
            <w:hyperlink r:id="rId223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7">
            <w:pPr>
              <w:numPr>
                <w:ilvl w:val="0"/>
                <w:numId w:val="54"/>
              </w:numPr>
              <w:ind w:left="720" w:hanging="360"/>
              <w:rPr>
                <w:sz w:val="18"/>
                <w:szCs w:val="18"/>
              </w:rPr>
            </w:pPr>
            <w:r w:rsidDel="00000000" w:rsidR="00000000" w:rsidRPr="00000000">
              <w:rPr>
                <w:sz w:val="18"/>
                <w:szCs w:val="18"/>
                <w:rtl w:val="0"/>
              </w:rPr>
              <w:t xml:space="preserve">UK/AAPM Consensus on Normal Tissue Dose constraints for SBRT [</w:t>
            </w:r>
            <w:hyperlink r:id="rId2233">
              <w:r w:rsidDel="00000000" w:rsidR="00000000" w:rsidRPr="00000000">
                <w:rPr>
                  <w:sz w:val="18"/>
                  <w:szCs w:val="18"/>
                  <w:rtl w:val="0"/>
                </w:rPr>
                <w:t xml:space="preserve">Hanna CO '18</w:t>
              </w:r>
            </w:hyperlink>
            <w:r w:rsidDel="00000000" w:rsidR="00000000" w:rsidRPr="00000000">
              <w:rPr>
                <w:sz w:val="18"/>
                <w:szCs w:val="18"/>
                <w:rtl w:val="0"/>
              </w:rPr>
              <w:t xml:space="preserve">] </w:t>
            </w:r>
            <w:hyperlink w:anchor="_hjf4rn360avr">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8">
            <w:pPr>
              <w:numPr>
                <w:ilvl w:val="0"/>
                <w:numId w:val="54"/>
              </w:numPr>
              <w:ind w:left="720" w:hanging="360"/>
              <w:rPr>
                <w:sz w:val="18"/>
                <w:szCs w:val="18"/>
              </w:rPr>
            </w:pPr>
            <w:r w:rsidDel="00000000" w:rsidR="00000000" w:rsidRPr="00000000">
              <w:rPr>
                <w:sz w:val="18"/>
                <w:szCs w:val="18"/>
                <w:rtl w:val="0"/>
              </w:rPr>
              <w:t xml:space="preserve">ASCO Guidelines for Surveillance after Definitive Curative-Intent therapy [</w:t>
            </w:r>
            <w:hyperlink r:id="rId2234">
              <w:r w:rsidDel="00000000" w:rsidR="00000000" w:rsidRPr="00000000">
                <w:rPr>
                  <w:sz w:val="18"/>
                  <w:szCs w:val="18"/>
                  <w:rtl w:val="0"/>
                </w:rPr>
                <w:t xml:space="preserve">Schneider JCO '19</w:t>
              </w:r>
            </w:hyperlink>
            <w:r w:rsidDel="00000000" w:rsidR="00000000" w:rsidRPr="00000000">
              <w:rPr>
                <w:sz w:val="18"/>
                <w:szCs w:val="18"/>
                <w:rtl w:val="0"/>
              </w:rPr>
              <w:t xml:space="preserve">] </w:t>
            </w:r>
            <w:hyperlink r:id="rId223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9">
            <w:pPr>
              <w:numPr>
                <w:ilvl w:val="0"/>
                <w:numId w:val="54"/>
              </w:numPr>
              <w:ind w:left="720" w:hanging="360"/>
              <w:rPr>
                <w:sz w:val="18"/>
                <w:szCs w:val="18"/>
              </w:rPr>
            </w:pPr>
            <w:hyperlink r:id="rId2236">
              <w:r w:rsidDel="00000000" w:rsidR="00000000" w:rsidRPr="00000000">
                <w:rPr>
                  <w:sz w:val="18"/>
                  <w:szCs w:val="18"/>
                  <w:rtl w:val="0"/>
                </w:rPr>
                <w:t xml:space="preserve">ASTRO Guideline: Definitive and Adjuvant RT in Locally Advanced NSCLC</w:t>
              </w:r>
            </w:hyperlink>
            <w:hyperlink r:id="rId2237">
              <w:r w:rsidDel="00000000" w:rsidR="00000000" w:rsidRPr="00000000">
                <w:rPr>
                  <w:i w:val="1"/>
                  <w:sz w:val="18"/>
                  <w:szCs w:val="18"/>
                  <w:rtl w:val="0"/>
                </w:rPr>
                <w:t xml:space="preserve"> </w:t>
              </w:r>
            </w:hyperlink>
            <w:r w:rsidDel="00000000" w:rsidR="00000000" w:rsidRPr="00000000">
              <w:rPr>
                <w:i w:val="1"/>
                <w:sz w:val="18"/>
                <w:szCs w:val="18"/>
                <w:rtl w:val="0"/>
              </w:rPr>
              <w:t xml:space="preserve">June 2015 </w:t>
            </w:r>
            <w:hyperlink r:id="rId223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A">
            <w:pPr>
              <w:numPr>
                <w:ilvl w:val="0"/>
                <w:numId w:val="54"/>
              </w:numPr>
              <w:ind w:left="720" w:hanging="360"/>
              <w:rPr>
                <w:i w:val="1"/>
                <w:sz w:val="18"/>
                <w:szCs w:val="18"/>
              </w:rPr>
            </w:pPr>
            <w:r w:rsidDel="00000000" w:rsidR="00000000" w:rsidRPr="00000000">
              <w:rPr>
                <w:sz w:val="18"/>
                <w:szCs w:val="18"/>
                <w:rtl w:val="0"/>
              </w:rPr>
              <w:t xml:space="preserve">ASCO Guideline: </w:t>
            </w:r>
            <w:hyperlink r:id="rId2239">
              <w:r w:rsidDel="00000000" w:rsidR="00000000" w:rsidRPr="00000000">
                <w:rPr>
                  <w:sz w:val="18"/>
                  <w:szCs w:val="18"/>
                  <w:rtl w:val="0"/>
                </w:rPr>
                <w:t xml:space="preserve">Adjuvant Chemo and Adjuvant RT for Stages I-IIIA Resectable NSCLC</w:t>
              </w:r>
            </w:hyperlink>
            <w:r w:rsidDel="00000000" w:rsidR="00000000" w:rsidRPr="00000000">
              <w:rPr>
                <w:i w:val="1"/>
                <w:sz w:val="18"/>
                <w:szCs w:val="18"/>
                <w:rtl w:val="0"/>
              </w:rPr>
              <w:t xml:space="preserve"> April 24, 2017 </w:t>
            </w:r>
            <w:hyperlink r:id="rId224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B">
            <w:pPr>
              <w:numPr>
                <w:ilvl w:val="0"/>
                <w:numId w:val="54"/>
              </w:numPr>
              <w:ind w:left="720" w:hanging="360"/>
              <w:rPr>
                <w:i w:val="1"/>
                <w:sz w:val="18"/>
                <w:szCs w:val="18"/>
              </w:rPr>
            </w:pPr>
            <w:r w:rsidDel="00000000" w:rsidR="00000000" w:rsidRPr="00000000">
              <w:rPr>
                <w:sz w:val="18"/>
                <w:szCs w:val="18"/>
                <w:rtl w:val="0"/>
              </w:rPr>
              <w:t xml:space="preserve">ASCO Guideline: </w:t>
            </w:r>
            <w:hyperlink r:id="rId2241">
              <w:r w:rsidDel="00000000" w:rsidR="00000000" w:rsidRPr="00000000">
                <w:rPr>
                  <w:sz w:val="18"/>
                  <w:szCs w:val="18"/>
                  <w:rtl w:val="0"/>
                </w:rPr>
                <w:t xml:space="preserve">Therapy for Stage IV Non–Small-Cell Lung Cancer without Driver Alterations </w:t>
              </w:r>
            </w:hyperlink>
            <w:r w:rsidDel="00000000" w:rsidR="00000000" w:rsidRPr="00000000">
              <w:rPr>
                <w:i w:val="1"/>
                <w:sz w:val="18"/>
                <w:szCs w:val="18"/>
                <w:rtl w:val="0"/>
              </w:rPr>
              <w:t xml:space="preserve">January 28, 2020 </w:t>
            </w:r>
            <w:hyperlink r:id="rId224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C">
            <w:pPr>
              <w:numPr>
                <w:ilvl w:val="0"/>
                <w:numId w:val="54"/>
              </w:numPr>
              <w:ind w:left="720" w:hanging="360"/>
              <w:rPr>
                <w:i w:val="1"/>
                <w:sz w:val="18"/>
                <w:szCs w:val="18"/>
              </w:rPr>
            </w:pPr>
            <w:r w:rsidDel="00000000" w:rsidR="00000000" w:rsidRPr="00000000">
              <w:rPr>
                <w:sz w:val="18"/>
                <w:szCs w:val="18"/>
                <w:rtl w:val="0"/>
              </w:rPr>
              <w:t xml:space="preserve">ASCO Guideline: </w:t>
            </w:r>
            <w:hyperlink r:id="rId2243">
              <w:r w:rsidDel="00000000" w:rsidR="00000000" w:rsidRPr="00000000">
                <w:rPr>
                  <w:sz w:val="18"/>
                  <w:szCs w:val="18"/>
                  <w:rtl w:val="0"/>
                </w:rPr>
                <w:t xml:space="preserve">Molecular Testing for Selection of Pts w Lung Cancer for Tx w Targeted TKIs </w:t>
              </w:r>
            </w:hyperlink>
            <w:r w:rsidDel="00000000" w:rsidR="00000000" w:rsidRPr="00000000">
              <w:rPr>
                <w:i w:val="1"/>
                <w:sz w:val="18"/>
                <w:szCs w:val="18"/>
                <w:rtl w:val="0"/>
              </w:rPr>
              <w:t xml:space="preserve">February 5, 2018 </w:t>
            </w:r>
            <w:hyperlink r:id="rId224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D">
            <w:pPr>
              <w:numPr>
                <w:ilvl w:val="0"/>
                <w:numId w:val="54"/>
              </w:numPr>
              <w:ind w:left="720" w:hanging="360"/>
              <w:rPr>
                <w:i w:val="1"/>
                <w:sz w:val="18"/>
                <w:szCs w:val="18"/>
              </w:rPr>
            </w:pPr>
            <w:r w:rsidDel="00000000" w:rsidR="00000000" w:rsidRPr="00000000">
              <w:rPr>
                <w:sz w:val="18"/>
                <w:szCs w:val="18"/>
                <w:rtl w:val="0"/>
              </w:rPr>
              <w:t xml:space="preserve">ASCO Guidelines for Surveillance after Definitive Curative-Intent therapy [</w:t>
            </w:r>
            <w:hyperlink r:id="rId2245">
              <w:r w:rsidDel="00000000" w:rsidR="00000000" w:rsidRPr="00000000">
                <w:rPr>
                  <w:sz w:val="18"/>
                  <w:szCs w:val="18"/>
                  <w:rtl w:val="0"/>
                </w:rPr>
                <w:t xml:space="preserve">Schneider JCO '19</w:t>
              </w:r>
            </w:hyperlink>
            <w:r w:rsidDel="00000000" w:rsidR="00000000" w:rsidRPr="00000000">
              <w:rPr>
                <w:sz w:val="18"/>
                <w:szCs w:val="18"/>
                <w:rtl w:val="0"/>
              </w:rPr>
              <w:t xml:space="preserve">] </w:t>
            </w:r>
            <w:hyperlink r:id="rId224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AE">
            <w:pPr>
              <w:ind w:right="200"/>
              <w:rPr>
                <w:sz w:val="18"/>
                <w:szCs w:val="18"/>
              </w:rPr>
            </w:pPr>
            <w:r w:rsidDel="00000000" w:rsidR="00000000" w:rsidRPr="00000000">
              <w:rPr>
                <w:sz w:val="18"/>
                <w:szCs w:val="18"/>
                <w:rtl w:val="0"/>
              </w:rPr>
              <w:t xml:space="preserve">Relevant Accessible Radiation Protocols (SBRT)</w:t>
            </w:r>
          </w:p>
          <w:p w:rsidR="00000000" w:rsidDel="00000000" w:rsidP="00000000" w:rsidRDefault="00000000" w:rsidRPr="00000000" w14:paraId="00000BAF">
            <w:pPr>
              <w:numPr>
                <w:ilvl w:val="0"/>
                <w:numId w:val="56"/>
              </w:numPr>
              <w:ind w:left="720" w:right="60" w:hanging="360"/>
              <w:rPr>
                <w:sz w:val="18"/>
                <w:szCs w:val="18"/>
              </w:rPr>
            </w:pPr>
            <w:r w:rsidDel="00000000" w:rsidR="00000000" w:rsidRPr="00000000">
              <w:rPr>
                <w:sz w:val="18"/>
                <w:szCs w:val="18"/>
                <w:rtl w:val="0"/>
              </w:rPr>
              <w:t xml:space="preserve">RTOG 0236 [</w:t>
            </w:r>
            <w:hyperlink r:id="rId2247">
              <w:r w:rsidDel="00000000" w:rsidR="00000000" w:rsidRPr="00000000">
                <w:rPr>
                  <w:sz w:val="18"/>
                  <w:szCs w:val="18"/>
                  <w:rtl w:val="0"/>
                </w:rPr>
                <w:t xml:space="preserve">Protocol</w:t>
              </w:r>
            </w:hyperlink>
            <w:r w:rsidDel="00000000" w:rsidR="00000000" w:rsidRPr="00000000">
              <w:rPr>
                <w:sz w:val="18"/>
                <w:szCs w:val="18"/>
                <w:rtl w:val="0"/>
              </w:rPr>
              <w:t xml:space="preserve">]: Phase II. Equivalent of 54/3 biw in medically inoperable early NSCLC. </w:t>
            </w:r>
            <w:hyperlink r:id="rId224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0">
            <w:pPr>
              <w:numPr>
                <w:ilvl w:val="0"/>
                <w:numId w:val="56"/>
              </w:numPr>
              <w:ind w:left="720" w:right="60" w:hanging="360"/>
              <w:rPr>
                <w:sz w:val="18"/>
                <w:szCs w:val="18"/>
              </w:rPr>
            </w:pPr>
            <w:r w:rsidDel="00000000" w:rsidR="00000000" w:rsidRPr="00000000">
              <w:rPr>
                <w:sz w:val="18"/>
                <w:szCs w:val="18"/>
                <w:rtl w:val="0"/>
              </w:rPr>
              <w:t xml:space="preserve">RTOG 0618 [</w:t>
            </w:r>
            <w:hyperlink r:id="rId2249">
              <w:r w:rsidDel="00000000" w:rsidR="00000000" w:rsidRPr="00000000">
                <w:rPr>
                  <w:sz w:val="18"/>
                  <w:szCs w:val="18"/>
                  <w:rtl w:val="0"/>
                </w:rPr>
                <w:t xml:space="preserve">Protocol</w:t>
              </w:r>
            </w:hyperlink>
            <w:r w:rsidDel="00000000" w:rsidR="00000000" w:rsidRPr="00000000">
              <w:rPr>
                <w:sz w:val="18"/>
                <w:szCs w:val="18"/>
                <w:rtl w:val="0"/>
              </w:rPr>
              <w:t xml:space="preserve">]: Phase II. 54/3 biw in medically </w:t>
            </w:r>
            <w:r w:rsidDel="00000000" w:rsidR="00000000" w:rsidRPr="00000000">
              <w:rPr>
                <w:i w:val="1"/>
                <w:sz w:val="18"/>
                <w:szCs w:val="18"/>
                <w:rtl w:val="0"/>
              </w:rPr>
              <w:t xml:space="preserve">operable </w:t>
            </w:r>
            <w:r w:rsidDel="00000000" w:rsidR="00000000" w:rsidRPr="00000000">
              <w:rPr>
                <w:sz w:val="18"/>
                <w:szCs w:val="18"/>
                <w:rtl w:val="0"/>
              </w:rPr>
              <w:t xml:space="preserve">early NSCLC. </w:t>
            </w:r>
            <w:hyperlink r:id="rId225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1">
            <w:pPr>
              <w:numPr>
                <w:ilvl w:val="0"/>
                <w:numId w:val="56"/>
              </w:numPr>
              <w:ind w:left="720" w:right="60" w:hanging="360"/>
              <w:rPr>
                <w:sz w:val="18"/>
                <w:szCs w:val="18"/>
              </w:rPr>
            </w:pPr>
            <w:r w:rsidDel="00000000" w:rsidR="00000000" w:rsidRPr="00000000">
              <w:rPr>
                <w:sz w:val="18"/>
                <w:szCs w:val="18"/>
                <w:rtl w:val="0"/>
              </w:rPr>
              <w:t xml:space="preserve">RTOG 0813 [</w:t>
            </w:r>
            <w:hyperlink r:id="rId2251">
              <w:r w:rsidDel="00000000" w:rsidR="00000000" w:rsidRPr="00000000">
                <w:rPr>
                  <w:sz w:val="18"/>
                  <w:szCs w:val="18"/>
                  <w:rtl w:val="0"/>
                </w:rPr>
                <w:t xml:space="preserve">Protocol</w:t>
              </w:r>
            </w:hyperlink>
            <w:r w:rsidDel="00000000" w:rsidR="00000000" w:rsidRPr="00000000">
              <w:rPr>
                <w:sz w:val="18"/>
                <w:szCs w:val="18"/>
                <w:rtl w:val="0"/>
              </w:rPr>
              <w:t xml:space="preserve">]: Phase I/II. Dose escalation for medically inoperable central NSCLC lesions. </w:t>
            </w:r>
            <w:hyperlink r:id="rId225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2">
            <w:pPr>
              <w:numPr>
                <w:ilvl w:val="0"/>
                <w:numId w:val="56"/>
              </w:numPr>
              <w:ind w:left="720" w:hanging="360"/>
              <w:rPr>
                <w:sz w:val="18"/>
                <w:szCs w:val="18"/>
              </w:rPr>
            </w:pPr>
            <w:r w:rsidDel="00000000" w:rsidR="00000000" w:rsidRPr="00000000">
              <w:rPr>
                <w:sz w:val="18"/>
                <w:szCs w:val="18"/>
                <w:rtl w:val="0"/>
              </w:rPr>
              <w:t xml:space="preserve">SUNSET (Table 2) [</w:t>
            </w:r>
            <w:hyperlink r:id="rId2253">
              <w:r w:rsidDel="00000000" w:rsidR="00000000" w:rsidRPr="00000000">
                <w:rPr>
                  <w:sz w:val="18"/>
                  <w:szCs w:val="18"/>
                  <w:rtl w:val="0"/>
                </w:rPr>
                <w:t xml:space="preserve">NCT03306680</w:t>
              </w:r>
            </w:hyperlink>
            <w:r w:rsidDel="00000000" w:rsidR="00000000" w:rsidRPr="00000000">
              <w:rPr>
                <w:sz w:val="18"/>
                <w:szCs w:val="18"/>
                <w:rtl w:val="0"/>
              </w:rPr>
              <w:t xml:space="preserve">, </w:t>
            </w:r>
            <w:hyperlink r:id="rId2254">
              <w:r w:rsidDel="00000000" w:rsidR="00000000" w:rsidRPr="00000000">
                <w:rPr>
                  <w:sz w:val="18"/>
                  <w:szCs w:val="18"/>
                  <w:rtl w:val="0"/>
                </w:rPr>
                <w:t xml:space="preserve">Giuliani Clin Lung Cancer '18</w:t>
              </w:r>
            </w:hyperlink>
            <w:r w:rsidDel="00000000" w:rsidR="00000000" w:rsidRPr="00000000">
              <w:rPr>
                <w:sz w:val="18"/>
                <w:szCs w:val="18"/>
                <w:rtl w:val="0"/>
              </w:rPr>
              <w:t xml:space="preserve">]: Phase I Central dose escalation. 60/(15-10-8-6-5). </w:t>
            </w:r>
            <w:hyperlink r:id="rId225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3">
            <w:pPr>
              <w:numPr>
                <w:ilvl w:val="0"/>
                <w:numId w:val="56"/>
              </w:numPr>
              <w:ind w:left="720" w:right="200" w:hanging="360"/>
              <w:rPr>
                <w:sz w:val="18"/>
                <w:szCs w:val="18"/>
              </w:rPr>
            </w:pPr>
            <w:r w:rsidDel="00000000" w:rsidR="00000000" w:rsidRPr="00000000">
              <w:rPr>
                <w:sz w:val="18"/>
                <w:szCs w:val="18"/>
                <w:rtl w:val="0"/>
              </w:rPr>
              <w:t xml:space="preserve">RTOG 0915 [</w:t>
            </w:r>
            <w:hyperlink r:id="rId2256">
              <w:r w:rsidDel="00000000" w:rsidR="00000000" w:rsidRPr="00000000">
                <w:rPr>
                  <w:sz w:val="18"/>
                  <w:szCs w:val="18"/>
                  <w:rtl w:val="0"/>
                </w:rPr>
                <w:t xml:space="preserve">Protocol</w:t>
              </w:r>
            </w:hyperlink>
            <w:r w:rsidDel="00000000" w:rsidR="00000000" w:rsidRPr="00000000">
              <w:rPr>
                <w:sz w:val="18"/>
                <w:szCs w:val="18"/>
                <w:rtl w:val="0"/>
              </w:rPr>
              <w:t xml:space="preserve">]: Phase II. 34/1 (BED 150) vs 48/4 (BED 105) medically inoperable peripheral NSCLC. </w:t>
            </w:r>
            <w:hyperlink r:id="rId225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4">
            <w:pPr>
              <w:numPr>
                <w:ilvl w:val="0"/>
                <w:numId w:val="56"/>
              </w:numPr>
              <w:ind w:left="720" w:right="200" w:hanging="360"/>
              <w:rPr>
                <w:sz w:val="18"/>
                <w:szCs w:val="18"/>
              </w:rPr>
            </w:pPr>
            <w:r w:rsidDel="00000000" w:rsidR="00000000" w:rsidRPr="00000000">
              <w:rPr>
                <w:sz w:val="18"/>
                <w:szCs w:val="18"/>
                <w:rtl w:val="0"/>
              </w:rPr>
              <w:t xml:space="preserve">CHISEL (Australia) [</w:t>
            </w:r>
            <w:hyperlink r:id="rId2258">
              <w:r w:rsidDel="00000000" w:rsidR="00000000" w:rsidRPr="00000000">
                <w:rPr>
                  <w:sz w:val="18"/>
                  <w:szCs w:val="18"/>
                  <w:rtl w:val="0"/>
                </w:rPr>
                <w:t xml:space="preserve">Protocol (Supplement) Ball Lanc Onc '19]</w:t>
              </w:r>
            </w:hyperlink>
            <w:r w:rsidDel="00000000" w:rsidR="00000000" w:rsidRPr="00000000">
              <w:rPr>
                <w:sz w:val="18"/>
                <w:szCs w:val="18"/>
                <w:rtl w:val="0"/>
              </w:rPr>
              <w:t xml:space="preserve">: 1:2. Conventional RT vs. SBRT stage I NSCLC. </w:t>
            </w:r>
            <w:hyperlink r:id="rId225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5">
            <w:pPr>
              <w:numPr>
                <w:ilvl w:val="0"/>
                <w:numId w:val="56"/>
              </w:numPr>
              <w:ind w:left="720" w:hanging="360"/>
              <w:rPr>
                <w:sz w:val="18"/>
                <w:szCs w:val="18"/>
              </w:rPr>
            </w:pPr>
            <w:r w:rsidDel="00000000" w:rsidR="00000000" w:rsidRPr="00000000">
              <w:rPr>
                <w:sz w:val="18"/>
                <w:szCs w:val="18"/>
                <w:rtl w:val="0"/>
              </w:rPr>
              <w:t xml:space="preserve">LUSTRE (Canada) [</w:t>
            </w:r>
            <w:hyperlink r:id="rId2260">
              <w:r w:rsidDel="00000000" w:rsidR="00000000" w:rsidRPr="00000000">
                <w:rPr>
                  <w:sz w:val="18"/>
                  <w:szCs w:val="18"/>
                  <w:rtl w:val="0"/>
                </w:rPr>
                <w:t xml:space="preserve">(Treatment and Interventions, Table 1)</w:t>
              </w:r>
            </w:hyperlink>
            <w:r w:rsidDel="00000000" w:rsidR="00000000" w:rsidRPr="00000000">
              <w:rPr>
                <w:sz w:val="18"/>
                <w:szCs w:val="18"/>
                <w:rtl w:val="0"/>
              </w:rPr>
              <w:t xml:space="preserve">: 60/15 vs. SBRT 48/4 or 60/8 (for central). </w:t>
            </w:r>
            <w:hyperlink r:id="rId226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6">
            <w:pPr>
              <w:numPr>
                <w:ilvl w:val="0"/>
                <w:numId w:val="56"/>
              </w:numPr>
              <w:ind w:left="720" w:hanging="360"/>
              <w:rPr>
                <w:sz w:val="18"/>
                <w:szCs w:val="18"/>
              </w:rPr>
            </w:pPr>
            <w:r w:rsidDel="00000000" w:rsidR="00000000" w:rsidRPr="00000000">
              <w:rPr>
                <w:sz w:val="18"/>
                <w:szCs w:val="18"/>
                <w:rtl w:val="0"/>
              </w:rPr>
              <w:t xml:space="preserve">ASPIRE-ILD Protocol [</w:t>
            </w:r>
            <w:hyperlink r:id="rId2262">
              <w:r w:rsidDel="00000000" w:rsidR="00000000" w:rsidRPr="00000000">
                <w:rPr>
                  <w:sz w:val="18"/>
                  <w:szCs w:val="18"/>
                  <w:rtl w:val="0"/>
                </w:rPr>
                <w:t xml:space="preserve">Palma BMC Cancer '19</w:t>
              </w:r>
            </w:hyperlink>
            <w:r w:rsidDel="00000000" w:rsidR="00000000" w:rsidRPr="00000000">
              <w:rPr>
                <w:sz w:val="18"/>
                <w:szCs w:val="18"/>
                <w:rtl w:val="0"/>
              </w:rPr>
              <w:t xml:space="preserve">]: Phase II, single arm. Dose de-escalation for patients with ILD. </w:t>
            </w:r>
            <w:hyperlink r:id="rId226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7">
            <w:pPr>
              <w:numPr>
                <w:ilvl w:val="0"/>
                <w:numId w:val="56"/>
              </w:numPr>
              <w:ind w:left="720" w:hanging="360"/>
              <w:rPr>
                <w:sz w:val="18"/>
                <w:szCs w:val="18"/>
              </w:rPr>
            </w:pPr>
            <w:r w:rsidDel="00000000" w:rsidR="00000000" w:rsidRPr="00000000">
              <w:rPr>
                <w:sz w:val="18"/>
                <w:szCs w:val="18"/>
                <w:rtl w:val="0"/>
              </w:rPr>
              <w:t xml:space="preserve">Consider PTV sacrifice if concern for </w:t>
            </w:r>
            <w:r w:rsidDel="00000000" w:rsidR="00000000" w:rsidRPr="00000000">
              <w:rPr>
                <w:sz w:val="18"/>
                <w:szCs w:val="18"/>
                <w:rtl w:val="0"/>
              </w:rPr>
              <w:t xml:space="preserve">DLT</w:t>
            </w:r>
            <w:r w:rsidDel="00000000" w:rsidR="00000000" w:rsidRPr="00000000">
              <w:rPr>
                <w:sz w:val="18"/>
                <w:szCs w:val="18"/>
                <w:rtl w:val="0"/>
              </w:rPr>
              <w:t xml:space="preserve"> [</w:t>
            </w:r>
            <w:hyperlink r:id="rId2264">
              <w:r w:rsidDel="00000000" w:rsidR="00000000" w:rsidRPr="00000000">
                <w:rPr>
                  <w:sz w:val="18"/>
                  <w:szCs w:val="18"/>
                  <w:rtl w:val="0"/>
                </w:rPr>
                <w:t xml:space="preserve">Shaverdian BJR '16</w:t>
              </w:r>
            </w:hyperlink>
            <w:r w:rsidDel="00000000" w:rsidR="00000000" w:rsidRPr="00000000">
              <w:rPr>
                <w:sz w:val="18"/>
                <w:szCs w:val="18"/>
                <w:rtl w:val="0"/>
              </w:rPr>
              <w:t xml:space="preserve">]. Hypothesis-generating. Ensure 100% coverage of ITV </w:t>
            </w:r>
            <w:hyperlink r:id="rId226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8">
            <w:pPr>
              <w:ind w:left="0" w:firstLine="0"/>
              <w:rPr>
                <w:sz w:val="18"/>
                <w:szCs w:val="18"/>
              </w:rPr>
            </w:pPr>
            <w:r w:rsidDel="00000000" w:rsidR="00000000" w:rsidRPr="00000000">
              <w:rPr>
                <w:sz w:val="18"/>
                <w:szCs w:val="18"/>
                <w:rtl w:val="0"/>
              </w:rPr>
              <w:t xml:space="preserve">Relevant Accessible Radiation Protocols (Locally advanced)</w:t>
            </w:r>
          </w:p>
          <w:p w:rsidR="00000000" w:rsidDel="00000000" w:rsidP="00000000" w:rsidRDefault="00000000" w:rsidRPr="00000000" w14:paraId="00000BB9">
            <w:pPr>
              <w:numPr>
                <w:ilvl w:val="0"/>
                <w:numId w:val="70"/>
              </w:numPr>
              <w:ind w:left="720" w:right="60" w:hanging="360"/>
              <w:rPr>
                <w:sz w:val="18"/>
                <w:szCs w:val="18"/>
              </w:rPr>
            </w:pPr>
            <w:r w:rsidDel="00000000" w:rsidR="00000000" w:rsidRPr="00000000">
              <w:rPr>
                <w:sz w:val="18"/>
                <w:szCs w:val="18"/>
                <w:rtl w:val="0"/>
              </w:rPr>
              <w:t xml:space="preserve">Definitive Chemoradiation</w:t>
            </w:r>
          </w:p>
          <w:p w:rsidR="00000000" w:rsidDel="00000000" w:rsidP="00000000" w:rsidRDefault="00000000" w:rsidRPr="00000000" w14:paraId="00000BBA">
            <w:pPr>
              <w:numPr>
                <w:ilvl w:val="1"/>
                <w:numId w:val="70"/>
              </w:numPr>
              <w:ind w:left="1440" w:hanging="360"/>
              <w:rPr>
                <w:sz w:val="18"/>
                <w:szCs w:val="18"/>
              </w:rPr>
            </w:pPr>
            <w:r w:rsidDel="00000000" w:rsidR="00000000" w:rsidRPr="00000000">
              <w:rPr>
                <w:sz w:val="18"/>
                <w:szCs w:val="18"/>
                <w:rtl w:val="0"/>
              </w:rPr>
              <w:t xml:space="preserve">RTOG 0617 [</w:t>
            </w:r>
            <w:hyperlink r:id="rId2266">
              <w:r w:rsidDel="00000000" w:rsidR="00000000" w:rsidRPr="00000000">
                <w:rPr>
                  <w:sz w:val="18"/>
                  <w:szCs w:val="18"/>
                  <w:rtl w:val="0"/>
                </w:rPr>
                <w:t xml:space="preserve">Protocol</w:t>
              </w:r>
            </w:hyperlink>
            <w:r w:rsidDel="00000000" w:rsidR="00000000" w:rsidRPr="00000000">
              <w:rPr>
                <w:sz w:val="18"/>
                <w:szCs w:val="18"/>
                <w:rtl w:val="0"/>
              </w:rPr>
              <w:t xml:space="preserve">]: 60 vs. 74 Gy Carbo/Pacli ± Cetuximab. </w:t>
            </w:r>
            <w:hyperlink r:id="rId226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B">
            <w:pPr>
              <w:numPr>
                <w:ilvl w:val="1"/>
                <w:numId w:val="70"/>
              </w:numPr>
              <w:ind w:left="1440" w:right="200" w:hanging="360"/>
              <w:rPr>
                <w:sz w:val="18"/>
                <w:szCs w:val="18"/>
              </w:rPr>
            </w:pPr>
            <w:r w:rsidDel="00000000" w:rsidR="00000000" w:rsidRPr="00000000">
              <w:rPr>
                <w:sz w:val="18"/>
                <w:szCs w:val="18"/>
                <w:rtl w:val="0"/>
              </w:rPr>
              <w:t xml:space="preserve">RTOG 1308 [</w:t>
            </w:r>
            <w:hyperlink r:id="rId2268">
              <w:r w:rsidDel="00000000" w:rsidR="00000000" w:rsidRPr="00000000">
                <w:rPr>
                  <w:sz w:val="18"/>
                  <w:szCs w:val="18"/>
                  <w:rtl w:val="0"/>
                </w:rPr>
                <w:t xml:space="preserve">Table 1 Giaddui Rad Onc '16</w:t>
              </w:r>
            </w:hyperlink>
            <w:r w:rsidDel="00000000" w:rsidR="00000000" w:rsidRPr="00000000">
              <w:rPr>
                <w:sz w:val="18"/>
                <w:szCs w:val="18"/>
                <w:rtl w:val="0"/>
              </w:rPr>
              <w:t xml:space="preserve">]: Phase III. Photon vs. Proton dose-escalated CCRT.  </w:t>
            </w:r>
            <w:hyperlink r:id="rId226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C">
            <w:pPr>
              <w:numPr>
                <w:ilvl w:val="0"/>
                <w:numId w:val="70"/>
              </w:numPr>
              <w:ind w:left="720" w:hanging="360"/>
              <w:rPr>
                <w:sz w:val="18"/>
                <w:szCs w:val="18"/>
              </w:rPr>
            </w:pPr>
            <w:r w:rsidDel="00000000" w:rsidR="00000000" w:rsidRPr="00000000">
              <w:rPr>
                <w:sz w:val="18"/>
                <w:szCs w:val="18"/>
                <w:rtl w:val="0"/>
              </w:rPr>
              <w:t xml:space="preserve">Post-Operative </w:t>
            </w:r>
          </w:p>
          <w:p w:rsidR="00000000" w:rsidDel="00000000" w:rsidP="00000000" w:rsidRDefault="00000000" w:rsidRPr="00000000" w14:paraId="00000BBD">
            <w:pPr>
              <w:numPr>
                <w:ilvl w:val="1"/>
                <w:numId w:val="70"/>
              </w:numPr>
              <w:ind w:left="1440" w:hanging="360"/>
              <w:rPr>
                <w:sz w:val="18"/>
                <w:szCs w:val="18"/>
              </w:rPr>
            </w:pPr>
            <w:r w:rsidDel="00000000" w:rsidR="00000000" w:rsidRPr="00000000">
              <w:rPr>
                <w:sz w:val="18"/>
                <w:szCs w:val="18"/>
                <w:rtl w:val="0"/>
              </w:rPr>
              <w:t xml:space="preserve">LUNG-ART / EORTC 22055 [</w:t>
            </w:r>
            <w:hyperlink r:id="rId2270">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Phase III. N2 disease→ ± PORT to 54/30 ± seq CTX. </w:t>
            </w:r>
            <w:hyperlink r:id="rId227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BE">
            <w:pPr>
              <w:numPr>
                <w:ilvl w:val="0"/>
                <w:numId w:val="70"/>
              </w:numPr>
              <w:ind w:left="720" w:hanging="360"/>
              <w:rPr>
                <w:sz w:val="18"/>
                <w:szCs w:val="18"/>
              </w:rPr>
            </w:pPr>
            <w:r w:rsidDel="00000000" w:rsidR="00000000" w:rsidRPr="00000000">
              <w:rPr>
                <w:sz w:val="18"/>
                <w:szCs w:val="18"/>
                <w:rtl w:val="0"/>
              </w:rPr>
              <w:t xml:space="preserve">Isotoxic RT:</w:t>
            </w:r>
          </w:p>
          <w:p w:rsidR="00000000" w:rsidDel="00000000" w:rsidP="00000000" w:rsidRDefault="00000000" w:rsidRPr="00000000" w14:paraId="00000BBF">
            <w:pPr>
              <w:numPr>
                <w:ilvl w:val="1"/>
                <w:numId w:val="70"/>
              </w:numPr>
              <w:ind w:left="1440" w:hanging="360"/>
              <w:rPr>
                <w:sz w:val="18"/>
                <w:szCs w:val="18"/>
              </w:rPr>
            </w:pPr>
            <w:r w:rsidDel="00000000" w:rsidR="00000000" w:rsidRPr="00000000">
              <w:rPr>
                <w:sz w:val="18"/>
                <w:szCs w:val="18"/>
                <w:rtl w:val="0"/>
              </w:rPr>
              <w:t xml:space="preserve">High dose RT based on normal tissue constraints [</w:t>
            </w:r>
            <w:hyperlink r:id="rId2272">
              <w:r w:rsidDel="00000000" w:rsidR="00000000" w:rsidRPr="00000000">
                <w:rPr>
                  <w:sz w:val="18"/>
                  <w:szCs w:val="18"/>
                  <w:rtl w:val="0"/>
                </w:rPr>
                <w:t xml:space="preserve">Zhao RTO '19</w:t>
              </w:r>
            </w:hyperlink>
            <w:r w:rsidDel="00000000" w:rsidR="00000000" w:rsidRPr="00000000">
              <w:rPr>
                <w:rFonts w:ascii="Gungsuh" w:cs="Gungsuh" w:eastAsia="Gungsuh" w:hAnsi="Gungsuh"/>
                <w:sz w:val="18"/>
                <w:szCs w:val="18"/>
                <w:rtl w:val="0"/>
              </w:rPr>
              <w:t xml:space="preserve">]: Retro. Standard (&lt; 66 Gy) vs.≥ 66 Gy. </w:t>
            </w:r>
            <w:hyperlink r:id="rId227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0">
            <w:pPr>
              <w:ind w:right="200"/>
              <w:rPr>
                <w:sz w:val="18"/>
                <w:szCs w:val="18"/>
              </w:rPr>
            </w:pPr>
            <w:r w:rsidDel="00000000" w:rsidR="00000000" w:rsidRPr="00000000">
              <w:rPr>
                <w:sz w:val="18"/>
                <w:szCs w:val="18"/>
                <w:rtl w:val="0"/>
              </w:rPr>
              <w:t xml:space="preserve">Quality of Life/Toxicity (SBRT)</w:t>
            </w:r>
          </w:p>
          <w:p w:rsidR="00000000" w:rsidDel="00000000" w:rsidP="00000000" w:rsidRDefault="00000000" w:rsidRPr="00000000" w14:paraId="00000BC1">
            <w:pPr>
              <w:numPr>
                <w:ilvl w:val="0"/>
                <w:numId w:val="22"/>
              </w:numPr>
              <w:ind w:left="720" w:hanging="360"/>
              <w:rPr>
                <w:sz w:val="18"/>
                <w:szCs w:val="18"/>
              </w:rPr>
            </w:pPr>
            <w:r w:rsidDel="00000000" w:rsidR="00000000" w:rsidRPr="00000000">
              <w:rPr>
                <w:sz w:val="18"/>
                <w:szCs w:val="18"/>
                <w:rtl w:val="0"/>
              </w:rPr>
              <w:t xml:space="preserve">VATS vs. open thoracotomy lobectomy [</w:t>
            </w:r>
            <w:hyperlink r:id="rId2274">
              <w:r w:rsidDel="00000000" w:rsidR="00000000" w:rsidRPr="00000000">
                <w:rPr>
                  <w:sz w:val="18"/>
                  <w:szCs w:val="18"/>
                  <w:rtl w:val="0"/>
                </w:rPr>
                <w:t xml:space="preserve">Paul JTCVS '10</w:t>
              </w:r>
            </w:hyperlink>
            <w:r w:rsidDel="00000000" w:rsidR="00000000" w:rsidRPr="00000000">
              <w:rPr>
                <w:sz w:val="18"/>
                <w:szCs w:val="18"/>
                <w:rtl w:val="0"/>
              </w:rPr>
              <w:t xml:space="preserve">]: Consider minimally invasive VATS lobectomy.</w:t>
            </w:r>
          </w:p>
          <w:p w:rsidR="00000000" w:rsidDel="00000000" w:rsidP="00000000" w:rsidRDefault="00000000" w:rsidRPr="00000000" w14:paraId="00000BC2">
            <w:pPr>
              <w:numPr>
                <w:ilvl w:val="0"/>
                <w:numId w:val="22"/>
              </w:numPr>
              <w:ind w:left="720" w:hanging="360"/>
              <w:rPr>
                <w:sz w:val="18"/>
                <w:szCs w:val="18"/>
              </w:rPr>
            </w:pPr>
            <w:r w:rsidDel="00000000" w:rsidR="00000000" w:rsidRPr="00000000">
              <w:rPr>
                <w:sz w:val="18"/>
                <w:szCs w:val="18"/>
                <w:rtl w:val="0"/>
              </w:rPr>
              <w:t xml:space="preserve">Safety and Effectiveness of SABR for ultra-central lung lesions [Chen JTO '19] </w:t>
            </w:r>
            <w:hyperlink r:id="rId227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3">
            <w:pPr>
              <w:numPr>
                <w:ilvl w:val="0"/>
                <w:numId w:val="22"/>
              </w:numPr>
              <w:ind w:left="720" w:hanging="360"/>
              <w:rPr>
                <w:sz w:val="18"/>
                <w:szCs w:val="18"/>
              </w:rPr>
            </w:pPr>
            <w:r w:rsidDel="00000000" w:rsidR="00000000" w:rsidRPr="00000000">
              <w:rPr>
                <w:sz w:val="18"/>
                <w:szCs w:val="18"/>
                <w:rtl w:val="0"/>
              </w:rPr>
              <w:t xml:space="preserve">LungTECH summary of RILTs for Central SBRT to the Lung (Table 3) [</w:t>
            </w:r>
            <w:hyperlink r:id="rId2276">
              <w:r w:rsidDel="00000000" w:rsidR="00000000" w:rsidRPr="00000000">
                <w:rPr>
                  <w:sz w:val="18"/>
                  <w:szCs w:val="18"/>
                  <w:rtl w:val="0"/>
                </w:rPr>
                <w:t xml:space="preserve">Adebahr BJR '15</w:t>
              </w:r>
            </w:hyperlink>
            <w:r w:rsidDel="00000000" w:rsidR="00000000" w:rsidRPr="00000000">
              <w:rPr>
                <w:sz w:val="18"/>
                <w:szCs w:val="18"/>
                <w:rtl w:val="0"/>
              </w:rPr>
              <w:t xml:space="preserve">]. </w:t>
            </w:r>
            <w:hyperlink r:id="rId227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4">
            <w:pPr>
              <w:numPr>
                <w:ilvl w:val="0"/>
                <w:numId w:val="22"/>
              </w:numPr>
              <w:ind w:left="720" w:hanging="360"/>
              <w:rPr>
                <w:sz w:val="18"/>
                <w:szCs w:val="18"/>
              </w:rPr>
            </w:pPr>
            <w:r w:rsidDel="00000000" w:rsidR="00000000" w:rsidRPr="00000000">
              <w:rPr>
                <w:sz w:val="18"/>
                <w:szCs w:val="18"/>
                <w:rtl w:val="0"/>
              </w:rPr>
              <w:t xml:space="preserve">Stanford [</w:t>
            </w:r>
            <w:hyperlink r:id="rId2278">
              <w:r w:rsidDel="00000000" w:rsidR="00000000" w:rsidRPr="00000000">
                <w:rPr>
                  <w:sz w:val="18"/>
                  <w:szCs w:val="18"/>
                  <w:rtl w:val="0"/>
                </w:rPr>
                <w:t xml:space="preserve">Chaudhuri Lung Ca '15</w:t>
              </w:r>
            </w:hyperlink>
            <w:r w:rsidDel="00000000" w:rsidR="00000000" w:rsidRPr="00000000">
              <w:rPr>
                <w:sz w:val="18"/>
                <w:szCs w:val="18"/>
                <w:rtl w:val="0"/>
              </w:rPr>
              <w:t xml:space="preserve">]: Retro.  Central and Ultracentral. 50/(4-5). </w:t>
            </w:r>
            <w:hyperlink r:id="rId227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5">
            <w:pPr>
              <w:numPr>
                <w:ilvl w:val="0"/>
                <w:numId w:val="22"/>
              </w:numPr>
              <w:ind w:left="720" w:hanging="360"/>
              <w:rPr>
                <w:sz w:val="18"/>
                <w:szCs w:val="18"/>
              </w:rPr>
            </w:pPr>
            <w:r w:rsidDel="00000000" w:rsidR="00000000" w:rsidRPr="00000000">
              <w:rPr>
                <w:sz w:val="18"/>
                <w:szCs w:val="18"/>
                <w:rtl w:val="0"/>
              </w:rPr>
              <w:t xml:space="preserve">HILUS trial [</w:t>
            </w:r>
            <w:hyperlink r:id="rId2280">
              <w:r w:rsidDel="00000000" w:rsidR="00000000" w:rsidRPr="00000000">
                <w:rPr>
                  <w:sz w:val="18"/>
                  <w:szCs w:val="18"/>
                  <w:rtl w:val="0"/>
                </w:rPr>
                <w:t xml:space="preserve">Lindberg JTO abstract '17</w:t>
              </w:r>
            </w:hyperlink>
            <w:r w:rsidDel="00000000" w:rsidR="00000000" w:rsidRPr="00000000">
              <w:rPr>
                <w:sz w:val="18"/>
                <w:szCs w:val="18"/>
                <w:rtl w:val="0"/>
              </w:rPr>
              <w:t xml:space="preserve">]: Phase II. Central tumors. 56/8. Lesions &lt; 1 cm from mainstem very high risk. </w:t>
            </w:r>
            <w:hyperlink r:id="rId228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6">
            <w:pPr>
              <w:numPr>
                <w:ilvl w:val="0"/>
                <w:numId w:val="22"/>
              </w:numPr>
              <w:ind w:left="720" w:hanging="360"/>
              <w:rPr>
                <w:sz w:val="18"/>
                <w:szCs w:val="18"/>
              </w:rPr>
            </w:pPr>
            <w:r w:rsidDel="00000000" w:rsidR="00000000" w:rsidRPr="00000000">
              <w:rPr>
                <w:sz w:val="18"/>
                <w:szCs w:val="18"/>
                <w:rtl w:val="0"/>
              </w:rPr>
              <w:t xml:space="preserve">MSKCC </w:t>
            </w:r>
            <w:hyperlink r:id="rId2282">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283">
              <w:r w:rsidDel="00000000" w:rsidR="00000000" w:rsidRPr="00000000">
                <w:rPr>
                  <w:sz w:val="18"/>
                  <w:szCs w:val="18"/>
                  <w:rtl w:val="0"/>
                </w:rPr>
                <w:t xml:space="preserve">Wang IJROBP '18</w:t>
              </w:r>
            </w:hyperlink>
            <w:r w:rsidDel="00000000" w:rsidR="00000000" w:rsidRPr="00000000">
              <w:rPr>
                <w:sz w:val="18"/>
                <w:szCs w:val="18"/>
                <w:rtl w:val="0"/>
              </w:rPr>
              <w:t xml:space="preserve">]: Retro. Central and Ultracentral. 60/8 (n=14), 50/5 (n=25), 45/5 (n=25). </w:t>
            </w:r>
            <w:hyperlink r:id="rId228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7">
            <w:pPr>
              <w:numPr>
                <w:ilvl w:val="0"/>
                <w:numId w:val="22"/>
              </w:numPr>
              <w:ind w:left="720" w:right="60" w:hanging="360"/>
              <w:rPr>
                <w:sz w:val="18"/>
                <w:szCs w:val="18"/>
              </w:rPr>
            </w:pPr>
            <w:r w:rsidDel="00000000" w:rsidR="00000000" w:rsidRPr="00000000">
              <w:rPr>
                <w:sz w:val="18"/>
                <w:szCs w:val="18"/>
                <w:rtl w:val="0"/>
              </w:rPr>
              <w:t xml:space="preserve">ROSEL PRO SABR vs surgery [</w:t>
            </w:r>
            <w:hyperlink r:id="rId2285">
              <w:r w:rsidDel="00000000" w:rsidR="00000000" w:rsidRPr="00000000">
                <w:rPr>
                  <w:sz w:val="18"/>
                  <w:szCs w:val="18"/>
                  <w:rtl w:val="0"/>
                </w:rPr>
                <w:t xml:space="preserve">Louie RTO '15</w:t>
              </w:r>
            </w:hyperlink>
            <w:r w:rsidDel="00000000" w:rsidR="00000000" w:rsidRPr="00000000">
              <w:rPr>
                <w:sz w:val="18"/>
                <w:szCs w:val="18"/>
                <w:rtl w:val="0"/>
              </w:rPr>
              <w:t xml:space="preserve">] </w:t>
            </w:r>
            <w:hyperlink r:id="rId228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8">
            <w:pPr>
              <w:numPr>
                <w:ilvl w:val="0"/>
                <w:numId w:val="22"/>
              </w:numPr>
              <w:ind w:left="720" w:hanging="360"/>
              <w:rPr>
                <w:sz w:val="18"/>
                <w:szCs w:val="18"/>
              </w:rPr>
            </w:pPr>
            <w:r w:rsidDel="00000000" w:rsidR="00000000" w:rsidRPr="00000000">
              <w:rPr>
                <w:sz w:val="18"/>
                <w:szCs w:val="18"/>
                <w:rtl w:val="0"/>
              </w:rPr>
              <w:t xml:space="preserve">RTOG 0813</w:t>
            </w:r>
            <w:r w:rsidDel="00000000" w:rsidR="00000000" w:rsidRPr="00000000">
              <w:rPr>
                <w:b w:val="1"/>
                <w:sz w:val="18"/>
                <w:szCs w:val="18"/>
                <w:rtl w:val="0"/>
              </w:rPr>
              <w:t xml:space="preserve"> </w:t>
            </w:r>
            <w:r w:rsidDel="00000000" w:rsidR="00000000" w:rsidRPr="00000000">
              <w:rPr>
                <w:sz w:val="18"/>
                <w:szCs w:val="18"/>
                <w:rtl w:val="0"/>
              </w:rPr>
              <w:t xml:space="preserve">(Table 3) [</w:t>
            </w:r>
            <w:hyperlink r:id="rId2287">
              <w:r w:rsidDel="00000000" w:rsidR="00000000" w:rsidRPr="00000000">
                <w:rPr>
                  <w:sz w:val="18"/>
                  <w:szCs w:val="18"/>
                  <w:rtl w:val="0"/>
                </w:rPr>
                <w:t xml:space="preserve">Bezjak JCO '19</w:t>
              </w:r>
            </w:hyperlink>
            <w:r w:rsidDel="00000000" w:rsidR="00000000" w:rsidRPr="00000000">
              <w:rPr>
                <w:sz w:val="18"/>
                <w:szCs w:val="18"/>
                <w:rtl w:val="0"/>
              </w:rPr>
              <w:t xml:space="preserve">]: Phase I/II. Dose escalation for medically inoperable central NSCLC lesions. </w:t>
            </w:r>
            <w:hyperlink r:id="rId228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9">
            <w:pPr>
              <w:numPr>
                <w:ilvl w:val="0"/>
                <w:numId w:val="22"/>
              </w:numPr>
              <w:ind w:left="720" w:hanging="360"/>
              <w:rPr>
                <w:sz w:val="18"/>
                <w:szCs w:val="18"/>
              </w:rPr>
            </w:pPr>
            <w:r w:rsidDel="00000000" w:rsidR="00000000" w:rsidRPr="00000000">
              <w:rPr>
                <w:sz w:val="18"/>
                <w:szCs w:val="18"/>
                <w:rtl w:val="0"/>
              </w:rPr>
              <w:t xml:space="preserve">Validation of RTOG 0813 PBT constraints for non-pneumonitis toxicity (NPT) [</w:t>
            </w:r>
            <w:hyperlink r:id="rId2289">
              <w:r w:rsidDel="00000000" w:rsidR="00000000" w:rsidRPr="00000000">
                <w:rPr>
                  <w:sz w:val="18"/>
                  <w:szCs w:val="18"/>
                  <w:rtl w:val="0"/>
                </w:rPr>
                <w:t xml:space="preserve">Manyam IJROBP '20</w:t>
              </w:r>
            </w:hyperlink>
            <w:r w:rsidDel="00000000" w:rsidR="00000000" w:rsidRPr="00000000">
              <w:rPr>
                <w:sz w:val="18"/>
                <w:szCs w:val="18"/>
                <w:rtl w:val="0"/>
              </w:rPr>
              <w:t xml:space="preserve">]. </w:t>
            </w:r>
            <w:hyperlink r:id="rId229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A">
            <w:pPr>
              <w:numPr>
                <w:ilvl w:val="0"/>
                <w:numId w:val="22"/>
              </w:numPr>
              <w:ind w:left="720" w:hanging="360"/>
              <w:rPr>
                <w:sz w:val="18"/>
                <w:szCs w:val="18"/>
              </w:rPr>
            </w:pPr>
            <w:r w:rsidDel="00000000" w:rsidR="00000000" w:rsidRPr="00000000">
              <w:rPr>
                <w:sz w:val="18"/>
                <w:szCs w:val="18"/>
                <w:rtl w:val="0"/>
              </w:rPr>
              <w:t xml:space="preserve">Lung SBRT and Concurrent Immunotherapy [</w:t>
            </w:r>
            <w:hyperlink r:id="rId2291">
              <w:r w:rsidDel="00000000" w:rsidR="00000000" w:rsidRPr="00000000">
                <w:rPr>
                  <w:sz w:val="18"/>
                  <w:szCs w:val="18"/>
                  <w:rtl w:val="0"/>
                </w:rPr>
                <w:t xml:space="preserve">Tian IJROBP '20</w:t>
              </w:r>
            </w:hyperlink>
            <w:r w:rsidDel="00000000" w:rsidR="00000000" w:rsidRPr="00000000">
              <w:rPr>
                <w:sz w:val="18"/>
                <w:szCs w:val="18"/>
                <w:rtl w:val="0"/>
              </w:rPr>
              <w:t xml:space="preserve">]: SBRT ± ICI. </w:t>
            </w:r>
            <w:hyperlink r:id="rId229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B">
            <w:pPr>
              <w:numPr>
                <w:ilvl w:val="0"/>
                <w:numId w:val="22"/>
              </w:numPr>
              <w:ind w:left="720" w:hanging="360"/>
              <w:rPr>
                <w:sz w:val="18"/>
                <w:szCs w:val="18"/>
              </w:rPr>
            </w:pPr>
            <w:r w:rsidDel="00000000" w:rsidR="00000000" w:rsidRPr="00000000">
              <w:rPr>
                <w:sz w:val="18"/>
                <w:szCs w:val="18"/>
                <w:rtl w:val="0"/>
              </w:rPr>
              <w:t xml:space="preserve">OARs in Lung SBRT: What is safe for lung parenchyma? [</w:t>
            </w:r>
            <w:hyperlink r:id="rId2293">
              <w:r w:rsidDel="00000000" w:rsidR="00000000" w:rsidRPr="00000000">
                <w:rPr>
                  <w:sz w:val="18"/>
                  <w:szCs w:val="18"/>
                  <w:rtl w:val="0"/>
                </w:rPr>
                <w:t xml:space="preserve">Kong IJROBP '19</w:t>
              </w:r>
            </w:hyperlink>
            <w:r w:rsidDel="00000000" w:rsidR="00000000" w:rsidRPr="00000000">
              <w:rPr>
                <w:sz w:val="18"/>
                <w:szCs w:val="18"/>
                <w:rtl w:val="0"/>
              </w:rPr>
              <w:t xml:space="preserve">]: AAPM Reporting Guidelines for RP. </w:t>
            </w:r>
            <w:hyperlink r:id="rId229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C">
            <w:pPr>
              <w:numPr>
                <w:ilvl w:val="0"/>
                <w:numId w:val="22"/>
              </w:numPr>
              <w:ind w:left="720" w:hanging="360"/>
              <w:rPr>
                <w:sz w:val="18"/>
                <w:szCs w:val="18"/>
              </w:rPr>
            </w:pPr>
            <w:r w:rsidDel="00000000" w:rsidR="00000000" w:rsidRPr="00000000">
              <w:rPr>
                <w:sz w:val="18"/>
                <w:szCs w:val="18"/>
                <w:rtl w:val="0"/>
              </w:rPr>
              <w:t xml:space="preserve">RTOG 0236</w:t>
            </w:r>
            <w:r w:rsidDel="00000000" w:rsidR="00000000" w:rsidRPr="00000000">
              <w:rPr>
                <w:b w:val="1"/>
                <w:sz w:val="18"/>
                <w:szCs w:val="18"/>
                <w:rtl w:val="0"/>
              </w:rPr>
              <w:t xml:space="preserve"> </w:t>
            </w:r>
            <w:r w:rsidDel="00000000" w:rsidR="00000000" w:rsidRPr="00000000">
              <w:rPr>
                <w:sz w:val="18"/>
                <w:szCs w:val="18"/>
                <w:rtl w:val="0"/>
              </w:rPr>
              <w:t xml:space="preserve">(Table 4/5) [</w:t>
            </w:r>
            <w:hyperlink r:id="rId2295">
              <w:r w:rsidDel="00000000" w:rsidR="00000000" w:rsidRPr="00000000">
                <w:rPr>
                  <w:sz w:val="18"/>
                  <w:szCs w:val="18"/>
                  <w:rtl w:val="0"/>
                </w:rPr>
                <w:t xml:space="preserve">Timmerman JCO '10</w:t>
              </w:r>
            </w:hyperlink>
            <w:r w:rsidDel="00000000" w:rsidR="00000000" w:rsidRPr="00000000">
              <w:rPr>
                <w:sz w:val="18"/>
                <w:szCs w:val="18"/>
                <w:rtl w:val="0"/>
              </w:rPr>
              <w:t xml:space="preserve">]: Phase II. Equivalent of 54/3 biw in medically inoperable early NSCLC. </w:t>
            </w:r>
            <w:hyperlink r:id="rId229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D">
            <w:pPr>
              <w:numPr>
                <w:ilvl w:val="0"/>
                <w:numId w:val="22"/>
              </w:numPr>
              <w:ind w:left="720" w:right="60" w:hanging="360"/>
              <w:rPr>
                <w:sz w:val="18"/>
                <w:szCs w:val="18"/>
              </w:rPr>
            </w:pPr>
            <w:r w:rsidDel="00000000" w:rsidR="00000000" w:rsidRPr="00000000">
              <w:rPr>
                <w:sz w:val="18"/>
                <w:szCs w:val="18"/>
                <w:rtl w:val="0"/>
              </w:rPr>
              <w:t xml:space="preserve">Rib fracture rates analysis for 3 fractions [</w:t>
            </w:r>
            <w:hyperlink r:id="rId2297">
              <w:r w:rsidDel="00000000" w:rsidR="00000000" w:rsidRPr="00000000">
                <w:rPr>
                  <w:sz w:val="18"/>
                  <w:szCs w:val="18"/>
                  <w:rtl w:val="0"/>
                </w:rPr>
                <w:t xml:space="preserve">Pettersson RTO '09</w:t>
              </w:r>
            </w:hyperlink>
            <w:r w:rsidDel="00000000" w:rsidR="00000000" w:rsidRPr="00000000">
              <w:rPr>
                <w:sz w:val="18"/>
                <w:szCs w:val="18"/>
                <w:rtl w:val="0"/>
              </w:rPr>
              <w:t xml:space="preserve">]. </w:t>
            </w:r>
            <w:hyperlink r:id="rId229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CE">
            <w:pPr>
              <w:numPr>
                <w:ilvl w:val="1"/>
                <w:numId w:val="22"/>
              </w:numPr>
              <w:ind w:left="1440" w:hanging="360"/>
              <w:rPr>
                <w:sz w:val="18"/>
                <w:szCs w:val="18"/>
              </w:rPr>
            </w:pPr>
            <w:r w:rsidDel="00000000" w:rsidR="00000000" w:rsidRPr="00000000">
              <w:rPr>
                <w:sz w:val="18"/>
                <w:szCs w:val="18"/>
                <w:rtl w:val="0"/>
              </w:rPr>
              <w:t xml:space="preserve">Who cares about rib toxicity? Most heal on their own without intervention</w:t>
            </w:r>
            <w:r w:rsidDel="00000000" w:rsidR="00000000" w:rsidRPr="00000000">
              <w:rPr>
                <w:b w:val="1"/>
                <w:sz w:val="18"/>
                <w:szCs w:val="18"/>
                <w:rtl w:val="0"/>
              </w:rPr>
              <w:t xml:space="preserve"> </w:t>
            </w:r>
            <w:r w:rsidDel="00000000" w:rsidR="00000000" w:rsidRPr="00000000">
              <w:rPr>
                <w:sz w:val="18"/>
                <w:szCs w:val="18"/>
                <w:rtl w:val="0"/>
              </w:rPr>
              <w:t xml:space="preserve">[</w:t>
            </w:r>
            <w:hyperlink r:id="rId2299">
              <w:r w:rsidDel="00000000" w:rsidR="00000000" w:rsidRPr="00000000">
                <w:rPr>
                  <w:sz w:val="18"/>
                  <w:szCs w:val="18"/>
                  <w:rtl w:val="0"/>
                </w:rPr>
                <w:t xml:space="preserve">Park J GE Hepatol '20</w:t>
              </w:r>
            </w:hyperlink>
            <w:r w:rsidDel="00000000" w:rsidR="00000000" w:rsidRPr="00000000">
              <w:rPr>
                <w:sz w:val="18"/>
                <w:szCs w:val="18"/>
                <w:rtl w:val="0"/>
              </w:rPr>
              <w:t xml:space="preserve">]</w:t>
            </w:r>
          </w:p>
          <w:p w:rsidR="00000000" w:rsidDel="00000000" w:rsidP="00000000" w:rsidRDefault="00000000" w:rsidRPr="00000000" w14:paraId="00000BCF">
            <w:pPr>
              <w:numPr>
                <w:ilvl w:val="0"/>
                <w:numId w:val="22"/>
              </w:numPr>
              <w:ind w:left="720" w:hanging="360"/>
              <w:rPr>
                <w:sz w:val="18"/>
                <w:szCs w:val="18"/>
              </w:rPr>
            </w:pPr>
            <w:r w:rsidDel="00000000" w:rsidR="00000000" w:rsidRPr="00000000">
              <w:rPr>
                <w:sz w:val="18"/>
                <w:szCs w:val="18"/>
                <w:rtl w:val="0"/>
              </w:rPr>
              <w:t xml:space="preserve">Brachial plexopathy [</w:t>
            </w:r>
            <w:hyperlink r:id="rId2300">
              <w:r w:rsidDel="00000000" w:rsidR="00000000" w:rsidRPr="00000000">
                <w:rPr>
                  <w:sz w:val="18"/>
                  <w:szCs w:val="18"/>
                  <w:rtl w:val="0"/>
                </w:rPr>
                <w:t xml:space="preserve">Forquer RTO '09</w:t>
              </w:r>
            </w:hyperlink>
            <w:r w:rsidDel="00000000" w:rsidR="00000000" w:rsidRPr="00000000">
              <w:rPr>
                <w:sz w:val="18"/>
                <w:szCs w:val="18"/>
                <w:rtl w:val="0"/>
              </w:rPr>
              <w:t xml:space="preserve">]: Retro. 3-4 fraction SBRT.</w:t>
            </w:r>
          </w:p>
          <w:p w:rsidR="00000000" w:rsidDel="00000000" w:rsidP="00000000" w:rsidRDefault="00000000" w:rsidRPr="00000000" w14:paraId="00000BD0">
            <w:pPr>
              <w:ind w:left="0" w:firstLine="0"/>
              <w:rPr>
                <w:sz w:val="18"/>
                <w:szCs w:val="18"/>
              </w:rPr>
            </w:pPr>
            <w:r w:rsidDel="00000000" w:rsidR="00000000" w:rsidRPr="00000000">
              <w:rPr>
                <w:sz w:val="18"/>
                <w:szCs w:val="18"/>
                <w:rtl w:val="0"/>
              </w:rPr>
              <w:t xml:space="preserve">Quality of Life/Toxicity (Locally advanced)</w:t>
            </w:r>
          </w:p>
          <w:p w:rsidR="00000000" w:rsidDel="00000000" w:rsidP="00000000" w:rsidRDefault="00000000" w:rsidRPr="00000000" w14:paraId="00000BD1">
            <w:pPr>
              <w:numPr>
                <w:ilvl w:val="0"/>
                <w:numId w:val="29"/>
              </w:numPr>
              <w:ind w:left="720" w:right="60" w:hanging="360"/>
              <w:rPr>
                <w:sz w:val="18"/>
                <w:szCs w:val="18"/>
              </w:rPr>
            </w:pPr>
            <w:r w:rsidDel="00000000" w:rsidR="00000000" w:rsidRPr="00000000">
              <w:rPr>
                <w:sz w:val="18"/>
                <w:szCs w:val="18"/>
                <w:rtl w:val="0"/>
              </w:rPr>
              <w:t xml:space="preserve">RTOG 0617 QoL secondary analysis [</w:t>
            </w:r>
            <w:hyperlink r:id="rId2301">
              <w:r w:rsidDel="00000000" w:rsidR="00000000" w:rsidRPr="00000000">
                <w:rPr>
                  <w:sz w:val="18"/>
                  <w:szCs w:val="18"/>
                  <w:rtl w:val="0"/>
                </w:rPr>
                <w:t xml:space="preserve">Movsas JAMA Onc '16</w:t>
              </w:r>
            </w:hyperlink>
            <w:r w:rsidDel="00000000" w:rsidR="00000000" w:rsidRPr="00000000">
              <w:rPr>
                <w:sz w:val="18"/>
                <w:szCs w:val="18"/>
                <w:rtl w:val="0"/>
              </w:rPr>
              <w:t xml:space="preserve">].</w:t>
            </w:r>
            <w:hyperlink r:id="rId230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2">
            <w:pPr>
              <w:numPr>
                <w:ilvl w:val="0"/>
                <w:numId w:val="29"/>
              </w:numPr>
              <w:ind w:left="720" w:hanging="360"/>
              <w:rPr>
                <w:sz w:val="18"/>
                <w:szCs w:val="18"/>
              </w:rPr>
            </w:pPr>
            <w:r w:rsidDel="00000000" w:rsidR="00000000" w:rsidRPr="00000000">
              <w:rPr>
                <w:sz w:val="18"/>
                <w:szCs w:val="18"/>
                <w:rtl w:val="0"/>
              </w:rPr>
              <w:t xml:space="preserve">RTOG 0617 IMRT vs 3D secondary analysis [</w:t>
            </w:r>
            <w:hyperlink r:id="rId2303">
              <w:r w:rsidDel="00000000" w:rsidR="00000000" w:rsidRPr="00000000">
                <w:rPr>
                  <w:sz w:val="18"/>
                  <w:szCs w:val="18"/>
                  <w:rtl w:val="0"/>
                </w:rPr>
                <w:t xml:space="preserve">Chun JCO '17]</w:t>
              </w:r>
            </w:hyperlink>
            <w:r w:rsidDel="00000000" w:rsidR="00000000" w:rsidRPr="00000000">
              <w:rPr>
                <w:sz w:val="18"/>
                <w:szCs w:val="18"/>
                <w:rtl w:val="0"/>
              </w:rPr>
              <w:t xml:space="preserve">.</w:t>
            </w:r>
            <w:hyperlink r:id="rId230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3">
            <w:pPr>
              <w:numPr>
                <w:ilvl w:val="0"/>
                <w:numId w:val="29"/>
              </w:numPr>
              <w:ind w:left="720" w:right="60" w:hanging="360"/>
              <w:rPr>
                <w:sz w:val="18"/>
                <w:szCs w:val="18"/>
              </w:rPr>
            </w:pPr>
            <w:r w:rsidDel="00000000" w:rsidR="00000000" w:rsidRPr="00000000">
              <w:rPr>
                <w:sz w:val="18"/>
                <w:szCs w:val="18"/>
                <w:rtl w:val="0"/>
              </w:rPr>
              <w:t xml:space="preserve">Heart V50 independently predicts for decreased OS [</w:t>
            </w:r>
            <w:hyperlink r:id="rId2305">
              <w:r w:rsidDel="00000000" w:rsidR="00000000" w:rsidRPr="00000000">
                <w:rPr>
                  <w:sz w:val="18"/>
                  <w:szCs w:val="18"/>
                  <w:rtl w:val="0"/>
                </w:rPr>
                <w:t xml:space="preserve">Speirs JTO '17</w:t>
              </w:r>
            </w:hyperlink>
            <w:r w:rsidDel="00000000" w:rsidR="00000000" w:rsidRPr="00000000">
              <w:rPr>
                <w:sz w:val="18"/>
                <w:szCs w:val="18"/>
                <w:rtl w:val="0"/>
              </w:rPr>
              <w:t xml:space="preserve">]. </w:t>
            </w:r>
            <w:hyperlink r:id="rId230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4">
            <w:pPr>
              <w:numPr>
                <w:ilvl w:val="0"/>
                <w:numId w:val="29"/>
              </w:numPr>
              <w:ind w:left="720" w:hanging="360"/>
              <w:rPr>
                <w:sz w:val="18"/>
                <w:szCs w:val="18"/>
              </w:rPr>
            </w:pPr>
            <w:r w:rsidDel="00000000" w:rsidR="00000000" w:rsidRPr="00000000">
              <w:rPr>
                <w:sz w:val="18"/>
                <w:szCs w:val="18"/>
                <w:rtl w:val="0"/>
              </w:rPr>
              <w:t xml:space="preserve">Cardiac morbidity: Pooled analysis of 6 dose escalation trials for stage III NSCLC [</w:t>
            </w:r>
            <w:hyperlink r:id="rId2307">
              <w:r w:rsidDel="00000000" w:rsidR="00000000" w:rsidRPr="00000000">
                <w:rPr>
                  <w:sz w:val="18"/>
                  <w:szCs w:val="18"/>
                  <w:rtl w:val="0"/>
                </w:rPr>
                <w:t xml:space="preserve">Wang JCO '17</w:t>
              </w:r>
            </w:hyperlink>
            <w:r w:rsidDel="00000000" w:rsidR="00000000" w:rsidRPr="00000000">
              <w:rPr>
                <w:sz w:val="18"/>
                <w:szCs w:val="18"/>
                <w:rtl w:val="0"/>
              </w:rPr>
              <w:t xml:space="preserve">] </w:t>
            </w:r>
            <w:hyperlink r:id="rId230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5">
            <w:pPr>
              <w:numPr>
                <w:ilvl w:val="0"/>
                <w:numId w:val="29"/>
              </w:numPr>
              <w:ind w:left="720" w:hanging="360"/>
              <w:rPr>
                <w:sz w:val="18"/>
                <w:szCs w:val="18"/>
              </w:rPr>
            </w:pPr>
            <w:r w:rsidDel="00000000" w:rsidR="00000000" w:rsidRPr="00000000">
              <w:rPr>
                <w:sz w:val="18"/>
                <w:szCs w:val="18"/>
                <w:rtl w:val="0"/>
              </w:rPr>
              <w:t xml:space="preserve">Dess [</w:t>
            </w:r>
            <w:hyperlink r:id="rId2309">
              <w:r w:rsidDel="00000000" w:rsidR="00000000" w:rsidRPr="00000000">
                <w:rPr>
                  <w:sz w:val="18"/>
                  <w:szCs w:val="18"/>
                  <w:rtl w:val="0"/>
                </w:rPr>
                <w:t xml:space="preserve">JCO '17</w:t>
              </w:r>
            </w:hyperlink>
            <w:r w:rsidDel="00000000" w:rsidR="00000000" w:rsidRPr="00000000">
              <w:rPr>
                <w:sz w:val="18"/>
                <w:szCs w:val="18"/>
                <w:rtl w:val="0"/>
              </w:rPr>
              <w:t xml:space="preserve">]: Prospective trials. Cardiac morbidity for ± baseline heart disease and CCRT. </w:t>
            </w:r>
            <w:hyperlink r:id="rId231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6">
            <w:pPr>
              <w:numPr>
                <w:ilvl w:val="0"/>
                <w:numId w:val="29"/>
              </w:numPr>
              <w:ind w:left="720" w:hanging="360"/>
              <w:rPr>
                <w:sz w:val="18"/>
                <w:szCs w:val="18"/>
              </w:rPr>
            </w:pPr>
            <w:r w:rsidDel="00000000" w:rsidR="00000000" w:rsidRPr="00000000">
              <w:rPr>
                <w:sz w:val="18"/>
                <w:szCs w:val="18"/>
                <w:rtl w:val="0"/>
              </w:rPr>
              <w:t xml:space="preserve">Exploring the relationship of RT dose and length of esophagus to weight loss in lung cancer </w:t>
            </w:r>
            <w:hyperlink r:id="rId2311">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312">
              <w:r w:rsidDel="00000000" w:rsidR="00000000" w:rsidRPr="00000000">
                <w:rPr>
                  <w:sz w:val="18"/>
                  <w:szCs w:val="18"/>
                  <w:rtl w:val="0"/>
                </w:rPr>
                <w:t xml:space="preserve">Han PRO '20</w:t>
              </w:r>
            </w:hyperlink>
            <w:r w:rsidDel="00000000" w:rsidR="00000000" w:rsidRPr="00000000">
              <w:rPr>
                <w:sz w:val="18"/>
                <w:szCs w:val="18"/>
                <w:rtl w:val="0"/>
              </w:rPr>
              <w:t xml:space="preserve">]: Retro. </w:t>
            </w:r>
            <w:hyperlink r:id="rId231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7">
            <w:pPr>
              <w:numPr>
                <w:ilvl w:val="0"/>
                <w:numId w:val="29"/>
              </w:numPr>
              <w:ind w:left="720" w:hanging="360"/>
              <w:rPr>
                <w:sz w:val="18"/>
                <w:szCs w:val="18"/>
              </w:rPr>
            </w:pPr>
            <w:r w:rsidDel="00000000" w:rsidR="00000000" w:rsidRPr="00000000">
              <w:rPr>
                <w:sz w:val="18"/>
                <w:szCs w:val="18"/>
                <w:rtl w:val="0"/>
              </w:rPr>
              <w:t xml:space="preserve">RP for combined V20 </w:t>
            </w:r>
            <w:hyperlink r:id="rId2314">
              <w:r w:rsidDel="00000000" w:rsidR="00000000" w:rsidRPr="00000000">
                <w:rPr>
                  <w:sz w:val="18"/>
                  <w:szCs w:val="18"/>
                  <w:rtl w:val="0"/>
                </w:rPr>
                <w:t xml:space="preserve">[Graham IJROBP '99]</w:t>
              </w:r>
            </w:hyperlink>
            <w:r w:rsidDel="00000000" w:rsidR="00000000" w:rsidRPr="00000000">
              <w:rPr>
                <w:sz w:val="18"/>
                <w:szCs w:val="18"/>
                <w:rtl w:val="0"/>
              </w:rPr>
              <w:t xml:space="preserve">: Retro. Less than half received concurrent chemo. </w:t>
            </w:r>
            <w:hyperlink r:id="rId231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8">
            <w:pPr>
              <w:widowControl w:val="0"/>
              <w:numPr>
                <w:ilvl w:val="0"/>
                <w:numId w:val="29"/>
              </w:numPr>
              <w:ind w:left="720" w:hanging="360"/>
              <w:rPr>
                <w:sz w:val="18"/>
                <w:szCs w:val="18"/>
              </w:rPr>
            </w:pPr>
            <w:r w:rsidDel="00000000" w:rsidR="00000000" w:rsidRPr="00000000">
              <w:rPr>
                <w:sz w:val="18"/>
                <w:szCs w:val="18"/>
                <w:rtl w:val="0"/>
              </w:rPr>
              <w:t xml:space="preserve">Optimal Chemotherapy for CCRT remains unknown! [</w:t>
            </w:r>
            <w:hyperlink r:id="rId2316">
              <w:r w:rsidDel="00000000" w:rsidR="00000000" w:rsidRPr="00000000">
                <w:rPr>
                  <w:sz w:val="18"/>
                  <w:szCs w:val="18"/>
                  <w:rtl w:val="0"/>
                </w:rPr>
                <w:t xml:space="preserve">Eberhardt JCO '15]</w:t>
              </w:r>
            </w:hyperlink>
            <w:r w:rsidDel="00000000" w:rsidR="00000000" w:rsidRPr="00000000">
              <w:rPr>
                <w:sz w:val="18"/>
                <w:szCs w:val="18"/>
                <w:rtl w:val="0"/>
              </w:rPr>
              <w:t xml:space="preserve"> </w:t>
            </w:r>
            <w:hyperlink r:id="rId231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9">
            <w:pPr>
              <w:numPr>
                <w:ilvl w:val="1"/>
                <w:numId w:val="29"/>
              </w:numPr>
              <w:ind w:left="1440" w:hanging="360"/>
              <w:rPr>
                <w:sz w:val="18"/>
                <w:szCs w:val="18"/>
              </w:rPr>
            </w:pPr>
            <w:r w:rsidDel="00000000" w:rsidR="00000000" w:rsidRPr="00000000">
              <w:rPr>
                <w:sz w:val="18"/>
                <w:szCs w:val="18"/>
                <w:rtl w:val="0"/>
              </w:rPr>
              <w:t xml:space="preserve">STRIPE pneumonitis meta-analysis [</w:t>
            </w:r>
            <w:hyperlink r:id="rId2318">
              <w:r w:rsidDel="00000000" w:rsidR="00000000" w:rsidRPr="00000000">
                <w:rPr>
                  <w:sz w:val="18"/>
                  <w:szCs w:val="18"/>
                  <w:rtl w:val="0"/>
                </w:rPr>
                <w:t xml:space="preserve">Palma IJROBP '13]</w:t>
              </w:r>
            </w:hyperlink>
            <w:r w:rsidDel="00000000" w:rsidR="00000000" w:rsidRPr="00000000">
              <w:rPr>
                <w:sz w:val="18"/>
                <w:szCs w:val="18"/>
                <w:rtl w:val="0"/>
              </w:rPr>
              <w:t xml:space="preserve">: Median 60 Gy CCRT. CarboP vs. EP. </w:t>
            </w:r>
            <w:hyperlink r:id="rId231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A">
            <w:pPr>
              <w:numPr>
                <w:ilvl w:val="1"/>
                <w:numId w:val="29"/>
              </w:numPr>
              <w:ind w:left="1440" w:hanging="360"/>
              <w:rPr>
                <w:sz w:val="18"/>
                <w:szCs w:val="18"/>
              </w:rPr>
            </w:pPr>
            <w:r w:rsidDel="00000000" w:rsidR="00000000" w:rsidRPr="00000000">
              <w:rPr>
                <w:sz w:val="18"/>
                <w:szCs w:val="18"/>
                <w:rtl w:val="0"/>
              </w:rPr>
              <w:t xml:space="preserve">STRIPE esophagitis meta-analysis [</w:t>
            </w:r>
            <w:hyperlink r:id="rId2320">
              <w:r w:rsidDel="00000000" w:rsidR="00000000" w:rsidRPr="00000000">
                <w:rPr>
                  <w:sz w:val="18"/>
                  <w:szCs w:val="18"/>
                  <w:rtl w:val="0"/>
                </w:rPr>
                <w:t xml:space="preserve">Palma IJROBP '13</w:t>
              </w:r>
            </w:hyperlink>
            <w:r w:rsidDel="00000000" w:rsidR="00000000" w:rsidRPr="00000000">
              <w:rPr>
                <w:sz w:val="18"/>
                <w:szCs w:val="18"/>
                <w:rtl w:val="0"/>
              </w:rPr>
              <w:t xml:space="preserve">] </w:t>
            </w:r>
            <w:hyperlink r:id="rId232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B">
            <w:pPr>
              <w:numPr>
                <w:ilvl w:val="1"/>
                <w:numId w:val="29"/>
              </w:numPr>
              <w:ind w:left="1440" w:hanging="360"/>
              <w:rPr>
                <w:sz w:val="18"/>
                <w:szCs w:val="18"/>
              </w:rPr>
            </w:pPr>
            <w:r w:rsidDel="00000000" w:rsidR="00000000" w:rsidRPr="00000000">
              <w:rPr>
                <w:sz w:val="18"/>
                <w:szCs w:val="18"/>
                <w:rtl w:val="0"/>
              </w:rPr>
              <w:t xml:space="preserve">VA Health [</w:t>
            </w:r>
            <w:hyperlink r:id="rId2322">
              <w:r w:rsidDel="00000000" w:rsidR="00000000" w:rsidRPr="00000000">
                <w:rPr>
                  <w:sz w:val="18"/>
                  <w:szCs w:val="18"/>
                  <w:rtl w:val="0"/>
                </w:rPr>
                <w:t xml:space="preserve">Santana-Davila JCO '15</w:t>
              </w:r>
            </w:hyperlink>
            <w:r w:rsidDel="00000000" w:rsidR="00000000" w:rsidRPr="00000000">
              <w:rPr>
                <w:sz w:val="18"/>
                <w:szCs w:val="18"/>
                <w:rtl w:val="0"/>
              </w:rPr>
              <w:t xml:space="preserve">]: Retro. CCRT CarboP vs. EP </w:t>
            </w:r>
            <w:hyperlink r:id="rId232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C">
            <w:pPr>
              <w:numPr>
                <w:ilvl w:val="0"/>
                <w:numId w:val="29"/>
              </w:numPr>
              <w:ind w:left="720" w:right="60" w:hanging="360"/>
              <w:rPr>
                <w:sz w:val="18"/>
                <w:szCs w:val="18"/>
              </w:rPr>
            </w:pPr>
            <w:r w:rsidDel="00000000" w:rsidR="00000000" w:rsidRPr="00000000">
              <w:rPr>
                <w:sz w:val="18"/>
                <w:szCs w:val="18"/>
                <w:rtl w:val="0"/>
              </w:rPr>
              <w:t xml:space="preserve">PACIFIC Trial Toxicity (Table 3) </w:t>
            </w:r>
            <w:hyperlink r:id="rId2324">
              <w:r w:rsidDel="00000000" w:rsidR="00000000" w:rsidRPr="00000000">
                <w:rPr>
                  <w:sz w:val="18"/>
                  <w:szCs w:val="18"/>
                  <w:rtl w:val="0"/>
                </w:rPr>
                <w:t xml:space="preserve">[Antonia NEJM '17</w:t>
              </w:r>
            </w:hyperlink>
            <w:r w:rsidDel="00000000" w:rsidR="00000000" w:rsidRPr="00000000">
              <w:rPr>
                <w:sz w:val="18"/>
                <w:szCs w:val="18"/>
                <w:rtl w:val="0"/>
              </w:rPr>
              <w:t xml:space="preserve">]. </w:t>
            </w:r>
            <w:hyperlink r:id="rId232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DD">
            <w:pPr>
              <w:numPr>
                <w:ilvl w:val="1"/>
                <w:numId w:val="29"/>
              </w:numPr>
              <w:ind w:left="1440" w:hanging="360"/>
              <w:rPr>
                <w:sz w:val="18"/>
                <w:szCs w:val="18"/>
              </w:rPr>
            </w:pPr>
            <w:r w:rsidDel="00000000" w:rsidR="00000000" w:rsidRPr="00000000">
              <w:rPr>
                <w:sz w:val="18"/>
                <w:szCs w:val="18"/>
                <w:rtl w:val="0"/>
              </w:rPr>
              <w:t xml:space="preserve">Around 1/4 of patients do not initiate durva due to disease progression or CCRT toxicity [</w:t>
            </w:r>
            <w:hyperlink r:id="rId2326">
              <w:r w:rsidDel="00000000" w:rsidR="00000000" w:rsidRPr="00000000">
                <w:rPr>
                  <w:sz w:val="18"/>
                  <w:szCs w:val="18"/>
                  <w:rtl w:val="0"/>
                </w:rPr>
                <w:t xml:space="preserve">Shaveridan RTO '19</w:t>
              </w:r>
            </w:hyperlink>
            <w:r w:rsidDel="00000000" w:rsidR="00000000" w:rsidRPr="00000000">
              <w:rPr>
                <w:sz w:val="18"/>
                <w:szCs w:val="18"/>
                <w:rtl w:val="0"/>
              </w:rPr>
              <w:t xml:space="preserve">].</w:t>
            </w:r>
          </w:p>
          <w:p w:rsidR="00000000" w:rsidDel="00000000" w:rsidP="00000000" w:rsidRDefault="00000000" w:rsidRPr="00000000" w14:paraId="00000BDE">
            <w:pPr>
              <w:numPr>
                <w:ilvl w:val="0"/>
                <w:numId w:val="29"/>
              </w:numPr>
              <w:ind w:left="720" w:hanging="360"/>
              <w:rPr>
                <w:sz w:val="18"/>
                <w:szCs w:val="18"/>
              </w:rPr>
            </w:pPr>
            <w:r w:rsidDel="00000000" w:rsidR="00000000" w:rsidRPr="00000000">
              <w:rPr>
                <w:sz w:val="18"/>
                <w:szCs w:val="18"/>
                <w:rtl w:val="0"/>
              </w:rPr>
              <w:t xml:space="preserve">China </w:t>
            </w:r>
            <w:hyperlink r:id="rId2327">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328">
              <w:r w:rsidDel="00000000" w:rsidR="00000000" w:rsidRPr="00000000">
                <w:rPr>
                  <w:sz w:val="18"/>
                  <w:szCs w:val="18"/>
                  <w:rtl w:val="0"/>
                </w:rPr>
                <w:t xml:space="preserve">Kong IJROBP '20</w:t>
              </w:r>
            </w:hyperlink>
            <w:r w:rsidDel="00000000" w:rsidR="00000000" w:rsidRPr="00000000">
              <w:rPr>
                <w:rFonts w:ascii="Cardo" w:cs="Cardo" w:eastAsia="Cardo" w:hAnsi="Cardo"/>
                <w:sz w:val="18"/>
                <w:szCs w:val="18"/>
                <w:rtl w:val="0"/>
              </w:rPr>
              <w:t xml:space="preserve">]: Retro. Stage II-III NSCLC. Induction chemo→ 60/15. </w:t>
            </w:r>
            <w:hyperlink r:id="rId2329">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BDF">
      <w:pPr>
        <w:pStyle w:val="Heading2"/>
        <w:rPr/>
      </w:pPr>
      <w:bookmarkStart w:colFirst="0" w:colLast="0" w:name="_h003hhay76i7" w:id="79"/>
      <w:bookmarkEnd w:id="79"/>
      <w:r w:rsidDel="00000000" w:rsidR="00000000" w:rsidRPr="00000000">
        <w:rPr>
          <w:rtl w:val="0"/>
        </w:rPr>
      </w:r>
    </w:p>
    <w:p w:rsidR="00000000" w:rsidDel="00000000" w:rsidP="00000000" w:rsidRDefault="00000000" w:rsidRPr="00000000" w14:paraId="00000BE0">
      <w:pPr>
        <w:pStyle w:val="Heading3"/>
        <w:rPr/>
      </w:pPr>
      <w:bookmarkStart w:colFirst="0" w:colLast="0" w:name="_ga5xjxwv5knh" w:id="80"/>
      <w:bookmarkEnd w:id="80"/>
      <w:r w:rsidDel="00000000" w:rsidR="00000000" w:rsidRPr="00000000">
        <w:rPr>
          <w:rtl w:val="0"/>
        </w:rPr>
        <w:t xml:space="preserve">SCLC</w:t>
      </w:r>
    </w:p>
    <w:tbl>
      <w:tblPr>
        <w:tblStyle w:val="Table30"/>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1">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BE2">
            <w:pPr>
              <w:ind w:right="200"/>
              <w:jc w:val="center"/>
              <w:rPr>
                <w:b w:val="1"/>
              </w:rPr>
            </w:pPr>
            <w:r w:rsidDel="00000000" w:rsidR="00000000" w:rsidRPr="00000000">
              <w:rPr>
                <w:b w:val="1"/>
                <w:rtl w:val="0"/>
              </w:rPr>
              <w:t xml:space="preserve">A more comprehensive collection of resources for all disease sites may be found at </w:t>
            </w:r>
            <w:hyperlink r:id="rId2330">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BE3">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BE4">
            <w:pPr>
              <w:numPr>
                <w:ilvl w:val="0"/>
                <w:numId w:val="55"/>
              </w:numPr>
              <w:ind w:left="720" w:right="200" w:hanging="360"/>
              <w:rPr>
                <w:sz w:val="18"/>
                <w:szCs w:val="18"/>
              </w:rPr>
            </w:pPr>
            <w:r w:rsidDel="00000000" w:rsidR="00000000" w:rsidRPr="00000000">
              <w:rPr>
                <w:sz w:val="18"/>
                <w:szCs w:val="18"/>
                <w:rtl w:val="0"/>
              </w:rPr>
              <w:t xml:space="preserve">See protocols for guidance.</w:t>
            </w:r>
          </w:p>
          <w:p w:rsidR="00000000" w:rsidDel="00000000" w:rsidP="00000000" w:rsidRDefault="00000000" w:rsidRPr="00000000" w14:paraId="00000BE5">
            <w:pPr>
              <w:numPr>
                <w:ilvl w:val="0"/>
                <w:numId w:val="55"/>
              </w:numPr>
              <w:ind w:left="720" w:hanging="360"/>
              <w:rPr>
                <w:sz w:val="18"/>
                <w:szCs w:val="18"/>
              </w:rPr>
            </w:pPr>
            <w:r w:rsidDel="00000000" w:rsidR="00000000" w:rsidRPr="00000000">
              <w:rPr>
                <w:sz w:val="18"/>
                <w:szCs w:val="18"/>
                <w:rtl w:val="0"/>
              </w:rPr>
              <w:t xml:space="preserve">Cardiac Contouring Atlas (Supplement) [</w:t>
            </w:r>
            <w:hyperlink r:id="rId2331">
              <w:r w:rsidDel="00000000" w:rsidR="00000000" w:rsidRPr="00000000">
                <w:rPr>
                  <w:sz w:val="18"/>
                  <w:szCs w:val="18"/>
                  <w:rtl w:val="0"/>
                </w:rPr>
                <w:t xml:space="preserve">Duane RTO '17</w:t>
              </w:r>
            </w:hyperlink>
            <w:r w:rsidDel="00000000" w:rsidR="00000000" w:rsidRPr="00000000">
              <w:rPr>
                <w:sz w:val="18"/>
                <w:szCs w:val="18"/>
                <w:rtl w:val="0"/>
              </w:rPr>
              <w:t xml:space="preserve">]</w:t>
            </w:r>
          </w:p>
          <w:p w:rsidR="00000000" w:rsidDel="00000000" w:rsidP="00000000" w:rsidRDefault="00000000" w:rsidRPr="00000000" w14:paraId="00000BE6">
            <w:pPr>
              <w:numPr>
                <w:ilvl w:val="0"/>
                <w:numId w:val="55"/>
              </w:numPr>
              <w:ind w:left="720" w:hanging="360"/>
              <w:rPr>
                <w:sz w:val="18"/>
                <w:szCs w:val="18"/>
              </w:rPr>
            </w:pPr>
            <w:r w:rsidDel="00000000" w:rsidR="00000000" w:rsidRPr="00000000">
              <w:rPr>
                <w:sz w:val="18"/>
                <w:szCs w:val="18"/>
                <w:rtl w:val="0"/>
              </w:rPr>
              <w:t xml:space="preserve">ARRO: [</w:t>
            </w:r>
            <w:hyperlink r:id="rId2332">
              <w:r w:rsidDel="00000000" w:rsidR="00000000" w:rsidRPr="00000000">
                <w:rPr>
                  <w:sz w:val="18"/>
                  <w:szCs w:val="18"/>
                  <w:rtl w:val="0"/>
                </w:rPr>
                <w:t xml:space="preserve">Small Cell Lung Cancer</w:t>
              </w:r>
            </w:hyperlink>
            <w:r w:rsidDel="00000000" w:rsidR="00000000" w:rsidRPr="00000000">
              <w:rPr>
                <w:sz w:val="18"/>
                <w:szCs w:val="18"/>
                <w:rtl w:val="0"/>
              </w:rPr>
              <w:t xml:space="preserve">].</w:t>
            </w:r>
          </w:p>
          <w:p w:rsidR="00000000" w:rsidDel="00000000" w:rsidP="00000000" w:rsidRDefault="00000000" w:rsidRPr="00000000" w14:paraId="00000BE7">
            <w:pPr>
              <w:ind w:right="20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BE8">
            <w:pPr>
              <w:widowControl w:val="0"/>
              <w:numPr>
                <w:ilvl w:val="0"/>
                <w:numId w:val="31"/>
              </w:numPr>
              <w:ind w:left="720" w:hanging="360"/>
              <w:rPr>
                <w:sz w:val="18"/>
                <w:szCs w:val="18"/>
              </w:rPr>
            </w:pPr>
            <w:r w:rsidDel="00000000" w:rsidR="00000000" w:rsidRPr="00000000">
              <w:rPr>
                <w:sz w:val="18"/>
                <w:szCs w:val="18"/>
                <w:rtl w:val="0"/>
              </w:rPr>
              <w:t xml:space="preserve">What is the role of RT for ES-SCLC in the immunotherapy era? </w:t>
            </w:r>
            <w:hyperlink r:id="rId2333">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334">
              <w:r w:rsidDel="00000000" w:rsidR="00000000" w:rsidRPr="00000000">
                <w:rPr>
                  <w:sz w:val="18"/>
                  <w:szCs w:val="18"/>
                  <w:rtl w:val="0"/>
                </w:rPr>
                <w:t xml:space="preserve">Nesbit TLCR '19</w:t>
              </w:r>
            </w:hyperlink>
            <w:r w:rsidDel="00000000" w:rsidR="00000000" w:rsidRPr="00000000">
              <w:rPr>
                <w:sz w:val="18"/>
                <w:szCs w:val="18"/>
                <w:rtl w:val="0"/>
              </w:rPr>
              <w:t xml:space="preserve">] </w:t>
            </w:r>
            <w:hyperlink r:id="rId233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E9">
            <w:pPr>
              <w:numPr>
                <w:ilvl w:val="0"/>
                <w:numId w:val="31"/>
              </w:numPr>
              <w:ind w:left="720" w:hanging="360"/>
              <w:rPr>
                <w:sz w:val="18"/>
                <w:szCs w:val="18"/>
              </w:rPr>
            </w:pPr>
            <w:r w:rsidDel="00000000" w:rsidR="00000000" w:rsidRPr="00000000">
              <w:rPr>
                <w:sz w:val="18"/>
                <w:szCs w:val="18"/>
                <w:u w:val="single"/>
                <w:rtl w:val="0"/>
              </w:rPr>
              <w:t xml:space="preserve">S</w:t>
            </w:r>
            <w:r w:rsidDel="00000000" w:rsidR="00000000" w:rsidRPr="00000000">
              <w:rPr>
                <w:sz w:val="18"/>
                <w:szCs w:val="18"/>
                <w:rtl w:val="0"/>
              </w:rPr>
              <w:t xml:space="preserve">tart date of any treatment to </w:t>
            </w:r>
            <w:r w:rsidDel="00000000" w:rsidR="00000000" w:rsidRPr="00000000">
              <w:rPr>
                <w:sz w:val="18"/>
                <w:szCs w:val="18"/>
                <w:u w:val="single"/>
                <w:rtl w:val="0"/>
              </w:rPr>
              <w:t xml:space="preserve">E</w:t>
            </w:r>
            <w:r w:rsidDel="00000000" w:rsidR="00000000" w:rsidRPr="00000000">
              <w:rPr>
                <w:sz w:val="18"/>
                <w:szCs w:val="18"/>
                <w:rtl w:val="0"/>
              </w:rPr>
              <w:t xml:space="preserve">nd of </w:t>
            </w:r>
            <w:r w:rsidDel="00000000" w:rsidR="00000000" w:rsidRPr="00000000">
              <w:rPr>
                <w:sz w:val="18"/>
                <w:szCs w:val="18"/>
                <w:u w:val="single"/>
                <w:rtl w:val="0"/>
              </w:rPr>
              <w:t xml:space="preserve">R</w:t>
            </w:r>
            <w:r w:rsidDel="00000000" w:rsidR="00000000" w:rsidRPr="00000000">
              <w:rPr>
                <w:sz w:val="18"/>
                <w:szCs w:val="18"/>
                <w:rtl w:val="0"/>
              </w:rPr>
              <w:t xml:space="preserve">T (SER) [</w:t>
            </w:r>
            <w:hyperlink r:id="rId2336">
              <w:r w:rsidDel="00000000" w:rsidR="00000000" w:rsidRPr="00000000">
                <w:rPr>
                  <w:sz w:val="18"/>
                  <w:szCs w:val="18"/>
                  <w:rtl w:val="0"/>
                </w:rPr>
                <w:t xml:space="preserve">De Ruysscher JCO '06]</w:t>
              </w:r>
            </w:hyperlink>
            <w:r w:rsidDel="00000000" w:rsidR="00000000" w:rsidRPr="00000000">
              <w:rPr>
                <w:sz w:val="18"/>
                <w:szCs w:val="18"/>
                <w:rtl w:val="0"/>
              </w:rPr>
              <w:t xml:space="preserve">: Aim for SER &lt; 30 days! </w:t>
            </w:r>
            <w:hyperlink r:id="rId233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EA">
            <w:pPr>
              <w:numPr>
                <w:ilvl w:val="0"/>
                <w:numId w:val="31"/>
              </w:numPr>
              <w:ind w:left="720" w:hanging="360"/>
              <w:rPr>
                <w:sz w:val="18"/>
                <w:szCs w:val="18"/>
              </w:rPr>
            </w:pPr>
            <w:r w:rsidDel="00000000" w:rsidR="00000000" w:rsidRPr="00000000">
              <w:rPr>
                <w:sz w:val="18"/>
                <w:szCs w:val="18"/>
                <w:rtl w:val="0"/>
              </w:rPr>
              <w:t xml:space="preserve">LS-SCLC: Is PCI Necessary? [</w:t>
            </w:r>
            <w:hyperlink r:id="rId2338">
              <w:r w:rsidDel="00000000" w:rsidR="00000000" w:rsidRPr="00000000">
                <w:rPr>
                  <w:sz w:val="18"/>
                  <w:szCs w:val="18"/>
                  <w:rtl w:val="0"/>
                </w:rPr>
                <w:t xml:space="preserve">Farris PRO '19</w:t>
              </w:r>
            </w:hyperlink>
            <w:r w:rsidDel="00000000" w:rsidR="00000000" w:rsidRPr="00000000">
              <w:rPr>
                <w:sz w:val="18"/>
                <w:szCs w:val="18"/>
                <w:rtl w:val="0"/>
              </w:rPr>
              <w:t xml:space="preserve">]: Retro. Obs vs. PCI. </w:t>
            </w:r>
            <w:hyperlink r:id="rId233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EB">
            <w:pPr>
              <w:ind w:right="20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BEC">
            <w:pPr>
              <w:numPr>
                <w:ilvl w:val="0"/>
                <w:numId w:val="100"/>
              </w:numPr>
              <w:ind w:left="720" w:hanging="360"/>
              <w:rPr>
                <w:sz w:val="18"/>
                <w:szCs w:val="18"/>
              </w:rPr>
            </w:pPr>
            <w:r w:rsidDel="00000000" w:rsidR="00000000" w:rsidRPr="00000000">
              <w:rPr>
                <w:sz w:val="18"/>
                <w:szCs w:val="18"/>
                <w:rtl w:val="0"/>
              </w:rPr>
              <w:t xml:space="preserve">ASCO/ACCP Guideline: </w:t>
            </w:r>
            <w:hyperlink r:id="rId2340">
              <w:r w:rsidDel="00000000" w:rsidR="00000000" w:rsidRPr="00000000">
                <w:rPr>
                  <w:sz w:val="18"/>
                  <w:szCs w:val="18"/>
                  <w:rtl w:val="0"/>
                </w:rPr>
                <w:t xml:space="preserve">Treatment of Small-Cell Lung Cancer </w:t>
              </w:r>
            </w:hyperlink>
            <w:r w:rsidDel="00000000" w:rsidR="00000000" w:rsidRPr="00000000">
              <w:rPr>
                <w:i w:val="1"/>
                <w:sz w:val="18"/>
                <w:szCs w:val="18"/>
                <w:rtl w:val="0"/>
              </w:rPr>
              <w:t xml:space="preserve">September 8, 2015 </w:t>
            </w:r>
            <w:hyperlink r:id="rId234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ED">
            <w:pPr>
              <w:numPr>
                <w:ilvl w:val="0"/>
                <w:numId w:val="100"/>
              </w:numPr>
              <w:ind w:left="720" w:hanging="360"/>
              <w:rPr>
                <w:sz w:val="18"/>
                <w:szCs w:val="18"/>
              </w:rPr>
            </w:pPr>
            <w:r w:rsidDel="00000000" w:rsidR="00000000" w:rsidRPr="00000000">
              <w:rPr>
                <w:sz w:val="18"/>
                <w:szCs w:val="18"/>
                <w:rtl w:val="0"/>
              </w:rPr>
              <w:t xml:space="preserve">ESMO Guidelines for Diagnosis, Treatment and Follow up [</w:t>
            </w:r>
            <w:hyperlink r:id="rId2342">
              <w:r w:rsidDel="00000000" w:rsidR="00000000" w:rsidRPr="00000000">
                <w:rPr>
                  <w:sz w:val="18"/>
                  <w:szCs w:val="18"/>
                  <w:rtl w:val="0"/>
                </w:rPr>
                <w:t xml:space="preserve">Früh Ann Onc '13</w:t>
              </w:r>
            </w:hyperlink>
            <w:r w:rsidDel="00000000" w:rsidR="00000000" w:rsidRPr="00000000">
              <w:rPr>
                <w:sz w:val="18"/>
                <w:szCs w:val="18"/>
                <w:rtl w:val="0"/>
              </w:rPr>
              <w:t xml:space="preserve">] </w:t>
            </w:r>
            <w:hyperlink r:id="rId234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EE">
            <w:pPr>
              <w:numPr>
                <w:ilvl w:val="0"/>
                <w:numId w:val="100"/>
              </w:numPr>
              <w:ind w:left="720" w:hanging="360"/>
              <w:rPr>
                <w:sz w:val="18"/>
                <w:szCs w:val="18"/>
              </w:rPr>
            </w:pPr>
            <w:r w:rsidDel="00000000" w:rsidR="00000000" w:rsidRPr="00000000">
              <w:rPr>
                <w:sz w:val="18"/>
                <w:szCs w:val="18"/>
                <w:rtl w:val="0"/>
              </w:rPr>
              <w:t xml:space="preserve">ASTRO Guideline: RT for Small Cell Lung Cancer [</w:t>
            </w:r>
            <w:hyperlink r:id="rId2344">
              <w:r w:rsidDel="00000000" w:rsidR="00000000" w:rsidRPr="00000000">
                <w:rPr>
                  <w:sz w:val="18"/>
                  <w:szCs w:val="18"/>
                  <w:rtl w:val="0"/>
                </w:rPr>
                <w:t xml:space="preserve">Simone PRO '20</w:t>
              </w:r>
            </w:hyperlink>
            <w:r w:rsidDel="00000000" w:rsidR="00000000" w:rsidRPr="00000000">
              <w:rPr>
                <w:sz w:val="18"/>
                <w:szCs w:val="18"/>
                <w:rtl w:val="0"/>
              </w:rPr>
              <w:t xml:space="preserve">] </w:t>
            </w:r>
            <w:hyperlink r:id="rId234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EF">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BF0">
            <w:pPr>
              <w:numPr>
                <w:ilvl w:val="0"/>
                <w:numId w:val="32"/>
              </w:numPr>
              <w:ind w:left="720" w:right="200" w:hanging="360"/>
              <w:rPr>
                <w:sz w:val="18"/>
                <w:szCs w:val="18"/>
              </w:rPr>
            </w:pPr>
            <w:r w:rsidDel="00000000" w:rsidR="00000000" w:rsidRPr="00000000">
              <w:rPr>
                <w:sz w:val="18"/>
                <w:szCs w:val="18"/>
                <w:rtl w:val="0"/>
              </w:rPr>
              <w:t xml:space="preserve">LS-SCLC</w:t>
            </w:r>
          </w:p>
          <w:p w:rsidR="00000000" w:rsidDel="00000000" w:rsidP="00000000" w:rsidRDefault="00000000" w:rsidRPr="00000000" w14:paraId="00000BF1">
            <w:pPr>
              <w:numPr>
                <w:ilvl w:val="1"/>
                <w:numId w:val="32"/>
              </w:numPr>
              <w:ind w:left="1440" w:hanging="360"/>
              <w:rPr>
                <w:sz w:val="18"/>
                <w:szCs w:val="18"/>
              </w:rPr>
            </w:pPr>
            <w:r w:rsidDel="00000000" w:rsidR="00000000" w:rsidRPr="00000000">
              <w:rPr>
                <w:sz w:val="18"/>
                <w:szCs w:val="18"/>
                <w:rtl w:val="0"/>
              </w:rPr>
              <w:t xml:space="preserve">CONVERT / EORTC 8072 (Supplement 1) [</w:t>
            </w:r>
            <w:hyperlink r:id="rId2346">
              <w:r w:rsidDel="00000000" w:rsidR="00000000" w:rsidRPr="00000000">
                <w:rPr>
                  <w:sz w:val="18"/>
                  <w:szCs w:val="18"/>
                  <w:rtl w:val="0"/>
                </w:rPr>
                <w:t xml:space="preserve">Salem JAMA Onc '18</w:t>
              </w:r>
            </w:hyperlink>
            <w:r w:rsidDel="00000000" w:rsidR="00000000" w:rsidRPr="00000000">
              <w:rPr>
                <w:sz w:val="18"/>
                <w:szCs w:val="18"/>
                <w:rtl w:val="0"/>
              </w:rPr>
              <w:t xml:space="preserve">]: 45/30 BID vs. 66/33 with CE x4-6c. </w:t>
            </w:r>
            <w:hyperlink r:id="rId234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F2">
            <w:pPr>
              <w:numPr>
                <w:ilvl w:val="0"/>
                <w:numId w:val="32"/>
              </w:numPr>
              <w:ind w:left="720" w:right="200" w:hanging="360"/>
              <w:rPr>
                <w:sz w:val="18"/>
                <w:szCs w:val="18"/>
              </w:rPr>
            </w:pPr>
            <w:r w:rsidDel="00000000" w:rsidR="00000000" w:rsidRPr="00000000">
              <w:rPr>
                <w:sz w:val="18"/>
                <w:szCs w:val="18"/>
                <w:rtl w:val="0"/>
              </w:rPr>
              <w:t xml:space="preserve">ES-SCLC</w:t>
            </w:r>
            <w:r w:rsidDel="00000000" w:rsidR="00000000" w:rsidRPr="00000000">
              <w:rPr>
                <w:rtl w:val="0"/>
              </w:rPr>
            </w:r>
          </w:p>
          <w:p w:rsidR="00000000" w:rsidDel="00000000" w:rsidP="00000000" w:rsidRDefault="00000000" w:rsidRPr="00000000" w14:paraId="00000BF3">
            <w:pPr>
              <w:numPr>
                <w:ilvl w:val="1"/>
                <w:numId w:val="32"/>
              </w:numPr>
              <w:ind w:left="1440" w:hanging="360"/>
              <w:rPr>
                <w:sz w:val="18"/>
                <w:szCs w:val="18"/>
              </w:rPr>
            </w:pPr>
            <w:r w:rsidDel="00000000" w:rsidR="00000000" w:rsidRPr="00000000">
              <w:rPr>
                <w:sz w:val="18"/>
                <w:szCs w:val="18"/>
                <w:rtl w:val="0"/>
              </w:rPr>
              <w:t xml:space="preserve">RTOG 0937 [</w:t>
            </w:r>
            <w:hyperlink r:id="rId2348">
              <w:r w:rsidDel="00000000" w:rsidR="00000000" w:rsidRPr="00000000">
                <w:rPr>
                  <w:sz w:val="18"/>
                  <w:szCs w:val="18"/>
                  <w:rtl w:val="0"/>
                </w:rPr>
                <w:t xml:space="preserve">Protocol</w:t>
              </w:r>
            </w:hyperlink>
            <w:hyperlink r:id="rId2349">
              <w:r w:rsidDel="00000000" w:rsidR="00000000" w:rsidRPr="00000000">
                <w:rPr>
                  <w:sz w:val="18"/>
                  <w:szCs w:val="18"/>
                  <w:rtl w:val="0"/>
                </w:rPr>
                <w:t xml:space="preserve">]: </w:t>
              </w:r>
            </w:hyperlink>
            <w:r w:rsidDel="00000000" w:rsidR="00000000" w:rsidRPr="00000000">
              <w:rPr>
                <w:sz w:val="18"/>
                <w:szCs w:val="18"/>
                <w:rtl w:val="0"/>
              </w:rPr>
              <w:t xml:space="preserve">Phase II. Up to 4 extracranial mets. PCI (25/10) ± thoracic/oligo RT (45/15, 30/10). </w:t>
            </w:r>
            <w:hyperlink r:id="rId235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F4">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BF5">
            <w:pPr>
              <w:numPr>
                <w:ilvl w:val="0"/>
                <w:numId w:val="32"/>
              </w:numPr>
              <w:ind w:left="720" w:right="200" w:hanging="360"/>
              <w:rPr>
                <w:sz w:val="18"/>
                <w:szCs w:val="18"/>
              </w:rPr>
            </w:pPr>
            <w:r w:rsidDel="00000000" w:rsidR="00000000" w:rsidRPr="00000000">
              <w:rPr>
                <w:sz w:val="18"/>
                <w:szCs w:val="18"/>
                <w:rtl w:val="0"/>
              </w:rPr>
              <w:t xml:space="preserve">CONVERT (Table 4) [</w:t>
            </w:r>
            <w:hyperlink r:id="rId2351">
              <w:r w:rsidDel="00000000" w:rsidR="00000000" w:rsidRPr="00000000">
                <w:rPr>
                  <w:sz w:val="18"/>
                  <w:szCs w:val="18"/>
                  <w:rtl w:val="0"/>
                </w:rPr>
                <w:t xml:space="preserve">Faivre-Finn Lanc Onc '17</w:t>
              </w:r>
            </w:hyperlink>
            <w:r w:rsidDel="00000000" w:rsidR="00000000" w:rsidRPr="00000000">
              <w:rPr>
                <w:sz w:val="18"/>
                <w:szCs w:val="18"/>
                <w:rtl w:val="0"/>
              </w:rPr>
              <w:t xml:space="preserve">, </w:t>
            </w:r>
            <w:hyperlink r:id="rId2352">
              <w:r w:rsidDel="00000000" w:rsidR="00000000" w:rsidRPr="00000000">
                <w:rPr>
                  <w:sz w:val="18"/>
                  <w:szCs w:val="18"/>
                  <w:rtl w:val="0"/>
                </w:rPr>
                <w:t xml:space="preserve">Salem JAMA Onc '18</w:t>
              </w:r>
            </w:hyperlink>
            <w:r w:rsidDel="00000000" w:rsidR="00000000" w:rsidRPr="00000000">
              <w:rPr>
                <w:sz w:val="18"/>
                <w:szCs w:val="18"/>
                <w:rtl w:val="0"/>
              </w:rPr>
              <w:t xml:space="preserve">]: 45/30 BID vs. 66/33 with CE x4-6c. </w:t>
            </w:r>
            <w:hyperlink r:id="rId235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F6">
            <w:pPr>
              <w:numPr>
                <w:ilvl w:val="0"/>
                <w:numId w:val="32"/>
              </w:numPr>
              <w:ind w:left="720" w:right="200" w:hanging="360"/>
              <w:rPr>
                <w:sz w:val="18"/>
                <w:szCs w:val="18"/>
              </w:rPr>
            </w:pPr>
            <w:r w:rsidDel="00000000" w:rsidR="00000000" w:rsidRPr="00000000">
              <w:rPr>
                <w:sz w:val="18"/>
                <w:szCs w:val="18"/>
                <w:rtl w:val="0"/>
              </w:rPr>
              <w:t xml:space="preserve">CREST (Table 2) [</w:t>
            </w:r>
            <w:hyperlink r:id="rId2354">
              <w:r w:rsidDel="00000000" w:rsidR="00000000" w:rsidRPr="00000000">
                <w:rPr>
                  <w:sz w:val="18"/>
                  <w:szCs w:val="18"/>
                  <w:rtl w:val="0"/>
                </w:rPr>
                <w:t xml:space="preserve">Slotman Lancet '15</w:t>
              </w:r>
            </w:hyperlink>
            <w:r w:rsidDel="00000000" w:rsidR="00000000" w:rsidRPr="00000000">
              <w:rPr>
                <w:rFonts w:ascii="Cardo" w:cs="Cardo" w:eastAsia="Cardo" w:hAnsi="Cardo"/>
                <w:sz w:val="18"/>
                <w:szCs w:val="18"/>
                <w:rtl w:val="0"/>
              </w:rPr>
              <w:t xml:space="preserve">]: 4-6c chemo→ PR/CR→ PCI (dealers choice) ± Thoracic RT 30/10. </w:t>
            </w:r>
            <w:hyperlink r:id="rId235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BF7">
            <w:pPr>
              <w:numPr>
                <w:ilvl w:val="0"/>
                <w:numId w:val="32"/>
              </w:numPr>
              <w:ind w:left="720" w:hanging="360"/>
              <w:rPr>
                <w:sz w:val="18"/>
                <w:szCs w:val="18"/>
              </w:rPr>
            </w:pPr>
            <w:r w:rsidDel="00000000" w:rsidR="00000000" w:rsidRPr="00000000">
              <w:rPr>
                <w:sz w:val="18"/>
                <w:szCs w:val="18"/>
                <w:rtl w:val="0"/>
              </w:rPr>
              <w:t xml:space="preserve">RTOG 0212 PCI QoL [</w:t>
            </w:r>
            <w:hyperlink r:id="rId2356">
              <w:r w:rsidDel="00000000" w:rsidR="00000000" w:rsidRPr="00000000">
                <w:rPr>
                  <w:sz w:val="18"/>
                  <w:szCs w:val="18"/>
                  <w:rtl w:val="0"/>
                </w:rPr>
                <w:t xml:space="preserve">Wolfson IJROBP '11</w:t>
              </w:r>
            </w:hyperlink>
            <w:hyperlink r:id="rId2357">
              <w:r w:rsidDel="00000000" w:rsidR="00000000" w:rsidRPr="00000000">
                <w:rPr>
                  <w:sz w:val="18"/>
                  <w:szCs w:val="18"/>
                  <w:rtl w:val="0"/>
                </w:rPr>
                <w:t xml:space="preserve">]</w:t>
              </w:r>
            </w:hyperlink>
            <w:r w:rsidDel="00000000" w:rsidR="00000000" w:rsidRPr="00000000">
              <w:rPr>
                <w:sz w:val="18"/>
                <w:szCs w:val="18"/>
                <w:rtl w:val="0"/>
              </w:rPr>
              <w:t xml:space="preserve">: 25/10 vs. 36/18 vs. 36/24 BID for pts in CR. </w:t>
            </w:r>
            <w:hyperlink r:id="rId2358">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pStyle w:val="Heading3"/>
        <w:rPr/>
      </w:pPr>
      <w:bookmarkStart w:colFirst="0" w:colLast="0" w:name="_qwi8e2db3bjo" w:id="81"/>
      <w:bookmarkEnd w:id="81"/>
      <w:r w:rsidDel="00000000" w:rsidR="00000000" w:rsidRPr="00000000">
        <w:rPr>
          <w:rtl w:val="0"/>
        </w:rPr>
        <w:t xml:space="preserve">Thymoma</w:t>
      </w:r>
    </w:p>
    <w:p w:rsidR="00000000" w:rsidDel="00000000" w:rsidP="00000000" w:rsidRDefault="00000000" w:rsidRPr="00000000" w14:paraId="00000BFA">
      <w:pPr>
        <w:rPr/>
      </w:pPr>
      <w:r w:rsidDel="00000000" w:rsidR="00000000" w:rsidRPr="00000000">
        <w:rPr>
          <w:rtl w:val="0"/>
        </w:rPr>
        <w:t xml:space="preserve">ARRO: [</w:t>
      </w:r>
      <w:hyperlink r:id="rId2359">
        <w:r w:rsidDel="00000000" w:rsidR="00000000" w:rsidRPr="00000000">
          <w:rPr>
            <w:rtl w:val="0"/>
          </w:rPr>
          <w:t xml:space="preserve">Thymoma</w:t>
        </w:r>
      </w:hyperlink>
      <w:r w:rsidDel="00000000" w:rsidR="00000000" w:rsidRPr="00000000">
        <w:rPr>
          <w:rtl w:val="0"/>
        </w:rPr>
        <w:t xml:space="preserve">]. AVARO [</w:t>
      </w:r>
      <w:hyperlink r:id="rId2360">
        <w:r w:rsidDel="00000000" w:rsidR="00000000" w:rsidRPr="00000000">
          <w:rPr>
            <w:rtl w:val="0"/>
          </w:rPr>
          <w:t xml:space="preserve">Normal Thorax Anatomy</w:t>
        </w:r>
      </w:hyperlink>
      <w:r w:rsidDel="00000000" w:rsidR="00000000" w:rsidRPr="00000000">
        <w:rPr>
          <w:rtl w:val="0"/>
        </w:rPr>
        <w:t xml:space="preserve">], [</w:t>
      </w:r>
      <w:hyperlink r:id="rId2361">
        <w:r w:rsidDel="00000000" w:rsidR="00000000" w:rsidRPr="00000000">
          <w:rPr>
            <w:rtl w:val="0"/>
          </w:rPr>
          <w:t xml:space="preserve">Thoracic nodal levels</w:t>
        </w:r>
      </w:hyperlink>
      <w:r w:rsidDel="00000000" w:rsidR="00000000" w:rsidRPr="00000000">
        <w:rPr>
          <w:rtl w:val="0"/>
        </w:rPr>
        <w:t xml:space="preserve">]</w:t>
      </w:r>
    </w:p>
    <w:p w:rsidR="00000000" w:rsidDel="00000000" w:rsidP="00000000" w:rsidRDefault="00000000" w:rsidRPr="00000000" w14:paraId="00000BFB">
      <w:pPr>
        <w:ind w:right="60"/>
        <w:rPr/>
      </w:pPr>
      <w:r w:rsidDel="00000000" w:rsidR="00000000" w:rsidRPr="00000000">
        <w:rPr>
          <w:rtl w:val="0"/>
        </w:rPr>
        <w:t xml:space="preserve">RT definitions and reporting guidelines for thymic malignancies [</w:t>
      </w:r>
      <w:hyperlink r:id="rId2362">
        <w:r w:rsidDel="00000000" w:rsidR="00000000" w:rsidRPr="00000000">
          <w:rPr>
            <w:rtl w:val="0"/>
          </w:rPr>
          <w:t xml:space="preserve">Gomez JTO '11</w:t>
        </w:r>
      </w:hyperlink>
      <w:r w:rsidDel="00000000" w:rsidR="00000000" w:rsidRPr="00000000">
        <w:rPr>
          <w:rtl w:val="0"/>
        </w:rPr>
        <w:t xml:space="preserve">]</w:t>
      </w:r>
    </w:p>
    <w:p w:rsidR="00000000" w:rsidDel="00000000" w:rsidP="00000000" w:rsidRDefault="00000000" w:rsidRPr="00000000" w14:paraId="00000BFC">
      <w:pPr>
        <w:rPr/>
      </w:pPr>
      <w:r w:rsidDel="00000000" w:rsidR="00000000" w:rsidRPr="00000000">
        <w:rPr>
          <w:rtl w:val="0"/>
        </w:rPr>
        <w:t xml:space="preserve">IMRT CCRT (Metho</w:t>
      </w:r>
      <w:r w:rsidDel="00000000" w:rsidR="00000000" w:rsidRPr="00000000">
        <w:rPr>
          <w:rtl w:val="0"/>
        </w:rPr>
        <w:t xml:space="preserve">ds) </w:t>
      </w:r>
      <w:hyperlink r:id="rId2363">
        <w:r w:rsidDel="00000000" w:rsidR="00000000" w:rsidRPr="00000000">
          <w:rPr>
            <w:vertAlign w:val="superscript"/>
            <w:rtl w:val="0"/>
          </w:rPr>
          <w:t xml:space="preserve">QS</w:t>
        </w:r>
      </w:hyperlink>
      <w:r w:rsidDel="00000000" w:rsidR="00000000" w:rsidRPr="00000000">
        <w:rPr>
          <w:rtl w:val="0"/>
        </w:rPr>
        <w:t xml:space="preserve"> [</w:t>
      </w:r>
      <w:hyperlink r:id="rId2364">
        <w:r w:rsidDel="00000000" w:rsidR="00000000" w:rsidRPr="00000000">
          <w:rPr>
            <w:rtl w:val="0"/>
          </w:rPr>
          <w:t xml:space="preserve">Fan IJROBP '20</w:t>
        </w:r>
      </w:hyperlink>
      <w:r w:rsidDel="00000000" w:rsidR="00000000" w:rsidRPr="00000000">
        <w:rPr>
          <w:rtl w:val="0"/>
        </w:rPr>
        <w:t xml:space="preserve">]: Phase II.</w:t>
      </w:r>
      <w:r w:rsidDel="00000000" w:rsidR="00000000" w:rsidRPr="00000000">
        <w:rPr>
          <w:rFonts w:ascii="Cardo" w:cs="Cardo" w:eastAsia="Cardo" w:hAnsi="Cardo"/>
          <w:rtl w:val="0"/>
        </w:rPr>
        <w:t xml:space="preserve"> Thymic Epithelial Tumors. 60/30 + CE x2c→ CE x2c.</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pStyle w:val="Heading3"/>
        <w:rPr/>
      </w:pPr>
      <w:bookmarkStart w:colFirst="0" w:colLast="0" w:name="_c1ikqi6r7n3" w:id="82"/>
      <w:bookmarkEnd w:id="82"/>
      <w:r w:rsidDel="00000000" w:rsidR="00000000" w:rsidRPr="00000000">
        <w:rPr>
          <w:rtl w:val="0"/>
        </w:rPr>
        <w:t xml:space="preserve">Mesothelioma</w:t>
      </w:r>
    </w:p>
    <w:p w:rsidR="00000000" w:rsidDel="00000000" w:rsidP="00000000" w:rsidRDefault="00000000" w:rsidRPr="00000000" w14:paraId="00000BFF">
      <w:pPr>
        <w:pStyle w:val="Heading2"/>
        <w:rPr>
          <w:sz w:val="20"/>
          <w:szCs w:val="20"/>
        </w:rPr>
      </w:pPr>
      <w:bookmarkStart w:colFirst="0" w:colLast="0" w:name="_8dk909kl0jjx" w:id="83"/>
      <w:bookmarkEnd w:id="83"/>
      <w:r w:rsidDel="00000000" w:rsidR="00000000" w:rsidRPr="00000000">
        <w:rPr>
          <w:rtl w:val="0"/>
        </w:rPr>
      </w:r>
    </w:p>
    <w:tbl>
      <w:tblPr>
        <w:tblStyle w:val="Table31"/>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tcMar>
              <w:top w:w="100.0" w:type="dxa"/>
              <w:left w:w="100.0" w:type="dxa"/>
              <w:bottom w:w="100.0" w:type="dxa"/>
              <w:right w:w="100.0" w:type="dxa"/>
            </w:tcMar>
            <w:vAlign w:val="top"/>
          </w:tcPr>
          <w:p w:rsidR="00000000" w:rsidDel="00000000" w:rsidP="00000000" w:rsidRDefault="00000000" w:rsidRPr="00000000" w14:paraId="00000C00">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C01">
            <w:pPr>
              <w:ind w:right="200"/>
              <w:jc w:val="center"/>
              <w:rPr>
                <w:b w:val="1"/>
              </w:rPr>
            </w:pPr>
            <w:r w:rsidDel="00000000" w:rsidR="00000000" w:rsidRPr="00000000">
              <w:rPr>
                <w:b w:val="1"/>
                <w:rtl w:val="0"/>
              </w:rPr>
              <w:t xml:space="preserve">A more comprehensive collection of resources for all disease sites may be found at </w:t>
            </w:r>
            <w:hyperlink r:id="rId2365">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C02">
            <w:pPr>
              <w:rPr>
                <w:sz w:val="18"/>
                <w:szCs w:val="18"/>
              </w:rPr>
            </w:pPr>
            <w:r w:rsidDel="00000000" w:rsidR="00000000" w:rsidRPr="00000000">
              <w:rPr>
                <w:sz w:val="18"/>
                <w:szCs w:val="18"/>
                <w:rtl w:val="0"/>
              </w:rPr>
              <w:t xml:space="preserve">AVARO [</w:t>
            </w:r>
            <w:hyperlink r:id="rId2366">
              <w:r w:rsidDel="00000000" w:rsidR="00000000" w:rsidRPr="00000000">
                <w:rPr>
                  <w:sz w:val="18"/>
                  <w:szCs w:val="18"/>
                  <w:rtl w:val="0"/>
                </w:rPr>
                <w:t xml:space="preserve">Normal Thorax Anatomy</w:t>
              </w:r>
            </w:hyperlink>
            <w:r w:rsidDel="00000000" w:rsidR="00000000" w:rsidRPr="00000000">
              <w:rPr>
                <w:sz w:val="18"/>
                <w:szCs w:val="18"/>
                <w:rtl w:val="0"/>
              </w:rPr>
              <w:t xml:space="preserve">], [</w:t>
            </w:r>
            <w:hyperlink r:id="rId2367">
              <w:r w:rsidDel="00000000" w:rsidR="00000000" w:rsidRPr="00000000">
                <w:rPr>
                  <w:sz w:val="18"/>
                  <w:szCs w:val="18"/>
                  <w:rtl w:val="0"/>
                </w:rPr>
                <w:t xml:space="preserve">Thoracic nodal levels</w:t>
              </w:r>
            </w:hyperlink>
            <w:r w:rsidDel="00000000" w:rsidR="00000000" w:rsidRPr="00000000">
              <w:rPr>
                <w:sz w:val="18"/>
                <w:szCs w:val="18"/>
                <w:rtl w:val="0"/>
              </w:rPr>
              <w:t xml:space="preserve">]</w:t>
            </w:r>
          </w:p>
          <w:p w:rsidR="00000000" w:rsidDel="00000000" w:rsidP="00000000" w:rsidRDefault="00000000" w:rsidRPr="00000000" w14:paraId="00000C03">
            <w:pPr>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C04">
            <w:pPr>
              <w:numPr>
                <w:ilvl w:val="0"/>
                <w:numId w:val="47"/>
              </w:numPr>
              <w:ind w:left="720" w:hanging="360"/>
              <w:rPr>
                <w:sz w:val="18"/>
                <w:szCs w:val="18"/>
              </w:rPr>
            </w:pPr>
            <w:r w:rsidDel="00000000" w:rsidR="00000000" w:rsidRPr="00000000">
              <w:rPr>
                <w:sz w:val="18"/>
                <w:szCs w:val="18"/>
                <w:rtl w:val="0"/>
              </w:rPr>
              <w:t xml:space="preserve">ASCO Guideline: </w:t>
            </w:r>
            <w:hyperlink r:id="rId2368">
              <w:r w:rsidDel="00000000" w:rsidR="00000000" w:rsidRPr="00000000">
                <w:rPr>
                  <w:sz w:val="18"/>
                  <w:szCs w:val="18"/>
                  <w:rtl w:val="0"/>
                </w:rPr>
                <w:t xml:space="preserve">Treatment of Malignant Pleural Mesothelioma</w:t>
              </w:r>
            </w:hyperlink>
            <w:r w:rsidDel="00000000" w:rsidR="00000000" w:rsidRPr="00000000">
              <w:rPr>
                <w:i w:val="1"/>
                <w:sz w:val="18"/>
                <w:szCs w:val="18"/>
                <w:rtl w:val="0"/>
              </w:rPr>
              <w:t xml:space="preserve"> January 18, 2018</w:t>
            </w:r>
            <w:r w:rsidDel="00000000" w:rsidR="00000000" w:rsidRPr="00000000">
              <w:rPr>
                <w:rtl w:val="0"/>
              </w:rPr>
            </w:r>
          </w:p>
          <w:p w:rsidR="00000000" w:rsidDel="00000000" w:rsidP="00000000" w:rsidRDefault="00000000" w:rsidRPr="00000000" w14:paraId="00000C05">
            <w:pPr>
              <w:ind w:right="60"/>
              <w:rPr>
                <w:sz w:val="18"/>
                <w:szCs w:val="18"/>
              </w:rPr>
            </w:pPr>
            <w:r w:rsidDel="00000000" w:rsidR="00000000" w:rsidRPr="00000000">
              <w:rPr>
                <w:sz w:val="18"/>
                <w:szCs w:val="18"/>
                <w:rtl w:val="0"/>
              </w:rPr>
              <w:t xml:space="preserve">Relevant Accessible Protocols</w:t>
            </w:r>
          </w:p>
          <w:p w:rsidR="00000000" w:rsidDel="00000000" w:rsidP="00000000" w:rsidRDefault="00000000" w:rsidRPr="00000000" w14:paraId="00000C06">
            <w:pPr>
              <w:numPr>
                <w:ilvl w:val="0"/>
                <w:numId w:val="47"/>
              </w:numPr>
              <w:ind w:left="720" w:hanging="360"/>
              <w:rPr>
                <w:sz w:val="18"/>
                <w:szCs w:val="18"/>
              </w:rPr>
            </w:pPr>
            <w:r w:rsidDel="00000000" w:rsidR="00000000" w:rsidRPr="00000000">
              <w:rPr>
                <w:sz w:val="18"/>
                <w:szCs w:val="18"/>
                <w:rtl w:val="0"/>
              </w:rPr>
              <w:t xml:space="preserve">SAKK 17/04 (Methods) [</w:t>
            </w:r>
            <w:hyperlink r:id="rId2369">
              <w:r w:rsidDel="00000000" w:rsidR="00000000" w:rsidRPr="00000000">
                <w:rPr>
                  <w:sz w:val="18"/>
                  <w:szCs w:val="18"/>
                  <w:rtl w:val="0"/>
                </w:rPr>
                <w:t xml:space="preserve">Stahel Lancet Onc '15]</w:t>
              </w:r>
            </w:hyperlink>
            <w:r w:rsidDel="00000000" w:rsidR="00000000" w:rsidRPr="00000000">
              <w:rPr>
                <w:rFonts w:ascii="Cardo" w:cs="Cardo" w:eastAsia="Cardo" w:hAnsi="Cardo"/>
                <w:sz w:val="18"/>
                <w:szCs w:val="18"/>
                <w:rtl w:val="0"/>
              </w:rPr>
              <w:t xml:space="preserve">: Phase II. Mesothelioma. NAC→ EPP ± 55.9 Gy (for R0).</w:t>
            </w:r>
          </w:p>
          <w:p w:rsidR="00000000" w:rsidDel="00000000" w:rsidP="00000000" w:rsidRDefault="00000000" w:rsidRPr="00000000" w14:paraId="00000C07">
            <w:pPr>
              <w:numPr>
                <w:ilvl w:val="0"/>
                <w:numId w:val="47"/>
              </w:numPr>
              <w:ind w:left="720" w:hanging="360"/>
              <w:rPr>
                <w:sz w:val="18"/>
                <w:szCs w:val="18"/>
              </w:rPr>
            </w:pPr>
            <w:r w:rsidDel="00000000" w:rsidR="00000000" w:rsidRPr="00000000">
              <w:rPr>
                <w:sz w:val="18"/>
                <w:szCs w:val="18"/>
                <w:rtl w:val="0"/>
              </w:rPr>
              <w:t xml:space="preserve">IMPRINT (Methods) [</w:t>
            </w:r>
            <w:hyperlink r:id="rId2370">
              <w:r w:rsidDel="00000000" w:rsidR="00000000" w:rsidRPr="00000000">
                <w:rPr>
                  <w:sz w:val="18"/>
                  <w:szCs w:val="18"/>
                  <w:rtl w:val="0"/>
                </w:rPr>
                <w:t xml:space="preserve">Rimner JCO '16</w:t>
              </w:r>
            </w:hyperlink>
            <w:r w:rsidDel="00000000" w:rsidR="00000000" w:rsidRPr="00000000">
              <w:rPr>
                <w:rFonts w:ascii="Cardo" w:cs="Cardo" w:eastAsia="Cardo" w:hAnsi="Cardo"/>
                <w:sz w:val="18"/>
                <w:szCs w:val="18"/>
                <w:rtl w:val="0"/>
              </w:rPr>
              <w:t xml:space="preserve">]: Phase II. Mesothelioma. NAC→ P/D→ 50.4/28.</w:t>
            </w:r>
          </w:p>
          <w:p w:rsidR="00000000" w:rsidDel="00000000" w:rsidP="00000000" w:rsidRDefault="00000000" w:rsidRPr="00000000" w14:paraId="00000C08">
            <w:pPr>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C09">
            <w:pPr>
              <w:numPr>
                <w:ilvl w:val="0"/>
                <w:numId w:val="63"/>
              </w:numPr>
              <w:ind w:left="720" w:hanging="360"/>
              <w:rPr>
                <w:sz w:val="18"/>
                <w:szCs w:val="18"/>
              </w:rPr>
            </w:pPr>
            <w:r w:rsidDel="00000000" w:rsidR="00000000" w:rsidRPr="00000000">
              <w:rPr>
                <w:sz w:val="18"/>
                <w:szCs w:val="18"/>
                <w:rtl w:val="0"/>
              </w:rPr>
              <w:t xml:space="preserve">Mesothelioma. Contra Lung V20 ± 7%</w:t>
            </w:r>
            <w:r w:rsidDel="00000000" w:rsidR="00000000" w:rsidRPr="00000000">
              <w:rPr>
                <w:b w:val="1"/>
                <w:sz w:val="18"/>
                <w:szCs w:val="18"/>
                <w:rtl w:val="0"/>
              </w:rPr>
              <w:t xml:space="preserve"> </w:t>
            </w:r>
            <w:r w:rsidDel="00000000" w:rsidR="00000000" w:rsidRPr="00000000">
              <w:rPr>
                <w:sz w:val="18"/>
                <w:szCs w:val="18"/>
                <w:rtl w:val="0"/>
              </w:rPr>
              <w:t xml:space="preserve">with 42x increased risk of PRD than those with lower V20 [</w:t>
            </w:r>
            <w:hyperlink r:id="rId2371">
              <w:r w:rsidDel="00000000" w:rsidR="00000000" w:rsidRPr="00000000">
                <w:rPr>
                  <w:sz w:val="18"/>
                  <w:szCs w:val="18"/>
                  <w:rtl w:val="0"/>
                </w:rPr>
                <w:t xml:space="preserve">Rice IJROBP '07]</w:t>
              </w:r>
            </w:hyperlink>
            <w:r w:rsidDel="00000000" w:rsidR="00000000" w:rsidRPr="00000000">
              <w:rPr>
                <w:sz w:val="18"/>
                <w:szCs w:val="18"/>
                <w:rtl w:val="0"/>
              </w:rPr>
              <w:t xml:space="preserve">.</w:t>
            </w:r>
          </w:p>
        </w:tc>
      </w:tr>
    </w:tbl>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pStyle w:val="Heading3"/>
        <w:rPr/>
      </w:pPr>
      <w:bookmarkStart w:colFirst="0" w:colLast="0" w:name="_wtiv4yrip2pl" w:id="84"/>
      <w:bookmarkEnd w:id="84"/>
      <w:r w:rsidDel="00000000" w:rsidR="00000000" w:rsidRPr="00000000">
        <w:br w:type="page"/>
      </w:r>
      <w:r w:rsidDel="00000000" w:rsidR="00000000" w:rsidRPr="00000000">
        <w:rPr>
          <w:rtl w:val="0"/>
        </w:rPr>
      </w:r>
    </w:p>
    <w:p w:rsidR="00000000" w:rsidDel="00000000" w:rsidP="00000000" w:rsidRDefault="00000000" w:rsidRPr="00000000" w14:paraId="00000C0C">
      <w:pPr>
        <w:pStyle w:val="Heading2"/>
        <w:rPr/>
      </w:pPr>
      <w:bookmarkStart w:colFirst="0" w:colLast="0" w:name="_n27nn4wi9egm" w:id="85"/>
      <w:bookmarkEnd w:id="85"/>
      <w:hyperlink w:anchor="_yrs27vvto6ww">
        <w:r w:rsidDel="00000000" w:rsidR="00000000" w:rsidRPr="00000000">
          <w:rPr>
            <w:rtl w:val="0"/>
          </w:rPr>
          <w:t xml:space="preserve">Gastrointestinal</w:t>
        </w:r>
      </w:hyperlink>
      <w:r w:rsidDel="00000000" w:rsidR="00000000" w:rsidRPr="00000000">
        <w:rPr>
          <w:rtl w:val="0"/>
        </w:rPr>
      </w:r>
    </w:p>
    <w:p w:rsidR="00000000" w:rsidDel="00000000" w:rsidP="00000000" w:rsidRDefault="00000000" w:rsidRPr="00000000" w14:paraId="00000C0D">
      <w:pPr>
        <w:ind w:left="0" w:firstLine="0"/>
        <w:rPr>
          <w:sz w:val="18"/>
          <w:szCs w:val="18"/>
        </w:rPr>
      </w:pPr>
      <w:r w:rsidDel="00000000" w:rsidR="00000000" w:rsidRPr="00000000">
        <w:rPr>
          <w:rtl w:val="0"/>
        </w:rPr>
      </w:r>
    </w:p>
    <w:tbl>
      <w:tblPr>
        <w:tblStyle w:val="Table32"/>
        <w:tblW w:w="14625.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860"/>
        <w:gridCol w:w="1860"/>
        <w:gridCol w:w="9630"/>
        <w:tblGridChange w:id="0">
          <w:tblGrid>
            <w:gridCol w:w="1275"/>
            <w:gridCol w:w="1860"/>
            <w:gridCol w:w="1860"/>
            <w:gridCol w:w="963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0E">
            <w:pPr>
              <w:pStyle w:val="Heading3"/>
              <w:spacing w:before="40" w:lineRule="auto"/>
              <w:rPr/>
            </w:pPr>
            <w:bookmarkStart w:colFirst="0" w:colLast="0" w:name="_fdpaq6d3b1lx" w:id="86"/>
            <w:bookmarkEnd w:id="86"/>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0F">
            <w:pPr>
              <w:widowControl w:val="0"/>
              <w:rPr>
                <w:b w:val="1"/>
                <w:sz w:val="18"/>
                <w:szCs w:val="18"/>
              </w:rPr>
            </w:pPr>
            <w:r w:rsidDel="00000000" w:rsidR="00000000" w:rsidRPr="00000000">
              <w:rPr>
                <w:b w:val="1"/>
                <w:sz w:val="18"/>
                <w:szCs w:val="18"/>
                <w:rtl w:val="0"/>
              </w:rPr>
              <w:t xml:space="preserve">Rectal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0">
            <w:pPr>
              <w:widowControl w:val="0"/>
              <w:rPr>
                <w:b w:val="1"/>
                <w:sz w:val="18"/>
                <w:szCs w:val="18"/>
              </w:rPr>
            </w:pPr>
            <w:r w:rsidDel="00000000" w:rsidR="00000000" w:rsidRPr="00000000">
              <w:rPr>
                <w:b w:val="1"/>
                <w:sz w:val="18"/>
                <w:szCs w:val="18"/>
                <w:rtl w:val="0"/>
              </w:rPr>
              <w:t xml:space="preserve">Anal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1">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2">
            <w:pPr>
              <w:rPr>
                <w:sz w:val="18"/>
                <w:szCs w:val="18"/>
              </w:rPr>
            </w:pPr>
            <w:r w:rsidDel="00000000" w:rsidR="00000000" w:rsidRPr="00000000">
              <w:rPr>
                <w:sz w:val="18"/>
                <w:szCs w:val="18"/>
                <w:rtl w:val="0"/>
              </w:rPr>
              <w:t xml:space="preserve">Rectal</w:t>
            </w:r>
          </w:p>
          <w:p w:rsidR="00000000" w:rsidDel="00000000" w:rsidP="00000000" w:rsidRDefault="00000000" w:rsidRPr="00000000" w14:paraId="00000C13">
            <w:pPr>
              <w:rPr>
                <w:color w:val="b7b7b7"/>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4">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5">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6">
            <w:pPr>
              <w:widowControl w:val="0"/>
              <w:rPr>
                <w:sz w:val="18"/>
                <w:szCs w:val="18"/>
              </w:rPr>
            </w:pPr>
            <w:r w:rsidDel="00000000" w:rsidR="00000000" w:rsidRPr="00000000">
              <w:rPr>
                <w:rtl w:val="0"/>
              </w:rPr>
            </w:r>
          </w:p>
        </w:tc>
      </w:tr>
      <w:tr>
        <w:trPr>
          <w:trHeight w:val="132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7">
            <w:pPr>
              <w:rPr>
                <w:sz w:val="18"/>
                <w:szCs w:val="18"/>
              </w:rPr>
            </w:pPr>
            <w:r w:rsidDel="00000000" w:rsidR="00000000" w:rsidRPr="00000000">
              <w:rPr>
                <w:sz w:val="18"/>
                <w:szCs w:val="18"/>
                <w:rtl w:val="0"/>
              </w:rPr>
              <w:t xml:space="preserve">Bladder</w:t>
            </w:r>
          </w:p>
          <w:p w:rsidR="00000000" w:rsidDel="00000000" w:rsidP="00000000" w:rsidRDefault="00000000" w:rsidRPr="00000000" w14:paraId="00000C18">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9">
            <w:pPr>
              <w:widowControl w:val="0"/>
              <w:rPr>
                <w:sz w:val="18"/>
                <w:szCs w:val="18"/>
              </w:rPr>
            </w:pPr>
            <w:r w:rsidDel="00000000" w:rsidR="00000000" w:rsidRPr="00000000">
              <w:rPr>
                <w:sz w:val="18"/>
                <w:szCs w:val="18"/>
                <w:rtl w:val="0"/>
              </w:rPr>
              <w:t xml:space="preserve">40 Gy (40%) </w:t>
            </w:r>
            <w:hyperlink r:id="rId2372">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C1A">
            <w:pPr>
              <w:widowControl w:val="0"/>
              <w:rPr>
                <w:sz w:val="18"/>
                <w:szCs w:val="18"/>
              </w:rPr>
            </w:pPr>
            <w:r w:rsidDel="00000000" w:rsidR="00000000" w:rsidRPr="00000000">
              <w:rPr>
                <w:sz w:val="18"/>
                <w:szCs w:val="18"/>
                <w:rtl w:val="0"/>
              </w:rPr>
              <w:t xml:space="preserve">45 Gy (15%) </w:t>
            </w:r>
            <w:hyperlink r:id="rId2373">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C1B">
            <w:pPr>
              <w:widowControl w:val="0"/>
              <w:rPr>
                <w:sz w:val="18"/>
                <w:szCs w:val="18"/>
              </w:rPr>
            </w:pPr>
            <w:r w:rsidDel="00000000" w:rsidR="00000000" w:rsidRPr="00000000">
              <w:rPr>
                <w:sz w:val="18"/>
                <w:szCs w:val="18"/>
                <w:rtl w:val="0"/>
              </w:rPr>
              <w:t xml:space="preserve">50 Gy </w:t>
            </w:r>
            <w:hyperlink r:id="rId2374">
              <w:r w:rsidDel="00000000" w:rsidR="00000000" w:rsidRPr="00000000">
                <w:rPr>
                  <w:sz w:val="18"/>
                  <w:szCs w:val="18"/>
                  <w:vertAlign w:val="superscript"/>
                  <w:rtl w:val="0"/>
                </w:rPr>
                <w:t xml:space="preserve">08-22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C">
            <w:pPr>
              <w:widowControl w:val="0"/>
              <w:rPr>
                <w:sz w:val="18"/>
                <w:szCs w:val="18"/>
                <w:vertAlign w:val="superscript"/>
              </w:rPr>
            </w:pPr>
            <w:r w:rsidDel="00000000" w:rsidR="00000000" w:rsidRPr="00000000">
              <w:rPr>
                <w:sz w:val="18"/>
                <w:szCs w:val="18"/>
                <w:rtl w:val="0"/>
              </w:rPr>
              <w:t xml:space="preserve">35 Gy (50%) </w:t>
            </w:r>
            <w:hyperlink r:id="rId2375">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1D">
            <w:pPr>
              <w:widowControl w:val="0"/>
              <w:rPr>
                <w:sz w:val="18"/>
                <w:szCs w:val="18"/>
              </w:rPr>
            </w:pPr>
            <w:r w:rsidDel="00000000" w:rsidR="00000000" w:rsidRPr="00000000">
              <w:rPr>
                <w:sz w:val="18"/>
                <w:szCs w:val="18"/>
                <w:rtl w:val="0"/>
              </w:rPr>
              <w:t xml:space="preserve">40 Gy (35%) </w:t>
            </w:r>
            <w:hyperlink r:id="rId2376">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1E">
            <w:pPr>
              <w:widowControl w:val="0"/>
              <w:rPr>
                <w:sz w:val="18"/>
                <w:szCs w:val="18"/>
              </w:rPr>
            </w:pPr>
            <w:r w:rsidDel="00000000" w:rsidR="00000000" w:rsidRPr="00000000">
              <w:rPr>
                <w:sz w:val="18"/>
                <w:szCs w:val="18"/>
                <w:rtl w:val="0"/>
              </w:rPr>
              <w:t xml:space="preserve">50 Gy (5%) </w:t>
            </w:r>
            <w:hyperlink r:id="rId2377">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1F">
            <w:pPr>
              <w:widowControl w:val="0"/>
              <w:rPr>
                <w:sz w:val="18"/>
                <w:szCs w:val="18"/>
              </w:rPr>
            </w:pPr>
            <w:r w:rsidDel="00000000" w:rsidR="00000000" w:rsidRPr="00000000">
              <w:rPr>
                <w:rtl w:val="0"/>
              </w:rPr>
            </w:r>
          </w:p>
        </w:tc>
      </w:tr>
      <w:tr>
        <w:trPr>
          <w:trHeight w:val="825"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0">
            <w:pPr>
              <w:rPr>
                <w:sz w:val="18"/>
                <w:szCs w:val="18"/>
              </w:rPr>
            </w:pPr>
            <w:r w:rsidDel="00000000" w:rsidR="00000000" w:rsidRPr="00000000">
              <w:rPr>
                <w:sz w:val="18"/>
                <w:szCs w:val="18"/>
                <w:rtl w:val="0"/>
              </w:rPr>
              <w:t xml:space="preserve">Large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1">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2">
            <w:pPr>
              <w:widowControl w:val="0"/>
              <w:rPr>
                <w:sz w:val="18"/>
                <w:szCs w:val="18"/>
                <w:vertAlign w:val="superscript"/>
              </w:rPr>
            </w:pPr>
            <w:r w:rsidDel="00000000" w:rsidR="00000000" w:rsidRPr="00000000">
              <w:rPr>
                <w:sz w:val="18"/>
                <w:szCs w:val="18"/>
                <w:rtl w:val="0"/>
              </w:rPr>
              <w:t xml:space="preserve">30 Gy (200 cc) </w:t>
            </w:r>
            <w:hyperlink r:id="rId2378">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23">
            <w:pPr>
              <w:widowControl w:val="0"/>
              <w:rPr>
                <w:sz w:val="18"/>
                <w:szCs w:val="18"/>
              </w:rPr>
            </w:pPr>
            <w:r w:rsidDel="00000000" w:rsidR="00000000" w:rsidRPr="00000000">
              <w:rPr>
                <w:sz w:val="18"/>
                <w:szCs w:val="18"/>
                <w:rtl w:val="0"/>
              </w:rPr>
              <w:t xml:space="preserve">35 Gy (150 cc) </w:t>
            </w:r>
            <w:hyperlink r:id="rId2379">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24">
            <w:pPr>
              <w:widowControl w:val="0"/>
              <w:rPr>
                <w:sz w:val="18"/>
                <w:szCs w:val="18"/>
              </w:rPr>
            </w:pPr>
            <w:r w:rsidDel="00000000" w:rsidR="00000000" w:rsidRPr="00000000">
              <w:rPr>
                <w:sz w:val="18"/>
                <w:szCs w:val="18"/>
                <w:rtl w:val="0"/>
              </w:rPr>
              <w:t xml:space="preserve">45 Gy (20 cc) </w:t>
            </w:r>
            <w:hyperlink r:id="rId2380">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5">
            <w:pPr>
              <w:widowControl w:val="0"/>
              <w:rPr>
                <w:sz w:val="18"/>
                <w:szCs w:val="18"/>
              </w:rPr>
            </w:pPr>
            <w:r w:rsidDel="00000000" w:rsidR="00000000" w:rsidRPr="00000000">
              <w:rPr>
                <w:rtl w:val="0"/>
              </w:rPr>
            </w:r>
          </w:p>
        </w:tc>
      </w:tr>
      <w:tr>
        <w:trPr>
          <w:trHeight w:val="9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6">
            <w:pPr>
              <w:rPr>
                <w:sz w:val="18"/>
                <w:szCs w:val="18"/>
              </w:rPr>
            </w:pPr>
            <w:r w:rsidDel="00000000" w:rsidR="00000000" w:rsidRPr="00000000">
              <w:rPr>
                <w:sz w:val="18"/>
                <w:szCs w:val="18"/>
                <w:rtl w:val="0"/>
              </w:rPr>
              <w:t xml:space="preserve">Small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7">
            <w:pPr>
              <w:widowControl w:val="0"/>
              <w:rPr>
                <w:sz w:val="18"/>
                <w:szCs w:val="18"/>
                <w:vertAlign w:val="superscript"/>
              </w:rPr>
            </w:pPr>
            <w:r w:rsidDel="00000000" w:rsidR="00000000" w:rsidRPr="00000000">
              <w:rPr>
                <w:sz w:val="18"/>
                <w:szCs w:val="18"/>
                <w:rtl w:val="0"/>
              </w:rPr>
              <w:t xml:space="preserve">35 Gy (180 cc) </w:t>
            </w:r>
            <w:hyperlink r:id="rId2381">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C28">
            <w:pPr>
              <w:widowControl w:val="0"/>
              <w:rPr>
                <w:sz w:val="18"/>
                <w:szCs w:val="18"/>
              </w:rPr>
            </w:pPr>
            <w:r w:rsidDel="00000000" w:rsidR="00000000" w:rsidRPr="00000000">
              <w:rPr>
                <w:sz w:val="18"/>
                <w:szCs w:val="18"/>
                <w:rtl w:val="0"/>
              </w:rPr>
              <w:t xml:space="preserve">40 Gy (100 cc) </w:t>
            </w:r>
            <w:hyperlink r:id="rId2382">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C29">
            <w:pPr>
              <w:widowControl w:val="0"/>
              <w:rPr>
                <w:sz w:val="18"/>
                <w:szCs w:val="18"/>
              </w:rPr>
            </w:pPr>
            <w:r w:rsidDel="00000000" w:rsidR="00000000" w:rsidRPr="00000000">
              <w:rPr>
                <w:sz w:val="18"/>
                <w:szCs w:val="18"/>
                <w:rtl w:val="0"/>
              </w:rPr>
              <w:t xml:space="preserve">45 Gy (65 cc) </w:t>
            </w:r>
            <w:hyperlink r:id="rId2383">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C2A">
            <w:pPr>
              <w:widowControl w:val="0"/>
              <w:rPr>
                <w:sz w:val="18"/>
                <w:szCs w:val="18"/>
              </w:rPr>
            </w:pPr>
            <w:r w:rsidDel="00000000" w:rsidR="00000000" w:rsidRPr="00000000">
              <w:rPr>
                <w:sz w:val="18"/>
                <w:szCs w:val="18"/>
                <w:rtl w:val="0"/>
              </w:rPr>
              <w:t xml:space="preserve">50 Gy </w:t>
            </w:r>
            <w:hyperlink r:id="rId2384">
              <w:r w:rsidDel="00000000" w:rsidR="00000000" w:rsidRPr="00000000">
                <w:rPr>
                  <w:sz w:val="18"/>
                  <w:szCs w:val="18"/>
                  <w:vertAlign w:val="superscript"/>
                  <w:rtl w:val="0"/>
                </w:rPr>
                <w:t xml:space="preserve">08-22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B">
            <w:pPr>
              <w:widowControl w:val="0"/>
              <w:rPr>
                <w:sz w:val="18"/>
                <w:szCs w:val="18"/>
                <w:vertAlign w:val="superscript"/>
              </w:rPr>
            </w:pPr>
            <w:r w:rsidDel="00000000" w:rsidR="00000000" w:rsidRPr="00000000">
              <w:rPr>
                <w:sz w:val="18"/>
                <w:szCs w:val="18"/>
                <w:rtl w:val="0"/>
              </w:rPr>
              <w:t xml:space="preserve">30 Gy (200 cc) </w:t>
            </w:r>
            <w:hyperlink r:id="rId2385">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2C">
            <w:pPr>
              <w:widowControl w:val="0"/>
              <w:rPr>
                <w:sz w:val="18"/>
                <w:szCs w:val="18"/>
              </w:rPr>
            </w:pPr>
            <w:r w:rsidDel="00000000" w:rsidR="00000000" w:rsidRPr="00000000">
              <w:rPr>
                <w:sz w:val="18"/>
                <w:szCs w:val="18"/>
                <w:rtl w:val="0"/>
              </w:rPr>
              <w:t xml:space="preserve">35 Gy (150 cc) </w:t>
            </w:r>
            <w:hyperlink r:id="rId2386">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2D">
            <w:pPr>
              <w:widowControl w:val="0"/>
              <w:rPr>
                <w:sz w:val="18"/>
                <w:szCs w:val="18"/>
              </w:rPr>
            </w:pPr>
            <w:r w:rsidDel="00000000" w:rsidR="00000000" w:rsidRPr="00000000">
              <w:rPr>
                <w:sz w:val="18"/>
                <w:szCs w:val="18"/>
                <w:rtl w:val="0"/>
              </w:rPr>
              <w:t xml:space="preserve">45 Gy (20 cc) </w:t>
            </w:r>
            <w:hyperlink r:id="rId2387">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2E">
            <w:pPr>
              <w:widowControl w:val="0"/>
              <w:rPr>
                <w:sz w:val="18"/>
                <w:szCs w:val="18"/>
              </w:rPr>
            </w:pPr>
            <w:r w:rsidDel="00000000" w:rsidR="00000000" w:rsidRPr="00000000">
              <w:rPr>
                <w:sz w:val="18"/>
                <w:szCs w:val="18"/>
                <w:rtl w:val="0"/>
              </w:rPr>
              <w:t xml:space="preserve">50 Gy </w:t>
            </w:r>
            <w:hyperlink r:id="rId2388">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2F">
            <w:pPr>
              <w:rPr>
                <w:sz w:val="18"/>
                <w:szCs w:val="18"/>
              </w:rPr>
            </w:pPr>
            <w:r w:rsidDel="00000000" w:rsidR="00000000" w:rsidRPr="00000000">
              <w:rPr>
                <w:b w:val="1"/>
                <w:sz w:val="18"/>
                <w:szCs w:val="18"/>
                <w:rtl w:val="0"/>
              </w:rPr>
              <w:t xml:space="preserve">RTOG 05-29 Predictors of RT-related GI toxicity</w:t>
            </w:r>
            <w:r w:rsidDel="00000000" w:rsidR="00000000" w:rsidRPr="00000000">
              <w:rPr>
                <w:sz w:val="18"/>
                <w:szCs w:val="18"/>
                <w:rtl w:val="0"/>
              </w:rPr>
              <w:t xml:space="preserve"> [</w:t>
            </w:r>
            <w:hyperlink r:id="rId2389">
              <w:r w:rsidDel="00000000" w:rsidR="00000000" w:rsidRPr="00000000">
                <w:rPr>
                  <w:sz w:val="18"/>
                  <w:szCs w:val="18"/>
                  <w:rtl w:val="0"/>
                </w:rPr>
                <w:t xml:space="preserve">Olsen IJROBP '17</w:t>
              </w:r>
            </w:hyperlink>
            <w:r w:rsidDel="00000000" w:rsidR="00000000" w:rsidRPr="00000000">
              <w:rPr>
                <w:sz w:val="18"/>
                <w:szCs w:val="18"/>
                <w:rtl w:val="0"/>
              </w:rPr>
              <w:t xml:space="preserve">]: Compare to Quantec V45 &lt; 195cc.</w:t>
            </w:r>
          </w:p>
          <w:p w:rsidR="00000000" w:rsidDel="00000000" w:rsidP="00000000" w:rsidRDefault="00000000" w:rsidRPr="00000000" w14:paraId="00000C30">
            <w:pPr>
              <w:numPr>
                <w:ilvl w:val="0"/>
                <w:numId w:val="101"/>
              </w:numPr>
              <w:ind w:left="720" w:hanging="360"/>
              <w:rPr>
                <w:sz w:val="18"/>
                <w:szCs w:val="18"/>
              </w:rPr>
            </w:pPr>
            <w:r w:rsidDel="00000000" w:rsidR="00000000" w:rsidRPr="00000000">
              <w:rPr>
                <w:rFonts w:ascii="Gungsuh" w:cs="Gungsuh" w:eastAsia="Gungsuh" w:hAnsi="Gungsuh"/>
                <w:sz w:val="18"/>
                <w:szCs w:val="18"/>
                <w:rtl w:val="0"/>
              </w:rPr>
              <w:t xml:space="preserve">Small bowel V25 ≤ 186 cc, V30 ≤ 155 cc, V35 ≤ 41 cc, </w:t>
            </w:r>
            <w:r w:rsidDel="00000000" w:rsidR="00000000" w:rsidRPr="00000000">
              <w:rPr>
                <w:rFonts w:ascii="Gungsuh" w:cs="Gungsuh" w:eastAsia="Gungsuh" w:hAnsi="Gungsuh"/>
                <w:b w:val="1"/>
                <w:sz w:val="18"/>
                <w:szCs w:val="18"/>
                <w:rtl w:val="0"/>
              </w:rPr>
              <w:t xml:space="preserve">V40 ≤ 30.4 cc</w:t>
            </w:r>
            <w:r w:rsidDel="00000000" w:rsidR="00000000" w:rsidRPr="00000000">
              <w:rPr>
                <w:sz w:val="18"/>
                <w:szCs w:val="18"/>
                <w:rtl w:val="0"/>
              </w:rPr>
              <w:t xml:space="preserve"> correlate to G2+ acute GI.</w:t>
            </w:r>
          </w:p>
          <w:p w:rsidR="00000000" w:rsidDel="00000000" w:rsidP="00000000" w:rsidRDefault="00000000" w:rsidRPr="00000000" w14:paraId="00000C31">
            <w:pPr>
              <w:numPr>
                <w:ilvl w:val="0"/>
                <w:numId w:val="101"/>
              </w:numPr>
              <w:ind w:left="720" w:hanging="360"/>
              <w:rPr>
                <w:sz w:val="18"/>
                <w:szCs w:val="18"/>
              </w:rPr>
            </w:pPr>
            <w:r w:rsidDel="00000000" w:rsidR="00000000" w:rsidRPr="00000000">
              <w:rPr>
                <w:sz w:val="18"/>
                <w:szCs w:val="18"/>
                <w:rtl w:val="0"/>
              </w:rPr>
              <w:t xml:space="preserve">Larger patients may benefit from being prone to decrease bowel dose.</w:t>
            </w:r>
          </w:p>
        </w:tc>
      </w:tr>
      <w:tr>
        <w:trPr>
          <w:trHeight w:val="9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32">
            <w:pPr>
              <w:widowControl w:val="0"/>
              <w:rPr>
                <w:sz w:val="18"/>
                <w:szCs w:val="18"/>
              </w:rPr>
            </w:pPr>
            <w:r w:rsidDel="00000000" w:rsidR="00000000" w:rsidRPr="00000000">
              <w:rPr>
                <w:sz w:val="18"/>
                <w:szCs w:val="18"/>
                <w:rtl w:val="0"/>
              </w:rPr>
              <w:t xml:space="preserve">FH</w:t>
            </w:r>
          </w:p>
          <w:p w:rsidR="00000000" w:rsidDel="00000000" w:rsidP="00000000" w:rsidRDefault="00000000" w:rsidRPr="00000000" w14:paraId="00000C33">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34">
            <w:pPr>
              <w:widowControl w:val="0"/>
              <w:rPr>
                <w:sz w:val="18"/>
                <w:szCs w:val="18"/>
              </w:rPr>
            </w:pPr>
            <w:r w:rsidDel="00000000" w:rsidR="00000000" w:rsidRPr="00000000">
              <w:rPr>
                <w:sz w:val="18"/>
                <w:szCs w:val="18"/>
                <w:rtl w:val="0"/>
              </w:rPr>
              <w:t xml:space="preserve">40 Gy (40%) </w:t>
            </w:r>
            <w:hyperlink r:id="rId2390">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C35">
            <w:pPr>
              <w:widowControl w:val="0"/>
              <w:rPr>
                <w:sz w:val="18"/>
                <w:szCs w:val="18"/>
              </w:rPr>
            </w:pPr>
            <w:r w:rsidDel="00000000" w:rsidR="00000000" w:rsidRPr="00000000">
              <w:rPr>
                <w:sz w:val="18"/>
                <w:szCs w:val="18"/>
                <w:rtl w:val="0"/>
              </w:rPr>
              <w:t xml:space="preserve">45 Gy (25%) </w:t>
            </w:r>
            <w:hyperlink r:id="rId2391">
              <w:r w:rsidDel="00000000" w:rsidR="00000000" w:rsidRPr="00000000">
                <w:rPr>
                  <w:sz w:val="18"/>
                  <w:szCs w:val="18"/>
                  <w:vertAlign w:val="superscript"/>
                  <w:rtl w:val="0"/>
                </w:rPr>
                <w:t xml:space="preserve">08-22</w:t>
              </w:r>
            </w:hyperlink>
            <w:r w:rsidDel="00000000" w:rsidR="00000000" w:rsidRPr="00000000">
              <w:rPr>
                <w:rtl w:val="0"/>
              </w:rPr>
            </w:r>
          </w:p>
          <w:p w:rsidR="00000000" w:rsidDel="00000000" w:rsidP="00000000" w:rsidRDefault="00000000" w:rsidRPr="00000000" w14:paraId="00000C36">
            <w:pPr>
              <w:widowControl w:val="0"/>
              <w:rPr>
                <w:sz w:val="18"/>
                <w:szCs w:val="18"/>
              </w:rPr>
            </w:pPr>
            <w:r w:rsidDel="00000000" w:rsidR="00000000" w:rsidRPr="00000000">
              <w:rPr>
                <w:sz w:val="18"/>
                <w:szCs w:val="18"/>
                <w:rtl w:val="0"/>
              </w:rPr>
              <w:t xml:space="preserve">50 Gy </w:t>
            </w:r>
            <w:hyperlink r:id="rId2392">
              <w:r w:rsidDel="00000000" w:rsidR="00000000" w:rsidRPr="00000000">
                <w:rPr>
                  <w:sz w:val="18"/>
                  <w:szCs w:val="18"/>
                  <w:vertAlign w:val="superscript"/>
                  <w:rtl w:val="0"/>
                </w:rPr>
                <w:t xml:space="preserve">08-22</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37">
            <w:pPr>
              <w:widowControl w:val="0"/>
              <w:rPr>
                <w:sz w:val="18"/>
                <w:szCs w:val="18"/>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50%</w:t>
            </w:r>
            <w:r w:rsidDel="00000000" w:rsidR="00000000" w:rsidRPr="00000000">
              <w:rPr>
                <w:sz w:val="18"/>
                <w:szCs w:val="18"/>
                <w:rtl w:val="0"/>
              </w:rPr>
              <w:t xml:space="preserve">)</w:t>
            </w:r>
            <w:hyperlink r:id="rId2393">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38">
            <w:pPr>
              <w:widowControl w:val="0"/>
              <w:rPr>
                <w:sz w:val="18"/>
                <w:szCs w:val="18"/>
              </w:rPr>
            </w:pPr>
            <w:r w:rsidDel="00000000" w:rsidR="00000000" w:rsidRPr="00000000">
              <w:rPr>
                <w:sz w:val="18"/>
                <w:szCs w:val="18"/>
                <w:rtl w:val="0"/>
              </w:rPr>
              <w:t xml:space="preserve">40 Gy (35%) </w:t>
            </w:r>
            <w:hyperlink r:id="rId2394">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39">
            <w:pPr>
              <w:widowControl w:val="0"/>
              <w:rPr>
                <w:sz w:val="18"/>
                <w:szCs w:val="18"/>
              </w:rPr>
            </w:pPr>
            <w:r w:rsidDel="00000000" w:rsidR="00000000" w:rsidRPr="00000000">
              <w:rPr>
                <w:sz w:val="18"/>
                <w:szCs w:val="18"/>
                <w:rtl w:val="0"/>
              </w:rPr>
              <w:t xml:space="preserve">44 Gy (5%) </w:t>
            </w:r>
            <w:hyperlink r:id="rId2395">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3A">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3B">
            <w:pPr>
              <w:rPr>
                <w:sz w:val="18"/>
                <w:szCs w:val="18"/>
              </w:rPr>
            </w:pPr>
            <w:r w:rsidDel="00000000" w:rsidR="00000000" w:rsidRPr="00000000">
              <w:rPr>
                <w:sz w:val="18"/>
                <w:szCs w:val="18"/>
                <w:rtl w:val="0"/>
              </w:rPr>
              <w:t xml:space="preserve">Iliac crest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3C">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3D">
            <w:pPr>
              <w:widowControl w:val="0"/>
              <w:rPr>
                <w:sz w:val="18"/>
                <w:szCs w:val="18"/>
                <w:vertAlign w:val="superscript"/>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50%</w:t>
            </w:r>
            <w:r w:rsidDel="00000000" w:rsidR="00000000" w:rsidRPr="00000000">
              <w:rPr>
                <w:sz w:val="18"/>
                <w:szCs w:val="18"/>
                <w:rtl w:val="0"/>
              </w:rPr>
              <w:t xml:space="preserve">)</w:t>
            </w:r>
            <w:hyperlink r:id="rId2396">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3E">
            <w:pPr>
              <w:widowControl w:val="0"/>
              <w:rPr>
                <w:sz w:val="18"/>
                <w:szCs w:val="18"/>
                <w:vertAlign w:val="superscript"/>
              </w:rPr>
            </w:pPr>
            <w:r w:rsidDel="00000000" w:rsidR="00000000" w:rsidRPr="00000000">
              <w:rPr>
                <w:sz w:val="18"/>
                <w:szCs w:val="18"/>
                <w:rtl w:val="0"/>
              </w:rPr>
              <w:t xml:space="preserve">40 Gy (35%)</w:t>
            </w:r>
            <w:hyperlink r:id="rId2397">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3F">
            <w:pPr>
              <w:widowControl w:val="0"/>
              <w:rPr>
                <w:sz w:val="18"/>
                <w:szCs w:val="18"/>
              </w:rPr>
            </w:pPr>
            <w:r w:rsidDel="00000000" w:rsidR="00000000" w:rsidRPr="00000000">
              <w:rPr>
                <w:sz w:val="18"/>
                <w:szCs w:val="18"/>
                <w:rtl w:val="0"/>
              </w:rPr>
              <w:t xml:space="preserve">50 Gy (5%)</w:t>
            </w:r>
            <w:hyperlink r:id="rId2398">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0">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1">
            <w:pPr>
              <w:rPr>
                <w:sz w:val="18"/>
                <w:szCs w:val="18"/>
              </w:rPr>
            </w:pPr>
            <w:r w:rsidDel="00000000" w:rsidR="00000000" w:rsidRPr="00000000">
              <w:rPr>
                <w:sz w:val="18"/>
                <w:szCs w:val="18"/>
                <w:rtl w:val="0"/>
              </w:rPr>
              <w:t xml:space="preserve">External genitalia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2">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3">
            <w:pPr>
              <w:widowControl w:val="0"/>
              <w:rPr>
                <w:sz w:val="18"/>
                <w:szCs w:val="18"/>
                <w:vertAlign w:val="superscript"/>
              </w:rPr>
            </w:pPr>
            <w:r w:rsidDel="00000000" w:rsidR="00000000" w:rsidRPr="00000000">
              <w:rPr>
                <w:sz w:val="18"/>
                <w:szCs w:val="18"/>
                <w:rtl w:val="0"/>
              </w:rPr>
              <w:t xml:space="preserve">20 Gy (50%) </w:t>
            </w:r>
            <w:hyperlink r:id="rId2399">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44">
            <w:pPr>
              <w:widowControl w:val="0"/>
              <w:rPr>
                <w:sz w:val="18"/>
                <w:szCs w:val="18"/>
                <w:vertAlign w:val="superscript"/>
              </w:rPr>
            </w:pPr>
            <w:r w:rsidDel="00000000" w:rsidR="00000000" w:rsidRPr="00000000">
              <w:rPr>
                <w:sz w:val="18"/>
                <w:szCs w:val="18"/>
                <w:rtl w:val="0"/>
              </w:rPr>
              <w:t xml:space="preserve">30 Gy (35%) </w:t>
            </w:r>
            <w:hyperlink r:id="rId2400">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C45">
            <w:pPr>
              <w:widowControl w:val="0"/>
              <w:rPr>
                <w:sz w:val="18"/>
                <w:szCs w:val="18"/>
              </w:rPr>
            </w:pPr>
            <w:r w:rsidDel="00000000" w:rsidR="00000000" w:rsidRPr="00000000">
              <w:rPr>
                <w:sz w:val="18"/>
                <w:szCs w:val="18"/>
                <w:rtl w:val="0"/>
              </w:rPr>
              <w:t xml:space="preserve">40 Gy (5%) </w:t>
            </w:r>
            <w:hyperlink r:id="rId2401">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6">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7">
            <w:pPr>
              <w:rPr>
                <w:b w:val="1"/>
                <w:sz w:val="18"/>
                <w:szCs w:val="18"/>
              </w:rPr>
            </w:pPr>
            <w:r w:rsidDel="00000000" w:rsidR="00000000" w:rsidRPr="00000000">
              <w:rPr>
                <w:b w:val="1"/>
                <w:sz w:val="18"/>
                <w:szCs w:val="18"/>
                <w:rtl w:val="0"/>
              </w:rPr>
              <w:t xml:space="preserve">Bone marrow</w:t>
            </w:r>
          </w:p>
          <w:p w:rsidR="00000000" w:rsidDel="00000000" w:rsidP="00000000" w:rsidRDefault="00000000" w:rsidRPr="00000000" w14:paraId="00000C48">
            <w:pPr>
              <w:rPr>
                <w:b w:val="1"/>
                <w:sz w:val="18"/>
                <w:szCs w:val="18"/>
              </w:rPr>
            </w:pPr>
            <w:r w:rsidDel="00000000" w:rsidR="00000000" w:rsidRPr="00000000">
              <w:rPr>
                <w:sz w:val="18"/>
                <w:szCs w:val="18"/>
                <w:rtl w:val="0"/>
              </w:rPr>
              <w:t xml:space="preserve">(Anal cancer)</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9">
            <w:pPr>
              <w:rPr>
                <w:sz w:val="18"/>
                <w:szCs w:val="18"/>
                <w:u w:val="single"/>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A">
            <w:pPr>
              <w:rPr>
                <w:sz w:val="18"/>
                <w:szCs w:val="18"/>
                <w:vertAlign w:val="superscript"/>
              </w:rPr>
            </w:pPr>
            <w:r w:rsidDel="00000000" w:rsidR="00000000" w:rsidRPr="00000000">
              <w:rPr>
                <w:sz w:val="18"/>
                <w:szCs w:val="18"/>
                <w:rtl w:val="0"/>
              </w:rPr>
              <w:t xml:space="preserve">30 Gy (750 cc) </w:t>
            </w:r>
            <w:hyperlink r:id="rId2402">
              <w:r w:rsidDel="00000000" w:rsidR="00000000" w:rsidRPr="00000000">
                <w:rPr>
                  <w:sz w:val="18"/>
                  <w:szCs w:val="18"/>
                  <w:vertAlign w:val="superscript"/>
                  <w:rtl w:val="0"/>
                </w:rPr>
                <w:t xml:space="preserve">Lee '17</w:t>
              </w:r>
            </w:hyperlink>
            <w:r w:rsidDel="00000000" w:rsidR="00000000" w:rsidRPr="00000000">
              <w:rPr>
                <w:rtl w:val="0"/>
              </w:rPr>
            </w:r>
          </w:p>
          <w:p w:rsidR="00000000" w:rsidDel="00000000" w:rsidP="00000000" w:rsidRDefault="00000000" w:rsidRPr="00000000" w14:paraId="00000C4B">
            <w:pPr>
              <w:rPr>
                <w:sz w:val="18"/>
                <w:szCs w:val="18"/>
              </w:rPr>
            </w:pPr>
            <w:r w:rsidDel="00000000" w:rsidR="00000000" w:rsidRPr="00000000">
              <w:rPr>
                <w:sz w:val="18"/>
                <w:szCs w:val="18"/>
                <w:rtl w:val="0"/>
              </w:rPr>
              <w:t xml:space="preserve">40 Gy (23%) </w:t>
            </w:r>
            <w:hyperlink r:id="rId2403">
              <w:r w:rsidDel="00000000" w:rsidR="00000000" w:rsidRPr="00000000">
                <w:rPr>
                  <w:sz w:val="18"/>
                  <w:szCs w:val="18"/>
                  <w:vertAlign w:val="superscript"/>
                  <w:rtl w:val="0"/>
                </w:rPr>
                <w:t xml:space="preserve">Lee '17</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C4C">
            <w:pPr>
              <w:rPr>
                <w:sz w:val="18"/>
                <w:szCs w:val="18"/>
              </w:rPr>
            </w:pPr>
            <w:r w:rsidDel="00000000" w:rsidR="00000000" w:rsidRPr="00000000">
              <w:rPr>
                <w:sz w:val="18"/>
                <w:szCs w:val="18"/>
                <w:rtl w:val="0"/>
              </w:rPr>
              <w:t xml:space="preserve">Anal cancer (MMC): It makes sense that V40 is a lower value than for cervical cancer, as MMC has significant heme toxicity.</w:t>
            </w:r>
          </w:p>
          <w:p w:rsidR="00000000" w:rsidDel="00000000" w:rsidP="00000000" w:rsidRDefault="00000000" w:rsidRPr="00000000" w14:paraId="00000C4D">
            <w:pPr>
              <w:rPr>
                <w:sz w:val="18"/>
                <w:szCs w:val="18"/>
              </w:rPr>
            </w:pPr>
            <w:r w:rsidDel="00000000" w:rsidR="00000000" w:rsidRPr="00000000">
              <w:rPr>
                <w:rFonts w:ascii="Gungsuh" w:cs="Gungsuh" w:eastAsia="Gungsuh" w:hAnsi="Gungsuh"/>
                <w:sz w:val="18"/>
                <w:szCs w:val="18"/>
                <w:rtl w:val="0"/>
              </w:rPr>
              <w:t xml:space="preserve">Patients who had ≥ 750 cc spared from ≥ 30 Gy had 0% G3 heme at week 3. </w:t>
            </w:r>
          </w:p>
          <w:p w:rsidR="00000000" w:rsidDel="00000000" w:rsidP="00000000" w:rsidRDefault="00000000" w:rsidRPr="00000000" w14:paraId="00000C4E">
            <w:pPr>
              <w:rPr>
                <w:sz w:val="18"/>
                <w:szCs w:val="18"/>
              </w:rPr>
            </w:pPr>
            <w:r w:rsidDel="00000000" w:rsidR="00000000" w:rsidRPr="00000000">
              <w:rPr>
                <w:rFonts w:ascii="Cardo" w:cs="Cardo" w:eastAsia="Cardo" w:hAnsi="Cardo"/>
                <w:sz w:val="18"/>
                <w:szCs w:val="18"/>
                <w:rtl w:val="0"/>
              </w:rPr>
              <w:t xml:space="preserve">G3+ neutropenia for BM V40 ± 23% of 8→ 33%. </w:t>
            </w:r>
          </w:p>
        </w:tc>
      </w:tr>
    </w:tbl>
    <w:p w:rsidR="00000000" w:rsidDel="00000000" w:rsidP="00000000" w:rsidRDefault="00000000" w:rsidRPr="00000000" w14:paraId="00000C4F">
      <w:pPr>
        <w:pStyle w:val="Heading3"/>
        <w:rPr/>
      </w:pPr>
      <w:bookmarkStart w:colFirst="0" w:colLast="0" w:name="_6sdb4kuj9t7q" w:id="87"/>
      <w:bookmarkEnd w:id="87"/>
      <w:r w:rsidDel="00000000" w:rsidR="00000000" w:rsidRPr="00000000">
        <w:rPr>
          <w:rtl w:val="0"/>
        </w:rPr>
      </w:r>
    </w:p>
    <w:p w:rsidR="00000000" w:rsidDel="00000000" w:rsidP="00000000" w:rsidRDefault="00000000" w:rsidRPr="00000000" w14:paraId="00000C50">
      <w:pPr>
        <w:pStyle w:val="Heading3"/>
        <w:rPr>
          <w:sz w:val="20"/>
          <w:szCs w:val="20"/>
        </w:rPr>
      </w:pPr>
      <w:bookmarkStart w:colFirst="0" w:colLast="0" w:name="_g27c3aefgv7u" w:id="88"/>
      <w:bookmarkEnd w:id="88"/>
      <w:r w:rsidDel="00000000" w:rsidR="00000000" w:rsidRPr="00000000">
        <w:rPr>
          <w:rtl w:val="0"/>
        </w:rPr>
        <w:t xml:space="preserve">Esophageal and Gastric</w:t>
      </w:r>
      <w:r w:rsidDel="00000000" w:rsidR="00000000" w:rsidRPr="00000000">
        <w:rPr>
          <w:rtl w:val="0"/>
        </w:rPr>
      </w:r>
    </w:p>
    <w:tbl>
      <w:tblPr>
        <w:tblStyle w:val="Table33"/>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tcMar>
              <w:top w:w="100.0" w:type="dxa"/>
              <w:left w:w="100.0" w:type="dxa"/>
              <w:bottom w:w="100.0" w:type="dxa"/>
              <w:right w:w="100.0" w:type="dxa"/>
            </w:tcMar>
            <w:vAlign w:val="top"/>
          </w:tcPr>
          <w:p w:rsidR="00000000" w:rsidDel="00000000" w:rsidP="00000000" w:rsidRDefault="00000000" w:rsidRPr="00000000" w14:paraId="00000C51">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C52">
            <w:pPr>
              <w:ind w:right="200"/>
              <w:jc w:val="center"/>
              <w:rPr>
                <w:b w:val="1"/>
              </w:rPr>
            </w:pPr>
            <w:r w:rsidDel="00000000" w:rsidR="00000000" w:rsidRPr="00000000">
              <w:rPr>
                <w:b w:val="1"/>
                <w:rtl w:val="0"/>
              </w:rPr>
              <w:t xml:space="preserve">A more comprehensive collection of resources for all disease sites may be found at </w:t>
            </w:r>
            <w:hyperlink r:id="rId2404">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C53">
            <w:pPr>
              <w:rPr>
                <w:sz w:val="18"/>
                <w:szCs w:val="18"/>
              </w:rPr>
            </w:pPr>
            <w:r w:rsidDel="00000000" w:rsidR="00000000" w:rsidRPr="00000000">
              <w:rPr>
                <w:sz w:val="18"/>
                <w:szCs w:val="18"/>
                <w:rtl w:val="0"/>
              </w:rPr>
              <w:t xml:space="preserve">Zaorsky: [</w:t>
            </w:r>
            <w:hyperlink r:id="rId2405">
              <w:r w:rsidDel="00000000" w:rsidR="00000000" w:rsidRPr="00000000">
                <w:rPr>
                  <w:sz w:val="18"/>
                  <w:szCs w:val="18"/>
                  <w:rtl w:val="0"/>
                </w:rPr>
                <w:t xml:space="preserve">Distance from incisors, lymph node risk, Siewert illustrations</w:t>
              </w:r>
            </w:hyperlink>
            <w:r w:rsidDel="00000000" w:rsidR="00000000" w:rsidRPr="00000000">
              <w:rPr>
                <w:sz w:val="18"/>
                <w:szCs w:val="18"/>
                <w:rtl w:val="0"/>
              </w:rPr>
              <w:t xml:space="preserve">], [</w:t>
            </w:r>
            <w:hyperlink r:id="rId2406">
              <w:r w:rsidDel="00000000" w:rsidR="00000000" w:rsidRPr="00000000">
                <w:rPr>
                  <w:sz w:val="18"/>
                  <w:szCs w:val="18"/>
                  <w:rtl w:val="0"/>
                </w:rPr>
                <w:t xml:space="preserve">Gastric cancer LND</w:t>
              </w:r>
            </w:hyperlink>
            <w:r w:rsidDel="00000000" w:rsidR="00000000" w:rsidRPr="00000000">
              <w:rPr>
                <w:sz w:val="18"/>
                <w:szCs w:val="18"/>
                <w:rtl w:val="0"/>
              </w:rPr>
              <w:t xml:space="preserve">], [</w:t>
            </w:r>
            <w:hyperlink r:id="rId2407">
              <w:r w:rsidDel="00000000" w:rsidR="00000000" w:rsidRPr="00000000">
                <w:rPr>
                  <w:sz w:val="18"/>
                  <w:szCs w:val="18"/>
                  <w:rtl w:val="0"/>
                </w:rPr>
                <w:t xml:space="preserve">Gastric cancer regional nodes</w:t>
              </w:r>
            </w:hyperlink>
            <w:r w:rsidDel="00000000" w:rsidR="00000000" w:rsidRPr="00000000">
              <w:rPr>
                <w:sz w:val="18"/>
                <w:szCs w:val="18"/>
                <w:rtl w:val="0"/>
              </w:rPr>
              <w:t xml:space="preserve">].</w:t>
            </w:r>
          </w:p>
          <w:p w:rsidR="00000000" w:rsidDel="00000000" w:rsidP="00000000" w:rsidRDefault="00000000" w:rsidRPr="00000000" w14:paraId="00000C54">
            <w:pPr>
              <w:rPr>
                <w:sz w:val="18"/>
                <w:szCs w:val="18"/>
              </w:rPr>
            </w:pPr>
            <w:r w:rsidDel="00000000" w:rsidR="00000000" w:rsidRPr="00000000">
              <w:rPr>
                <w:sz w:val="18"/>
                <w:szCs w:val="18"/>
                <w:rtl w:val="0"/>
              </w:rPr>
              <w:t xml:space="preserve">ARRO: [</w:t>
            </w:r>
            <w:hyperlink r:id="rId2408">
              <w:r w:rsidDel="00000000" w:rsidR="00000000" w:rsidRPr="00000000">
                <w:rPr>
                  <w:sz w:val="18"/>
                  <w:szCs w:val="18"/>
                  <w:rtl w:val="0"/>
                </w:rPr>
                <w:t xml:space="preserve">Esophageal cancer case</w:t>
              </w:r>
            </w:hyperlink>
            <w:r w:rsidDel="00000000" w:rsidR="00000000" w:rsidRPr="00000000">
              <w:rPr>
                <w:sz w:val="18"/>
                <w:szCs w:val="18"/>
                <w:rtl w:val="0"/>
              </w:rPr>
              <w:t xml:space="preserve">, </w:t>
            </w:r>
            <w:hyperlink r:id="rId2409">
              <w:r w:rsidDel="00000000" w:rsidR="00000000" w:rsidRPr="00000000">
                <w:rPr>
                  <w:sz w:val="18"/>
                  <w:szCs w:val="18"/>
                  <w:rtl w:val="0"/>
                </w:rPr>
                <w:t xml:space="preserve">contour</w:t>
              </w:r>
            </w:hyperlink>
            <w:r w:rsidDel="00000000" w:rsidR="00000000" w:rsidRPr="00000000">
              <w:rPr>
                <w:sz w:val="18"/>
                <w:szCs w:val="18"/>
                <w:rtl w:val="0"/>
              </w:rPr>
              <w:t xml:space="preserve">]. </w:t>
            </w:r>
          </w:p>
          <w:p w:rsidR="00000000" w:rsidDel="00000000" w:rsidP="00000000" w:rsidRDefault="00000000" w:rsidRPr="00000000" w14:paraId="00000C55">
            <w:pPr>
              <w:ind w:right="200"/>
              <w:rPr>
                <w:sz w:val="18"/>
                <w:szCs w:val="18"/>
              </w:rPr>
            </w:pPr>
            <w:r w:rsidDel="00000000" w:rsidR="00000000" w:rsidRPr="00000000">
              <w:rPr>
                <w:sz w:val="18"/>
                <w:szCs w:val="18"/>
                <w:rtl w:val="0"/>
              </w:rPr>
              <w:t xml:space="preserve">eContour [</w:t>
            </w:r>
            <w:hyperlink r:id="rId2410">
              <w:r w:rsidDel="00000000" w:rsidR="00000000" w:rsidRPr="00000000">
                <w:rPr>
                  <w:sz w:val="18"/>
                  <w:szCs w:val="18"/>
                  <w:rtl w:val="0"/>
                </w:rPr>
                <w:t xml:space="preserve">esophageal</w:t>
              </w:r>
            </w:hyperlink>
            <w:r w:rsidDel="00000000" w:rsidR="00000000" w:rsidRPr="00000000">
              <w:rPr>
                <w:sz w:val="18"/>
                <w:szCs w:val="18"/>
                <w:rtl w:val="0"/>
              </w:rPr>
              <w:t xml:space="preserve">], [</w:t>
            </w:r>
            <w:hyperlink r:id="rId2411">
              <w:r w:rsidDel="00000000" w:rsidR="00000000" w:rsidRPr="00000000">
                <w:rPr>
                  <w:sz w:val="18"/>
                  <w:szCs w:val="18"/>
                  <w:rtl w:val="0"/>
                </w:rPr>
                <w:t xml:space="preserve">MRI-based upper abdominal OAR</w:t>
              </w:r>
            </w:hyperlink>
            <w:r w:rsidDel="00000000" w:rsidR="00000000" w:rsidRPr="00000000">
              <w:rPr>
                <w:sz w:val="18"/>
                <w:szCs w:val="18"/>
                <w:rtl w:val="0"/>
              </w:rPr>
              <w:t xml:space="preserve">].</w:t>
            </w:r>
          </w:p>
          <w:p w:rsidR="00000000" w:rsidDel="00000000" w:rsidP="00000000" w:rsidRDefault="00000000" w:rsidRPr="00000000" w14:paraId="00000C56">
            <w:pPr>
              <w:ind w:right="200"/>
              <w:rPr>
                <w:color w:val="0563c1"/>
                <w:sz w:val="18"/>
                <w:szCs w:val="18"/>
                <w:u w:val="single"/>
              </w:rPr>
            </w:pPr>
            <w:r w:rsidDel="00000000" w:rsidR="00000000" w:rsidRPr="00000000">
              <w:rPr>
                <w:sz w:val="18"/>
                <w:szCs w:val="18"/>
                <w:rtl w:val="0"/>
              </w:rPr>
              <w:t xml:space="preserve">Contouring</w:t>
            </w:r>
            <w:r w:rsidDel="00000000" w:rsidR="00000000" w:rsidRPr="00000000">
              <w:rPr>
                <w:rtl w:val="0"/>
              </w:rPr>
            </w:r>
          </w:p>
          <w:p w:rsidR="00000000" w:rsidDel="00000000" w:rsidP="00000000" w:rsidRDefault="00000000" w:rsidRPr="00000000" w14:paraId="00000C57">
            <w:pPr>
              <w:numPr>
                <w:ilvl w:val="0"/>
                <w:numId w:val="18"/>
              </w:numPr>
              <w:ind w:left="720" w:hanging="360"/>
              <w:rPr>
                <w:sz w:val="18"/>
                <w:szCs w:val="18"/>
              </w:rPr>
            </w:pPr>
            <w:r w:rsidDel="00000000" w:rsidR="00000000" w:rsidRPr="00000000">
              <w:rPr>
                <w:sz w:val="18"/>
                <w:szCs w:val="18"/>
                <w:rtl w:val="0"/>
              </w:rPr>
              <w:t xml:space="preserve">CT-based Upper Abdominal OAR Consensus Guidelines [</w:t>
            </w:r>
            <w:hyperlink r:id="rId2412">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2413">
              <w:r w:rsidDel="00000000" w:rsidR="00000000" w:rsidRPr="00000000">
                <w:rPr>
                  <w:sz w:val="18"/>
                  <w:szCs w:val="18"/>
                  <w:rtl w:val="0"/>
                </w:rPr>
                <w:t xml:space="preserve">Jabbour PRO ‘14</w:t>
              </w:r>
            </w:hyperlink>
            <w:r w:rsidDel="00000000" w:rsidR="00000000" w:rsidRPr="00000000">
              <w:rPr>
                <w:sz w:val="18"/>
                <w:szCs w:val="18"/>
                <w:rtl w:val="0"/>
              </w:rPr>
              <w:t xml:space="preserve">]</w:t>
            </w:r>
          </w:p>
          <w:p w:rsidR="00000000" w:rsidDel="00000000" w:rsidP="00000000" w:rsidRDefault="00000000" w:rsidRPr="00000000" w14:paraId="00000C58">
            <w:pPr>
              <w:numPr>
                <w:ilvl w:val="0"/>
                <w:numId w:val="18"/>
              </w:numPr>
              <w:ind w:left="720" w:hanging="360"/>
              <w:rPr>
                <w:sz w:val="18"/>
                <w:szCs w:val="18"/>
              </w:rPr>
            </w:pPr>
            <w:r w:rsidDel="00000000" w:rsidR="00000000" w:rsidRPr="00000000">
              <w:rPr>
                <w:sz w:val="18"/>
                <w:szCs w:val="18"/>
                <w:rtl w:val="0"/>
              </w:rPr>
              <w:t xml:space="preserve">MRI-Based Upper Abdominal Organs-at-Risk Atlas for Radiation Oncology [</w:t>
            </w:r>
            <w:hyperlink r:id="rId2414">
              <w:r w:rsidDel="00000000" w:rsidR="00000000" w:rsidRPr="00000000">
                <w:rPr>
                  <w:sz w:val="18"/>
                  <w:szCs w:val="18"/>
                  <w:rtl w:val="0"/>
                </w:rPr>
                <w:t xml:space="preserve">eContour</w:t>
              </w:r>
            </w:hyperlink>
            <w:r w:rsidDel="00000000" w:rsidR="00000000" w:rsidRPr="00000000">
              <w:rPr>
                <w:sz w:val="18"/>
                <w:szCs w:val="18"/>
                <w:rtl w:val="0"/>
              </w:rPr>
              <w:t xml:space="preserve">, </w:t>
            </w:r>
            <w:hyperlink r:id="rId2415">
              <w:r w:rsidDel="00000000" w:rsidR="00000000" w:rsidRPr="00000000">
                <w:rPr>
                  <w:sz w:val="18"/>
                  <w:szCs w:val="18"/>
                  <w:rtl w:val="0"/>
                </w:rPr>
                <w:t xml:space="preserve">Lukovic IJROBP '20</w:t>
              </w:r>
            </w:hyperlink>
            <w:r w:rsidDel="00000000" w:rsidR="00000000" w:rsidRPr="00000000">
              <w:rPr>
                <w:sz w:val="18"/>
                <w:szCs w:val="18"/>
                <w:rtl w:val="0"/>
              </w:rPr>
              <w:t xml:space="preserve">]</w:t>
            </w:r>
          </w:p>
          <w:p w:rsidR="00000000" w:rsidDel="00000000" w:rsidP="00000000" w:rsidRDefault="00000000" w:rsidRPr="00000000" w14:paraId="00000C59">
            <w:pPr>
              <w:numPr>
                <w:ilvl w:val="0"/>
                <w:numId w:val="18"/>
              </w:numPr>
              <w:ind w:left="720" w:hanging="360"/>
              <w:rPr>
                <w:sz w:val="18"/>
                <w:szCs w:val="18"/>
              </w:rPr>
            </w:pPr>
            <w:r w:rsidDel="00000000" w:rsidR="00000000" w:rsidRPr="00000000">
              <w:rPr>
                <w:sz w:val="18"/>
                <w:szCs w:val="18"/>
                <w:rtl w:val="0"/>
              </w:rPr>
              <w:t xml:space="preserve">Expert consensus guidelines for IMRT in esophageal and GEJ cancer [</w:t>
            </w:r>
            <w:hyperlink r:id="rId2416">
              <w:r w:rsidDel="00000000" w:rsidR="00000000" w:rsidRPr="00000000">
                <w:rPr>
                  <w:sz w:val="18"/>
                  <w:szCs w:val="18"/>
                  <w:rtl w:val="0"/>
                </w:rPr>
                <w:t xml:space="preserve">Wu IJROBP '15</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C5A">
            <w:pPr>
              <w:numPr>
                <w:ilvl w:val="0"/>
                <w:numId w:val="18"/>
              </w:numPr>
              <w:ind w:left="720" w:hanging="360"/>
              <w:rPr>
                <w:sz w:val="18"/>
                <w:szCs w:val="18"/>
              </w:rPr>
            </w:pPr>
            <w:r w:rsidDel="00000000" w:rsidR="00000000" w:rsidRPr="00000000">
              <w:rPr>
                <w:sz w:val="18"/>
                <w:szCs w:val="18"/>
                <w:rtl w:val="0"/>
              </w:rPr>
              <w:t xml:space="preserve">Gastric lymph node contouring atlas [</w:t>
            </w:r>
            <w:hyperlink r:id="rId2417">
              <w:r w:rsidDel="00000000" w:rsidR="00000000" w:rsidRPr="00000000">
                <w:rPr>
                  <w:sz w:val="18"/>
                  <w:szCs w:val="18"/>
                  <w:rtl w:val="0"/>
                </w:rPr>
                <w:t xml:space="preserve">Wo PRO '13</w:t>
              </w:r>
            </w:hyperlink>
            <w:r w:rsidDel="00000000" w:rsidR="00000000" w:rsidRPr="00000000">
              <w:rPr>
                <w:sz w:val="18"/>
                <w:szCs w:val="18"/>
                <w:rtl w:val="0"/>
              </w:rPr>
              <w:t xml:space="preserve">]</w:t>
            </w:r>
          </w:p>
          <w:p w:rsidR="00000000" w:rsidDel="00000000" w:rsidP="00000000" w:rsidRDefault="00000000" w:rsidRPr="00000000" w14:paraId="00000C5B">
            <w:pPr>
              <w:numPr>
                <w:ilvl w:val="0"/>
                <w:numId w:val="18"/>
              </w:numPr>
              <w:ind w:left="720" w:hanging="360"/>
              <w:rPr>
                <w:sz w:val="18"/>
                <w:szCs w:val="18"/>
              </w:rPr>
            </w:pPr>
            <w:r w:rsidDel="00000000" w:rsidR="00000000" w:rsidRPr="00000000">
              <w:rPr>
                <w:sz w:val="18"/>
                <w:szCs w:val="18"/>
                <w:rtl w:val="0"/>
              </w:rPr>
              <w:t xml:space="preserve">GTV for SqCC of the esophagus: Debate and consensus based on path and clinical outcomes [</w:t>
            </w:r>
            <w:hyperlink r:id="rId2418">
              <w:r w:rsidDel="00000000" w:rsidR="00000000" w:rsidRPr="00000000">
                <w:rPr>
                  <w:sz w:val="18"/>
                  <w:szCs w:val="18"/>
                  <w:rtl w:val="0"/>
                </w:rPr>
                <w:t xml:space="preserve">Han J Cancer '16</w:t>
              </w:r>
            </w:hyperlink>
            <w:r w:rsidDel="00000000" w:rsidR="00000000" w:rsidRPr="00000000">
              <w:rPr>
                <w:sz w:val="18"/>
                <w:szCs w:val="18"/>
                <w:rtl w:val="0"/>
              </w:rPr>
              <w:t xml:space="preserve">]</w:t>
            </w:r>
          </w:p>
          <w:p w:rsidR="00000000" w:rsidDel="00000000" w:rsidP="00000000" w:rsidRDefault="00000000" w:rsidRPr="00000000" w14:paraId="00000C5C">
            <w:pPr>
              <w:numPr>
                <w:ilvl w:val="0"/>
                <w:numId w:val="18"/>
              </w:numPr>
              <w:ind w:left="720" w:hanging="360"/>
              <w:rPr>
                <w:sz w:val="18"/>
                <w:szCs w:val="18"/>
              </w:rPr>
            </w:pPr>
            <w:r w:rsidDel="00000000" w:rsidR="00000000" w:rsidRPr="00000000">
              <w:rPr>
                <w:sz w:val="18"/>
                <w:szCs w:val="18"/>
                <w:rtl w:val="0"/>
              </w:rPr>
              <w:t xml:space="preserve">CTVn for SqCC of the esophagus [</w:t>
            </w:r>
            <w:hyperlink r:id="rId2419">
              <w:r w:rsidDel="00000000" w:rsidR="00000000" w:rsidRPr="00000000">
                <w:rPr>
                  <w:sz w:val="18"/>
                  <w:szCs w:val="18"/>
                  <w:rtl w:val="0"/>
                </w:rPr>
                <w:t xml:space="preserve">Huang RTO '15</w:t>
              </w:r>
            </w:hyperlink>
            <w:r w:rsidDel="00000000" w:rsidR="00000000" w:rsidRPr="00000000">
              <w:rPr>
                <w:sz w:val="18"/>
                <w:szCs w:val="18"/>
                <w:rtl w:val="0"/>
              </w:rPr>
              <w:t xml:space="preserve">]</w:t>
            </w:r>
          </w:p>
          <w:p w:rsidR="00000000" w:rsidDel="00000000" w:rsidP="00000000" w:rsidRDefault="00000000" w:rsidRPr="00000000" w14:paraId="00000C5D">
            <w:pPr>
              <w:ind w:right="20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C5E">
            <w:pPr>
              <w:numPr>
                <w:ilvl w:val="0"/>
                <w:numId w:val="18"/>
              </w:numPr>
              <w:ind w:left="720" w:hanging="360"/>
              <w:rPr>
                <w:sz w:val="18"/>
                <w:szCs w:val="18"/>
              </w:rPr>
            </w:pPr>
            <w:r w:rsidDel="00000000" w:rsidR="00000000" w:rsidRPr="00000000">
              <w:rPr>
                <w:sz w:val="18"/>
                <w:szCs w:val="18"/>
                <w:rtl w:val="0"/>
              </w:rPr>
              <w:t xml:space="preserve">EORTC-ROG RT Volume and Treatment Guidelines for neoadjuvant RT of the GEJ and stomach [</w:t>
            </w:r>
            <w:hyperlink r:id="rId2420">
              <w:r w:rsidDel="00000000" w:rsidR="00000000" w:rsidRPr="00000000">
                <w:rPr>
                  <w:sz w:val="18"/>
                  <w:szCs w:val="18"/>
                  <w:rtl w:val="0"/>
                </w:rPr>
                <w:t xml:space="preserve">Matzinger RTO '08</w:t>
              </w:r>
            </w:hyperlink>
            <w:r w:rsidDel="00000000" w:rsidR="00000000" w:rsidRPr="00000000">
              <w:rPr>
                <w:sz w:val="18"/>
                <w:szCs w:val="18"/>
                <w:rtl w:val="0"/>
              </w:rPr>
              <w:t xml:space="preserve">]</w:t>
            </w:r>
          </w:p>
          <w:p w:rsidR="00000000" w:rsidDel="00000000" w:rsidP="00000000" w:rsidRDefault="00000000" w:rsidRPr="00000000" w14:paraId="00000C5F">
            <w:pPr>
              <w:numPr>
                <w:ilvl w:val="0"/>
                <w:numId w:val="18"/>
              </w:numPr>
              <w:ind w:left="720" w:right="200" w:hanging="360"/>
              <w:rPr>
                <w:sz w:val="18"/>
                <w:szCs w:val="18"/>
              </w:rPr>
            </w:pPr>
            <w:r w:rsidDel="00000000" w:rsidR="00000000" w:rsidRPr="00000000">
              <w:rPr>
                <w:sz w:val="18"/>
                <w:szCs w:val="18"/>
                <w:rtl w:val="0"/>
              </w:rPr>
              <w:t xml:space="preserve">ESMO esophageal guidelines [</w:t>
            </w:r>
            <w:hyperlink r:id="rId2421">
              <w:r w:rsidDel="00000000" w:rsidR="00000000" w:rsidRPr="00000000">
                <w:rPr>
                  <w:sz w:val="18"/>
                  <w:szCs w:val="18"/>
                  <w:rtl w:val="0"/>
                </w:rPr>
                <w:t xml:space="preserve">Lordick Ann Onc '16</w:t>
              </w:r>
            </w:hyperlink>
            <w:r w:rsidDel="00000000" w:rsidR="00000000" w:rsidRPr="00000000">
              <w:rPr>
                <w:sz w:val="18"/>
                <w:szCs w:val="18"/>
                <w:rtl w:val="0"/>
              </w:rPr>
              <w:t xml:space="preserve">]</w:t>
            </w:r>
          </w:p>
          <w:p w:rsidR="00000000" w:rsidDel="00000000" w:rsidP="00000000" w:rsidRDefault="00000000" w:rsidRPr="00000000" w14:paraId="00000C60">
            <w:pPr>
              <w:numPr>
                <w:ilvl w:val="0"/>
                <w:numId w:val="18"/>
              </w:numPr>
              <w:ind w:left="720" w:right="200" w:hanging="360"/>
              <w:rPr>
                <w:sz w:val="18"/>
                <w:szCs w:val="18"/>
              </w:rPr>
            </w:pPr>
            <w:r w:rsidDel="00000000" w:rsidR="00000000" w:rsidRPr="00000000">
              <w:rPr>
                <w:sz w:val="18"/>
                <w:szCs w:val="18"/>
                <w:rtl w:val="0"/>
              </w:rPr>
              <w:t xml:space="preserve">ESMO gastric guidelines [</w:t>
            </w:r>
            <w:hyperlink r:id="rId2422">
              <w:r w:rsidDel="00000000" w:rsidR="00000000" w:rsidRPr="00000000">
                <w:rPr>
                  <w:sz w:val="18"/>
                  <w:szCs w:val="18"/>
                  <w:rtl w:val="0"/>
                </w:rPr>
                <w:t xml:space="preserve">Smith Ann Onc '16</w:t>
              </w:r>
            </w:hyperlink>
            <w:r w:rsidDel="00000000" w:rsidR="00000000" w:rsidRPr="00000000">
              <w:rPr>
                <w:sz w:val="18"/>
                <w:szCs w:val="18"/>
                <w:rtl w:val="0"/>
              </w:rPr>
              <w:t xml:space="preserve">]</w:t>
            </w:r>
            <w:hyperlink r:id="rId2423">
              <w:r w:rsidDel="00000000" w:rsidR="00000000" w:rsidRPr="00000000">
                <w:rPr>
                  <w:sz w:val="18"/>
                  <w:szCs w:val="18"/>
                  <w:rtl w:val="0"/>
                </w:rPr>
                <w:t xml:space="preserve"> </w:t>
              </w:r>
            </w:hyperlink>
            <w:r w:rsidDel="00000000" w:rsidR="00000000" w:rsidRPr="00000000">
              <w:rPr>
                <w:rtl w:val="0"/>
              </w:rPr>
            </w:r>
          </w:p>
          <w:p w:rsidR="00000000" w:rsidDel="00000000" w:rsidP="00000000" w:rsidRDefault="00000000" w:rsidRPr="00000000" w14:paraId="00000C61">
            <w:pPr>
              <w:ind w:right="200"/>
              <w:rPr>
                <w:sz w:val="18"/>
                <w:szCs w:val="18"/>
              </w:rPr>
            </w:pPr>
            <w:r w:rsidDel="00000000" w:rsidR="00000000" w:rsidRPr="00000000">
              <w:rPr>
                <w:sz w:val="18"/>
                <w:szCs w:val="18"/>
                <w:rtl w:val="0"/>
              </w:rPr>
              <w:t xml:space="preserve">Relevant Accessible Radiation Protocols (Esophagus / GEJ)</w:t>
            </w:r>
          </w:p>
          <w:p w:rsidR="00000000" w:rsidDel="00000000" w:rsidP="00000000" w:rsidRDefault="00000000" w:rsidRPr="00000000" w14:paraId="00000C62">
            <w:pPr>
              <w:numPr>
                <w:ilvl w:val="0"/>
                <w:numId w:val="18"/>
              </w:numPr>
              <w:ind w:left="720" w:hanging="360"/>
              <w:rPr>
                <w:sz w:val="18"/>
                <w:szCs w:val="18"/>
              </w:rPr>
            </w:pPr>
            <w:r w:rsidDel="00000000" w:rsidR="00000000" w:rsidRPr="00000000">
              <w:rPr>
                <w:sz w:val="18"/>
                <w:szCs w:val="18"/>
                <w:rtl w:val="0"/>
              </w:rPr>
              <w:t xml:space="preserve">CROSS trial [</w:t>
            </w:r>
            <w:hyperlink r:id="rId2424">
              <w:r w:rsidDel="00000000" w:rsidR="00000000" w:rsidRPr="00000000">
                <w:rPr>
                  <w:sz w:val="18"/>
                  <w:szCs w:val="18"/>
                  <w:rtl w:val="0"/>
                </w:rPr>
                <w:t xml:space="preserve">Protocol (Supplement) Van Hagen NEJM '12</w:t>
              </w:r>
            </w:hyperlink>
            <w:hyperlink r:id="rId2425">
              <w:r w:rsidDel="00000000" w:rsidR="00000000" w:rsidRPr="00000000">
                <w:rPr>
                  <w:sz w:val="18"/>
                  <w:szCs w:val="18"/>
                  <w:rtl w:val="0"/>
                </w:rPr>
                <w:t xml:space="preserve">]:</w:t>
              </w:r>
            </w:hyperlink>
            <w:r w:rsidDel="00000000" w:rsidR="00000000" w:rsidRPr="00000000">
              <w:rPr>
                <w:rFonts w:ascii="Cardo" w:cs="Cardo" w:eastAsia="Cardo" w:hAnsi="Cardo"/>
                <w:sz w:val="18"/>
                <w:szCs w:val="18"/>
                <w:rtl w:val="0"/>
              </w:rPr>
              <w:t xml:space="preserve"> GEJ. ± 41.4/CarboP→ Surgery.  </w:t>
            </w:r>
            <w:hyperlink r:id="rId242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63">
            <w:pPr>
              <w:numPr>
                <w:ilvl w:val="0"/>
                <w:numId w:val="18"/>
              </w:numPr>
              <w:ind w:left="720" w:right="200" w:hanging="360"/>
              <w:rPr>
                <w:sz w:val="18"/>
                <w:szCs w:val="18"/>
              </w:rPr>
            </w:pPr>
            <w:r w:rsidDel="00000000" w:rsidR="00000000" w:rsidRPr="00000000">
              <w:rPr>
                <w:sz w:val="18"/>
                <w:szCs w:val="18"/>
                <w:rtl w:val="0"/>
              </w:rPr>
              <w:t xml:space="preserve">RTOG 0436 [</w:t>
            </w:r>
            <w:hyperlink r:id="rId2427">
              <w:r w:rsidDel="00000000" w:rsidR="00000000" w:rsidRPr="00000000">
                <w:rPr>
                  <w:sz w:val="18"/>
                  <w:szCs w:val="18"/>
                  <w:rtl w:val="0"/>
                </w:rPr>
                <w:t xml:space="preserve">Protocol</w:t>
              </w:r>
            </w:hyperlink>
            <w:r w:rsidDel="00000000" w:rsidR="00000000" w:rsidRPr="00000000">
              <w:rPr>
                <w:sz w:val="18"/>
                <w:szCs w:val="18"/>
                <w:rtl w:val="0"/>
              </w:rPr>
              <w:t xml:space="preserve">]. Non-operative esophageal CRT with/without Cetuximab. </w:t>
            </w:r>
            <w:hyperlink r:id="rId242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64">
            <w:pPr>
              <w:numPr>
                <w:ilvl w:val="0"/>
                <w:numId w:val="18"/>
              </w:numPr>
              <w:ind w:left="720" w:hanging="360"/>
              <w:rPr>
                <w:sz w:val="18"/>
                <w:szCs w:val="18"/>
              </w:rPr>
            </w:pPr>
            <w:r w:rsidDel="00000000" w:rsidR="00000000" w:rsidRPr="00000000">
              <w:rPr>
                <w:sz w:val="18"/>
                <w:szCs w:val="18"/>
                <w:rtl w:val="0"/>
              </w:rPr>
              <w:t xml:space="preserve">RTOG 1010 [</w:t>
            </w:r>
            <w:hyperlink r:id="rId2429">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Ongoing. Phase III. Esophageal. 50.4/28 with carboP ± Trastuzumab→ Surgery. </w:t>
            </w:r>
            <w:hyperlink r:id="rId243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65">
            <w:pPr>
              <w:ind w:right="200"/>
              <w:rPr>
                <w:sz w:val="18"/>
                <w:szCs w:val="18"/>
              </w:rPr>
            </w:pPr>
            <w:r w:rsidDel="00000000" w:rsidR="00000000" w:rsidRPr="00000000">
              <w:rPr>
                <w:sz w:val="18"/>
                <w:szCs w:val="18"/>
                <w:rtl w:val="0"/>
              </w:rPr>
              <w:t xml:space="preserve">Relevant Accessible Radiation Protocols (Gastric)</w:t>
            </w:r>
          </w:p>
          <w:p w:rsidR="00000000" w:rsidDel="00000000" w:rsidP="00000000" w:rsidRDefault="00000000" w:rsidRPr="00000000" w14:paraId="00000C66">
            <w:pPr>
              <w:numPr>
                <w:ilvl w:val="0"/>
                <w:numId w:val="57"/>
              </w:numPr>
              <w:ind w:left="720" w:hanging="360"/>
              <w:rPr>
                <w:sz w:val="18"/>
                <w:szCs w:val="18"/>
              </w:rPr>
            </w:pPr>
            <w:r w:rsidDel="00000000" w:rsidR="00000000" w:rsidRPr="00000000">
              <w:rPr>
                <w:sz w:val="18"/>
                <w:szCs w:val="18"/>
                <w:rtl w:val="0"/>
              </w:rPr>
              <w:t xml:space="preserve">CRITICS [</w:t>
            </w:r>
            <w:hyperlink r:id="rId2431">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432">
              <w:r w:rsidDel="00000000" w:rsidR="00000000" w:rsidRPr="00000000">
                <w:rPr>
                  <w:sz w:val="18"/>
                  <w:szCs w:val="18"/>
                  <w:rtl w:val="0"/>
                </w:rPr>
                <w:t xml:space="preserve">Verheij ASCO '16</w:t>
              </w:r>
            </w:hyperlink>
            <w:r w:rsidDel="00000000" w:rsidR="00000000" w:rsidRPr="00000000">
              <w:rPr>
                <w:sz w:val="18"/>
                <w:szCs w:val="18"/>
                <w:rtl w:val="0"/>
              </w:rPr>
              <w:t xml:space="preserve">, </w:t>
            </w:r>
            <w:hyperlink r:id="rId2433">
              <w:r w:rsidDel="00000000" w:rsidR="00000000" w:rsidRPr="00000000">
                <w:rPr>
                  <w:sz w:val="18"/>
                  <w:szCs w:val="18"/>
                  <w:rtl w:val="0"/>
                </w:rPr>
                <w:t xml:space="preserve">Cats Lanc Onc '18</w:t>
              </w:r>
            </w:hyperlink>
            <w:r w:rsidDel="00000000" w:rsidR="00000000" w:rsidRPr="00000000">
              <w:rPr>
                <w:rFonts w:ascii="Cardo" w:cs="Cardo" w:eastAsia="Cardo" w:hAnsi="Cardo"/>
                <w:sz w:val="18"/>
                <w:szCs w:val="18"/>
                <w:rtl w:val="0"/>
              </w:rPr>
              <w:t xml:space="preserve">]: Gastric. ECC x3→ Surgery→ ECC x3 vs. 45 Gy/CDDP/X. </w:t>
            </w:r>
            <w:hyperlink r:id="rId243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67">
            <w:pPr>
              <w:numPr>
                <w:ilvl w:val="0"/>
                <w:numId w:val="57"/>
              </w:numPr>
              <w:ind w:left="720" w:hanging="360"/>
              <w:rPr>
                <w:sz w:val="18"/>
                <w:szCs w:val="18"/>
              </w:rPr>
            </w:pPr>
            <w:r w:rsidDel="00000000" w:rsidR="00000000" w:rsidRPr="00000000">
              <w:rPr>
                <w:sz w:val="18"/>
                <w:szCs w:val="18"/>
                <w:rtl w:val="0"/>
              </w:rPr>
              <w:t xml:space="preserve">RTOG 9904 [</w:t>
            </w:r>
            <w:hyperlink r:id="rId2435">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436">
              <w:r w:rsidDel="00000000" w:rsidR="00000000" w:rsidRPr="00000000">
                <w:rPr>
                  <w:sz w:val="18"/>
                  <w:szCs w:val="18"/>
                  <w:rtl w:val="0"/>
                </w:rPr>
                <w:t xml:space="preserve">Ajani JCO '06</w:t>
              </w:r>
            </w:hyperlink>
            <w:r w:rsidDel="00000000" w:rsidR="00000000" w:rsidRPr="00000000">
              <w:rPr>
                <w:rFonts w:ascii="Cardo" w:cs="Cardo" w:eastAsia="Cardo" w:hAnsi="Cardo"/>
                <w:sz w:val="18"/>
                <w:szCs w:val="18"/>
                <w:rtl w:val="0"/>
              </w:rPr>
              <w:t xml:space="preserve">]: Phase II. Gastric. PLF x2→ CCRT 45 Gy→ surgery. </w:t>
            </w:r>
            <w:hyperlink r:id="rId243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68">
            <w:pPr>
              <w:numPr>
                <w:ilvl w:val="0"/>
                <w:numId w:val="57"/>
              </w:numPr>
              <w:ind w:left="720" w:hanging="360"/>
              <w:rPr>
                <w:sz w:val="18"/>
                <w:szCs w:val="18"/>
              </w:rPr>
            </w:pPr>
            <w:r w:rsidDel="00000000" w:rsidR="00000000" w:rsidRPr="00000000">
              <w:rPr>
                <w:sz w:val="18"/>
                <w:szCs w:val="18"/>
                <w:rtl w:val="0"/>
              </w:rPr>
              <w:t xml:space="preserve">RTOG 0114 [</w:t>
            </w:r>
            <w:hyperlink r:id="rId2438">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439">
              <w:r w:rsidDel="00000000" w:rsidR="00000000" w:rsidRPr="00000000">
                <w:rPr>
                  <w:sz w:val="18"/>
                  <w:szCs w:val="18"/>
                  <w:rtl w:val="0"/>
                </w:rPr>
                <w:t xml:space="preserve">Schwartz JCO '09</w:t>
              </w:r>
            </w:hyperlink>
            <w:r w:rsidDel="00000000" w:rsidR="00000000" w:rsidRPr="00000000">
              <w:rPr>
                <w:sz w:val="18"/>
                <w:szCs w:val="18"/>
                <w:rtl w:val="0"/>
              </w:rPr>
              <w:t xml:space="preserve">]: Phase II. Resected gastric cancer. CCRT w PC ± 5-FU. </w:t>
            </w:r>
            <w:hyperlink r:id="rId244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69">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C6A">
            <w:pPr>
              <w:numPr>
                <w:ilvl w:val="0"/>
                <w:numId w:val="18"/>
              </w:numPr>
              <w:ind w:left="720" w:hanging="360"/>
              <w:rPr>
                <w:sz w:val="18"/>
                <w:szCs w:val="18"/>
              </w:rPr>
            </w:pPr>
            <w:r w:rsidDel="00000000" w:rsidR="00000000" w:rsidRPr="00000000">
              <w:rPr>
                <w:sz w:val="18"/>
                <w:szCs w:val="18"/>
                <w:rtl w:val="0"/>
              </w:rPr>
              <w:t xml:space="preserve">CROSS trial [</w:t>
            </w:r>
            <w:hyperlink r:id="rId2441">
              <w:r w:rsidDel="00000000" w:rsidR="00000000" w:rsidRPr="00000000">
                <w:rPr>
                  <w:sz w:val="18"/>
                  <w:szCs w:val="18"/>
                  <w:rtl w:val="0"/>
                </w:rPr>
                <w:t xml:space="preserve">(Table 2) Van Hagen NEJM '12</w:t>
              </w:r>
            </w:hyperlink>
            <w:r w:rsidDel="00000000" w:rsidR="00000000" w:rsidRPr="00000000">
              <w:rPr>
                <w:sz w:val="18"/>
                <w:szCs w:val="18"/>
                <w:rtl w:val="0"/>
              </w:rPr>
              <w:t xml:space="preserve">, </w:t>
            </w:r>
            <w:hyperlink r:id="rId2442">
              <w:r w:rsidDel="00000000" w:rsidR="00000000" w:rsidRPr="00000000">
                <w:rPr>
                  <w:sz w:val="18"/>
                  <w:szCs w:val="18"/>
                  <w:rtl w:val="0"/>
                </w:rPr>
                <w:t xml:space="preserve">(QoL) Noordman JCO '18</w:t>
              </w:r>
            </w:hyperlink>
            <w:r w:rsidDel="00000000" w:rsidR="00000000" w:rsidRPr="00000000">
              <w:rPr>
                <w:sz w:val="18"/>
                <w:szCs w:val="18"/>
                <w:rtl w:val="0"/>
              </w:rPr>
              <w:t xml:space="preserve">]</w:t>
            </w:r>
            <w:hyperlink r:id="rId2443">
              <w:r w:rsidDel="00000000" w:rsidR="00000000" w:rsidRPr="00000000">
                <w:rPr>
                  <w:sz w:val="18"/>
                  <w:szCs w:val="18"/>
                  <w:rtl w:val="0"/>
                </w:rPr>
                <w:t xml:space="preserve">:</w:t>
              </w:r>
            </w:hyperlink>
            <w:r w:rsidDel="00000000" w:rsidR="00000000" w:rsidRPr="00000000">
              <w:rPr>
                <w:rFonts w:ascii="Cardo" w:cs="Cardo" w:eastAsia="Cardo" w:hAnsi="Cardo"/>
                <w:sz w:val="18"/>
                <w:szCs w:val="18"/>
                <w:rtl w:val="0"/>
              </w:rPr>
              <w:t xml:space="preserve"> GEJ. ± 41.4/CarboP→ Surgery. </w:t>
            </w:r>
            <w:hyperlink r:id="rId244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6B">
            <w:pPr>
              <w:numPr>
                <w:ilvl w:val="0"/>
                <w:numId w:val="18"/>
              </w:numPr>
              <w:ind w:left="720" w:right="320" w:hanging="360"/>
              <w:rPr>
                <w:sz w:val="18"/>
                <w:szCs w:val="18"/>
              </w:rPr>
            </w:pPr>
            <w:r w:rsidDel="00000000" w:rsidR="00000000" w:rsidRPr="00000000">
              <w:rPr>
                <w:sz w:val="18"/>
                <w:szCs w:val="18"/>
                <w:rtl w:val="0"/>
              </w:rPr>
              <w:t xml:space="preserve">Adjuvant CRT for Gastric Cancer QoL [</w:t>
            </w:r>
            <w:hyperlink r:id="rId2445">
              <w:r w:rsidDel="00000000" w:rsidR="00000000" w:rsidRPr="00000000">
                <w:rPr>
                  <w:sz w:val="18"/>
                  <w:szCs w:val="18"/>
                  <w:rtl w:val="0"/>
                </w:rPr>
                <w:t xml:space="preserve">Goody JCO '17</w:t>
              </w:r>
            </w:hyperlink>
            <w:r w:rsidDel="00000000" w:rsidR="00000000" w:rsidRPr="00000000">
              <w:rPr>
                <w:sz w:val="18"/>
                <w:szCs w:val="18"/>
                <w:rtl w:val="0"/>
              </w:rPr>
              <w:t xml:space="preserve">].</w:t>
            </w:r>
          </w:p>
          <w:p w:rsidR="00000000" w:rsidDel="00000000" w:rsidP="00000000" w:rsidRDefault="00000000" w:rsidRPr="00000000" w14:paraId="00000C6C">
            <w:pPr>
              <w:numPr>
                <w:ilvl w:val="0"/>
                <w:numId w:val="18"/>
              </w:numPr>
              <w:ind w:left="720" w:right="320" w:hanging="360"/>
              <w:rPr>
                <w:sz w:val="18"/>
                <w:szCs w:val="18"/>
              </w:rPr>
            </w:pPr>
            <w:r w:rsidDel="00000000" w:rsidR="00000000" w:rsidRPr="00000000">
              <w:rPr>
                <w:sz w:val="18"/>
                <w:szCs w:val="18"/>
                <w:rtl w:val="0"/>
              </w:rPr>
              <w:t xml:space="preserve">INT 0116 (Table 3) [</w:t>
            </w:r>
            <w:hyperlink r:id="rId2446">
              <w:r w:rsidDel="00000000" w:rsidR="00000000" w:rsidRPr="00000000">
                <w:rPr>
                  <w:sz w:val="18"/>
                  <w:szCs w:val="18"/>
                  <w:rtl w:val="0"/>
                </w:rPr>
                <w:t xml:space="preserve">Macdonald NEJM '01</w:t>
              </w:r>
            </w:hyperlink>
            <w:r w:rsidDel="00000000" w:rsidR="00000000" w:rsidRPr="00000000">
              <w:rPr>
                <w:sz w:val="18"/>
                <w:szCs w:val="18"/>
                <w:rtl w:val="0"/>
              </w:rPr>
              <w:t xml:space="preserve">, </w:t>
            </w:r>
            <w:hyperlink r:id="rId2447">
              <w:r w:rsidDel="00000000" w:rsidR="00000000" w:rsidRPr="00000000">
                <w:rPr>
                  <w:sz w:val="18"/>
                  <w:szCs w:val="18"/>
                  <w:rtl w:val="0"/>
                </w:rPr>
                <w:t xml:space="preserve">'12</w:t>
              </w:r>
            </w:hyperlink>
            <w:r w:rsidDel="00000000" w:rsidR="00000000" w:rsidRPr="00000000">
              <w:rPr>
                <w:rFonts w:ascii="Cardo" w:cs="Cardo" w:eastAsia="Cardo" w:hAnsi="Cardo"/>
                <w:sz w:val="18"/>
                <w:szCs w:val="18"/>
                <w:rtl w:val="0"/>
              </w:rPr>
              <w:t xml:space="preserve">]: Gastric. D0-1/R0→ ± 45 Gy/5-FU. </w:t>
            </w:r>
            <w:hyperlink r:id="rId2448">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C6D">
      <w:pPr>
        <w:pStyle w:val="Heading2"/>
        <w:ind w:left="720" w:firstLine="0"/>
        <w:rPr>
          <w:b w:val="1"/>
          <w:sz w:val="18"/>
          <w:szCs w:val="18"/>
        </w:rPr>
      </w:pPr>
      <w:bookmarkStart w:colFirst="0" w:colLast="0" w:name="_moy9i3eraq07" w:id="89"/>
      <w:bookmarkEnd w:id="89"/>
      <w:r w:rsidDel="00000000" w:rsidR="00000000" w:rsidRPr="00000000">
        <w:rPr>
          <w:rtl w:val="0"/>
        </w:rPr>
      </w:r>
    </w:p>
    <w:p w:rsidR="00000000" w:rsidDel="00000000" w:rsidP="00000000" w:rsidRDefault="00000000" w:rsidRPr="00000000" w14:paraId="00000C6E">
      <w:pPr>
        <w:pStyle w:val="Heading3"/>
        <w:rPr/>
      </w:pPr>
      <w:bookmarkStart w:colFirst="0" w:colLast="0" w:name="_of2fu5a2xnfr" w:id="90"/>
      <w:bookmarkEnd w:id="90"/>
      <w:r w:rsidDel="00000000" w:rsidR="00000000" w:rsidRPr="00000000">
        <w:rPr>
          <w:rtl w:val="0"/>
        </w:rPr>
        <w:t xml:space="preserve">Pancreas</w:t>
      </w:r>
    </w:p>
    <w:p w:rsidR="00000000" w:rsidDel="00000000" w:rsidP="00000000" w:rsidRDefault="00000000" w:rsidRPr="00000000" w14:paraId="00000C6F">
      <w:pPr>
        <w:pStyle w:val="Heading2"/>
        <w:numPr>
          <w:ilvl w:val="0"/>
          <w:numId w:val="86"/>
        </w:numPr>
        <w:ind w:left="720" w:hanging="360"/>
        <w:rPr>
          <w:sz w:val="18"/>
          <w:szCs w:val="18"/>
        </w:rPr>
      </w:pPr>
      <w:bookmarkStart w:colFirst="0" w:colLast="0" w:name="_6kshqx5gl0w7" w:id="91"/>
      <w:bookmarkEnd w:id="91"/>
      <w:r w:rsidDel="00000000" w:rsidR="00000000" w:rsidRPr="00000000">
        <w:rPr>
          <w:rtl w:val="0"/>
        </w:rPr>
      </w:r>
    </w:p>
    <w:tbl>
      <w:tblPr>
        <w:tblStyle w:val="Table34"/>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0">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C71">
            <w:pPr>
              <w:ind w:right="200"/>
              <w:jc w:val="center"/>
              <w:rPr>
                <w:b w:val="1"/>
              </w:rPr>
            </w:pPr>
            <w:r w:rsidDel="00000000" w:rsidR="00000000" w:rsidRPr="00000000">
              <w:rPr>
                <w:b w:val="1"/>
                <w:rtl w:val="0"/>
              </w:rPr>
              <w:t xml:space="preserve">A more comprehensive collection of resources for all disease sites may be found at </w:t>
            </w:r>
            <w:hyperlink r:id="rId2449">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C72">
            <w:pPr>
              <w:ind w:right="60"/>
              <w:rPr>
                <w:sz w:val="18"/>
                <w:szCs w:val="18"/>
              </w:rPr>
            </w:pPr>
            <w:r w:rsidDel="00000000" w:rsidR="00000000" w:rsidRPr="00000000">
              <w:rPr>
                <w:sz w:val="18"/>
                <w:szCs w:val="18"/>
                <w:rtl w:val="0"/>
              </w:rPr>
              <w:t xml:space="preserve">Zaorsky: [</w:t>
            </w:r>
            <w:hyperlink r:id="rId2450">
              <w:r w:rsidDel="00000000" w:rsidR="00000000" w:rsidRPr="00000000">
                <w:rPr>
                  <w:sz w:val="18"/>
                  <w:szCs w:val="18"/>
                  <w:rtl w:val="0"/>
                </w:rPr>
                <w:t xml:space="preserve">Pancreatic cancer resectability</w:t>
              </w:r>
            </w:hyperlink>
            <w:r w:rsidDel="00000000" w:rsidR="00000000" w:rsidRPr="00000000">
              <w:rPr>
                <w:sz w:val="18"/>
                <w:szCs w:val="18"/>
                <w:rtl w:val="0"/>
              </w:rPr>
              <w:t xml:space="preserve">], [</w:t>
            </w:r>
            <w:hyperlink r:id="rId2451">
              <w:r w:rsidDel="00000000" w:rsidR="00000000" w:rsidRPr="00000000">
                <w:rPr>
                  <w:sz w:val="18"/>
                  <w:szCs w:val="18"/>
                  <w:rtl w:val="0"/>
                </w:rPr>
                <w:t xml:space="preserve">Why is the pancreas so difficult to treat?</w:t>
              </w:r>
            </w:hyperlink>
            <w:r w:rsidDel="00000000" w:rsidR="00000000" w:rsidRPr="00000000">
              <w:rPr>
                <w:sz w:val="18"/>
                <w:szCs w:val="18"/>
                <w:rtl w:val="0"/>
              </w:rPr>
              <w:t xml:space="preserve">] and [</w:t>
            </w:r>
            <w:hyperlink r:id="rId2452">
              <w:r w:rsidDel="00000000" w:rsidR="00000000" w:rsidRPr="00000000">
                <w:rPr>
                  <w:sz w:val="18"/>
                  <w:szCs w:val="18"/>
                  <w:rtl w:val="0"/>
                </w:rPr>
                <w:t xml:space="preserve">is SBRT + IO the solution?</w:t>
              </w:r>
            </w:hyperlink>
            <w:r w:rsidDel="00000000" w:rsidR="00000000" w:rsidRPr="00000000">
              <w:rPr>
                <w:sz w:val="18"/>
                <w:szCs w:val="18"/>
                <w:rtl w:val="0"/>
              </w:rPr>
              <w:t xml:space="preserve">].</w:t>
            </w:r>
          </w:p>
          <w:p w:rsidR="00000000" w:rsidDel="00000000" w:rsidP="00000000" w:rsidRDefault="00000000" w:rsidRPr="00000000" w14:paraId="00000C73">
            <w:pPr>
              <w:rPr>
                <w:sz w:val="18"/>
                <w:szCs w:val="18"/>
              </w:rPr>
            </w:pPr>
            <w:r w:rsidDel="00000000" w:rsidR="00000000" w:rsidRPr="00000000">
              <w:rPr>
                <w:sz w:val="18"/>
                <w:szCs w:val="18"/>
                <w:rtl w:val="0"/>
              </w:rPr>
              <w:t xml:space="preserve">ARRO: [</w:t>
            </w:r>
            <w:hyperlink r:id="rId2453">
              <w:r w:rsidDel="00000000" w:rsidR="00000000" w:rsidRPr="00000000">
                <w:rPr>
                  <w:sz w:val="18"/>
                  <w:szCs w:val="18"/>
                  <w:rtl w:val="0"/>
                </w:rPr>
                <w:t xml:space="preserve">Borderline resectable pancreatic cancer case</w:t>
              </w:r>
            </w:hyperlink>
            <w:r w:rsidDel="00000000" w:rsidR="00000000" w:rsidRPr="00000000">
              <w:rPr>
                <w:sz w:val="18"/>
                <w:szCs w:val="18"/>
                <w:rtl w:val="0"/>
              </w:rPr>
              <w:t xml:space="preserve">, </w:t>
            </w:r>
            <w:hyperlink r:id="rId2454">
              <w:r w:rsidDel="00000000" w:rsidR="00000000" w:rsidRPr="00000000">
                <w:rPr>
                  <w:sz w:val="18"/>
                  <w:szCs w:val="18"/>
                  <w:rtl w:val="0"/>
                </w:rPr>
                <w:t xml:space="preserve">contour</w:t>
              </w:r>
            </w:hyperlink>
            <w:r w:rsidDel="00000000" w:rsidR="00000000" w:rsidRPr="00000000">
              <w:rPr>
                <w:sz w:val="18"/>
                <w:szCs w:val="18"/>
                <w:rtl w:val="0"/>
              </w:rPr>
              <w:t xml:space="preserve">], [</w:t>
            </w:r>
            <w:hyperlink r:id="rId2455">
              <w:r w:rsidDel="00000000" w:rsidR="00000000" w:rsidRPr="00000000">
                <w:rPr>
                  <w:sz w:val="18"/>
                  <w:szCs w:val="18"/>
                  <w:rtl w:val="0"/>
                </w:rPr>
                <w:t xml:space="preserve">Pancreas SBRT</w:t>
              </w:r>
            </w:hyperlink>
            <w:r w:rsidDel="00000000" w:rsidR="00000000" w:rsidRPr="00000000">
              <w:rPr>
                <w:sz w:val="18"/>
                <w:szCs w:val="18"/>
                <w:rtl w:val="0"/>
              </w:rPr>
              <w:t xml:space="preserve">]. </w:t>
            </w:r>
          </w:p>
          <w:p w:rsidR="00000000" w:rsidDel="00000000" w:rsidP="00000000" w:rsidRDefault="00000000" w:rsidRPr="00000000" w14:paraId="00000C74">
            <w:pPr>
              <w:ind w:right="60"/>
              <w:rPr>
                <w:sz w:val="18"/>
                <w:szCs w:val="18"/>
              </w:rPr>
            </w:pPr>
            <w:r w:rsidDel="00000000" w:rsidR="00000000" w:rsidRPr="00000000">
              <w:rPr>
                <w:sz w:val="18"/>
                <w:szCs w:val="18"/>
                <w:rtl w:val="0"/>
              </w:rPr>
              <w:t xml:space="preserve">Contouring</w:t>
            </w:r>
          </w:p>
          <w:p w:rsidR="00000000" w:rsidDel="00000000" w:rsidP="00000000" w:rsidRDefault="00000000" w:rsidRPr="00000000" w14:paraId="00000C75">
            <w:pPr>
              <w:numPr>
                <w:ilvl w:val="0"/>
                <w:numId w:val="14"/>
              </w:numPr>
              <w:ind w:left="720" w:hanging="360"/>
              <w:rPr>
                <w:sz w:val="18"/>
                <w:szCs w:val="18"/>
              </w:rPr>
            </w:pPr>
            <w:r w:rsidDel="00000000" w:rsidR="00000000" w:rsidRPr="00000000">
              <w:rPr>
                <w:sz w:val="18"/>
                <w:szCs w:val="18"/>
                <w:rtl w:val="0"/>
              </w:rPr>
              <w:t xml:space="preserve">eContour: [</w:t>
            </w:r>
            <w:hyperlink r:id="rId2456">
              <w:r w:rsidDel="00000000" w:rsidR="00000000" w:rsidRPr="00000000">
                <w:rPr>
                  <w:sz w:val="18"/>
                  <w:szCs w:val="18"/>
                  <w:rtl w:val="0"/>
                </w:rPr>
                <w:t xml:space="preserve">MRI-based upper abdominal OAR</w:t>
              </w:r>
            </w:hyperlink>
            <w:r w:rsidDel="00000000" w:rsidR="00000000" w:rsidRPr="00000000">
              <w:rPr>
                <w:sz w:val="18"/>
                <w:szCs w:val="18"/>
                <w:rtl w:val="0"/>
              </w:rPr>
              <w:t xml:space="preserve">], [</w:t>
            </w:r>
            <w:hyperlink r:id="rId2457">
              <w:r w:rsidDel="00000000" w:rsidR="00000000" w:rsidRPr="00000000">
                <w:rPr>
                  <w:sz w:val="18"/>
                  <w:szCs w:val="18"/>
                  <w:rtl w:val="0"/>
                </w:rPr>
                <w:t xml:space="preserve">post-op pancreas</w:t>
              </w:r>
            </w:hyperlink>
            <w:r w:rsidDel="00000000" w:rsidR="00000000" w:rsidRPr="00000000">
              <w:rPr>
                <w:sz w:val="18"/>
                <w:szCs w:val="18"/>
                <w:rtl w:val="0"/>
              </w:rPr>
              <w:t xml:space="preserve">].</w:t>
            </w:r>
          </w:p>
          <w:p w:rsidR="00000000" w:rsidDel="00000000" w:rsidP="00000000" w:rsidRDefault="00000000" w:rsidRPr="00000000" w14:paraId="00000C76">
            <w:pPr>
              <w:numPr>
                <w:ilvl w:val="0"/>
                <w:numId w:val="14"/>
              </w:numPr>
              <w:ind w:left="720" w:right="60" w:hanging="360"/>
              <w:rPr>
                <w:sz w:val="18"/>
                <w:szCs w:val="18"/>
              </w:rPr>
            </w:pPr>
            <w:r w:rsidDel="00000000" w:rsidR="00000000" w:rsidRPr="00000000">
              <w:rPr>
                <w:sz w:val="18"/>
                <w:szCs w:val="18"/>
                <w:rtl w:val="0"/>
              </w:rPr>
              <w:t xml:space="preserve">RTOG Postoperative Pancreas CTV Consensus [</w:t>
            </w:r>
            <w:hyperlink r:id="rId2458">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2459">
              <w:r w:rsidDel="00000000" w:rsidR="00000000" w:rsidRPr="00000000">
                <w:rPr>
                  <w:sz w:val="18"/>
                  <w:szCs w:val="18"/>
                  <w:rtl w:val="0"/>
                </w:rPr>
                <w:t xml:space="preserve">Goodman IJROBP '12</w:t>
              </w:r>
            </w:hyperlink>
            <w:r w:rsidDel="00000000" w:rsidR="00000000" w:rsidRPr="00000000">
              <w:rPr>
                <w:sz w:val="18"/>
                <w:szCs w:val="18"/>
                <w:rtl w:val="0"/>
              </w:rPr>
              <w:t xml:space="preserve">]. </w:t>
            </w:r>
            <w:hyperlink r:id="rId246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77">
            <w:pPr>
              <w:numPr>
                <w:ilvl w:val="0"/>
                <w:numId w:val="14"/>
              </w:numPr>
              <w:ind w:left="720" w:right="60" w:hanging="360"/>
              <w:rPr>
                <w:sz w:val="18"/>
                <w:szCs w:val="18"/>
              </w:rPr>
            </w:pPr>
            <w:r w:rsidDel="00000000" w:rsidR="00000000" w:rsidRPr="00000000">
              <w:rPr>
                <w:sz w:val="18"/>
                <w:szCs w:val="18"/>
                <w:rtl w:val="0"/>
              </w:rPr>
              <w:t xml:space="preserve">Preop and definitive CTV including ENI [</w:t>
            </w:r>
            <w:hyperlink r:id="rId2461">
              <w:r w:rsidDel="00000000" w:rsidR="00000000" w:rsidRPr="00000000">
                <w:rPr>
                  <w:sz w:val="18"/>
                  <w:szCs w:val="18"/>
                  <w:rtl w:val="0"/>
                </w:rPr>
                <w:t xml:space="preserve">Caravatta Rad Onc '12</w:t>
              </w:r>
            </w:hyperlink>
            <w:r w:rsidDel="00000000" w:rsidR="00000000" w:rsidRPr="00000000">
              <w:rPr>
                <w:sz w:val="18"/>
                <w:szCs w:val="18"/>
                <w:rtl w:val="0"/>
              </w:rPr>
              <w:t xml:space="preserve">].</w:t>
            </w:r>
          </w:p>
          <w:p w:rsidR="00000000" w:rsidDel="00000000" w:rsidP="00000000" w:rsidRDefault="00000000" w:rsidRPr="00000000" w14:paraId="00000C78">
            <w:pPr>
              <w:numPr>
                <w:ilvl w:val="0"/>
                <w:numId w:val="14"/>
              </w:numPr>
              <w:ind w:left="720" w:right="60" w:hanging="360"/>
              <w:rPr>
                <w:sz w:val="18"/>
                <w:szCs w:val="18"/>
              </w:rPr>
            </w:pPr>
            <w:r w:rsidDel="00000000" w:rsidR="00000000" w:rsidRPr="00000000">
              <w:rPr>
                <w:sz w:val="18"/>
                <w:szCs w:val="18"/>
                <w:rtl w:val="0"/>
              </w:rPr>
              <w:t xml:space="preserve">Pancreatic GTV on CT compared with MRI [</w:t>
            </w:r>
            <w:hyperlink r:id="rId2462">
              <w:r w:rsidDel="00000000" w:rsidR="00000000" w:rsidRPr="00000000">
                <w:rPr>
                  <w:sz w:val="18"/>
                  <w:szCs w:val="18"/>
                  <w:rtl w:val="0"/>
                </w:rPr>
                <w:t xml:space="preserve">Hall PRO '18</w:t>
              </w:r>
            </w:hyperlink>
            <w:r w:rsidDel="00000000" w:rsidR="00000000" w:rsidRPr="00000000">
              <w:rPr>
                <w:sz w:val="18"/>
                <w:szCs w:val="18"/>
                <w:rtl w:val="0"/>
              </w:rPr>
              <w:t xml:space="preserve">].</w:t>
            </w:r>
          </w:p>
          <w:p w:rsidR="00000000" w:rsidDel="00000000" w:rsidP="00000000" w:rsidRDefault="00000000" w:rsidRPr="00000000" w14:paraId="00000C79">
            <w:pPr>
              <w:numPr>
                <w:ilvl w:val="0"/>
                <w:numId w:val="14"/>
              </w:numPr>
              <w:ind w:left="720" w:hanging="360"/>
              <w:rPr>
                <w:sz w:val="18"/>
                <w:szCs w:val="18"/>
              </w:rPr>
            </w:pPr>
            <w:r w:rsidDel="00000000" w:rsidR="00000000" w:rsidRPr="00000000">
              <w:rPr>
                <w:sz w:val="18"/>
                <w:szCs w:val="18"/>
                <w:rtl w:val="0"/>
              </w:rPr>
              <w:t xml:space="preserve">CT-based Upper Abdominal OAR Consensus Guidelines [</w:t>
            </w:r>
            <w:hyperlink r:id="rId2463">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2464">
              <w:r w:rsidDel="00000000" w:rsidR="00000000" w:rsidRPr="00000000">
                <w:rPr>
                  <w:sz w:val="18"/>
                  <w:szCs w:val="18"/>
                  <w:rtl w:val="0"/>
                </w:rPr>
                <w:t xml:space="preserve">Jabbour PRO ‘14</w:t>
              </w:r>
            </w:hyperlink>
            <w:r w:rsidDel="00000000" w:rsidR="00000000" w:rsidRPr="00000000">
              <w:rPr>
                <w:sz w:val="18"/>
                <w:szCs w:val="18"/>
                <w:rtl w:val="0"/>
              </w:rPr>
              <w:t xml:space="preserve">]</w:t>
            </w:r>
          </w:p>
          <w:p w:rsidR="00000000" w:rsidDel="00000000" w:rsidP="00000000" w:rsidRDefault="00000000" w:rsidRPr="00000000" w14:paraId="00000C7A">
            <w:pPr>
              <w:numPr>
                <w:ilvl w:val="0"/>
                <w:numId w:val="14"/>
              </w:numPr>
              <w:ind w:left="720" w:right="60" w:hanging="360"/>
              <w:rPr>
                <w:sz w:val="18"/>
                <w:szCs w:val="18"/>
              </w:rPr>
            </w:pPr>
            <w:r w:rsidDel="00000000" w:rsidR="00000000" w:rsidRPr="00000000">
              <w:rPr>
                <w:sz w:val="18"/>
                <w:szCs w:val="18"/>
                <w:rtl w:val="0"/>
              </w:rPr>
              <w:t xml:space="preserve">MRI-based contouring of GTV and OARs for pancreatic cancer [</w:t>
            </w:r>
            <w:hyperlink r:id="rId2465">
              <w:r w:rsidDel="00000000" w:rsidR="00000000" w:rsidRPr="00000000">
                <w:rPr>
                  <w:sz w:val="18"/>
                  <w:szCs w:val="18"/>
                  <w:rtl w:val="0"/>
                </w:rPr>
                <w:t xml:space="preserve">Heerkens PRO '17</w:t>
              </w:r>
            </w:hyperlink>
            <w:r w:rsidDel="00000000" w:rsidR="00000000" w:rsidRPr="00000000">
              <w:rPr>
                <w:sz w:val="18"/>
                <w:szCs w:val="18"/>
                <w:rtl w:val="0"/>
              </w:rPr>
              <w:t xml:space="preserve">].</w:t>
            </w:r>
          </w:p>
          <w:p w:rsidR="00000000" w:rsidDel="00000000" w:rsidP="00000000" w:rsidRDefault="00000000" w:rsidRPr="00000000" w14:paraId="00000C7B">
            <w:pPr>
              <w:numPr>
                <w:ilvl w:val="0"/>
                <w:numId w:val="14"/>
              </w:numPr>
              <w:ind w:left="720" w:hanging="360"/>
              <w:rPr>
                <w:sz w:val="18"/>
                <w:szCs w:val="18"/>
              </w:rPr>
            </w:pPr>
            <w:r w:rsidDel="00000000" w:rsidR="00000000" w:rsidRPr="00000000">
              <w:rPr>
                <w:sz w:val="18"/>
                <w:szCs w:val="18"/>
                <w:rtl w:val="0"/>
              </w:rPr>
              <w:t xml:space="preserve">MRI-Based Upper Abdominal Organs-at-Risk Atlas for Radiation Oncology [</w:t>
            </w:r>
            <w:hyperlink r:id="rId2466">
              <w:r w:rsidDel="00000000" w:rsidR="00000000" w:rsidRPr="00000000">
                <w:rPr>
                  <w:sz w:val="18"/>
                  <w:szCs w:val="18"/>
                  <w:rtl w:val="0"/>
                </w:rPr>
                <w:t xml:space="preserve">eContour</w:t>
              </w:r>
            </w:hyperlink>
            <w:r w:rsidDel="00000000" w:rsidR="00000000" w:rsidRPr="00000000">
              <w:rPr>
                <w:sz w:val="18"/>
                <w:szCs w:val="18"/>
                <w:rtl w:val="0"/>
              </w:rPr>
              <w:t xml:space="preserve">, </w:t>
            </w:r>
            <w:hyperlink r:id="rId2467">
              <w:r w:rsidDel="00000000" w:rsidR="00000000" w:rsidRPr="00000000">
                <w:rPr>
                  <w:sz w:val="18"/>
                  <w:szCs w:val="18"/>
                  <w:rtl w:val="0"/>
                </w:rPr>
                <w:t xml:space="preserve">Lukovic IJROBP '20</w:t>
              </w:r>
            </w:hyperlink>
            <w:r w:rsidDel="00000000" w:rsidR="00000000" w:rsidRPr="00000000">
              <w:rPr>
                <w:sz w:val="18"/>
                <w:szCs w:val="18"/>
                <w:rtl w:val="0"/>
              </w:rPr>
              <w:t xml:space="preserve">]</w:t>
            </w:r>
          </w:p>
          <w:p w:rsidR="00000000" w:rsidDel="00000000" w:rsidP="00000000" w:rsidRDefault="00000000" w:rsidRPr="00000000" w14:paraId="00000C7C">
            <w:pPr>
              <w:numPr>
                <w:ilvl w:val="0"/>
                <w:numId w:val="14"/>
              </w:numPr>
              <w:ind w:left="720" w:hanging="360"/>
              <w:rPr>
                <w:sz w:val="18"/>
                <w:szCs w:val="18"/>
              </w:rPr>
            </w:pPr>
            <w:r w:rsidDel="00000000" w:rsidR="00000000" w:rsidRPr="00000000">
              <w:rPr>
                <w:sz w:val="18"/>
                <w:szCs w:val="18"/>
                <w:rtl w:val="0"/>
              </w:rPr>
              <w:t xml:space="preserve">Dose-escalated RT for pancreatic cancer: A SIB Approach [</w:t>
            </w:r>
            <w:hyperlink r:id="rId2468">
              <w:r w:rsidDel="00000000" w:rsidR="00000000" w:rsidRPr="00000000">
                <w:rPr>
                  <w:sz w:val="18"/>
                  <w:szCs w:val="18"/>
                  <w:rtl w:val="0"/>
                </w:rPr>
                <w:t xml:space="preserve">Koay PRO '20</w:t>
              </w:r>
            </w:hyperlink>
            <w:r w:rsidDel="00000000" w:rsidR="00000000" w:rsidRPr="00000000">
              <w:rPr>
                <w:sz w:val="18"/>
                <w:szCs w:val="18"/>
                <w:rtl w:val="0"/>
              </w:rPr>
              <w:t xml:space="preserve">]: 37.5-67.5/15 and 50/5. </w:t>
            </w:r>
            <w:hyperlink r:id="rId246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7D">
            <w:pPr>
              <w:ind w:right="6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C7E">
            <w:pPr>
              <w:numPr>
                <w:ilvl w:val="0"/>
                <w:numId w:val="36"/>
              </w:numPr>
              <w:ind w:left="720" w:right="60" w:hanging="360"/>
              <w:rPr>
                <w:sz w:val="18"/>
                <w:szCs w:val="18"/>
              </w:rPr>
            </w:pPr>
            <w:r w:rsidDel="00000000" w:rsidR="00000000" w:rsidRPr="00000000">
              <w:rPr>
                <w:sz w:val="18"/>
                <w:szCs w:val="18"/>
                <w:rtl w:val="0"/>
              </w:rPr>
              <w:t xml:space="preserve">Patterns of Failure when omitting RT: ESPAC-4 </w:t>
            </w:r>
            <w:hyperlink r:id="rId2470">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hyperlink r:id="rId2471">
              <w:r w:rsidDel="00000000" w:rsidR="00000000" w:rsidRPr="00000000">
                <w:rPr>
                  <w:sz w:val="18"/>
                  <w:szCs w:val="18"/>
                  <w:rtl w:val="0"/>
                </w:rPr>
                <w:t xml:space="preserve">Jones JAMA Surg ‘19</w:t>
              </w:r>
            </w:hyperlink>
            <w:r w:rsidDel="00000000" w:rsidR="00000000" w:rsidRPr="00000000">
              <w:rPr>
                <w:sz w:val="18"/>
                <w:szCs w:val="18"/>
                <w:rtl w:val="0"/>
              </w:rPr>
              <w:t xml:space="preserve">] and PRODIGE-24 </w:t>
            </w:r>
            <w:hyperlink r:id="rId247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hyperlink r:id="rId2473">
              <w:r w:rsidDel="00000000" w:rsidR="00000000" w:rsidRPr="00000000">
                <w:rPr>
                  <w:sz w:val="18"/>
                  <w:szCs w:val="18"/>
                  <w:rtl w:val="0"/>
                </w:rPr>
                <w:t xml:space="preserve">Conroy NEJM '18</w:t>
              </w:r>
            </w:hyperlink>
            <w:r w:rsidDel="00000000" w:rsidR="00000000" w:rsidRPr="00000000">
              <w:rPr>
                <w:sz w:val="18"/>
                <w:szCs w:val="18"/>
                <w:rtl w:val="0"/>
              </w:rPr>
              <w:t xml:space="preserve">].</w:t>
            </w:r>
          </w:p>
          <w:p w:rsidR="00000000" w:rsidDel="00000000" w:rsidP="00000000" w:rsidRDefault="00000000" w:rsidRPr="00000000" w14:paraId="00000C7F">
            <w:pPr>
              <w:numPr>
                <w:ilvl w:val="0"/>
                <w:numId w:val="36"/>
              </w:numPr>
              <w:ind w:left="720" w:hanging="360"/>
              <w:rPr>
                <w:sz w:val="18"/>
                <w:szCs w:val="18"/>
              </w:rPr>
            </w:pPr>
            <w:r w:rsidDel="00000000" w:rsidR="00000000" w:rsidRPr="00000000">
              <w:rPr>
                <w:sz w:val="18"/>
                <w:szCs w:val="18"/>
                <w:rtl w:val="0"/>
              </w:rPr>
              <w:t xml:space="preserve">Patterns of Failure after Pancreatic SBRT [</w:t>
            </w:r>
            <w:hyperlink r:id="rId2474">
              <w:r w:rsidDel="00000000" w:rsidR="00000000" w:rsidRPr="00000000">
                <w:rPr>
                  <w:sz w:val="18"/>
                  <w:szCs w:val="18"/>
                  <w:rtl w:val="0"/>
                </w:rPr>
                <w:t xml:space="preserve">Zhu IJROBP '19</w:t>
              </w:r>
            </w:hyperlink>
            <w:r w:rsidDel="00000000" w:rsidR="00000000" w:rsidRPr="00000000">
              <w:rPr>
                <w:sz w:val="18"/>
                <w:szCs w:val="18"/>
                <w:rtl w:val="0"/>
              </w:rPr>
              <w:t xml:space="preserve">] </w:t>
            </w:r>
            <w:hyperlink r:id="rId247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0">
            <w:pPr>
              <w:numPr>
                <w:ilvl w:val="0"/>
                <w:numId w:val="36"/>
              </w:numPr>
              <w:ind w:left="720" w:hanging="360"/>
              <w:rPr>
                <w:sz w:val="18"/>
                <w:szCs w:val="18"/>
              </w:rPr>
            </w:pPr>
            <w:r w:rsidDel="00000000" w:rsidR="00000000" w:rsidRPr="00000000">
              <w:rPr>
                <w:sz w:val="18"/>
                <w:szCs w:val="18"/>
                <w:rtl w:val="0"/>
              </w:rPr>
              <w:t xml:space="preserve">Meta for Pancreatic RT [</w:t>
            </w:r>
            <w:hyperlink r:id="rId2476">
              <w:r w:rsidDel="00000000" w:rsidR="00000000" w:rsidRPr="00000000">
                <w:rPr>
                  <w:sz w:val="18"/>
                  <w:szCs w:val="18"/>
                  <w:rtl w:val="0"/>
                </w:rPr>
                <w:t xml:space="preserve">Tchelebi Cancer '20</w:t>
              </w:r>
            </w:hyperlink>
            <w:r w:rsidDel="00000000" w:rsidR="00000000" w:rsidRPr="00000000">
              <w:rPr>
                <w:sz w:val="18"/>
                <w:szCs w:val="18"/>
                <w:rtl w:val="0"/>
              </w:rPr>
              <w:t xml:space="preserve">]: Conventionally fractionated vs. SBRT. </w:t>
            </w:r>
            <w:hyperlink r:id="rId247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1">
            <w:pPr>
              <w:ind w:right="6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C82">
            <w:pPr>
              <w:numPr>
                <w:ilvl w:val="0"/>
                <w:numId w:val="96"/>
              </w:numPr>
              <w:ind w:left="720" w:hanging="360"/>
              <w:rPr>
                <w:sz w:val="18"/>
                <w:szCs w:val="18"/>
              </w:rPr>
            </w:pPr>
            <w:r w:rsidDel="00000000" w:rsidR="00000000" w:rsidRPr="00000000">
              <w:rPr>
                <w:sz w:val="18"/>
                <w:szCs w:val="18"/>
                <w:rtl w:val="0"/>
              </w:rPr>
              <w:t xml:space="preserve">ASTRO Guidelines: Radiation Therapy for Pancreatic Cancer [</w:t>
            </w:r>
            <w:hyperlink r:id="rId2478">
              <w:r w:rsidDel="00000000" w:rsidR="00000000" w:rsidRPr="00000000">
                <w:rPr>
                  <w:sz w:val="18"/>
                  <w:szCs w:val="18"/>
                  <w:rtl w:val="0"/>
                </w:rPr>
                <w:t xml:space="preserve">Palta PRO '19</w:t>
              </w:r>
            </w:hyperlink>
            <w:r w:rsidDel="00000000" w:rsidR="00000000" w:rsidRPr="00000000">
              <w:rPr>
                <w:sz w:val="18"/>
                <w:szCs w:val="18"/>
                <w:rtl w:val="0"/>
              </w:rPr>
              <w:t xml:space="preserve">] </w:t>
            </w:r>
            <w:hyperlink r:id="rId247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3">
            <w:pPr>
              <w:numPr>
                <w:ilvl w:val="0"/>
                <w:numId w:val="96"/>
              </w:numPr>
              <w:ind w:left="720" w:hanging="360"/>
              <w:rPr>
                <w:sz w:val="18"/>
                <w:szCs w:val="18"/>
              </w:rPr>
            </w:pPr>
            <w:r w:rsidDel="00000000" w:rsidR="00000000" w:rsidRPr="00000000">
              <w:rPr>
                <w:sz w:val="18"/>
                <w:szCs w:val="18"/>
                <w:rtl w:val="0"/>
              </w:rPr>
              <w:t xml:space="preserve">ASCO Guideline: </w:t>
            </w:r>
            <w:hyperlink r:id="rId2480">
              <w:r w:rsidDel="00000000" w:rsidR="00000000" w:rsidRPr="00000000">
                <w:rPr>
                  <w:sz w:val="18"/>
                  <w:szCs w:val="18"/>
                  <w:rtl w:val="0"/>
                </w:rPr>
                <w:t xml:space="preserve">Metastatic Pancreatic Cancer</w:t>
              </w:r>
            </w:hyperlink>
            <w:r w:rsidDel="00000000" w:rsidR="00000000" w:rsidRPr="00000000">
              <w:rPr>
                <w:i w:val="1"/>
                <w:sz w:val="18"/>
                <w:szCs w:val="18"/>
                <w:rtl w:val="0"/>
              </w:rPr>
              <w:t xml:space="preserve"> May 23, 2018</w:t>
            </w:r>
          </w:p>
          <w:p w:rsidR="00000000" w:rsidDel="00000000" w:rsidP="00000000" w:rsidRDefault="00000000" w:rsidRPr="00000000" w14:paraId="00000C84">
            <w:pPr>
              <w:numPr>
                <w:ilvl w:val="0"/>
                <w:numId w:val="96"/>
              </w:numPr>
              <w:ind w:left="720" w:hanging="360"/>
              <w:rPr>
                <w:sz w:val="18"/>
                <w:szCs w:val="18"/>
              </w:rPr>
            </w:pPr>
            <w:r w:rsidDel="00000000" w:rsidR="00000000" w:rsidRPr="00000000">
              <w:rPr>
                <w:sz w:val="18"/>
                <w:szCs w:val="18"/>
                <w:rtl w:val="0"/>
              </w:rPr>
              <w:t xml:space="preserve">ASCO Guideline: </w:t>
            </w:r>
            <w:hyperlink r:id="rId2481">
              <w:r w:rsidDel="00000000" w:rsidR="00000000" w:rsidRPr="00000000">
                <w:rPr>
                  <w:sz w:val="18"/>
                  <w:szCs w:val="18"/>
                  <w:rtl w:val="0"/>
                </w:rPr>
                <w:t xml:space="preserve">Locally Advanced Pancreatic Cancer</w:t>
              </w:r>
            </w:hyperlink>
            <w:r w:rsidDel="00000000" w:rsidR="00000000" w:rsidRPr="00000000">
              <w:rPr>
                <w:i w:val="1"/>
                <w:sz w:val="18"/>
                <w:szCs w:val="18"/>
                <w:rtl w:val="0"/>
              </w:rPr>
              <w:t xml:space="preserve"> May 31, 2016</w:t>
            </w:r>
            <w:r w:rsidDel="00000000" w:rsidR="00000000" w:rsidRPr="00000000">
              <w:rPr>
                <w:rtl w:val="0"/>
              </w:rPr>
            </w:r>
          </w:p>
          <w:p w:rsidR="00000000" w:rsidDel="00000000" w:rsidP="00000000" w:rsidRDefault="00000000" w:rsidRPr="00000000" w14:paraId="00000C85">
            <w:pPr>
              <w:numPr>
                <w:ilvl w:val="0"/>
                <w:numId w:val="96"/>
              </w:numPr>
              <w:ind w:left="720" w:hanging="360"/>
              <w:rPr>
                <w:sz w:val="18"/>
                <w:szCs w:val="18"/>
              </w:rPr>
            </w:pPr>
            <w:r w:rsidDel="00000000" w:rsidR="00000000" w:rsidRPr="00000000">
              <w:rPr>
                <w:sz w:val="18"/>
                <w:szCs w:val="18"/>
                <w:rtl w:val="0"/>
              </w:rPr>
              <w:t xml:space="preserve">AGITG and TROG guidelines for pancreatic SBRT [</w:t>
            </w:r>
            <w:hyperlink r:id="rId2482">
              <w:r w:rsidDel="00000000" w:rsidR="00000000" w:rsidRPr="00000000">
                <w:rPr>
                  <w:sz w:val="18"/>
                  <w:szCs w:val="18"/>
                  <w:rtl w:val="0"/>
                </w:rPr>
                <w:t xml:space="preserve">Oar PRO ‘19</w:t>
              </w:r>
            </w:hyperlink>
            <w:r w:rsidDel="00000000" w:rsidR="00000000" w:rsidRPr="00000000">
              <w:rPr>
                <w:sz w:val="18"/>
                <w:szCs w:val="18"/>
                <w:rtl w:val="0"/>
              </w:rPr>
              <w:t xml:space="preserve">] </w:t>
            </w:r>
            <w:hyperlink r:id="rId248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6">
            <w:pPr>
              <w:numPr>
                <w:ilvl w:val="0"/>
                <w:numId w:val="96"/>
              </w:numPr>
              <w:ind w:left="720" w:hanging="360"/>
              <w:rPr>
                <w:sz w:val="18"/>
                <w:szCs w:val="18"/>
              </w:rPr>
            </w:pPr>
            <w:r w:rsidDel="00000000" w:rsidR="00000000" w:rsidRPr="00000000">
              <w:rPr>
                <w:sz w:val="18"/>
                <w:szCs w:val="18"/>
                <w:rtl w:val="0"/>
              </w:rPr>
              <w:t xml:space="preserve">ASCO Guideline: </w:t>
            </w:r>
            <w:hyperlink r:id="rId2484">
              <w:r w:rsidDel="00000000" w:rsidR="00000000" w:rsidRPr="00000000">
                <w:rPr>
                  <w:sz w:val="18"/>
                  <w:szCs w:val="18"/>
                  <w:rtl w:val="0"/>
                </w:rPr>
                <w:t xml:space="preserve">Potentially Curable Pancreatic Cancer</w:t>
              </w:r>
            </w:hyperlink>
            <w:r w:rsidDel="00000000" w:rsidR="00000000" w:rsidRPr="00000000">
              <w:rPr>
                <w:i w:val="1"/>
                <w:sz w:val="18"/>
                <w:szCs w:val="18"/>
                <w:rtl w:val="0"/>
              </w:rPr>
              <w:t xml:space="preserve"> June 10, 2019</w:t>
            </w:r>
            <w:r w:rsidDel="00000000" w:rsidR="00000000" w:rsidRPr="00000000">
              <w:rPr>
                <w:rtl w:val="0"/>
              </w:rPr>
            </w:r>
          </w:p>
          <w:p w:rsidR="00000000" w:rsidDel="00000000" w:rsidP="00000000" w:rsidRDefault="00000000" w:rsidRPr="00000000" w14:paraId="00000C87">
            <w:pPr>
              <w:numPr>
                <w:ilvl w:val="0"/>
                <w:numId w:val="96"/>
              </w:numPr>
              <w:ind w:left="720" w:right="200" w:hanging="360"/>
              <w:rPr>
                <w:sz w:val="18"/>
                <w:szCs w:val="18"/>
              </w:rPr>
            </w:pPr>
            <w:r w:rsidDel="00000000" w:rsidR="00000000" w:rsidRPr="00000000">
              <w:rPr>
                <w:sz w:val="18"/>
                <w:szCs w:val="18"/>
                <w:rtl w:val="0"/>
              </w:rPr>
              <w:t xml:space="preserve">ESMO pancreatic cancer guidelines [</w:t>
            </w:r>
            <w:hyperlink r:id="rId2485">
              <w:r w:rsidDel="00000000" w:rsidR="00000000" w:rsidRPr="00000000">
                <w:rPr>
                  <w:sz w:val="18"/>
                  <w:szCs w:val="18"/>
                  <w:rtl w:val="0"/>
                </w:rPr>
                <w:t xml:space="preserve">Ducreux Ann Onc '15</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C88">
            <w:pPr>
              <w:numPr>
                <w:ilvl w:val="0"/>
                <w:numId w:val="96"/>
              </w:numPr>
              <w:ind w:left="720" w:right="200" w:hanging="360"/>
              <w:rPr>
                <w:sz w:val="18"/>
                <w:szCs w:val="18"/>
              </w:rPr>
            </w:pPr>
            <w:r w:rsidDel="00000000" w:rsidR="00000000" w:rsidRPr="00000000">
              <w:rPr>
                <w:sz w:val="18"/>
                <w:szCs w:val="18"/>
                <w:rtl w:val="0"/>
              </w:rPr>
              <w:t xml:space="preserve">ISGPS borderline resectable consensus statement [</w:t>
            </w:r>
            <w:hyperlink r:id="rId2486">
              <w:r w:rsidDel="00000000" w:rsidR="00000000" w:rsidRPr="00000000">
                <w:rPr>
                  <w:sz w:val="18"/>
                  <w:szCs w:val="18"/>
                  <w:rtl w:val="0"/>
                </w:rPr>
                <w:t xml:space="preserve">Bockhorn Surgery '14</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C89">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C8A">
            <w:pPr>
              <w:numPr>
                <w:ilvl w:val="0"/>
                <w:numId w:val="96"/>
              </w:numPr>
              <w:ind w:left="720" w:hanging="360"/>
              <w:rPr>
                <w:sz w:val="18"/>
                <w:szCs w:val="18"/>
              </w:rPr>
            </w:pPr>
            <w:r w:rsidDel="00000000" w:rsidR="00000000" w:rsidRPr="00000000">
              <w:rPr>
                <w:sz w:val="18"/>
                <w:szCs w:val="18"/>
                <w:rtl w:val="0"/>
              </w:rPr>
              <w:t xml:space="preserve">LAP07 [</w:t>
            </w:r>
            <w:hyperlink r:id="rId2487">
              <w:r w:rsidDel="00000000" w:rsidR="00000000" w:rsidRPr="00000000">
                <w:rPr>
                  <w:sz w:val="18"/>
                  <w:szCs w:val="18"/>
                  <w:rtl w:val="0"/>
                </w:rPr>
                <w:t xml:space="preserve">Protocol (Supplement)</w:t>
              </w:r>
            </w:hyperlink>
            <w:r w:rsidDel="00000000" w:rsidR="00000000" w:rsidRPr="00000000">
              <w:rPr>
                <w:rFonts w:ascii="Cardo" w:cs="Cardo" w:eastAsia="Cardo" w:hAnsi="Cardo"/>
                <w:sz w:val="18"/>
                <w:szCs w:val="18"/>
                <w:rtl w:val="0"/>
              </w:rPr>
              <w:t xml:space="preserve">]: LAPC. Gem ± erlotinib x4→ same chemo x2 vs. CCRT/X (54 Gy/Cap).</w:t>
            </w:r>
            <w:r w:rsidDel="00000000" w:rsidR="00000000" w:rsidRPr="00000000">
              <w:rPr>
                <w:i w:val="1"/>
                <w:sz w:val="18"/>
                <w:szCs w:val="18"/>
                <w:rtl w:val="0"/>
              </w:rPr>
              <w:t xml:space="preserve"> </w:t>
            </w:r>
            <w:hyperlink r:id="rId248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B">
            <w:pPr>
              <w:numPr>
                <w:ilvl w:val="0"/>
                <w:numId w:val="96"/>
              </w:numPr>
              <w:ind w:left="720" w:hanging="360"/>
              <w:rPr>
                <w:sz w:val="18"/>
                <w:szCs w:val="18"/>
              </w:rPr>
            </w:pPr>
            <w:r w:rsidDel="00000000" w:rsidR="00000000" w:rsidRPr="00000000">
              <w:rPr>
                <w:sz w:val="18"/>
                <w:szCs w:val="18"/>
                <w:rtl w:val="0"/>
              </w:rPr>
              <w:t xml:space="preserve">RTOG 1201 [</w:t>
            </w:r>
            <w:hyperlink r:id="rId2489">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490">
              <w:r w:rsidDel="00000000" w:rsidR="00000000" w:rsidRPr="00000000">
                <w:rPr>
                  <w:sz w:val="18"/>
                  <w:szCs w:val="18"/>
                  <w:rtl w:val="0"/>
                </w:rPr>
                <w:t xml:space="preserve">NCT01921751</w:t>
              </w:r>
            </w:hyperlink>
            <w:r w:rsidDel="00000000" w:rsidR="00000000" w:rsidRPr="00000000">
              <w:rPr>
                <w:rFonts w:ascii="Cardo" w:cs="Cardo" w:eastAsia="Cardo" w:hAnsi="Cardo"/>
                <w:sz w:val="18"/>
                <w:szCs w:val="18"/>
                <w:rtl w:val="0"/>
              </w:rPr>
              <w:t xml:space="preserve">]: LAPC. Gem + Nab-paclitaxel x3c (9 doses)→ Chemo ± 50.4/28 vs. 63/28. </w:t>
            </w:r>
            <w:hyperlink r:id="rId249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C">
            <w:pPr>
              <w:numPr>
                <w:ilvl w:val="0"/>
                <w:numId w:val="96"/>
              </w:numPr>
              <w:ind w:left="720" w:hanging="360"/>
              <w:rPr>
                <w:sz w:val="18"/>
                <w:szCs w:val="18"/>
              </w:rPr>
            </w:pPr>
            <w:r w:rsidDel="00000000" w:rsidR="00000000" w:rsidRPr="00000000">
              <w:rPr>
                <w:sz w:val="18"/>
                <w:szCs w:val="18"/>
                <w:rtl w:val="0"/>
              </w:rPr>
              <w:t xml:space="preserve">RTOG 9704 [</w:t>
            </w:r>
            <w:hyperlink r:id="rId2492">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R0/R1→ (peri-CCRT 5-FU vs. Gem) + 50.4/5-FU. </w:t>
            </w:r>
            <w:hyperlink r:id="rId249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D">
            <w:pPr>
              <w:numPr>
                <w:ilvl w:val="0"/>
                <w:numId w:val="96"/>
              </w:numPr>
              <w:ind w:left="720" w:hanging="360"/>
              <w:rPr>
                <w:sz w:val="18"/>
                <w:szCs w:val="18"/>
              </w:rPr>
            </w:pPr>
            <w:r w:rsidDel="00000000" w:rsidR="00000000" w:rsidRPr="00000000">
              <w:rPr>
                <w:sz w:val="18"/>
                <w:szCs w:val="18"/>
                <w:rtl w:val="0"/>
              </w:rPr>
              <w:t xml:space="preserve">RTOG 0848 [</w:t>
            </w:r>
            <w:hyperlink r:id="rId2494">
              <w:r w:rsidDel="00000000" w:rsidR="00000000" w:rsidRPr="00000000">
                <w:rPr>
                  <w:sz w:val="18"/>
                  <w:szCs w:val="18"/>
                  <w:rtl w:val="0"/>
                </w:rPr>
                <w:t xml:space="preserve">Protocol</w:t>
              </w:r>
            </w:hyperlink>
            <w:r w:rsidDel="00000000" w:rsidR="00000000" w:rsidRPr="00000000">
              <w:rPr>
                <w:sz w:val="18"/>
                <w:szCs w:val="18"/>
                <w:rtl w:val="0"/>
              </w:rPr>
              <w:t xml:space="preserve">]: Phase II/III. 2 stage randomization Chemo x 6 mo ± RT/X. </w:t>
            </w:r>
            <w:hyperlink r:id="rId249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8E">
            <w:pPr>
              <w:numPr>
                <w:ilvl w:val="0"/>
                <w:numId w:val="96"/>
              </w:numPr>
              <w:ind w:left="720" w:hanging="360"/>
              <w:rPr>
                <w:sz w:val="18"/>
                <w:szCs w:val="18"/>
              </w:rPr>
            </w:pPr>
            <w:r w:rsidDel="00000000" w:rsidR="00000000" w:rsidRPr="00000000">
              <w:rPr>
                <w:sz w:val="18"/>
                <w:szCs w:val="18"/>
                <w:rtl w:val="0"/>
              </w:rPr>
              <w:t xml:space="preserve">Hopkins [</w:t>
            </w:r>
            <w:hyperlink r:id="rId2496">
              <w:r w:rsidDel="00000000" w:rsidR="00000000" w:rsidRPr="00000000">
                <w:rPr>
                  <w:sz w:val="18"/>
                  <w:szCs w:val="18"/>
                  <w:rtl w:val="0"/>
                </w:rPr>
                <w:t xml:space="preserve">(Methods) Herman Cancer '15</w:t>
              </w:r>
            </w:hyperlink>
            <w:r w:rsidDel="00000000" w:rsidR="00000000" w:rsidRPr="00000000">
              <w:rPr>
                <w:rFonts w:ascii="Cardo" w:cs="Cardo" w:eastAsia="Cardo" w:hAnsi="Cardo"/>
                <w:sz w:val="18"/>
                <w:szCs w:val="18"/>
                <w:rtl w:val="0"/>
              </w:rPr>
              <w:t xml:space="preserve">]: Phase II. Gem x1→ 33/5→ adjuvant gem until toxicity or progression. </w:t>
            </w:r>
            <w:hyperlink r:id="rId249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8F">
            <w:pPr>
              <w:numPr>
                <w:ilvl w:val="0"/>
                <w:numId w:val="96"/>
              </w:numPr>
              <w:ind w:left="720" w:hanging="360"/>
              <w:rPr>
                <w:sz w:val="18"/>
                <w:szCs w:val="18"/>
              </w:rPr>
            </w:pPr>
            <w:r w:rsidDel="00000000" w:rsidR="00000000" w:rsidRPr="00000000">
              <w:rPr>
                <w:sz w:val="18"/>
                <w:szCs w:val="18"/>
                <w:rtl w:val="0"/>
              </w:rPr>
              <w:t xml:space="preserve">Beth-Israel [</w:t>
            </w:r>
            <w:hyperlink r:id="rId2498">
              <w:r w:rsidDel="00000000" w:rsidR="00000000" w:rsidRPr="00000000">
                <w:rPr>
                  <w:sz w:val="18"/>
                  <w:szCs w:val="18"/>
                  <w:rtl w:val="0"/>
                </w:rPr>
                <w:t xml:space="preserve">(Methods) Mahadevan IJROBP '11</w:t>
              </w:r>
            </w:hyperlink>
            <w:r w:rsidDel="00000000" w:rsidR="00000000" w:rsidRPr="00000000">
              <w:rPr>
                <w:rFonts w:ascii="Cardo" w:cs="Cardo" w:eastAsia="Cardo" w:hAnsi="Cardo"/>
                <w:sz w:val="18"/>
                <w:szCs w:val="18"/>
                <w:rtl w:val="0"/>
              </w:rPr>
              <w:t xml:space="preserve">]: Gem x2c w no mets→  C3 gem, fiducials→ 24-36/3→ Gem c4. </w:t>
            </w:r>
            <w:hyperlink r:id="rId249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90">
            <w:pPr>
              <w:numPr>
                <w:ilvl w:val="0"/>
                <w:numId w:val="96"/>
              </w:numPr>
              <w:ind w:left="720" w:hanging="360"/>
              <w:rPr>
                <w:sz w:val="18"/>
                <w:szCs w:val="18"/>
              </w:rPr>
            </w:pPr>
            <w:r w:rsidDel="00000000" w:rsidR="00000000" w:rsidRPr="00000000">
              <w:rPr>
                <w:sz w:val="18"/>
                <w:szCs w:val="18"/>
                <w:rtl w:val="0"/>
              </w:rPr>
              <w:t xml:space="preserve">Moffitt [</w:t>
            </w:r>
            <w:hyperlink r:id="rId2500">
              <w:r w:rsidDel="00000000" w:rsidR="00000000" w:rsidRPr="00000000">
                <w:rPr>
                  <w:sz w:val="18"/>
                  <w:szCs w:val="18"/>
                  <w:rtl w:val="0"/>
                </w:rPr>
                <w:t xml:space="preserve">(Methods) Mellon Acta '15</w:t>
              </w:r>
            </w:hyperlink>
            <w:r w:rsidDel="00000000" w:rsidR="00000000" w:rsidRPr="00000000">
              <w:rPr>
                <w:rFonts w:ascii="Cardo" w:cs="Cardo" w:eastAsia="Cardo" w:hAnsi="Cardo"/>
                <w:sz w:val="18"/>
                <w:szCs w:val="18"/>
                <w:rtl w:val="0"/>
              </w:rPr>
              <w:t xml:space="preserve">]: Induction chemo→ fiducials, 30-40/5 SBRT. </w:t>
            </w:r>
            <w:hyperlink r:id="rId250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91">
            <w:pPr>
              <w:numPr>
                <w:ilvl w:val="0"/>
                <w:numId w:val="96"/>
              </w:numPr>
              <w:ind w:left="720" w:hanging="360"/>
              <w:rPr>
                <w:sz w:val="18"/>
                <w:szCs w:val="18"/>
              </w:rPr>
            </w:pPr>
            <w:r w:rsidDel="00000000" w:rsidR="00000000" w:rsidRPr="00000000">
              <w:rPr>
                <w:sz w:val="18"/>
                <w:szCs w:val="18"/>
                <w:rtl w:val="0"/>
              </w:rPr>
              <w:t xml:space="preserve">Dose-escalated RT for pancreatic cancer: SIB Approach (Constraints, Volumes) [</w:t>
            </w:r>
            <w:hyperlink r:id="rId2502">
              <w:r w:rsidDel="00000000" w:rsidR="00000000" w:rsidRPr="00000000">
                <w:rPr>
                  <w:sz w:val="18"/>
                  <w:szCs w:val="18"/>
                  <w:rtl w:val="0"/>
                </w:rPr>
                <w:t xml:space="preserve">Koay PRO '20</w:t>
              </w:r>
            </w:hyperlink>
            <w:r w:rsidDel="00000000" w:rsidR="00000000" w:rsidRPr="00000000">
              <w:rPr>
                <w:sz w:val="18"/>
                <w:szCs w:val="18"/>
                <w:rtl w:val="0"/>
              </w:rPr>
              <w:t xml:space="preserve">]: 37.5-67.5/15 and 50/5. </w:t>
            </w:r>
            <w:hyperlink r:id="rId250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92">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C93">
            <w:pPr>
              <w:numPr>
                <w:ilvl w:val="0"/>
                <w:numId w:val="96"/>
              </w:numPr>
              <w:ind w:left="720" w:hanging="360"/>
              <w:rPr>
                <w:sz w:val="18"/>
                <w:szCs w:val="18"/>
              </w:rPr>
            </w:pPr>
            <w:r w:rsidDel="00000000" w:rsidR="00000000" w:rsidRPr="00000000">
              <w:rPr>
                <w:sz w:val="18"/>
                <w:szCs w:val="18"/>
                <w:rtl w:val="0"/>
              </w:rPr>
              <w:t xml:space="preserve">LAP07 (Table 2) [</w:t>
            </w:r>
            <w:hyperlink r:id="rId2504">
              <w:r w:rsidDel="00000000" w:rsidR="00000000" w:rsidRPr="00000000">
                <w:rPr>
                  <w:sz w:val="18"/>
                  <w:szCs w:val="18"/>
                  <w:rtl w:val="0"/>
                </w:rPr>
                <w:t xml:space="preserve">Hammel JAMA '16</w:t>
              </w:r>
            </w:hyperlink>
            <w:r w:rsidDel="00000000" w:rsidR="00000000" w:rsidRPr="00000000">
              <w:rPr>
                <w:rFonts w:ascii="Cardo" w:cs="Cardo" w:eastAsia="Cardo" w:hAnsi="Cardo"/>
                <w:sz w:val="18"/>
                <w:szCs w:val="18"/>
                <w:rtl w:val="0"/>
              </w:rPr>
              <w:t xml:space="preserve">]: LAPC. Gem ± erlotinib x4→ same chemo x2 vs. CCRT/X (54 Gy/Cap).</w:t>
            </w:r>
            <w:r w:rsidDel="00000000" w:rsidR="00000000" w:rsidRPr="00000000">
              <w:rPr>
                <w:i w:val="1"/>
                <w:sz w:val="18"/>
                <w:szCs w:val="18"/>
                <w:rtl w:val="0"/>
              </w:rPr>
              <w:t xml:space="preserve"> </w:t>
            </w:r>
            <w:hyperlink r:id="rId250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94">
            <w:pPr>
              <w:numPr>
                <w:ilvl w:val="0"/>
                <w:numId w:val="96"/>
              </w:numPr>
              <w:ind w:left="720" w:hanging="360"/>
              <w:rPr>
                <w:sz w:val="18"/>
                <w:szCs w:val="18"/>
              </w:rPr>
            </w:pPr>
            <w:r w:rsidDel="00000000" w:rsidR="00000000" w:rsidRPr="00000000">
              <w:rPr>
                <w:sz w:val="18"/>
                <w:szCs w:val="18"/>
                <w:rtl w:val="0"/>
              </w:rPr>
              <w:t xml:space="preserve">ESPAC-1 (Results) </w:t>
            </w:r>
            <w:hyperlink r:id="rId2506">
              <w:r w:rsidDel="00000000" w:rsidR="00000000" w:rsidRPr="00000000">
                <w:rPr>
                  <w:sz w:val="18"/>
                  <w:szCs w:val="18"/>
                  <w:rtl w:val="0"/>
                </w:rPr>
                <w:t xml:space="preserve">[Neoptolemos NEJM '04]</w:t>
              </w:r>
            </w:hyperlink>
            <w:r w:rsidDel="00000000" w:rsidR="00000000" w:rsidRPr="00000000">
              <w:rPr>
                <w:rFonts w:ascii="Cardo" w:cs="Cardo" w:eastAsia="Cardo" w:hAnsi="Cardo"/>
                <w:sz w:val="18"/>
                <w:szCs w:val="18"/>
                <w:rtl w:val="0"/>
              </w:rPr>
              <w:t xml:space="preserve">: 2x2. R0/1→ ± 5FU, ± 40 Gy split→ 5FU x6c. </w:t>
            </w:r>
            <w:hyperlink r:id="rId2507">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C95">
      <w:pPr>
        <w:rPr>
          <w:sz w:val="18"/>
          <w:szCs w:val="18"/>
        </w:rPr>
      </w:pPr>
      <w:r w:rsidDel="00000000" w:rsidR="00000000" w:rsidRPr="00000000">
        <w:rPr>
          <w:rtl w:val="0"/>
        </w:rPr>
      </w:r>
    </w:p>
    <w:p w:rsidR="00000000" w:rsidDel="00000000" w:rsidP="00000000" w:rsidRDefault="00000000" w:rsidRPr="00000000" w14:paraId="00000C96">
      <w:pPr>
        <w:pStyle w:val="Heading3"/>
        <w:rPr>
          <w:sz w:val="20"/>
          <w:szCs w:val="20"/>
        </w:rPr>
      </w:pPr>
      <w:bookmarkStart w:colFirst="0" w:colLast="0" w:name="_srxu8ide998x" w:id="92"/>
      <w:bookmarkEnd w:id="92"/>
      <w:r w:rsidDel="00000000" w:rsidR="00000000" w:rsidRPr="00000000">
        <w:rPr>
          <w:rtl w:val="0"/>
        </w:rPr>
        <w:t xml:space="preserve">Liver</w:t>
      </w:r>
      <w:r w:rsidDel="00000000" w:rsidR="00000000" w:rsidRPr="00000000">
        <w:rPr>
          <w:rtl w:val="0"/>
        </w:rPr>
      </w:r>
    </w:p>
    <w:tbl>
      <w:tblPr>
        <w:tblStyle w:val="Table35"/>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7">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C98">
            <w:pPr>
              <w:ind w:right="200"/>
              <w:jc w:val="center"/>
              <w:rPr>
                <w:b w:val="1"/>
              </w:rPr>
            </w:pPr>
            <w:r w:rsidDel="00000000" w:rsidR="00000000" w:rsidRPr="00000000">
              <w:rPr>
                <w:b w:val="1"/>
                <w:rtl w:val="0"/>
              </w:rPr>
              <w:t xml:space="preserve">A more comprehensive collection of resources for all disease sites may be found at </w:t>
            </w:r>
            <w:hyperlink r:id="rId2508">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C99">
            <w:pPr>
              <w:ind w:right="60"/>
              <w:rPr>
                <w:sz w:val="18"/>
                <w:szCs w:val="18"/>
              </w:rPr>
            </w:pPr>
            <w:r w:rsidDel="00000000" w:rsidR="00000000" w:rsidRPr="00000000">
              <w:rPr>
                <w:sz w:val="18"/>
                <w:szCs w:val="18"/>
                <w:rtl w:val="0"/>
              </w:rPr>
              <w:t xml:space="preserve">Zaorsky: [</w:t>
            </w:r>
            <w:hyperlink r:id="rId2509">
              <w:r w:rsidDel="00000000" w:rsidR="00000000" w:rsidRPr="00000000">
                <w:rPr>
                  <w:sz w:val="18"/>
                  <w:szCs w:val="18"/>
                  <w:rtl w:val="0"/>
                </w:rPr>
                <w:t xml:space="preserve">Liver anatomy explained by using your right fist</w:t>
              </w:r>
            </w:hyperlink>
            <w:r w:rsidDel="00000000" w:rsidR="00000000" w:rsidRPr="00000000">
              <w:rPr>
                <w:sz w:val="18"/>
                <w:szCs w:val="18"/>
                <w:rtl w:val="0"/>
              </w:rPr>
              <w:t xml:space="preserve">], [</w:t>
            </w:r>
            <w:hyperlink r:id="rId2510">
              <w:r w:rsidDel="00000000" w:rsidR="00000000" w:rsidRPr="00000000">
                <w:rPr>
                  <w:sz w:val="18"/>
                  <w:szCs w:val="18"/>
                  <w:rtl w:val="0"/>
                </w:rPr>
                <w:t xml:space="preserve">Similar to the "no fly zone" in lung cancer, there is one in liver cancer</w:t>
              </w:r>
            </w:hyperlink>
            <w:r w:rsidDel="00000000" w:rsidR="00000000" w:rsidRPr="00000000">
              <w:rPr>
                <w:sz w:val="18"/>
                <w:szCs w:val="18"/>
                <w:rtl w:val="0"/>
              </w:rPr>
              <w:t xml:space="preserve">].</w:t>
            </w:r>
          </w:p>
          <w:p w:rsidR="00000000" w:rsidDel="00000000" w:rsidP="00000000" w:rsidRDefault="00000000" w:rsidRPr="00000000" w14:paraId="00000C9A">
            <w:pPr>
              <w:ind w:right="60"/>
              <w:rPr>
                <w:sz w:val="18"/>
                <w:szCs w:val="18"/>
              </w:rPr>
            </w:pPr>
            <w:r w:rsidDel="00000000" w:rsidR="00000000" w:rsidRPr="00000000">
              <w:rPr>
                <w:sz w:val="18"/>
                <w:szCs w:val="18"/>
                <w:rtl w:val="0"/>
              </w:rPr>
              <w:t xml:space="preserve">ARRO: [</w:t>
            </w:r>
            <w:hyperlink r:id="rId2511">
              <w:r w:rsidDel="00000000" w:rsidR="00000000" w:rsidRPr="00000000">
                <w:rPr>
                  <w:sz w:val="18"/>
                  <w:szCs w:val="18"/>
                  <w:rtl w:val="0"/>
                </w:rPr>
                <w:t xml:space="preserve">HCC</w:t>
              </w:r>
            </w:hyperlink>
            <w:r w:rsidDel="00000000" w:rsidR="00000000" w:rsidRPr="00000000">
              <w:rPr>
                <w:sz w:val="18"/>
                <w:szCs w:val="18"/>
                <w:rtl w:val="0"/>
              </w:rPr>
              <w:t xml:space="preserve">], [</w:t>
            </w:r>
            <w:hyperlink r:id="rId2512">
              <w:r w:rsidDel="00000000" w:rsidR="00000000" w:rsidRPr="00000000">
                <w:rPr>
                  <w:sz w:val="18"/>
                  <w:szCs w:val="18"/>
                  <w:rtl w:val="0"/>
                </w:rPr>
                <w:t xml:space="preserve">HCC and SBRT</w:t>
              </w:r>
            </w:hyperlink>
            <w:r w:rsidDel="00000000" w:rsidR="00000000" w:rsidRPr="00000000">
              <w:rPr>
                <w:sz w:val="18"/>
                <w:szCs w:val="18"/>
                <w:rtl w:val="0"/>
              </w:rPr>
              <w:t xml:space="preserve">], [</w:t>
            </w:r>
            <w:hyperlink r:id="rId2513">
              <w:r w:rsidDel="00000000" w:rsidR="00000000" w:rsidRPr="00000000">
                <w:rPr>
                  <w:sz w:val="18"/>
                  <w:szCs w:val="18"/>
                  <w:rtl w:val="0"/>
                </w:rPr>
                <w:t xml:space="preserve">Resected IHCC</w:t>
              </w:r>
            </w:hyperlink>
            <w:r w:rsidDel="00000000" w:rsidR="00000000" w:rsidRPr="00000000">
              <w:rPr>
                <w:sz w:val="18"/>
                <w:szCs w:val="18"/>
                <w:rtl w:val="0"/>
              </w:rPr>
              <w:t xml:space="preserve">], [</w:t>
            </w:r>
            <w:hyperlink r:id="rId2514">
              <w:r w:rsidDel="00000000" w:rsidR="00000000" w:rsidRPr="00000000">
                <w:rPr>
                  <w:sz w:val="18"/>
                  <w:szCs w:val="18"/>
                  <w:rtl w:val="0"/>
                </w:rPr>
                <w:t xml:space="preserve">Unresectable IHCC</w:t>
              </w:r>
            </w:hyperlink>
            <w:r w:rsidDel="00000000" w:rsidR="00000000" w:rsidRPr="00000000">
              <w:rPr>
                <w:sz w:val="18"/>
                <w:szCs w:val="18"/>
                <w:rtl w:val="0"/>
              </w:rPr>
              <w:t xml:space="preserve">].</w:t>
            </w:r>
          </w:p>
          <w:p w:rsidR="00000000" w:rsidDel="00000000" w:rsidP="00000000" w:rsidRDefault="00000000" w:rsidRPr="00000000" w14:paraId="00000C9B">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C9C">
            <w:pPr>
              <w:numPr>
                <w:ilvl w:val="0"/>
                <w:numId w:val="53"/>
              </w:numPr>
              <w:ind w:left="720" w:right="60" w:hanging="360"/>
              <w:rPr>
                <w:sz w:val="18"/>
                <w:szCs w:val="18"/>
              </w:rPr>
            </w:pPr>
            <w:r w:rsidDel="00000000" w:rsidR="00000000" w:rsidRPr="00000000">
              <w:rPr>
                <w:sz w:val="18"/>
                <w:szCs w:val="18"/>
                <w:rtl w:val="0"/>
              </w:rPr>
              <w:t xml:space="preserve">eContour:</w:t>
            </w:r>
            <w:hyperlink r:id="rId2515">
              <w:r w:rsidDel="00000000" w:rsidR="00000000" w:rsidRPr="00000000">
                <w:rPr>
                  <w:sz w:val="18"/>
                  <w:szCs w:val="18"/>
                  <w:rtl w:val="0"/>
                </w:rPr>
                <w:t xml:space="preserve"> [HCC SBRT]</w:t>
              </w:r>
            </w:hyperlink>
            <w:r w:rsidDel="00000000" w:rsidR="00000000" w:rsidRPr="00000000">
              <w:rPr>
                <w:sz w:val="18"/>
                <w:szCs w:val="18"/>
                <w:rtl w:val="0"/>
              </w:rPr>
              <w:t xml:space="preserve">, [</w:t>
            </w:r>
            <w:hyperlink r:id="rId2516">
              <w:r w:rsidDel="00000000" w:rsidR="00000000" w:rsidRPr="00000000">
                <w:rPr>
                  <w:sz w:val="18"/>
                  <w:szCs w:val="18"/>
                  <w:rtl w:val="0"/>
                </w:rPr>
                <w:t xml:space="preserve">AVARO Liver Segments</w:t>
              </w:r>
            </w:hyperlink>
            <w:r w:rsidDel="00000000" w:rsidR="00000000" w:rsidRPr="00000000">
              <w:rPr>
                <w:sz w:val="18"/>
                <w:szCs w:val="18"/>
                <w:rtl w:val="0"/>
              </w:rPr>
              <w:t xml:space="preserve">]</w:t>
            </w:r>
          </w:p>
          <w:p w:rsidR="00000000" w:rsidDel="00000000" w:rsidP="00000000" w:rsidRDefault="00000000" w:rsidRPr="00000000" w14:paraId="00000C9D">
            <w:pPr>
              <w:numPr>
                <w:ilvl w:val="0"/>
                <w:numId w:val="53"/>
              </w:numPr>
              <w:ind w:left="720" w:right="60" w:hanging="360"/>
              <w:rPr>
                <w:sz w:val="18"/>
                <w:szCs w:val="18"/>
              </w:rPr>
            </w:pPr>
            <w:r w:rsidDel="00000000" w:rsidR="00000000" w:rsidRPr="00000000">
              <w:rPr>
                <w:sz w:val="18"/>
                <w:szCs w:val="18"/>
                <w:rtl w:val="0"/>
              </w:rPr>
              <w:t xml:space="preserve">CT-based Upper Abdominal OAR Consensus Guidelines [</w:t>
            </w:r>
            <w:hyperlink r:id="rId2517">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2518">
              <w:r w:rsidDel="00000000" w:rsidR="00000000" w:rsidRPr="00000000">
                <w:rPr>
                  <w:sz w:val="18"/>
                  <w:szCs w:val="18"/>
                  <w:rtl w:val="0"/>
                </w:rPr>
                <w:t xml:space="preserve">Jabbour PRO ‘14</w:t>
              </w:r>
            </w:hyperlink>
            <w:r w:rsidDel="00000000" w:rsidR="00000000" w:rsidRPr="00000000">
              <w:rPr>
                <w:sz w:val="18"/>
                <w:szCs w:val="18"/>
                <w:rtl w:val="0"/>
              </w:rPr>
              <w:t xml:space="preserve">]</w:t>
            </w:r>
          </w:p>
          <w:p w:rsidR="00000000" w:rsidDel="00000000" w:rsidP="00000000" w:rsidRDefault="00000000" w:rsidRPr="00000000" w14:paraId="00000C9E">
            <w:pPr>
              <w:numPr>
                <w:ilvl w:val="0"/>
                <w:numId w:val="53"/>
              </w:numPr>
              <w:ind w:left="720" w:hanging="360"/>
              <w:rPr>
                <w:sz w:val="18"/>
                <w:szCs w:val="18"/>
              </w:rPr>
            </w:pPr>
            <w:r w:rsidDel="00000000" w:rsidR="00000000" w:rsidRPr="00000000">
              <w:rPr>
                <w:sz w:val="18"/>
                <w:szCs w:val="18"/>
                <w:rtl w:val="0"/>
              </w:rPr>
              <w:t xml:space="preserve">MRI-Based Upper Abdominal Organs-at-Risk Atlas for Radiation Oncology [</w:t>
            </w:r>
            <w:hyperlink r:id="rId2519">
              <w:r w:rsidDel="00000000" w:rsidR="00000000" w:rsidRPr="00000000">
                <w:rPr>
                  <w:sz w:val="18"/>
                  <w:szCs w:val="18"/>
                  <w:rtl w:val="0"/>
                </w:rPr>
                <w:t xml:space="preserve">eContour</w:t>
              </w:r>
            </w:hyperlink>
            <w:r w:rsidDel="00000000" w:rsidR="00000000" w:rsidRPr="00000000">
              <w:rPr>
                <w:sz w:val="18"/>
                <w:szCs w:val="18"/>
                <w:rtl w:val="0"/>
              </w:rPr>
              <w:t xml:space="preserve">, </w:t>
            </w:r>
            <w:hyperlink r:id="rId2520">
              <w:r w:rsidDel="00000000" w:rsidR="00000000" w:rsidRPr="00000000">
                <w:rPr>
                  <w:sz w:val="18"/>
                  <w:szCs w:val="18"/>
                  <w:rtl w:val="0"/>
                </w:rPr>
                <w:t xml:space="preserve">Lukovic IJROBP '20</w:t>
              </w:r>
            </w:hyperlink>
            <w:r w:rsidDel="00000000" w:rsidR="00000000" w:rsidRPr="00000000">
              <w:rPr>
                <w:sz w:val="18"/>
                <w:szCs w:val="18"/>
                <w:rtl w:val="0"/>
              </w:rPr>
              <w:t xml:space="preserve">]</w:t>
            </w:r>
          </w:p>
          <w:p w:rsidR="00000000" w:rsidDel="00000000" w:rsidP="00000000" w:rsidRDefault="00000000" w:rsidRPr="00000000" w14:paraId="00000C9F">
            <w:pPr>
              <w:numPr>
                <w:ilvl w:val="0"/>
                <w:numId w:val="53"/>
              </w:numPr>
              <w:ind w:left="720" w:right="60" w:hanging="360"/>
              <w:rPr>
                <w:sz w:val="18"/>
                <w:szCs w:val="18"/>
              </w:rPr>
            </w:pPr>
            <w:r w:rsidDel="00000000" w:rsidR="00000000" w:rsidRPr="00000000">
              <w:rPr>
                <w:sz w:val="18"/>
                <w:szCs w:val="18"/>
                <w:rtl w:val="0"/>
              </w:rPr>
              <w:t xml:space="preserve">RTOG Interobserver variability in target definition for HCC ± PVT [</w:t>
            </w:r>
            <w:hyperlink r:id="rId2521">
              <w:r w:rsidDel="00000000" w:rsidR="00000000" w:rsidRPr="00000000">
                <w:rPr>
                  <w:sz w:val="18"/>
                  <w:szCs w:val="18"/>
                  <w:rtl w:val="0"/>
                </w:rPr>
                <w:t xml:space="preserve">Hong IJROBP '14</w:t>
              </w:r>
            </w:hyperlink>
            <w:r w:rsidDel="00000000" w:rsidR="00000000" w:rsidRPr="00000000">
              <w:rPr>
                <w:sz w:val="18"/>
                <w:szCs w:val="18"/>
                <w:rtl w:val="0"/>
              </w:rPr>
              <w:t xml:space="preserve">]</w:t>
            </w:r>
          </w:p>
          <w:p w:rsidR="00000000" w:rsidDel="00000000" w:rsidP="00000000" w:rsidRDefault="00000000" w:rsidRPr="00000000" w14:paraId="00000CA0">
            <w:pPr>
              <w:ind w:right="200"/>
              <w:rPr>
                <w:sz w:val="18"/>
                <w:szCs w:val="18"/>
              </w:rPr>
            </w:pPr>
            <w:r w:rsidDel="00000000" w:rsidR="00000000" w:rsidRPr="00000000">
              <w:rPr>
                <w:sz w:val="18"/>
                <w:szCs w:val="18"/>
                <w:rtl w:val="0"/>
              </w:rPr>
              <w:t xml:space="preserve">Summary Articles</w:t>
            </w:r>
          </w:p>
          <w:p w:rsidR="00000000" w:rsidDel="00000000" w:rsidP="00000000" w:rsidRDefault="00000000" w:rsidRPr="00000000" w14:paraId="00000CA1">
            <w:pPr>
              <w:numPr>
                <w:ilvl w:val="0"/>
                <w:numId w:val="75"/>
              </w:numPr>
              <w:ind w:left="720" w:hanging="360"/>
              <w:rPr>
                <w:sz w:val="18"/>
                <w:szCs w:val="18"/>
              </w:rPr>
            </w:pPr>
            <w:r w:rsidDel="00000000" w:rsidR="00000000" w:rsidRPr="00000000">
              <w:rPr>
                <w:sz w:val="18"/>
                <w:szCs w:val="18"/>
                <w:rtl w:val="0"/>
              </w:rPr>
              <w:t xml:space="preserve">Radiotherapy for HCC: Ready for Prime Time? [</w:t>
            </w:r>
            <w:hyperlink r:id="rId2522">
              <w:r w:rsidDel="00000000" w:rsidR="00000000" w:rsidRPr="00000000">
                <w:rPr>
                  <w:sz w:val="18"/>
                  <w:szCs w:val="18"/>
                  <w:rtl w:val="0"/>
                </w:rPr>
                <w:t xml:space="preserve">Bang and Dawson JHEP '20</w:t>
              </w:r>
            </w:hyperlink>
            <w:r w:rsidDel="00000000" w:rsidR="00000000" w:rsidRPr="00000000">
              <w:rPr>
                <w:sz w:val="18"/>
                <w:szCs w:val="18"/>
                <w:rtl w:val="0"/>
              </w:rPr>
              <w:t xml:space="preserve">]. </w:t>
            </w:r>
            <w:hyperlink r:id="rId252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A2">
            <w:pPr>
              <w:numPr>
                <w:ilvl w:val="0"/>
                <w:numId w:val="75"/>
              </w:numPr>
              <w:ind w:left="720" w:hanging="360"/>
              <w:rPr>
                <w:sz w:val="18"/>
                <w:szCs w:val="18"/>
              </w:rPr>
            </w:pPr>
            <w:r w:rsidDel="00000000" w:rsidR="00000000" w:rsidRPr="00000000">
              <w:rPr>
                <w:sz w:val="18"/>
                <w:szCs w:val="18"/>
                <w:rtl w:val="0"/>
              </w:rPr>
              <w:t xml:space="preserve">Patterns of Recurrence for mCRC to liver treated with local therapy [</w:t>
            </w:r>
            <w:hyperlink r:id="rId2524">
              <w:r w:rsidDel="00000000" w:rsidR="00000000" w:rsidRPr="00000000">
                <w:rPr>
                  <w:sz w:val="18"/>
                  <w:szCs w:val="18"/>
                  <w:rtl w:val="0"/>
                </w:rPr>
                <w:t xml:space="preserve">de Jong ASO '09</w:t>
              </w:r>
            </w:hyperlink>
            <w:r w:rsidDel="00000000" w:rsidR="00000000" w:rsidRPr="00000000">
              <w:rPr>
                <w:sz w:val="18"/>
                <w:szCs w:val="18"/>
                <w:rtl w:val="0"/>
              </w:rPr>
              <w:t xml:space="preserve">] </w:t>
            </w:r>
            <w:hyperlink r:id="rId252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A3">
            <w:pPr>
              <w:numPr>
                <w:ilvl w:val="0"/>
                <w:numId w:val="75"/>
              </w:numPr>
              <w:ind w:left="720" w:hanging="360"/>
              <w:rPr>
                <w:sz w:val="18"/>
                <w:szCs w:val="18"/>
              </w:rPr>
            </w:pPr>
            <w:r w:rsidDel="00000000" w:rsidR="00000000" w:rsidRPr="00000000">
              <w:rPr>
                <w:sz w:val="18"/>
                <w:szCs w:val="18"/>
                <w:rtl w:val="0"/>
              </w:rPr>
              <w:t xml:space="preserve">Hepatic Metastasis from CRC [</w:t>
            </w:r>
            <w:hyperlink r:id="rId2526">
              <w:r w:rsidDel="00000000" w:rsidR="00000000" w:rsidRPr="00000000">
                <w:rPr>
                  <w:sz w:val="18"/>
                  <w:szCs w:val="18"/>
                  <w:rtl w:val="0"/>
                </w:rPr>
                <w:t xml:space="preserve">Kow JGO '19</w:t>
              </w:r>
            </w:hyperlink>
            <w:r w:rsidDel="00000000" w:rsidR="00000000" w:rsidRPr="00000000">
              <w:rPr>
                <w:sz w:val="18"/>
                <w:szCs w:val="18"/>
                <w:rtl w:val="0"/>
              </w:rPr>
              <w:t xml:space="preserve">]: Great introduction on the management of mCRC to the liver. </w:t>
            </w:r>
            <w:hyperlink r:id="rId252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A4">
            <w:pPr>
              <w:ind w:left="720" w:firstLine="0"/>
              <w:rPr>
                <w:i w:val="1"/>
                <w:sz w:val="18"/>
                <w:szCs w:val="18"/>
              </w:rPr>
            </w:pPr>
            <w:r w:rsidDel="00000000" w:rsidR="00000000" w:rsidRPr="00000000">
              <w:rPr>
                <w:i w:val="1"/>
                <w:sz w:val="18"/>
                <w:szCs w:val="18"/>
                <w:rtl w:val="0"/>
              </w:rPr>
              <w:t xml:space="preserve">This article highlights the fact that surgery is standard of care, belittling the utility of SBRT. See our commentary above.</w:t>
            </w:r>
          </w:p>
          <w:p w:rsidR="00000000" w:rsidDel="00000000" w:rsidP="00000000" w:rsidRDefault="00000000" w:rsidRPr="00000000" w14:paraId="00000CA5">
            <w:pPr>
              <w:ind w:right="20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CA6">
            <w:pPr>
              <w:numPr>
                <w:ilvl w:val="0"/>
                <w:numId w:val="53"/>
              </w:numPr>
              <w:ind w:left="720" w:hanging="360"/>
              <w:rPr>
                <w:sz w:val="18"/>
                <w:szCs w:val="18"/>
              </w:rPr>
            </w:pPr>
            <w:r w:rsidDel="00000000" w:rsidR="00000000" w:rsidRPr="00000000">
              <w:rPr>
                <w:sz w:val="18"/>
                <w:szCs w:val="18"/>
                <w:rtl w:val="0"/>
              </w:rPr>
              <w:t xml:space="preserve">AASLD Guidelines: HCC Dx, Staging, and management [</w:t>
            </w:r>
            <w:hyperlink r:id="rId2528">
              <w:r w:rsidDel="00000000" w:rsidR="00000000" w:rsidRPr="00000000">
                <w:rPr>
                  <w:sz w:val="18"/>
                  <w:szCs w:val="18"/>
                  <w:rtl w:val="0"/>
                </w:rPr>
                <w:t xml:space="preserve">Marrero Hepatology '18</w:t>
              </w:r>
            </w:hyperlink>
            <w:r w:rsidDel="00000000" w:rsidR="00000000" w:rsidRPr="00000000">
              <w:rPr>
                <w:sz w:val="18"/>
                <w:szCs w:val="18"/>
                <w:rtl w:val="0"/>
              </w:rPr>
              <w:t xml:space="preserve">] </w:t>
            </w:r>
            <w:hyperlink r:id="rId252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A7">
            <w:pPr>
              <w:numPr>
                <w:ilvl w:val="0"/>
                <w:numId w:val="53"/>
              </w:numPr>
              <w:ind w:left="720" w:right="60" w:hanging="360"/>
              <w:rPr>
                <w:sz w:val="18"/>
                <w:szCs w:val="18"/>
              </w:rPr>
            </w:pPr>
            <w:r w:rsidDel="00000000" w:rsidR="00000000" w:rsidRPr="00000000">
              <w:rPr>
                <w:sz w:val="18"/>
                <w:szCs w:val="18"/>
                <w:rtl w:val="0"/>
              </w:rPr>
              <w:t xml:space="preserve">ACR/LI-RADS [</w:t>
            </w:r>
            <w:hyperlink r:id="rId2530">
              <w:r w:rsidDel="00000000" w:rsidR="00000000" w:rsidRPr="00000000">
                <w:rPr>
                  <w:sz w:val="18"/>
                  <w:szCs w:val="18"/>
                  <w:rtl w:val="0"/>
                </w:rPr>
                <w:t xml:space="preserve">CT/MRI LI-RADS '18</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CA8">
            <w:pPr>
              <w:numPr>
                <w:ilvl w:val="0"/>
                <w:numId w:val="53"/>
              </w:numPr>
              <w:ind w:left="720" w:hanging="360"/>
              <w:rPr>
                <w:sz w:val="18"/>
                <w:szCs w:val="18"/>
              </w:rPr>
            </w:pPr>
            <w:r w:rsidDel="00000000" w:rsidR="00000000" w:rsidRPr="00000000">
              <w:rPr>
                <w:sz w:val="18"/>
                <w:szCs w:val="18"/>
                <w:rtl w:val="0"/>
              </w:rPr>
              <w:t xml:space="preserve">APPLE: Consensus for Radiotherapy in HCC [</w:t>
            </w:r>
            <w:hyperlink r:id="rId2531">
              <w:r w:rsidDel="00000000" w:rsidR="00000000" w:rsidRPr="00000000">
                <w:rPr>
                  <w:sz w:val="18"/>
                  <w:szCs w:val="18"/>
                  <w:rtl w:val="0"/>
                </w:rPr>
                <w:t xml:space="preserve">Park Liver Ca '16</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CA9">
            <w:pPr>
              <w:numPr>
                <w:ilvl w:val="0"/>
                <w:numId w:val="53"/>
              </w:numPr>
              <w:ind w:left="720" w:hanging="360"/>
              <w:rPr>
                <w:sz w:val="18"/>
                <w:szCs w:val="18"/>
              </w:rPr>
            </w:pPr>
            <w:r w:rsidDel="00000000" w:rsidR="00000000" w:rsidRPr="00000000">
              <w:rPr>
                <w:sz w:val="18"/>
                <w:szCs w:val="18"/>
                <w:rtl w:val="0"/>
              </w:rPr>
              <w:t xml:space="preserve">EASL-EORTC Management of HCC [</w:t>
            </w:r>
            <w:hyperlink r:id="rId2532">
              <w:r w:rsidDel="00000000" w:rsidR="00000000" w:rsidRPr="00000000">
                <w:rPr>
                  <w:sz w:val="18"/>
                  <w:szCs w:val="18"/>
                  <w:rtl w:val="0"/>
                </w:rPr>
                <w:t xml:space="preserve">Journal of Hepatology '18</w:t>
              </w:r>
            </w:hyperlink>
            <w:r w:rsidDel="00000000" w:rsidR="00000000" w:rsidRPr="00000000">
              <w:rPr>
                <w:sz w:val="18"/>
                <w:szCs w:val="18"/>
                <w:rtl w:val="0"/>
              </w:rPr>
              <w:t xml:space="preserve">]</w:t>
            </w:r>
          </w:p>
          <w:p w:rsidR="00000000" w:rsidDel="00000000" w:rsidP="00000000" w:rsidRDefault="00000000" w:rsidRPr="00000000" w14:paraId="00000CAA">
            <w:pPr>
              <w:numPr>
                <w:ilvl w:val="0"/>
                <w:numId w:val="53"/>
              </w:numPr>
              <w:ind w:left="720" w:right="60" w:hanging="360"/>
              <w:rPr>
                <w:sz w:val="18"/>
                <w:szCs w:val="18"/>
              </w:rPr>
            </w:pPr>
            <w:r w:rsidDel="00000000" w:rsidR="00000000" w:rsidRPr="00000000">
              <w:rPr>
                <w:sz w:val="18"/>
                <w:szCs w:val="18"/>
                <w:rtl w:val="0"/>
              </w:rPr>
              <w:t xml:space="preserve">ESMO HCC guidelines [</w:t>
            </w:r>
            <w:hyperlink r:id="rId2533">
              <w:r w:rsidDel="00000000" w:rsidR="00000000" w:rsidRPr="00000000">
                <w:rPr>
                  <w:sz w:val="18"/>
                  <w:szCs w:val="18"/>
                  <w:rtl w:val="0"/>
                </w:rPr>
                <w:t xml:space="preserve">Vogel Ann Onc '18</w:t>
              </w:r>
            </w:hyperlink>
            <w:r w:rsidDel="00000000" w:rsidR="00000000" w:rsidRPr="00000000">
              <w:rPr>
                <w:sz w:val="18"/>
                <w:szCs w:val="18"/>
                <w:rtl w:val="0"/>
              </w:rPr>
              <w:t xml:space="preserve">].</w:t>
            </w:r>
          </w:p>
          <w:p w:rsidR="00000000" w:rsidDel="00000000" w:rsidP="00000000" w:rsidRDefault="00000000" w:rsidRPr="00000000" w14:paraId="00000CAB">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CAC">
            <w:pPr>
              <w:numPr>
                <w:ilvl w:val="0"/>
                <w:numId w:val="53"/>
              </w:numPr>
              <w:ind w:left="720" w:hanging="360"/>
              <w:rPr>
                <w:sz w:val="18"/>
                <w:szCs w:val="18"/>
              </w:rPr>
            </w:pPr>
            <w:r w:rsidDel="00000000" w:rsidR="00000000" w:rsidRPr="00000000">
              <w:rPr>
                <w:sz w:val="18"/>
                <w:szCs w:val="18"/>
                <w:rtl w:val="0"/>
              </w:rPr>
              <w:t xml:space="preserve">RTOG 1112 [</w:t>
            </w:r>
            <w:hyperlink r:id="rId2534">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HCC nonsurgical/RFA/TACE candidates ± SBRT→ sorafenib. </w:t>
            </w:r>
            <w:hyperlink r:id="rId253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AD">
            <w:pPr>
              <w:numPr>
                <w:ilvl w:val="0"/>
                <w:numId w:val="53"/>
              </w:numPr>
              <w:ind w:left="720" w:hanging="360"/>
              <w:rPr>
                <w:sz w:val="18"/>
                <w:szCs w:val="18"/>
              </w:rPr>
            </w:pPr>
            <w:r w:rsidDel="00000000" w:rsidR="00000000" w:rsidRPr="00000000">
              <w:rPr>
                <w:sz w:val="18"/>
                <w:szCs w:val="18"/>
                <w:rtl w:val="0"/>
              </w:rPr>
              <w:t xml:space="preserve">Phase I-II trial SBRT for HCC CPC A and B [</w:t>
            </w:r>
            <w:hyperlink r:id="rId2536">
              <w:r w:rsidDel="00000000" w:rsidR="00000000" w:rsidRPr="00000000">
                <w:rPr>
                  <w:sz w:val="18"/>
                  <w:szCs w:val="18"/>
                  <w:rtl w:val="0"/>
                </w:rPr>
                <w:t xml:space="preserve">(Methods, Appendix) Lasley PRO '15</w:t>
              </w:r>
            </w:hyperlink>
            <w:r w:rsidDel="00000000" w:rsidR="00000000" w:rsidRPr="00000000">
              <w:rPr>
                <w:sz w:val="18"/>
                <w:szCs w:val="18"/>
                <w:rtl w:val="0"/>
              </w:rPr>
              <w:t xml:space="preserve">]: CPA 48/3, CPB 40/5. </w:t>
            </w:r>
            <w:hyperlink r:id="rId253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AE">
            <w:pPr>
              <w:numPr>
                <w:ilvl w:val="0"/>
                <w:numId w:val="53"/>
              </w:numPr>
              <w:ind w:left="720" w:hanging="360"/>
              <w:rPr>
                <w:sz w:val="18"/>
                <w:szCs w:val="18"/>
              </w:rPr>
            </w:pPr>
            <w:r w:rsidDel="00000000" w:rsidR="00000000" w:rsidRPr="00000000">
              <w:rPr>
                <w:sz w:val="18"/>
                <w:szCs w:val="18"/>
                <w:rtl w:val="0"/>
              </w:rPr>
              <w:t xml:space="preserve">RTOG 0438 [</w:t>
            </w:r>
            <w:hyperlink r:id="rId2538">
              <w:r w:rsidDel="00000000" w:rsidR="00000000" w:rsidRPr="00000000">
                <w:rPr>
                  <w:sz w:val="18"/>
                  <w:szCs w:val="18"/>
                  <w:rtl w:val="0"/>
                </w:rPr>
                <w:t xml:space="preserve">Katz Protocol</w:t>
              </w:r>
            </w:hyperlink>
            <w:r w:rsidDel="00000000" w:rsidR="00000000" w:rsidRPr="00000000">
              <w:rPr>
                <w:sz w:val="18"/>
                <w:szCs w:val="18"/>
                <w:rtl w:val="0"/>
              </w:rPr>
              <w:t xml:space="preserve">, </w:t>
            </w:r>
            <w:hyperlink r:id="rId2539">
              <w:r w:rsidDel="00000000" w:rsidR="00000000" w:rsidRPr="00000000">
                <w:rPr>
                  <w:sz w:val="18"/>
                  <w:szCs w:val="18"/>
                  <w:rtl w:val="0"/>
                </w:rPr>
                <w:t xml:space="preserve">Dawson PRO '19</w:t>
              </w:r>
            </w:hyperlink>
            <w:r w:rsidDel="00000000" w:rsidR="00000000" w:rsidRPr="00000000">
              <w:rPr>
                <w:sz w:val="18"/>
                <w:szCs w:val="18"/>
                <w:rtl w:val="0"/>
              </w:rPr>
              <w:t xml:space="preserve">]: Phase I. 35-50/10. </w:t>
            </w:r>
            <w:hyperlink r:id="rId254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AF">
            <w:pPr>
              <w:numPr>
                <w:ilvl w:val="0"/>
                <w:numId w:val="53"/>
              </w:numPr>
              <w:ind w:left="720" w:hanging="360"/>
              <w:rPr>
                <w:sz w:val="18"/>
                <w:szCs w:val="18"/>
              </w:rPr>
            </w:pPr>
            <w:r w:rsidDel="00000000" w:rsidR="00000000" w:rsidRPr="00000000">
              <w:rPr>
                <w:sz w:val="18"/>
                <w:szCs w:val="18"/>
                <w:rtl w:val="0"/>
              </w:rPr>
              <w:t xml:space="preserve">Phase I/II dose escalation for Liver Mets (Methods) [</w:t>
            </w:r>
            <w:hyperlink r:id="rId2541">
              <w:r w:rsidDel="00000000" w:rsidR="00000000" w:rsidRPr="00000000">
                <w:rPr>
                  <w:sz w:val="18"/>
                  <w:szCs w:val="18"/>
                  <w:rtl w:val="0"/>
                </w:rPr>
                <w:t xml:space="preserve">Rusthoven JCO '09</w:t>
              </w:r>
            </w:hyperlink>
            <w:r w:rsidDel="00000000" w:rsidR="00000000" w:rsidRPr="00000000">
              <w:rPr>
                <w:sz w:val="18"/>
                <w:szCs w:val="18"/>
                <w:rtl w:val="0"/>
              </w:rPr>
              <w:t xml:space="preserve">]: 36-60/</w:t>
            </w:r>
            <w:r w:rsidDel="00000000" w:rsidR="00000000" w:rsidRPr="00000000">
              <w:rPr>
                <w:sz w:val="18"/>
                <w:szCs w:val="18"/>
                <w:u w:val="single"/>
                <w:rtl w:val="0"/>
              </w:rPr>
              <w:t xml:space="preserve">3</w:t>
            </w:r>
            <w:r w:rsidDel="00000000" w:rsidR="00000000" w:rsidRPr="00000000">
              <w:rPr>
                <w:sz w:val="18"/>
                <w:szCs w:val="18"/>
                <w:rtl w:val="0"/>
              </w:rPr>
              <w:t xml:space="preserve">. </w:t>
            </w:r>
            <w:hyperlink r:id="rId254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B0">
            <w:pPr>
              <w:numPr>
                <w:ilvl w:val="0"/>
                <w:numId w:val="53"/>
              </w:numPr>
              <w:ind w:left="720" w:hanging="360"/>
              <w:rPr>
                <w:sz w:val="18"/>
                <w:szCs w:val="18"/>
              </w:rPr>
            </w:pPr>
            <w:r w:rsidDel="00000000" w:rsidR="00000000" w:rsidRPr="00000000">
              <w:rPr>
                <w:sz w:val="18"/>
                <w:szCs w:val="18"/>
                <w:rtl w:val="0"/>
              </w:rPr>
              <w:t xml:space="preserve">Milan phase II for liver mets (Methods) [</w:t>
            </w:r>
            <w:hyperlink r:id="rId2543">
              <w:r w:rsidDel="00000000" w:rsidR="00000000" w:rsidRPr="00000000">
                <w:rPr>
                  <w:sz w:val="18"/>
                  <w:szCs w:val="18"/>
                  <w:rtl w:val="0"/>
                </w:rPr>
                <w:t xml:space="preserve">Scorsetti IJROBP '13</w:t>
              </w:r>
            </w:hyperlink>
            <w:r w:rsidDel="00000000" w:rsidR="00000000" w:rsidRPr="00000000">
              <w:rPr>
                <w:sz w:val="18"/>
                <w:szCs w:val="18"/>
                <w:rtl w:val="0"/>
              </w:rPr>
              <w:t xml:space="preserve">]: 75/3. </w:t>
            </w:r>
            <w:hyperlink r:id="rId254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B1">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CB2">
            <w:pPr>
              <w:numPr>
                <w:ilvl w:val="0"/>
                <w:numId w:val="53"/>
              </w:numPr>
              <w:ind w:left="720" w:hanging="360"/>
              <w:rPr>
                <w:sz w:val="18"/>
                <w:szCs w:val="18"/>
              </w:rPr>
            </w:pPr>
            <w:r w:rsidDel="00000000" w:rsidR="00000000" w:rsidRPr="00000000">
              <w:rPr>
                <w:sz w:val="18"/>
                <w:szCs w:val="18"/>
                <w:rtl w:val="0"/>
              </w:rPr>
              <w:t xml:space="preserve">Phase I-II trial SBRT for HCC CPC A and B (Table 2) [</w:t>
            </w:r>
            <w:hyperlink r:id="rId2545">
              <w:r w:rsidDel="00000000" w:rsidR="00000000" w:rsidRPr="00000000">
                <w:rPr>
                  <w:sz w:val="18"/>
                  <w:szCs w:val="18"/>
                  <w:rtl w:val="0"/>
                </w:rPr>
                <w:t xml:space="preserve">Lasley PRO '15</w:t>
              </w:r>
            </w:hyperlink>
            <w:r w:rsidDel="00000000" w:rsidR="00000000" w:rsidRPr="00000000">
              <w:rPr>
                <w:sz w:val="18"/>
                <w:szCs w:val="18"/>
                <w:rtl w:val="0"/>
              </w:rPr>
              <w:t xml:space="preserve">]: CPA 48/3, CPB 40/5. </w:t>
            </w:r>
            <w:hyperlink r:id="rId254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B3">
            <w:pPr>
              <w:numPr>
                <w:ilvl w:val="0"/>
                <w:numId w:val="53"/>
              </w:numPr>
              <w:ind w:left="720" w:hanging="360"/>
              <w:rPr>
                <w:sz w:val="18"/>
                <w:szCs w:val="18"/>
              </w:rPr>
            </w:pPr>
            <w:r w:rsidDel="00000000" w:rsidR="00000000" w:rsidRPr="00000000">
              <w:rPr>
                <w:sz w:val="18"/>
                <w:szCs w:val="18"/>
                <w:rtl w:val="0"/>
              </w:rPr>
              <w:t xml:space="preserve">Milan phase II for liver mets [</w:t>
            </w:r>
            <w:hyperlink r:id="rId2547">
              <w:r w:rsidDel="00000000" w:rsidR="00000000" w:rsidRPr="00000000">
                <w:rPr>
                  <w:sz w:val="18"/>
                  <w:szCs w:val="18"/>
                  <w:rtl w:val="0"/>
                </w:rPr>
                <w:t xml:space="preserve">Scorsetti JCRCO '15</w:t>
              </w:r>
            </w:hyperlink>
            <w:r w:rsidDel="00000000" w:rsidR="00000000" w:rsidRPr="00000000">
              <w:rPr>
                <w:sz w:val="18"/>
                <w:szCs w:val="18"/>
                <w:rtl w:val="0"/>
              </w:rPr>
              <w:t xml:space="preserve">]: 75/3. </w:t>
            </w:r>
            <w:hyperlink r:id="rId254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B4">
            <w:pPr>
              <w:numPr>
                <w:ilvl w:val="0"/>
                <w:numId w:val="53"/>
              </w:numPr>
              <w:ind w:left="720" w:hanging="360"/>
              <w:rPr>
                <w:sz w:val="18"/>
                <w:szCs w:val="18"/>
              </w:rPr>
            </w:pPr>
            <w:r w:rsidDel="00000000" w:rsidR="00000000" w:rsidRPr="00000000">
              <w:rPr>
                <w:sz w:val="18"/>
                <w:szCs w:val="18"/>
                <w:rtl w:val="0"/>
              </w:rPr>
              <w:t xml:space="preserve">Liver No Fly Zone [</w:t>
            </w:r>
            <w:hyperlink r:id="rId2549">
              <w:r w:rsidDel="00000000" w:rsidR="00000000" w:rsidRPr="00000000">
                <w:rPr>
                  <w:sz w:val="18"/>
                  <w:szCs w:val="18"/>
                  <w:rtl w:val="0"/>
                </w:rPr>
                <w:t xml:space="preserve">Osmundson IJROBP '15</w:t>
              </w:r>
            </w:hyperlink>
            <w:r w:rsidDel="00000000" w:rsidR="00000000" w:rsidRPr="00000000">
              <w:rPr>
                <w:sz w:val="18"/>
                <w:szCs w:val="18"/>
                <w:rtl w:val="0"/>
              </w:rPr>
              <w:t xml:space="preserve">]: Retro. Liver SBRT, Median BED10 = 85.5 Gy (e.g., 45/5). </w:t>
            </w:r>
            <w:hyperlink r:id="rId2550">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CB5">
      <w:pPr>
        <w:pStyle w:val="Heading3"/>
        <w:widowControl w:val="0"/>
        <w:rPr/>
      </w:pPr>
      <w:bookmarkStart w:colFirst="0" w:colLast="0" w:name="_n8hvhx4gp2vl" w:id="93"/>
      <w:bookmarkEnd w:id="93"/>
      <w:r w:rsidDel="00000000" w:rsidR="00000000" w:rsidRPr="00000000">
        <w:rPr>
          <w:rtl w:val="0"/>
        </w:rPr>
      </w:r>
    </w:p>
    <w:p w:rsidR="00000000" w:rsidDel="00000000" w:rsidP="00000000" w:rsidRDefault="00000000" w:rsidRPr="00000000" w14:paraId="00000CB6">
      <w:pPr>
        <w:pStyle w:val="Heading3"/>
        <w:widowControl w:val="0"/>
        <w:rPr/>
      </w:pPr>
      <w:bookmarkStart w:colFirst="0" w:colLast="0" w:name="_ww6hlm2rnkbr" w:id="94"/>
      <w:bookmarkEnd w:id="94"/>
      <w:r w:rsidDel="00000000" w:rsidR="00000000" w:rsidRPr="00000000">
        <w:rPr>
          <w:rtl w:val="0"/>
        </w:rPr>
        <w:t xml:space="preserve">Gallbladder / Cholangiocarcinoma</w:t>
      </w:r>
    </w:p>
    <w:p w:rsidR="00000000" w:rsidDel="00000000" w:rsidP="00000000" w:rsidRDefault="00000000" w:rsidRPr="00000000" w14:paraId="00000CB7">
      <w:pPr>
        <w:pStyle w:val="Heading2"/>
        <w:rPr>
          <w:sz w:val="20"/>
          <w:szCs w:val="20"/>
        </w:rPr>
      </w:pPr>
      <w:bookmarkStart w:colFirst="0" w:colLast="0" w:name="_tgqthmmn97t3" w:id="95"/>
      <w:bookmarkEnd w:id="95"/>
      <w:r w:rsidDel="00000000" w:rsidR="00000000" w:rsidRPr="00000000">
        <w:rPr>
          <w:rtl w:val="0"/>
        </w:rPr>
      </w:r>
    </w:p>
    <w:tbl>
      <w:tblPr>
        <w:tblStyle w:val="Table36"/>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8">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CB9">
            <w:pPr>
              <w:ind w:right="200"/>
              <w:jc w:val="center"/>
              <w:rPr>
                <w:b w:val="1"/>
              </w:rPr>
            </w:pPr>
            <w:r w:rsidDel="00000000" w:rsidR="00000000" w:rsidRPr="00000000">
              <w:rPr>
                <w:b w:val="1"/>
                <w:rtl w:val="0"/>
              </w:rPr>
              <w:t xml:space="preserve">A more comprehensive collection of resources for all disease sites may be found at </w:t>
            </w:r>
            <w:hyperlink r:id="rId2551">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CBA">
            <w:pPr>
              <w:ind w:right="60"/>
              <w:rPr>
                <w:sz w:val="18"/>
                <w:szCs w:val="18"/>
              </w:rPr>
            </w:pPr>
            <w:r w:rsidDel="00000000" w:rsidR="00000000" w:rsidRPr="00000000">
              <w:rPr>
                <w:sz w:val="18"/>
                <w:szCs w:val="18"/>
                <w:rtl w:val="0"/>
              </w:rPr>
              <w:t xml:space="preserve">Zaorsky: [</w:t>
            </w:r>
            <w:hyperlink r:id="rId2552">
              <w:r w:rsidDel="00000000" w:rsidR="00000000" w:rsidRPr="00000000">
                <w:rPr>
                  <w:sz w:val="18"/>
                  <w:szCs w:val="18"/>
                  <w:rtl w:val="0"/>
                </w:rPr>
                <w:t xml:space="preserve">Liver anatomy explained by using your right fist</w:t>
              </w:r>
            </w:hyperlink>
            <w:r w:rsidDel="00000000" w:rsidR="00000000" w:rsidRPr="00000000">
              <w:rPr>
                <w:sz w:val="18"/>
                <w:szCs w:val="18"/>
                <w:rtl w:val="0"/>
              </w:rPr>
              <w:t xml:space="preserve">], [</w:t>
            </w:r>
            <w:hyperlink r:id="rId2553">
              <w:r w:rsidDel="00000000" w:rsidR="00000000" w:rsidRPr="00000000">
                <w:rPr>
                  <w:sz w:val="18"/>
                  <w:szCs w:val="18"/>
                  <w:rtl w:val="0"/>
                </w:rPr>
                <w:t xml:space="preserve">Similar to the "no fly zone" in lung cancer, there is one in liver cancer</w:t>
              </w:r>
            </w:hyperlink>
            <w:r w:rsidDel="00000000" w:rsidR="00000000" w:rsidRPr="00000000">
              <w:rPr>
                <w:sz w:val="18"/>
                <w:szCs w:val="18"/>
                <w:rtl w:val="0"/>
              </w:rPr>
              <w:t xml:space="preserve">].</w:t>
            </w:r>
          </w:p>
          <w:p w:rsidR="00000000" w:rsidDel="00000000" w:rsidP="00000000" w:rsidRDefault="00000000" w:rsidRPr="00000000" w14:paraId="00000CBB">
            <w:pPr>
              <w:ind w:right="60"/>
              <w:rPr>
                <w:sz w:val="18"/>
                <w:szCs w:val="18"/>
              </w:rPr>
            </w:pPr>
            <w:r w:rsidDel="00000000" w:rsidR="00000000" w:rsidRPr="00000000">
              <w:rPr>
                <w:sz w:val="18"/>
                <w:szCs w:val="18"/>
                <w:rtl w:val="0"/>
              </w:rPr>
              <w:t xml:space="preserve">ARRO: [</w:t>
            </w:r>
            <w:hyperlink r:id="rId2554">
              <w:r w:rsidDel="00000000" w:rsidR="00000000" w:rsidRPr="00000000">
                <w:rPr>
                  <w:sz w:val="18"/>
                  <w:szCs w:val="18"/>
                  <w:rtl w:val="0"/>
                </w:rPr>
                <w:t xml:space="preserve">Resected IHCC</w:t>
              </w:r>
            </w:hyperlink>
            <w:r w:rsidDel="00000000" w:rsidR="00000000" w:rsidRPr="00000000">
              <w:rPr>
                <w:sz w:val="18"/>
                <w:szCs w:val="18"/>
                <w:rtl w:val="0"/>
              </w:rPr>
              <w:t xml:space="preserve">], [</w:t>
            </w:r>
            <w:hyperlink r:id="rId2555">
              <w:r w:rsidDel="00000000" w:rsidR="00000000" w:rsidRPr="00000000">
                <w:rPr>
                  <w:sz w:val="18"/>
                  <w:szCs w:val="18"/>
                  <w:rtl w:val="0"/>
                </w:rPr>
                <w:t xml:space="preserve">Unresectable IHCC</w:t>
              </w:r>
            </w:hyperlink>
            <w:r w:rsidDel="00000000" w:rsidR="00000000" w:rsidRPr="00000000">
              <w:rPr>
                <w:sz w:val="18"/>
                <w:szCs w:val="18"/>
                <w:rtl w:val="0"/>
              </w:rPr>
              <w:t xml:space="preserve">].</w:t>
            </w:r>
          </w:p>
          <w:p w:rsidR="00000000" w:rsidDel="00000000" w:rsidP="00000000" w:rsidRDefault="00000000" w:rsidRPr="00000000" w14:paraId="00000CBC">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CBD">
            <w:pPr>
              <w:numPr>
                <w:ilvl w:val="0"/>
                <w:numId w:val="3"/>
              </w:numPr>
              <w:ind w:left="720" w:right="60" w:hanging="360"/>
              <w:rPr>
                <w:sz w:val="18"/>
                <w:szCs w:val="18"/>
              </w:rPr>
            </w:pPr>
            <w:r w:rsidDel="00000000" w:rsidR="00000000" w:rsidRPr="00000000">
              <w:rPr>
                <w:sz w:val="18"/>
                <w:szCs w:val="18"/>
                <w:rtl w:val="0"/>
              </w:rPr>
              <w:t xml:space="preserve">eContour: [</w:t>
            </w:r>
            <w:hyperlink r:id="rId2556">
              <w:r w:rsidDel="00000000" w:rsidR="00000000" w:rsidRPr="00000000">
                <w:rPr>
                  <w:sz w:val="18"/>
                  <w:szCs w:val="18"/>
                  <w:rtl w:val="0"/>
                </w:rPr>
                <w:t xml:space="preserve">AVARO Liver Segments</w:t>
              </w:r>
            </w:hyperlink>
            <w:r w:rsidDel="00000000" w:rsidR="00000000" w:rsidRPr="00000000">
              <w:rPr>
                <w:sz w:val="18"/>
                <w:szCs w:val="18"/>
                <w:rtl w:val="0"/>
              </w:rPr>
              <w:t xml:space="preserve">]</w:t>
            </w:r>
          </w:p>
          <w:p w:rsidR="00000000" w:rsidDel="00000000" w:rsidP="00000000" w:rsidRDefault="00000000" w:rsidRPr="00000000" w14:paraId="00000CBE">
            <w:pPr>
              <w:numPr>
                <w:ilvl w:val="0"/>
                <w:numId w:val="3"/>
              </w:numPr>
              <w:ind w:left="720" w:right="60" w:hanging="360"/>
              <w:rPr>
                <w:sz w:val="18"/>
                <w:szCs w:val="18"/>
              </w:rPr>
            </w:pPr>
            <w:r w:rsidDel="00000000" w:rsidR="00000000" w:rsidRPr="00000000">
              <w:rPr>
                <w:sz w:val="18"/>
                <w:szCs w:val="18"/>
                <w:rtl w:val="0"/>
              </w:rPr>
              <w:t xml:space="preserve">CT-based Upper Abdominal OAR Consensus Guidelines [</w:t>
            </w:r>
            <w:hyperlink r:id="rId2557">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2558">
              <w:r w:rsidDel="00000000" w:rsidR="00000000" w:rsidRPr="00000000">
                <w:rPr>
                  <w:sz w:val="18"/>
                  <w:szCs w:val="18"/>
                  <w:rtl w:val="0"/>
                </w:rPr>
                <w:t xml:space="preserve">Jabbour PRO ‘14</w:t>
              </w:r>
            </w:hyperlink>
            <w:r w:rsidDel="00000000" w:rsidR="00000000" w:rsidRPr="00000000">
              <w:rPr>
                <w:sz w:val="18"/>
                <w:szCs w:val="18"/>
                <w:rtl w:val="0"/>
              </w:rPr>
              <w:t xml:space="preserve">]</w:t>
            </w:r>
          </w:p>
          <w:p w:rsidR="00000000" w:rsidDel="00000000" w:rsidP="00000000" w:rsidRDefault="00000000" w:rsidRPr="00000000" w14:paraId="00000CBF">
            <w:pPr>
              <w:numPr>
                <w:ilvl w:val="0"/>
                <w:numId w:val="3"/>
              </w:numPr>
              <w:ind w:left="720" w:hanging="360"/>
              <w:rPr>
                <w:sz w:val="18"/>
                <w:szCs w:val="18"/>
              </w:rPr>
            </w:pPr>
            <w:r w:rsidDel="00000000" w:rsidR="00000000" w:rsidRPr="00000000">
              <w:rPr>
                <w:sz w:val="18"/>
                <w:szCs w:val="18"/>
                <w:rtl w:val="0"/>
              </w:rPr>
              <w:t xml:space="preserve">MRI-Based Upper Abdominal Organs-at-Risk Atlas for Radiation Oncology [</w:t>
            </w:r>
            <w:hyperlink r:id="rId2559">
              <w:r w:rsidDel="00000000" w:rsidR="00000000" w:rsidRPr="00000000">
                <w:rPr>
                  <w:sz w:val="18"/>
                  <w:szCs w:val="18"/>
                  <w:rtl w:val="0"/>
                </w:rPr>
                <w:t xml:space="preserve">eContour</w:t>
              </w:r>
            </w:hyperlink>
            <w:r w:rsidDel="00000000" w:rsidR="00000000" w:rsidRPr="00000000">
              <w:rPr>
                <w:sz w:val="18"/>
                <w:szCs w:val="18"/>
                <w:rtl w:val="0"/>
              </w:rPr>
              <w:t xml:space="preserve">, </w:t>
            </w:r>
            <w:hyperlink r:id="rId2560">
              <w:r w:rsidDel="00000000" w:rsidR="00000000" w:rsidRPr="00000000">
                <w:rPr>
                  <w:sz w:val="18"/>
                  <w:szCs w:val="18"/>
                  <w:rtl w:val="0"/>
                </w:rPr>
                <w:t xml:space="preserve">Lukovic IJROBP '20</w:t>
              </w:r>
            </w:hyperlink>
            <w:r w:rsidDel="00000000" w:rsidR="00000000" w:rsidRPr="00000000">
              <w:rPr>
                <w:sz w:val="18"/>
                <w:szCs w:val="18"/>
                <w:rtl w:val="0"/>
              </w:rPr>
              <w:t xml:space="preserve">]</w:t>
            </w:r>
          </w:p>
          <w:p w:rsidR="00000000" w:rsidDel="00000000" w:rsidP="00000000" w:rsidRDefault="00000000" w:rsidRPr="00000000" w14:paraId="00000CC0">
            <w:pPr>
              <w:numPr>
                <w:ilvl w:val="0"/>
                <w:numId w:val="3"/>
              </w:numPr>
              <w:ind w:left="720" w:right="60" w:hanging="360"/>
              <w:rPr>
                <w:sz w:val="18"/>
                <w:szCs w:val="18"/>
              </w:rPr>
            </w:pPr>
            <w:r w:rsidDel="00000000" w:rsidR="00000000" w:rsidRPr="00000000">
              <w:rPr>
                <w:sz w:val="18"/>
                <w:szCs w:val="18"/>
                <w:rtl w:val="0"/>
              </w:rPr>
              <w:t xml:space="preserve">Definitive biliary cancer CTV definition including ENI [</w:t>
            </w:r>
            <w:hyperlink r:id="rId2561">
              <w:r w:rsidDel="00000000" w:rsidR="00000000" w:rsidRPr="00000000">
                <w:rPr>
                  <w:sz w:val="18"/>
                  <w:szCs w:val="18"/>
                  <w:rtl w:val="0"/>
                </w:rPr>
                <w:t xml:space="preserve">Bisello Onc Let '19</w:t>
              </w:r>
            </w:hyperlink>
            <w:r w:rsidDel="00000000" w:rsidR="00000000" w:rsidRPr="00000000">
              <w:rPr>
                <w:sz w:val="18"/>
                <w:szCs w:val="18"/>
                <w:rtl w:val="0"/>
              </w:rPr>
              <w:t xml:space="preserve">]</w:t>
            </w:r>
          </w:p>
          <w:p w:rsidR="00000000" w:rsidDel="00000000" w:rsidP="00000000" w:rsidRDefault="00000000" w:rsidRPr="00000000" w14:paraId="00000CC1">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CC2">
            <w:pPr>
              <w:numPr>
                <w:ilvl w:val="0"/>
                <w:numId w:val="3"/>
              </w:numPr>
              <w:ind w:left="720" w:hanging="360"/>
              <w:rPr>
                <w:sz w:val="18"/>
                <w:szCs w:val="18"/>
              </w:rPr>
            </w:pPr>
            <w:r w:rsidDel="00000000" w:rsidR="00000000" w:rsidRPr="00000000">
              <w:rPr>
                <w:sz w:val="18"/>
                <w:szCs w:val="18"/>
                <w:rtl w:val="0"/>
              </w:rPr>
              <w:t xml:space="preserve">Liver No Fly Zone [</w:t>
            </w:r>
            <w:hyperlink r:id="rId2562">
              <w:r w:rsidDel="00000000" w:rsidR="00000000" w:rsidRPr="00000000">
                <w:rPr>
                  <w:sz w:val="18"/>
                  <w:szCs w:val="18"/>
                  <w:rtl w:val="0"/>
                </w:rPr>
                <w:t xml:space="preserve">Osmundson IJROBP '15</w:t>
              </w:r>
            </w:hyperlink>
            <w:r w:rsidDel="00000000" w:rsidR="00000000" w:rsidRPr="00000000">
              <w:rPr>
                <w:sz w:val="18"/>
                <w:szCs w:val="18"/>
                <w:rtl w:val="0"/>
              </w:rPr>
              <w:t xml:space="preserve">]: Retro. Liver SBRT, Median BED10 = 85.5 Gy (e.g., 45/5). </w:t>
            </w:r>
            <w:hyperlink r:id="rId2563">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pStyle w:val="Heading3"/>
        <w:rPr/>
      </w:pPr>
      <w:bookmarkStart w:colFirst="0" w:colLast="0" w:name="_igfhnfq5gpug" w:id="96"/>
      <w:bookmarkEnd w:id="96"/>
      <w:r w:rsidDel="00000000" w:rsidR="00000000" w:rsidRPr="00000000">
        <w:rPr>
          <w:rtl w:val="0"/>
        </w:rPr>
        <w:t xml:space="preserve">Rectum</w:t>
      </w:r>
    </w:p>
    <w:p w:rsidR="00000000" w:rsidDel="00000000" w:rsidP="00000000" w:rsidRDefault="00000000" w:rsidRPr="00000000" w14:paraId="00000CC5">
      <w:pPr>
        <w:pStyle w:val="Heading2"/>
        <w:numPr>
          <w:ilvl w:val="0"/>
          <w:numId w:val="45"/>
        </w:numPr>
        <w:ind w:left="720" w:hanging="360"/>
        <w:rPr>
          <w:sz w:val="18"/>
          <w:szCs w:val="18"/>
        </w:rPr>
      </w:pPr>
      <w:bookmarkStart w:colFirst="0" w:colLast="0" w:name="_ym5o63o2os7z" w:id="97"/>
      <w:bookmarkEnd w:id="97"/>
      <w:r w:rsidDel="00000000" w:rsidR="00000000" w:rsidRPr="00000000">
        <w:rPr>
          <w:rtl w:val="0"/>
        </w:rPr>
      </w:r>
    </w:p>
    <w:tbl>
      <w:tblPr>
        <w:tblStyle w:val="Table37"/>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6">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CC7">
            <w:pPr>
              <w:ind w:right="200"/>
              <w:jc w:val="center"/>
              <w:rPr>
                <w:b w:val="1"/>
              </w:rPr>
            </w:pPr>
            <w:r w:rsidDel="00000000" w:rsidR="00000000" w:rsidRPr="00000000">
              <w:rPr>
                <w:b w:val="1"/>
                <w:rtl w:val="0"/>
              </w:rPr>
              <w:t xml:space="preserve">A more comprehensive collection of resources for all disease sites may be found at </w:t>
            </w:r>
            <w:hyperlink r:id="rId2564">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CC8">
            <w:pPr>
              <w:rPr>
                <w:sz w:val="18"/>
                <w:szCs w:val="18"/>
              </w:rPr>
            </w:pPr>
            <w:r w:rsidDel="00000000" w:rsidR="00000000" w:rsidRPr="00000000">
              <w:rPr>
                <w:sz w:val="18"/>
                <w:szCs w:val="18"/>
                <w:rtl w:val="0"/>
              </w:rPr>
              <w:t xml:space="preserve">Zaorsky: [</w:t>
            </w:r>
            <w:hyperlink r:id="rId2565">
              <w:r w:rsidDel="00000000" w:rsidR="00000000" w:rsidRPr="00000000">
                <w:rPr>
                  <w:sz w:val="18"/>
                  <w:szCs w:val="18"/>
                  <w:rtl w:val="0"/>
                </w:rPr>
                <w:t xml:space="preserve">From 7th to 8th ed, rectal cancer staging is mostly unchanged while anal cancer has changed</w:t>
              </w:r>
            </w:hyperlink>
            <w:r w:rsidDel="00000000" w:rsidR="00000000" w:rsidRPr="00000000">
              <w:rPr>
                <w:sz w:val="18"/>
                <w:szCs w:val="18"/>
                <w:rtl w:val="0"/>
              </w:rPr>
              <w:t xml:space="preserve">], [</w:t>
            </w:r>
            <w:hyperlink r:id="rId2566">
              <w:r w:rsidDel="00000000" w:rsidR="00000000" w:rsidRPr="00000000">
                <w:rPr>
                  <w:sz w:val="18"/>
                  <w:szCs w:val="18"/>
                  <w:rtl w:val="0"/>
                </w:rPr>
                <w:t xml:space="preserve">Anal and rectal cancer anatomy and terminology</w:t>
              </w:r>
            </w:hyperlink>
            <w:r w:rsidDel="00000000" w:rsidR="00000000" w:rsidRPr="00000000">
              <w:rPr>
                <w:sz w:val="18"/>
                <w:szCs w:val="18"/>
                <w:rtl w:val="0"/>
              </w:rPr>
              <w:t xml:space="preserve">], [LN definitions come from Australasian Gastrointestinal Trials Group (AGITG) consensus guidelines], [</w:t>
            </w:r>
            <w:hyperlink r:id="rId2567">
              <w:r w:rsidDel="00000000" w:rsidR="00000000" w:rsidRPr="00000000">
                <w:rPr>
                  <w:sz w:val="18"/>
                  <w:szCs w:val="18"/>
                  <w:rtl w:val="0"/>
                </w:rPr>
                <w:t xml:space="preserve">anal CTV definitions</w:t>
              </w:r>
            </w:hyperlink>
            <w:r w:rsidDel="00000000" w:rsidR="00000000" w:rsidRPr="00000000">
              <w:rPr>
                <w:sz w:val="18"/>
                <w:szCs w:val="18"/>
                <w:rtl w:val="0"/>
              </w:rPr>
              <w:t xml:space="preserve">] and [</w:t>
            </w:r>
            <w:hyperlink r:id="rId2568">
              <w:r w:rsidDel="00000000" w:rsidR="00000000" w:rsidRPr="00000000">
                <w:rPr>
                  <w:sz w:val="18"/>
                  <w:szCs w:val="18"/>
                  <w:rtl w:val="0"/>
                </w:rPr>
                <w:t xml:space="preserve">rectal CTV definitions</w:t>
              </w:r>
            </w:hyperlink>
            <w:r w:rsidDel="00000000" w:rsidR="00000000" w:rsidRPr="00000000">
              <w:rPr>
                <w:sz w:val="18"/>
                <w:szCs w:val="18"/>
                <w:rtl w:val="0"/>
              </w:rPr>
              <w:t xml:space="preserve">].</w:t>
            </w:r>
          </w:p>
          <w:p w:rsidR="00000000" w:rsidDel="00000000" w:rsidP="00000000" w:rsidRDefault="00000000" w:rsidRPr="00000000" w14:paraId="00000CC9">
            <w:pPr>
              <w:rPr>
                <w:sz w:val="18"/>
                <w:szCs w:val="18"/>
              </w:rPr>
            </w:pPr>
            <w:r w:rsidDel="00000000" w:rsidR="00000000" w:rsidRPr="00000000">
              <w:rPr>
                <w:sz w:val="18"/>
                <w:szCs w:val="18"/>
                <w:rtl w:val="0"/>
              </w:rPr>
              <w:t xml:space="preserve">ARRO: [</w:t>
            </w:r>
            <w:hyperlink r:id="rId2569">
              <w:r w:rsidDel="00000000" w:rsidR="00000000" w:rsidRPr="00000000">
                <w:rPr>
                  <w:sz w:val="18"/>
                  <w:szCs w:val="18"/>
                  <w:rtl w:val="0"/>
                </w:rPr>
                <w:t xml:space="preserve">Rectal cancer case</w:t>
              </w:r>
            </w:hyperlink>
            <w:r w:rsidDel="00000000" w:rsidR="00000000" w:rsidRPr="00000000">
              <w:rPr>
                <w:sz w:val="18"/>
                <w:szCs w:val="18"/>
                <w:rtl w:val="0"/>
              </w:rPr>
              <w:t xml:space="preserve">, </w:t>
            </w:r>
            <w:hyperlink r:id="rId2570">
              <w:r w:rsidDel="00000000" w:rsidR="00000000" w:rsidRPr="00000000">
                <w:rPr>
                  <w:sz w:val="18"/>
                  <w:szCs w:val="18"/>
                  <w:rtl w:val="0"/>
                </w:rPr>
                <w:t xml:space="preserve">contour</w:t>
              </w:r>
            </w:hyperlink>
            <w:r w:rsidDel="00000000" w:rsidR="00000000" w:rsidRPr="00000000">
              <w:rPr>
                <w:sz w:val="18"/>
                <w:szCs w:val="18"/>
                <w:rtl w:val="0"/>
              </w:rPr>
              <w:t xml:space="preserve">]. </w:t>
            </w:r>
          </w:p>
          <w:p w:rsidR="00000000" w:rsidDel="00000000" w:rsidP="00000000" w:rsidRDefault="00000000" w:rsidRPr="00000000" w14:paraId="00000CCA">
            <w:pPr>
              <w:ind w:right="60"/>
              <w:rPr>
                <w:sz w:val="18"/>
                <w:szCs w:val="18"/>
              </w:rPr>
            </w:pPr>
            <w:r w:rsidDel="00000000" w:rsidR="00000000" w:rsidRPr="00000000">
              <w:rPr>
                <w:sz w:val="18"/>
                <w:szCs w:val="18"/>
                <w:rtl w:val="0"/>
              </w:rPr>
              <w:t xml:space="preserve">Contouring</w:t>
            </w:r>
          </w:p>
          <w:p w:rsidR="00000000" w:rsidDel="00000000" w:rsidP="00000000" w:rsidRDefault="00000000" w:rsidRPr="00000000" w14:paraId="00000CCB">
            <w:pPr>
              <w:numPr>
                <w:ilvl w:val="0"/>
                <w:numId w:val="88"/>
              </w:numPr>
              <w:ind w:left="720" w:right="60" w:hanging="360"/>
              <w:rPr>
                <w:sz w:val="18"/>
                <w:szCs w:val="18"/>
              </w:rPr>
            </w:pPr>
            <w:r w:rsidDel="00000000" w:rsidR="00000000" w:rsidRPr="00000000">
              <w:rPr>
                <w:sz w:val="18"/>
                <w:szCs w:val="18"/>
                <w:rtl w:val="0"/>
              </w:rPr>
              <w:t xml:space="preserve">eContour [</w:t>
            </w:r>
            <w:hyperlink r:id="rId2571">
              <w:r w:rsidDel="00000000" w:rsidR="00000000" w:rsidRPr="00000000">
                <w:rPr>
                  <w:sz w:val="18"/>
                  <w:szCs w:val="18"/>
                  <w:rtl w:val="0"/>
                </w:rPr>
                <w:t xml:space="preserve">Preop rectum</w:t>
              </w:r>
            </w:hyperlink>
            <w:r w:rsidDel="00000000" w:rsidR="00000000" w:rsidRPr="00000000">
              <w:rPr>
                <w:sz w:val="18"/>
                <w:szCs w:val="18"/>
                <w:rtl w:val="0"/>
              </w:rPr>
              <w:t xml:space="preserve">], [</w:t>
            </w:r>
            <w:hyperlink r:id="rId2572">
              <w:r w:rsidDel="00000000" w:rsidR="00000000" w:rsidRPr="00000000">
                <w:rPr>
                  <w:sz w:val="18"/>
                  <w:szCs w:val="18"/>
                  <w:rtl w:val="0"/>
                </w:rPr>
                <w:t xml:space="preserve">AVARO Rectum</w:t>
              </w:r>
            </w:hyperlink>
            <w:r w:rsidDel="00000000" w:rsidR="00000000" w:rsidRPr="00000000">
              <w:rPr>
                <w:sz w:val="18"/>
                <w:szCs w:val="18"/>
                <w:rtl w:val="0"/>
              </w:rPr>
              <w:t xml:space="preserve">]</w:t>
            </w:r>
          </w:p>
          <w:p w:rsidR="00000000" w:rsidDel="00000000" w:rsidP="00000000" w:rsidRDefault="00000000" w:rsidRPr="00000000" w14:paraId="00000CCC">
            <w:pPr>
              <w:numPr>
                <w:ilvl w:val="0"/>
                <w:numId w:val="88"/>
              </w:numPr>
              <w:ind w:left="720" w:hanging="360"/>
              <w:rPr>
                <w:sz w:val="18"/>
                <w:szCs w:val="18"/>
              </w:rPr>
            </w:pPr>
            <w:r w:rsidDel="00000000" w:rsidR="00000000" w:rsidRPr="00000000">
              <w:rPr>
                <w:sz w:val="18"/>
                <w:szCs w:val="18"/>
                <w:rtl w:val="0"/>
              </w:rPr>
              <w:t xml:space="preserve">International consensus guidelines on CTV delineation in rectal cancer [</w:t>
            </w:r>
            <w:hyperlink r:id="rId2573">
              <w:r w:rsidDel="00000000" w:rsidR="00000000" w:rsidRPr="00000000">
                <w:rPr>
                  <w:sz w:val="18"/>
                  <w:szCs w:val="18"/>
                  <w:rtl w:val="0"/>
                </w:rPr>
                <w:t xml:space="preserve">Valentini RTO '16</w:t>
              </w:r>
            </w:hyperlink>
            <w:r w:rsidDel="00000000" w:rsidR="00000000" w:rsidRPr="00000000">
              <w:rPr>
                <w:sz w:val="18"/>
                <w:szCs w:val="18"/>
                <w:rtl w:val="0"/>
              </w:rPr>
              <w:t xml:space="preserve">].</w:t>
            </w:r>
          </w:p>
          <w:p w:rsidR="00000000" w:rsidDel="00000000" w:rsidP="00000000" w:rsidRDefault="00000000" w:rsidRPr="00000000" w14:paraId="00000CCD">
            <w:pPr>
              <w:numPr>
                <w:ilvl w:val="0"/>
                <w:numId w:val="88"/>
              </w:numPr>
              <w:ind w:left="720" w:hanging="360"/>
              <w:rPr>
                <w:sz w:val="18"/>
                <w:szCs w:val="18"/>
              </w:rPr>
            </w:pPr>
            <w:r w:rsidDel="00000000" w:rsidR="00000000" w:rsidRPr="00000000">
              <w:rPr>
                <w:sz w:val="18"/>
                <w:szCs w:val="18"/>
                <w:rtl w:val="0"/>
              </w:rPr>
              <w:t xml:space="preserve">RTOG Elective Anorectal CTV [</w:t>
            </w:r>
            <w:hyperlink r:id="rId2574">
              <w:r w:rsidDel="00000000" w:rsidR="00000000" w:rsidRPr="00000000">
                <w:rPr>
                  <w:sz w:val="18"/>
                  <w:szCs w:val="18"/>
                  <w:rtl w:val="0"/>
                </w:rPr>
                <w:t xml:space="preserve">Contouring Atlas</w:t>
              </w:r>
            </w:hyperlink>
            <w:r w:rsidDel="00000000" w:rsidR="00000000" w:rsidRPr="00000000">
              <w:rPr>
                <w:sz w:val="18"/>
                <w:szCs w:val="18"/>
                <w:rtl w:val="0"/>
              </w:rPr>
              <w:t xml:space="preserve">, </w:t>
            </w:r>
            <w:hyperlink r:id="rId2575">
              <w:r w:rsidDel="00000000" w:rsidR="00000000" w:rsidRPr="00000000">
                <w:rPr>
                  <w:sz w:val="18"/>
                  <w:szCs w:val="18"/>
                  <w:rtl w:val="0"/>
                </w:rPr>
                <w:t xml:space="preserve">Myerson IJROBP '09</w:t>
              </w:r>
            </w:hyperlink>
            <w:r w:rsidDel="00000000" w:rsidR="00000000" w:rsidRPr="00000000">
              <w:rPr>
                <w:sz w:val="18"/>
                <w:szCs w:val="18"/>
                <w:rtl w:val="0"/>
              </w:rPr>
              <w:t xml:space="preserve">].</w:t>
            </w:r>
          </w:p>
          <w:p w:rsidR="00000000" w:rsidDel="00000000" w:rsidP="00000000" w:rsidRDefault="00000000" w:rsidRPr="00000000" w14:paraId="00000CCE">
            <w:pPr>
              <w:ind w:right="6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CCF">
            <w:pPr>
              <w:numPr>
                <w:ilvl w:val="0"/>
                <w:numId w:val="39"/>
              </w:numPr>
              <w:ind w:left="720" w:hanging="360"/>
              <w:rPr>
                <w:sz w:val="18"/>
                <w:szCs w:val="18"/>
              </w:rPr>
            </w:pPr>
            <w:r w:rsidDel="00000000" w:rsidR="00000000" w:rsidRPr="00000000">
              <w:rPr>
                <w:sz w:val="18"/>
                <w:szCs w:val="18"/>
                <w:rtl w:val="0"/>
              </w:rPr>
              <w:t xml:space="preserve">Radiation Therapy for Rectal Cancer [</w:t>
            </w:r>
            <w:hyperlink r:id="rId2576">
              <w:r w:rsidDel="00000000" w:rsidR="00000000" w:rsidRPr="00000000">
                <w:rPr>
                  <w:sz w:val="18"/>
                  <w:szCs w:val="18"/>
                  <w:rtl w:val="0"/>
                </w:rPr>
                <w:t xml:space="preserve">Tseng JGO '19</w:t>
              </w:r>
            </w:hyperlink>
            <w:r w:rsidDel="00000000" w:rsidR="00000000" w:rsidRPr="00000000">
              <w:rPr>
                <w:sz w:val="18"/>
                <w:szCs w:val="18"/>
                <w:rtl w:val="0"/>
              </w:rPr>
              <w:t xml:space="preserve">] </w:t>
            </w:r>
            <w:hyperlink r:id="rId257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D0">
            <w:pPr>
              <w:numPr>
                <w:ilvl w:val="0"/>
                <w:numId w:val="39"/>
              </w:numPr>
              <w:ind w:left="720" w:hanging="360"/>
              <w:rPr>
                <w:sz w:val="18"/>
                <w:szCs w:val="18"/>
              </w:rPr>
            </w:pPr>
            <w:r w:rsidDel="00000000" w:rsidR="00000000" w:rsidRPr="00000000">
              <w:rPr>
                <w:sz w:val="18"/>
                <w:szCs w:val="18"/>
                <w:rtl w:val="0"/>
              </w:rPr>
              <w:t xml:space="preserve">Lateral Node Study Consortium </w:t>
            </w:r>
            <w:hyperlink r:id="rId2578">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579">
              <w:r w:rsidDel="00000000" w:rsidR="00000000" w:rsidRPr="00000000">
                <w:rPr>
                  <w:sz w:val="18"/>
                  <w:szCs w:val="18"/>
                  <w:rtl w:val="0"/>
                </w:rPr>
                <w:t xml:space="preserve">Ogura JAMA Surg '19</w:t>
              </w:r>
            </w:hyperlink>
            <w:r w:rsidDel="00000000" w:rsidR="00000000" w:rsidRPr="00000000">
              <w:rPr>
                <w:sz w:val="18"/>
                <w:szCs w:val="18"/>
                <w:rtl w:val="0"/>
              </w:rPr>
              <w:t xml:space="preserve">] </w:t>
            </w:r>
            <w:hyperlink r:id="rId258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D1">
            <w:pPr>
              <w:ind w:right="6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CD2">
            <w:pPr>
              <w:numPr>
                <w:ilvl w:val="0"/>
                <w:numId w:val="88"/>
              </w:numPr>
              <w:ind w:left="720" w:hanging="360"/>
              <w:rPr>
                <w:sz w:val="18"/>
                <w:szCs w:val="18"/>
              </w:rPr>
            </w:pPr>
            <w:r w:rsidDel="00000000" w:rsidR="00000000" w:rsidRPr="00000000">
              <w:rPr>
                <w:sz w:val="18"/>
                <w:szCs w:val="18"/>
                <w:rtl w:val="0"/>
              </w:rPr>
              <w:t xml:space="preserve">American Society of Colon and Rectal Surgeons (ASCRS) [</w:t>
            </w:r>
            <w:hyperlink r:id="rId2581">
              <w:r w:rsidDel="00000000" w:rsidR="00000000" w:rsidRPr="00000000">
                <w:rPr>
                  <w:sz w:val="18"/>
                  <w:szCs w:val="18"/>
                  <w:rtl w:val="0"/>
                </w:rPr>
                <w:t xml:space="preserve">Practice Guidelines</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CD3">
            <w:pPr>
              <w:numPr>
                <w:ilvl w:val="0"/>
                <w:numId w:val="88"/>
              </w:numPr>
              <w:ind w:left="720" w:hanging="360"/>
              <w:rPr>
                <w:sz w:val="18"/>
                <w:szCs w:val="18"/>
              </w:rPr>
            </w:pPr>
            <w:r w:rsidDel="00000000" w:rsidR="00000000" w:rsidRPr="00000000">
              <w:rPr>
                <w:sz w:val="18"/>
                <w:szCs w:val="18"/>
                <w:rtl w:val="0"/>
              </w:rPr>
              <w:t xml:space="preserve">ESMO Guidelines for Rectal cancer [</w:t>
            </w:r>
            <w:hyperlink r:id="rId2582">
              <w:r w:rsidDel="00000000" w:rsidR="00000000" w:rsidRPr="00000000">
                <w:rPr>
                  <w:sz w:val="18"/>
                  <w:szCs w:val="18"/>
                  <w:rtl w:val="0"/>
                </w:rPr>
                <w:t xml:space="preserve">Glynne-Jones Ann Onc '17</w:t>
              </w:r>
            </w:hyperlink>
            <w:r w:rsidDel="00000000" w:rsidR="00000000" w:rsidRPr="00000000">
              <w:rPr>
                <w:sz w:val="18"/>
                <w:szCs w:val="18"/>
                <w:rtl w:val="0"/>
              </w:rPr>
              <w:t xml:space="preserve">] </w:t>
            </w:r>
            <w:hyperlink r:id="rId258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D4">
            <w:pPr>
              <w:numPr>
                <w:ilvl w:val="0"/>
                <w:numId w:val="88"/>
              </w:numPr>
              <w:ind w:left="720" w:hanging="360"/>
              <w:rPr>
                <w:sz w:val="18"/>
                <w:szCs w:val="18"/>
              </w:rPr>
            </w:pPr>
            <w:r w:rsidDel="00000000" w:rsidR="00000000" w:rsidRPr="00000000">
              <w:rPr>
                <w:sz w:val="18"/>
                <w:szCs w:val="18"/>
                <w:rtl w:val="0"/>
              </w:rPr>
              <w:t xml:space="preserve">ASTRO Clinical Practice Statement for Stage II and III rectal cancer [</w:t>
            </w:r>
            <w:hyperlink r:id="rId2584">
              <w:r w:rsidDel="00000000" w:rsidR="00000000" w:rsidRPr="00000000">
                <w:rPr>
                  <w:sz w:val="18"/>
                  <w:szCs w:val="18"/>
                  <w:rtl w:val="0"/>
                </w:rPr>
                <w:t xml:space="preserve">Goodman PRO '16</w:t>
              </w:r>
            </w:hyperlink>
            <w:r w:rsidDel="00000000" w:rsidR="00000000" w:rsidRPr="00000000">
              <w:rPr>
                <w:sz w:val="18"/>
                <w:szCs w:val="18"/>
                <w:rtl w:val="0"/>
              </w:rPr>
              <w:t xml:space="preserve">]</w:t>
            </w:r>
          </w:p>
          <w:p w:rsidR="00000000" w:rsidDel="00000000" w:rsidP="00000000" w:rsidRDefault="00000000" w:rsidRPr="00000000" w14:paraId="00000CD5">
            <w:pPr>
              <w:numPr>
                <w:ilvl w:val="0"/>
                <w:numId w:val="88"/>
              </w:numPr>
              <w:ind w:left="720" w:hanging="360"/>
              <w:rPr>
                <w:sz w:val="18"/>
                <w:szCs w:val="18"/>
              </w:rPr>
            </w:pPr>
            <w:r w:rsidDel="00000000" w:rsidR="00000000" w:rsidRPr="00000000">
              <w:rPr>
                <w:sz w:val="18"/>
                <w:szCs w:val="18"/>
                <w:rtl w:val="0"/>
              </w:rPr>
              <w:t xml:space="preserve">ACR Appropriateness Criteria for Resectable Rectal Cancer [</w:t>
            </w:r>
            <w:hyperlink r:id="rId2585">
              <w:r w:rsidDel="00000000" w:rsidR="00000000" w:rsidRPr="00000000">
                <w:rPr>
                  <w:sz w:val="18"/>
                  <w:szCs w:val="18"/>
                  <w:rtl w:val="0"/>
                </w:rPr>
                <w:t xml:space="preserve">Jones Rad Onc '12</w:t>
              </w:r>
            </w:hyperlink>
            <w:r w:rsidDel="00000000" w:rsidR="00000000" w:rsidRPr="00000000">
              <w:rPr>
                <w:sz w:val="18"/>
                <w:szCs w:val="18"/>
                <w:rtl w:val="0"/>
              </w:rPr>
              <w:t xml:space="preserve">]</w:t>
            </w:r>
          </w:p>
          <w:p w:rsidR="00000000" w:rsidDel="00000000" w:rsidP="00000000" w:rsidRDefault="00000000" w:rsidRPr="00000000" w14:paraId="00000CD6">
            <w:pPr>
              <w:numPr>
                <w:ilvl w:val="0"/>
                <w:numId w:val="88"/>
              </w:numPr>
              <w:ind w:left="720" w:hanging="360"/>
              <w:rPr>
                <w:sz w:val="18"/>
                <w:szCs w:val="18"/>
              </w:rPr>
            </w:pPr>
            <w:r w:rsidDel="00000000" w:rsidR="00000000" w:rsidRPr="00000000">
              <w:rPr>
                <w:sz w:val="18"/>
                <w:szCs w:val="18"/>
                <w:rtl w:val="0"/>
              </w:rPr>
              <w:t xml:space="preserve">ARS Appropriate Use Criteria for Local Excision (LE) in Rectal Cancer [</w:t>
            </w:r>
            <w:hyperlink r:id="rId2586">
              <w:r w:rsidDel="00000000" w:rsidR="00000000" w:rsidRPr="00000000">
                <w:rPr>
                  <w:sz w:val="18"/>
                  <w:szCs w:val="18"/>
                  <w:rtl w:val="0"/>
                </w:rPr>
                <w:t xml:space="preserve">Russo IJROBP '19</w:t>
              </w:r>
            </w:hyperlink>
            <w:r w:rsidDel="00000000" w:rsidR="00000000" w:rsidRPr="00000000">
              <w:rPr>
                <w:sz w:val="18"/>
                <w:szCs w:val="18"/>
                <w:rtl w:val="0"/>
              </w:rPr>
              <w:t xml:space="preserve">] </w:t>
            </w:r>
            <w:hyperlink r:id="rId258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D7">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CD8">
            <w:pPr>
              <w:numPr>
                <w:ilvl w:val="0"/>
                <w:numId w:val="88"/>
              </w:numPr>
              <w:ind w:left="720" w:hanging="360"/>
              <w:rPr>
                <w:sz w:val="18"/>
                <w:szCs w:val="18"/>
              </w:rPr>
            </w:pPr>
            <w:r w:rsidDel="00000000" w:rsidR="00000000" w:rsidRPr="00000000">
              <w:rPr>
                <w:sz w:val="18"/>
                <w:szCs w:val="18"/>
                <w:rtl w:val="0"/>
              </w:rPr>
              <w:t xml:space="preserve">RTOG 0822 [</w:t>
            </w:r>
            <w:hyperlink r:id="rId2588">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Phase II. 50.4/XO→ LAR/APR→ FOLFOX. </w:t>
            </w:r>
            <w:hyperlink r:id="rId258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CD9">
            <w:pPr>
              <w:numPr>
                <w:ilvl w:val="0"/>
                <w:numId w:val="88"/>
              </w:numPr>
              <w:ind w:left="720" w:hanging="360"/>
              <w:rPr>
                <w:sz w:val="18"/>
                <w:szCs w:val="18"/>
              </w:rPr>
            </w:pPr>
            <w:r w:rsidDel="00000000" w:rsidR="00000000" w:rsidRPr="00000000">
              <w:rPr>
                <w:sz w:val="18"/>
                <w:szCs w:val="18"/>
                <w:rtl w:val="0"/>
              </w:rPr>
              <w:t xml:space="preserve">TROG 01.04 (Supplementary) [</w:t>
            </w:r>
            <w:hyperlink r:id="rId2590">
              <w:r w:rsidDel="00000000" w:rsidR="00000000" w:rsidRPr="00000000">
                <w:rPr>
                  <w:sz w:val="18"/>
                  <w:szCs w:val="18"/>
                  <w:rtl w:val="0"/>
                </w:rPr>
                <w:t xml:space="preserve">Ngan JCO '12</w:t>
              </w:r>
            </w:hyperlink>
            <w:r w:rsidDel="00000000" w:rsidR="00000000" w:rsidRPr="00000000">
              <w:rPr>
                <w:rFonts w:ascii="Cardo" w:cs="Cardo" w:eastAsia="Cardo" w:hAnsi="Cardo"/>
                <w:sz w:val="18"/>
                <w:szCs w:val="18"/>
                <w:rtl w:val="0"/>
              </w:rPr>
              <w:t xml:space="preserve">]: 25/5→ 6c adj 5-FU (surgery 1w) vs. 50.4/5-FU→ 4c adj (surgery 4-6w). </w:t>
            </w:r>
            <w:hyperlink r:id="rId2591">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DA">
            <w:pPr>
              <w:numPr>
                <w:ilvl w:val="0"/>
                <w:numId w:val="88"/>
              </w:numPr>
              <w:ind w:left="720" w:hanging="360"/>
              <w:rPr>
                <w:sz w:val="18"/>
                <w:szCs w:val="18"/>
              </w:rPr>
            </w:pPr>
            <w:r w:rsidDel="00000000" w:rsidR="00000000" w:rsidRPr="00000000">
              <w:rPr>
                <w:sz w:val="18"/>
                <w:szCs w:val="18"/>
                <w:rtl w:val="0"/>
              </w:rPr>
              <w:t xml:space="preserve">German Rectal Cancer Study (Methods) [</w:t>
            </w:r>
            <w:hyperlink r:id="rId2592">
              <w:r w:rsidDel="00000000" w:rsidR="00000000" w:rsidRPr="00000000">
                <w:rPr>
                  <w:sz w:val="18"/>
                  <w:szCs w:val="18"/>
                  <w:rtl w:val="0"/>
                </w:rPr>
                <w:t xml:space="preserve">Sauer NEJM '04</w:t>
              </w:r>
            </w:hyperlink>
            <w:hyperlink r:id="rId2593">
              <w:r w:rsidDel="00000000" w:rsidR="00000000" w:rsidRPr="00000000">
                <w:rPr>
                  <w:sz w:val="18"/>
                  <w:szCs w:val="18"/>
                  <w:rtl w:val="0"/>
                </w:rPr>
                <w:t xml:space="preserve">]</w:t>
              </w:r>
            </w:hyperlink>
            <w:r w:rsidDel="00000000" w:rsidR="00000000" w:rsidRPr="00000000">
              <w:rPr>
                <w:sz w:val="18"/>
                <w:szCs w:val="18"/>
                <w:rtl w:val="0"/>
              </w:rPr>
              <w:t xml:space="preserve">: CCRT Post-op (55.8) vs. Preop (50.4) in TME setting. </w:t>
            </w:r>
            <w:hyperlink r:id="rId2594">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CDB">
            <w:pPr>
              <w:numPr>
                <w:ilvl w:val="0"/>
                <w:numId w:val="88"/>
              </w:numPr>
              <w:ind w:left="720" w:hanging="360"/>
              <w:rPr>
                <w:sz w:val="18"/>
                <w:szCs w:val="18"/>
              </w:rPr>
            </w:pPr>
            <w:r w:rsidDel="00000000" w:rsidR="00000000" w:rsidRPr="00000000">
              <w:rPr>
                <w:sz w:val="18"/>
                <w:szCs w:val="18"/>
                <w:rtl w:val="0"/>
              </w:rPr>
              <w:t xml:space="preserve">Stockholm III (Methods) [</w:t>
            </w:r>
            <w:hyperlink r:id="rId2595">
              <w:r w:rsidDel="00000000" w:rsidR="00000000" w:rsidRPr="00000000">
                <w:rPr>
                  <w:sz w:val="18"/>
                  <w:szCs w:val="18"/>
                  <w:rtl w:val="0"/>
                </w:rPr>
                <w:t xml:space="preserve">Erlandsson RTO ‘19</w:t>
              </w:r>
            </w:hyperlink>
            <w:r w:rsidDel="00000000" w:rsidR="00000000" w:rsidRPr="00000000">
              <w:rPr>
                <w:rFonts w:ascii="Cardo" w:cs="Cardo" w:eastAsia="Cardo" w:hAnsi="Cardo"/>
                <w:sz w:val="18"/>
                <w:szCs w:val="18"/>
                <w:rtl w:val="0"/>
              </w:rPr>
              <w:t xml:space="preserve">]: 3 arm: SC→ 1w vs. 4-8w vs. 50/25 RT </w:t>
            </w:r>
            <w:r w:rsidDel="00000000" w:rsidR="00000000" w:rsidRPr="00000000">
              <w:rPr>
                <w:i w:val="1"/>
                <w:sz w:val="18"/>
                <w:szCs w:val="18"/>
                <w:rtl w:val="0"/>
              </w:rPr>
              <w:t xml:space="preserve">alone </w:t>
            </w:r>
            <w:r w:rsidDel="00000000" w:rsidR="00000000" w:rsidRPr="00000000">
              <w:rPr>
                <w:sz w:val="18"/>
                <w:szCs w:val="18"/>
                <w:rtl w:val="0"/>
              </w:rPr>
              <w:t xml:space="preserve">with 4-8w to surgery. </w:t>
            </w:r>
            <w:hyperlink r:id="rId2596">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DC">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CDD">
            <w:pPr>
              <w:numPr>
                <w:ilvl w:val="0"/>
                <w:numId w:val="88"/>
              </w:numPr>
              <w:ind w:left="720" w:hanging="360"/>
              <w:rPr>
                <w:sz w:val="18"/>
                <w:szCs w:val="18"/>
              </w:rPr>
            </w:pPr>
            <w:r w:rsidDel="00000000" w:rsidR="00000000" w:rsidRPr="00000000">
              <w:rPr>
                <w:sz w:val="18"/>
                <w:szCs w:val="18"/>
                <w:rtl w:val="0"/>
              </w:rPr>
              <w:t xml:space="preserve">RTOG 0822 (Table 3) [</w:t>
            </w:r>
            <w:hyperlink r:id="rId2597">
              <w:r w:rsidDel="00000000" w:rsidR="00000000" w:rsidRPr="00000000">
                <w:rPr>
                  <w:sz w:val="18"/>
                  <w:szCs w:val="18"/>
                  <w:rtl w:val="0"/>
                </w:rPr>
                <w:t xml:space="preserve">Hong IJROBP '15</w:t>
              </w:r>
            </w:hyperlink>
            <w:r w:rsidDel="00000000" w:rsidR="00000000" w:rsidRPr="00000000">
              <w:rPr>
                <w:rFonts w:ascii="Cardo" w:cs="Cardo" w:eastAsia="Cardo" w:hAnsi="Cardo"/>
                <w:sz w:val="18"/>
                <w:szCs w:val="18"/>
                <w:rtl w:val="0"/>
              </w:rPr>
              <w:t xml:space="preserve">]: Phase II. 50.4/XO→ LAR/APR→ FOLFOX. </w:t>
            </w:r>
            <w:hyperlink r:id="rId2598">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DE">
            <w:pPr>
              <w:numPr>
                <w:ilvl w:val="0"/>
                <w:numId w:val="88"/>
              </w:numPr>
              <w:ind w:left="720" w:hanging="360"/>
              <w:rPr>
                <w:sz w:val="18"/>
                <w:szCs w:val="18"/>
              </w:rPr>
            </w:pPr>
            <w:r w:rsidDel="00000000" w:rsidR="00000000" w:rsidRPr="00000000">
              <w:rPr>
                <w:sz w:val="18"/>
                <w:szCs w:val="18"/>
                <w:rtl w:val="0"/>
              </w:rPr>
              <w:t xml:space="preserve">NSABP R-03 (Table 3) [</w:t>
            </w:r>
            <w:hyperlink r:id="rId2599">
              <w:r w:rsidDel="00000000" w:rsidR="00000000" w:rsidRPr="00000000">
                <w:rPr>
                  <w:sz w:val="18"/>
                  <w:szCs w:val="18"/>
                  <w:rtl w:val="0"/>
                </w:rPr>
                <w:t xml:space="preserve">Roh JCO '09</w:t>
              </w:r>
            </w:hyperlink>
            <w:r w:rsidDel="00000000" w:rsidR="00000000" w:rsidRPr="00000000">
              <w:rPr>
                <w:rFonts w:ascii="Cardo" w:cs="Cardo" w:eastAsia="Cardo" w:hAnsi="Cardo"/>
                <w:sz w:val="18"/>
                <w:szCs w:val="18"/>
                <w:rtl w:val="0"/>
              </w:rPr>
              <w:t xml:space="preserve">]: POCCRT vs. Pre-op CCRT 50.4 Gy/5-FU→ TME→ adjuvant chemo. </w:t>
            </w:r>
            <w:hyperlink r:id="rId2600">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DF">
            <w:pPr>
              <w:numPr>
                <w:ilvl w:val="0"/>
                <w:numId w:val="88"/>
              </w:numPr>
              <w:ind w:left="720" w:hanging="360"/>
              <w:rPr>
                <w:sz w:val="18"/>
                <w:szCs w:val="18"/>
              </w:rPr>
            </w:pPr>
            <w:r w:rsidDel="00000000" w:rsidR="00000000" w:rsidRPr="00000000">
              <w:rPr>
                <w:sz w:val="18"/>
                <w:szCs w:val="18"/>
                <w:rtl w:val="0"/>
              </w:rPr>
              <w:t xml:space="preserve">TROG 01.04 (Table 4) [</w:t>
            </w:r>
            <w:hyperlink r:id="rId2601">
              <w:r w:rsidDel="00000000" w:rsidR="00000000" w:rsidRPr="00000000">
                <w:rPr>
                  <w:sz w:val="18"/>
                  <w:szCs w:val="18"/>
                  <w:rtl w:val="0"/>
                </w:rPr>
                <w:t xml:space="preserve">Ngan JCO '12</w:t>
              </w:r>
            </w:hyperlink>
            <w:r w:rsidDel="00000000" w:rsidR="00000000" w:rsidRPr="00000000">
              <w:rPr>
                <w:rFonts w:ascii="Cardo" w:cs="Cardo" w:eastAsia="Cardo" w:hAnsi="Cardo"/>
                <w:sz w:val="18"/>
                <w:szCs w:val="18"/>
                <w:rtl w:val="0"/>
              </w:rPr>
              <w:t xml:space="preserve">]: 25/5→ 6c adj 5-FU (surgery in 1w) vs. 50.4/5-FU→ 4c adj (surgery in 4-6w). </w:t>
            </w:r>
            <w:hyperlink r:id="rId260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E0">
            <w:pPr>
              <w:numPr>
                <w:ilvl w:val="0"/>
                <w:numId w:val="88"/>
              </w:numPr>
              <w:ind w:left="720" w:hanging="360"/>
              <w:rPr>
                <w:sz w:val="18"/>
                <w:szCs w:val="18"/>
              </w:rPr>
            </w:pPr>
            <w:r w:rsidDel="00000000" w:rsidR="00000000" w:rsidRPr="00000000">
              <w:rPr>
                <w:sz w:val="18"/>
                <w:szCs w:val="18"/>
                <w:rtl w:val="0"/>
              </w:rPr>
              <w:t xml:space="preserve">Dutch TME trial HR-QoL [</w:t>
            </w:r>
            <w:hyperlink r:id="rId2603">
              <w:r w:rsidDel="00000000" w:rsidR="00000000" w:rsidRPr="00000000">
                <w:rPr>
                  <w:sz w:val="18"/>
                  <w:szCs w:val="18"/>
                  <w:rtl w:val="0"/>
                </w:rPr>
                <w:t xml:space="preserve">Witlink EJC '14</w:t>
              </w:r>
            </w:hyperlink>
            <w:r w:rsidDel="00000000" w:rsidR="00000000" w:rsidRPr="00000000">
              <w:rPr>
                <w:rFonts w:ascii="Cardo" w:cs="Cardo" w:eastAsia="Cardo" w:hAnsi="Cardo"/>
                <w:sz w:val="18"/>
                <w:szCs w:val="18"/>
                <w:rtl w:val="0"/>
              </w:rPr>
              <w:t xml:space="preserve">]: ± 25/5→ TME. Only 1 week delay to surgery. No chemo. </w:t>
            </w:r>
            <w:hyperlink r:id="rId2604">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E1">
            <w:pPr>
              <w:numPr>
                <w:ilvl w:val="0"/>
                <w:numId w:val="88"/>
              </w:numPr>
              <w:ind w:left="720" w:hanging="360"/>
              <w:rPr>
                <w:sz w:val="18"/>
                <w:szCs w:val="18"/>
              </w:rPr>
            </w:pPr>
            <w:r w:rsidDel="00000000" w:rsidR="00000000" w:rsidRPr="00000000">
              <w:rPr>
                <w:sz w:val="18"/>
                <w:szCs w:val="18"/>
                <w:rtl w:val="0"/>
              </w:rPr>
              <w:t xml:space="preserve">MRC CR07 QoL</w:t>
            </w:r>
            <w:r w:rsidDel="00000000" w:rsidR="00000000" w:rsidRPr="00000000">
              <w:rPr>
                <w:b w:val="1"/>
                <w:sz w:val="18"/>
                <w:szCs w:val="18"/>
                <w:rtl w:val="0"/>
              </w:rPr>
              <w:t xml:space="preserve"> </w:t>
            </w:r>
            <w:r w:rsidDel="00000000" w:rsidR="00000000" w:rsidRPr="00000000">
              <w:rPr>
                <w:sz w:val="18"/>
                <w:szCs w:val="18"/>
                <w:rtl w:val="0"/>
              </w:rPr>
              <w:t xml:space="preserve">[</w:t>
            </w:r>
            <w:hyperlink r:id="rId2605">
              <w:r w:rsidDel="00000000" w:rsidR="00000000" w:rsidRPr="00000000">
                <w:rPr>
                  <w:sz w:val="18"/>
                  <w:szCs w:val="18"/>
                  <w:rtl w:val="0"/>
                </w:rPr>
                <w:t xml:space="preserve">Stephens JCO '10</w:t>
              </w:r>
            </w:hyperlink>
            <w:r w:rsidDel="00000000" w:rsidR="00000000" w:rsidRPr="00000000">
              <w:rPr>
                <w:sz w:val="18"/>
                <w:szCs w:val="18"/>
                <w:rtl w:val="0"/>
              </w:rPr>
              <w:t xml:space="preserve">]: 25/5 preop vs. selective PORT (if CRM+ - 12%) 45/25 + 5-FU. </w:t>
            </w:r>
            <w:hyperlink r:id="rId2606">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CE2">
      <w:pPr>
        <w:rPr>
          <w:sz w:val="18"/>
          <w:szCs w:val="18"/>
        </w:rPr>
      </w:pPr>
      <w:r w:rsidDel="00000000" w:rsidR="00000000" w:rsidRPr="00000000">
        <w:rPr>
          <w:rtl w:val="0"/>
        </w:rPr>
      </w:r>
    </w:p>
    <w:p w:rsidR="00000000" w:rsidDel="00000000" w:rsidP="00000000" w:rsidRDefault="00000000" w:rsidRPr="00000000" w14:paraId="00000CE3">
      <w:pPr>
        <w:pStyle w:val="Heading3"/>
        <w:rPr/>
      </w:pPr>
      <w:bookmarkStart w:colFirst="0" w:colLast="0" w:name="_pvu21iybxaik" w:id="98"/>
      <w:bookmarkEnd w:id="98"/>
      <w:r w:rsidDel="00000000" w:rsidR="00000000" w:rsidRPr="00000000">
        <w:rPr>
          <w:rtl w:val="0"/>
        </w:rPr>
        <w:t xml:space="preserve">Anal</w:t>
      </w:r>
    </w:p>
    <w:p w:rsidR="00000000" w:rsidDel="00000000" w:rsidP="00000000" w:rsidRDefault="00000000" w:rsidRPr="00000000" w14:paraId="00000CE4">
      <w:pPr>
        <w:pStyle w:val="Heading2"/>
        <w:rPr>
          <w:sz w:val="20"/>
          <w:szCs w:val="20"/>
        </w:rPr>
      </w:pPr>
      <w:bookmarkStart w:colFirst="0" w:colLast="0" w:name="_vuwxx3gtmfp6" w:id="99"/>
      <w:bookmarkEnd w:id="99"/>
      <w:r w:rsidDel="00000000" w:rsidR="00000000" w:rsidRPr="00000000">
        <w:rPr>
          <w:rtl w:val="0"/>
        </w:rPr>
      </w:r>
    </w:p>
    <w:tbl>
      <w:tblPr>
        <w:tblStyle w:val="Table38"/>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5">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CE6">
            <w:pPr>
              <w:ind w:right="200"/>
              <w:jc w:val="center"/>
              <w:rPr>
                <w:b w:val="1"/>
              </w:rPr>
            </w:pPr>
            <w:r w:rsidDel="00000000" w:rsidR="00000000" w:rsidRPr="00000000">
              <w:rPr>
                <w:b w:val="1"/>
                <w:rtl w:val="0"/>
              </w:rPr>
              <w:t xml:space="preserve">A more comprehensive collection of resources for all disease sites may be found at </w:t>
            </w:r>
            <w:hyperlink r:id="rId2607">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CE7">
            <w:pPr>
              <w:rPr>
                <w:sz w:val="18"/>
                <w:szCs w:val="18"/>
              </w:rPr>
            </w:pPr>
            <w:r w:rsidDel="00000000" w:rsidR="00000000" w:rsidRPr="00000000">
              <w:rPr>
                <w:sz w:val="18"/>
                <w:szCs w:val="18"/>
                <w:rtl w:val="0"/>
              </w:rPr>
              <w:t xml:space="preserve">Zaorsky: [</w:t>
            </w:r>
            <w:hyperlink r:id="rId2608">
              <w:r w:rsidDel="00000000" w:rsidR="00000000" w:rsidRPr="00000000">
                <w:rPr>
                  <w:sz w:val="18"/>
                  <w:szCs w:val="18"/>
                  <w:rtl w:val="0"/>
                </w:rPr>
                <w:t xml:space="preserve">From 7th to 8th ed, rectal cancer staging is mostly unchanged while anal cancer has changed</w:t>
              </w:r>
            </w:hyperlink>
            <w:r w:rsidDel="00000000" w:rsidR="00000000" w:rsidRPr="00000000">
              <w:rPr>
                <w:sz w:val="18"/>
                <w:szCs w:val="18"/>
                <w:rtl w:val="0"/>
              </w:rPr>
              <w:t xml:space="preserve">], [</w:t>
            </w:r>
            <w:hyperlink r:id="rId2609">
              <w:r w:rsidDel="00000000" w:rsidR="00000000" w:rsidRPr="00000000">
                <w:rPr>
                  <w:sz w:val="18"/>
                  <w:szCs w:val="18"/>
                  <w:rtl w:val="0"/>
                </w:rPr>
                <w:t xml:space="preserve">Anal and rectal cancer anatomy and terminology</w:t>
              </w:r>
            </w:hyperlink>
            <w:r w:rsidDel="00000000" w:rsidR="00000000" w:rsidRPr="00000000">
              <w:rPr>
                <w:sz w:val="18"/>
                <w:szCs w:val="18"/>
                <w:rtl w:val="0"/>
              </w:rPr>
              <w:t xml:space="preserve">], [</w:t>
            </w:r>
            <w:hyperlink r:id="rId2610">
              <w:r w:rsidDel="00000000" w:rsidR="00000000" w:rsidRPr="00000000">
                <w:rPr>
                  <w:sz w:val="18"/>
                  <w:szCs w:val="18"/>
                  <w:rtl w:val="0"/>
                </w:rPr>
                <w:t xml:space="preserve">LN definitions come from Australasian Gastrointestinal Trials Group (AGITG) consensus guidelines</w:t>
              </w:r>
            </w:hyperlink>
            <w:r w:rsidDel="00000000" w:rsidR="00000000" w:rsidRPr="00000000">
              <w:rPr>
                <w:sz w:val="18"/>
                <w:szCs w:val="18"/>
                <w:rtl w:val="0"/>
              </w:rPr>
              <w:t xml:space="preserve">, </w:t>
            </w:r>
            <w:hyperlink r:id="rId2611">
              <w:r w:rsidDel="00000000" w:rsidR="00000000" w:rsidRPr="00000000">
                <w:rPr>
                  <w:sz w:val="18"/>
                  <w:szCs w:val="18"/>
                  <w:rtl w:val="0"/>
                </w:rPr>
                <w:t xml:space="preserve">Ng IJROBP '12</w:t>
              </w:r>
            </w:hyperlink>
            <w:r w:rsidDel="00000000" w:rsidR="00000000" w:rsidRPr="00000000">
              <w:rPr>
                <w:sz w:val="18"/>
                <w:szCs w:val="18"/>
                <w:rtl w:val="0"/>
              </w:rPr>
              <w:t xml:space="preserve">], [</w:t>
            </w:r>
            <w:hyperlink r:id="rId2612">
              <w:r w:rsidDel="00000000" w:rsidR="00000000" w:rsidRPr="00000000">
                <w:rPr>
                  <w:sz w:val="18"/>
                  <w:szCs w:val="18"/>
                  <w:rtl w:val="0"/>
                </w:rPr>
                <w:t xml:space="preserve">anal CTV definitions</w:t>
              </w:r>
            </w:hyperlink>
            <w:r w:rsidDel="00000000" w:rsidR="00000000" w:rsidRPr="00000000">
              <w:rPr>
                <w:sz w:val="18"/>
                <w:szCs w:val="18"/>
                <w:rtl w:val="0"/>
              </w:rPr>
              <w:t xml:space="preserve">] and [</w:t>
            </w:r>
            <w:hyperlink r:id="rId2613">
              <w:r w:rsidDel="00000000" w:rsidR="00000000" w:rsidRPr="00000000">
                <w:rPr>
                  <w:sz w:val="18"/>
                  <w:szCs w:val="18"/>
                  <w:rtl w:val="0"/>
                </w:rPr>
                <w:t xml:space="preserve">rectal CTV definitions</w:t>
              </w:r>
            </w:hyperlink>
            <w:r w:rsidDel="00000000" w:rsidR="00000000" w:rsidRPr="00000000">
              <w:rPr>
                <w:sz w:val="18"/>
                <w:szCs w:val="18"/>
                <w:rtl w:val="0"/>
              </w:rPr>
              <w:t xml:space="preserve">].</w:t>
            </w:r>
          </w:p>
          <w:p w:rsidR="00000000" w:rsidDel="00000000" w:rsidP="00000000" w:rsidRDefault="00000000" w:rsidRPr="00000000" w14:paraId="00000CE8">
            <w:pPr>
              <w:rPr>
                <w:sz w:val="18"/>
                <w:szCs w:val="18"/>
              </w:rPr>
            </w:pPr>
            <w:r w:rsidDel="00000000" w:rsidR="00000000" w:rsidRPr="00000000">
              <w:rPr>
                <w:sz w:val="18"/>
                <w:szCs w:val="18"/>
                <w:rtl w:val="0"/>
              </w:rPr>
              <w:t xml:space="preserve">ARRO: [</w:t>
            </w:r>
            <w:hyperlink r:id="rId2614">
              <w:r w:rsidDel="00000000" w:rsidR="00000000" w:rsidRPr="00000000">
                <w:rPr>
                  <w:sz w:val="18"/>
                  <w:szCs w:val="18"/>
                  <w:rtl w:val="0"/>
                </w:rPr>
                <w:t xml:space="preserve">Anal cancer</w:t>
              </w:r>
            </w:hyperlink>
            <w:r w:rsidDel="00000000" w:rsidR="00000000" w:rsidRPr="00000000">
              <w:rPr>
                <w:sz w:val="18"/>
                <w:szCs w:val="18"/>
                <w:rtl w:val="0"/>
              </w:rPr>
              <w:t xml:space="preserve">], [</w:t>
            </w:r>
            <w:hyperlink r:id="rId2615">
              <w:r w:rsidDel="00000000" w:rsidR="00000000" w:rsidRPr="00000000">
                <w:rPr>
                  <w:sz w:val="18"/>
                  <w:szCs w:val="18"/>
                  <w:rtl w:val="0"/>
                </w:rPr>
                <w:t xml:space="preserve">Anal canal carcinoma</w:t>
              </w:r>
            </w:hyperlink>
            <w:r w:rsidDel="00000000" w:rsidR="00000000" w:rsidRPr="00000000">
              <w:rPr>
                <w:sz w:val="18"/>
                <w:szCs w:val="18"/>
                <w:rtl w:val="0"/>
              </w:rPr>
              <w:t xml:space="preserve">]. </w:t>
            </w:r>
          </w:p>
          <w:p w:rsidR="00000000" w:rsidDel="00000000" w:rsidP="00000000" w:rsidRDefault="00000000" w:rsidRPr="00000000" w14:paraId="00000CE9">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CEA">
            <w:pPr>
              <w:numPr>
                <w:ilvl w:val="0"/>
                <w:numId w:val="98"/>
              </w:numPr>
              <w:ind w:left="720" w:right="60" w:hanging="360"/>
              <w:rPr>
                <w:sz w:val="18"/>
                <w:szCs w:val="18"/>
              </w:rPr>
            </w:pPr>
            <w:r w:rsidDel="00000000" w:rsidR="00000000" w:rsidRPr="00000000">
              <w:rPr>
                <w:sz w:val="18"/>
                <w:szCs w:val="18"/>
                <w:rtl w:val="0"/>
              </w:rPr>
              <w:t xml:space="preserve">eContour [</w:t>
            </w:r>
            <w:hyperlink r:id="rId2616">
              <w:r w:rsidDel="00000000" w:rsidR="00000000" w:rsidRPr="00000000">
                <w:rPr>
                  <w:sz w:val="18"/>
                  <w:szCs w:val="18"/>
                  <w:rtl w:val="0"/>
                </w:rPr>
                <w:t xml:space="preserve">Anal</w:t>
              </w:r>
            </w:hyperlink>
            <w:r w:rsidDel="00000000" w:rsidR="00000000" w:rsidRPr="00000000">
              <w:rPr>
                <w:sz w:val="18"/>
                <w:szCs w:val="18"/>
                <w:rtl w:val="0"/>
              </w:rPr>
              <w:t xml:space="preserve">]</w:t>
            </w:r>
          </w:p>
          <w:p w:rsidR="00000000" w:rsidDel="00000000" w:rsidP="00000000" w:rsidRDefault="00000000" w:rsidRPr="00000000" w14:paraId="00000CEB">
            <w:pPr>
              <w:numPr>
                <w:ilvl w:val="0"/>
                <w:numId w:val="98"/>
              </w:numPr>
              <w:ind w:left="720" w:hanging="360"/>
              <w:rPr>
                <w:sz w:val="18"/>
                <w:szCs w:val="18"/>
              </w:rPr>
            </w:pPr>
            <w:r w:rsidDel="00000000" w:rsidR="00000000" w:rsidRPr="00000000">
              <w:rPr>
                <w:sz w:val="18"/>
                <w:szCs w:val="18"/>
                <w:rtl w:val="0"/>
              </w:rPr>
              <w:t xml:space="preserve">AGITG Australasian Atlas and planning guidelines for IMRT in anal cancer </w:t>
            </w:r>
            <w:hyperlink r:id="rId2617">
              <w:r w:rsidDel="00000000" w:rsidR="00000000" w:rsidRPr="00000000">
                <w:rPr>
                  <w:sz w:val="18"/>
                  <w:szCs w:val="18"/>
                  <w:rtl w:val="0"/>
                </w:rPr>
                <w:t xml:space="preserve">[Ng IJROBP '12</w:t>
              </w:r>
            </w:hyperlink>
            <w:r w:rsidDel="00000000" w:rsidR="00000000" w:rsidRPr="00000000">
              <w:rPr>
                <w:sz w:val="18"/>
                <w:szCs w:val="18"/>
                <w:rtl w:val="0"/>
              </w:rPr>
              <w:t xml:space="preserve">, </w:t>
            </w:r>
            <w:hyperlink r:id="rId2618">
              <w:r w:rsidDel="00000000" w:rsidR="00000000" w:rsidRPr="00000000">
                <w:rPr>
                  <w:sz w:val="18"/>
                  <w:szCs w:val="18"/>
                  <w:rtl w:val="0"/>
                </w:rPr>
                <w:t xml:space="preserve">Zaorsky</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CEC">
            <w:pPr>
              <w:numPr>
                <w:ilvl w:val="0"/>
                <w:numId w:val="98"/>
              </w:numPr>
              <w:ind w:left="720" w:hanging="360"/>
              <w:rPr>
                <w:sz w:val="18"/>
                <w:szCs w:val="18"/>
              </w:rPr>
            </w:pPr>
            <w:r w:rsidDel="00000000" w:rsidR="00000000" w:rsidRPr="00000000">
              <w:rPr>
                <w:sz w:val="18"/>
                <w:szCs w:val="18"/>
                <w:rtl w:val="0"/>
              </w:rPr>
              <w:t xml:space="preserve">RTOG Elective Anorectal CTV [</w:t>
            </w:r>
            <w:hyperlink r:id="rId2619">
              <w:r w:rsidDel="00000000" w:rsidR="00000000" w:rsidRPr="00000000">
                <w:rPr>
                  <w:sz w:val="18"/>
                  <w:szCs w:val="18"/>
                  <w:rtl w:val="0"/>
                </w:rPr>
                <w:t xml:space="preserve">Contouring Atlas</w:t>
              </w:r>
            </w:hyperlink>
            <w:r w:rsidDel="00000000" w:rsidR="00000000" w:rsidRPr="00000000">
              <w:rPr>
                <w:sz w:val="18"/>
                <w:szCs w:val="18"/>
                <w:rtl w:val="0"/>
              </w:rPr>
              <w:t xml:space="preserve">, </w:t>
            </w:r>
            <w:hyperlink r:id="rId2620">
              <w:r w:rsidDel="00000000" w:rsidR="00000000" w:rsidRPr="00000000">
                <w:rPr>
                  <w:sz w:val="18"/>
                  <w:szCs w:val="18"/>
                  <w:rtl w:val="0"/>
                </w:rPr>
                <w:t xml:space="preserve">Myerson IJROBP '09</w:t>
              </w:r>
            </w:hyperlink>
            <w:r w:rsidDel="00000000" w:rsidR="00000000" w:rsidRPr="00000000">
              <w:rPr>
                <w:sz w:val="18"/>
                <w:szCs w:val="18"/>
                <w:rtl w:val="0"/>
              </w:rPr>
              <w:t xml:space="preserve">].</w:t>
            </w:r>
          </w:p>
          <w:p w:rsidR="00000000" w:rsidDel="00000000" w:rsidP="00000000" w:rsidRDefault="00000000" w:rsidRPr="00000000" w14:paraId="00000CED">
            <w:pPr>
              <w:numPr>
                <w:ilvl w:val="0"/>
                <w:numId w:val="98"/>
              </w:numPr>
              <w:ind w:left="720" w:hanging="360"/>
              <w:rPr>
                <w:sz w:val="18"/>
                <w:szCs w:val="18"/>
              </w:rPr>
            </w:pPr>
            <w:r w:rsidDel="00000000" w:rsidR="00000000" w:rsidRPr="00000000">
              <w:rPr>
                <w:sz w:val="18"/>
                <w:szCs w:val="18"/>
                <w:rtl w:val="0"/>
              </w:rPr>
              <w:t xml:space="preserve">Technical aspects of radiation therapy for anal cancer [</w:t>
            </w:r>
            <w:hyperlink r:id="rId2621">
              <w:r w:rsidDel="00000000" w:rsidR="00000000" w:rsidRPr="00000000">
                <w:rPr>
                  <w:sz w:val="18"/>
                  <w:szCs w:val="18"/>
                  <w:rtl w:val="0"/>
                </w:rPr>
                <w:t xml:space="preserve">Scher JGO '14</w:t>
              </w:r>
            </w:hyperlink>
            <w:r w:rsidDel="00000000" w:rsidR="00000000" w:rsidRPr="00000000">
              <w:rPr>
                <w:sz w:val="18"/>
                <w:szCs w:val="18"/>
                <w:rtl w:val="0"/>
              </w:rPr>
              <w:t xml:space="preserve">]</w:t>
            </w:r>
          </w:p>
          <w:p w:rsidR="00000000" w:rsidDel="00000000" w:rsidP="00000000" w:rsidRDefault="00000000" w:rsidRPr="00000000" w14:paraId="00000CEE">
            <w:pPr>
              <w:numPr>
                <w:ilvl w:val="0"/>
                <w:numId w:val="98"/>
              </w:numPr>
              <w:ind w:left="720" w:hanging="360"/>
              <w:rPr>
                <w:sz w:val="18"/>
                <w:szCs w:val="18"/>
              </w:rPr>
            </w:pPr>
            <w:r w:rsidDel="00000000" w:rsidR="00000000" w:rsidRPr="00000000">
              <w:rPr>
                <w:sz w:val="18"/>
                <w:szCs w:val="18"/>
                <w:rtl w:val="0"/>
              </w:rPr>
              <w:t xml:space="preserve">Proposed genitalia contouring guidelines in anal cancer IMRT [</w:t>
            </w:r>
            <w:hyperlink r:id="rId2622">
              <w:r w:rsidDel="00000000" w:rsidR="00000000" w:rsidRPr="00000000">
                <w:rPr>
                  <w:sz w:val="18"/>
                  <w:szCs w:val="18"/>
                  <w:rtl w:val="0"/>
                </w:rPr>
                <w:t xml:space="preserve">Brooks Br J Rad '15</w:t>
              </w:r>
            </w:hyperlink>
            <w:r w:rsidDel="00000000" w:rsidR="00000000" w:rsidRPr="00000000">
              <w:rPr>
                <w:sz w:val="18"/>
                <w:szCs w:val="18"/>
                <w:rtl w:val="0"/>
              </w:rPr>
              <w:t xml:space="preserve">]</w:t>
            </w:r>
          </w:p>
          <w:p w:rsidR="00000000" w:rsidDel="00000000" w:rsidP="00000000" w:rsidRDefault="00000000" w:rsidRPr="00000000" w14:paraId="00000CEF">
            <w:pPr>
              <w:ind w:right="20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CF0">
            <w:pPr>
              <w:numPr>
                <w:ilvl w:val="0"/>
                <w:numId w:val="92"/>
              </w:numPr>
              <w:ind w:left="720" w:hanging="360"/>
              <w:rPr>
                <w:sz w:val="18"/>
                <w:szCs w:val="18"/>
              </w:rPr>
            </w:pPr>
            <w:r w:rsidDel="00000000" w:rsidR="00000000" w:rsidRPr="00000000">
              <w:rPr>
                <w:sz w:val="18"/>
                <w:szCs w:val="18"/>
                <w:rtl w:val="0"/>
              </w:rPr>
              <w:t xml:space="preserve">UK Patterns and predictors of relapse following SIB IMRT CCRT [</w:t>
            </w:r>
            <w:hyperlink r:id="rId2623">
              <w:r w:rsidDel="00000000" w:rsidR="00000000" w:rsidRPr="00000000">
                <w:rPr>
                  <w:sz w:val="18"/>
                  <w:szCs w:val="18"/>
                  <w:rtl w:val="0"/>
                </w:rPr>
                <w:t xml:space="preserve">Shakir IJROBP '19</w:t>
              </w:r>
            </w:hyperlink>
            <w:r w:rsidDel="00000000" w:rsidR="00000000" w:rsidRPr="00000000">
              <w:rPr>
                <w:sz w:val="18"/>
                <w:szCs w:val="18"/>
                <w:rtl w:val="0"/>
              </w:rPr>
              <w:t xml:space="preserve">]: Retro. </w:t>
            </w:r>
            <w:hyperlink r:id="rId262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CF1">
            <w:pPr>
              <w:ind w:right="20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CF2">
            <w:pPr>
              <w:numPr>
                <w:ilvl w:val="0"/>
                <w:numId w:val="98"/>
              </w:numPr>
              <w:ind w:left="720" w:hanging="360"/>
              <w:rPr>
                <w:sz w:val="18"/>
                <w:szCs w:val="18"/>
              </w:rPr>
            </w:pPr>
            <w:r w:rsidDel="00000000" w:rsidR="00000000" w:rsidRPr="00000000">
              <w:rPr>
                <w:sz w:val="18"/>
                <w:szCs w:val="18"/>
                <w:rtl w:val="0"/>
              </w:rPr>
              <w:t xml:space="preserve">American Society of Colon and Rectal Surgeons (ASCRS) [</w:t>
            </w:r>
            <w:hyperlink r:id="rId2625">
              <w:r w:rsidDel="00000000" w:rsidR="00000000" w:rsidRPr="00000000">
                <w:rPr>
                  <w:sz w:val="18"/>
                  <w:szCs w:val="18"/>
                  <w:rtl w:val="0"/>
                </w:rPr>
                <w:t xml:space="preserve">Practice Guidelines</w:t>
              </w:r>
            </w:hyperlink>
            <w:r w:rsidDel="00000000" w:rsidR="00000000" w:rsidRPr="00000000">
              <w:rPr>
                <w:sz w:val="18"/>
                <w:szCs w:val="18"/>
                <w:rtl w:val="0"/>
              </w:rPr>
              <w:t xml:space="preserve">]</w:t>
            </w:r>
          </w:p>
          <w:p w:rsidR="00000000" w:rsidDel="00000000" w:rsidP="00000000" w:rsidRDefault="00000000" w:rsidRPr="00000000" w14:paraId="00000CF3">
            <w:pPr>
              <w:numPr>
                <w:ilvl w:val="0"/>
                <w:numId w:val="98"/>
              </w:numPr>
              <w:ind w:left="720" w:hanging="360"/>
              <w:rPr>
                <w:sz w:val="18"/>
                <w:szCs w:val="18"/>
              </w:rPr>
            </w:pPr>
            <w:r w:rsidDel="00000000" w:rsidR="00000000" w:rsidRPr="00000000">
              <w:rPr>
                <w:sz w:val="18"/>
                <w:szCs w:val="18"/>
                <w:rtl w:val="0"/>
              </w:rPr>
              <w:t xml:space="preserve">ESMO Guidelines for Anal cancer [</w:t>
            </w:r>
            <w:hyperlink r:id="rId2626">
              <w:r w:rsidDel="00000000" w:rsidR="00000000" w:rsidRPr="00000000">
                <w:rPr>
                  <w:sz w:val="18"/>
                  <w:szCs w:val="18"/>
                  <w:rtl w:val="0"/>
                </w:rPr>
                <w:t xml:space="preserve">Glynne-Jones Ann Onc '14</w:t>
              </w:r>
            </w:hyperlink>
            <w:r w:rsidDel="00000000" w:rsidR="00000000" w:rsidRPr="00000000">
              <w:rPr>
                <w:sz w:val="18"/>
                <w:szCs w:val="18"/>
                <w:rtl w:val="0"/>
              </w:rPr>
              <w:t xml:space="preserve">] </w:t>
            </w:r>
          </w:p>
          <w:p w:rsidR="00000000" w:rsidDel="00000000" w:rsidP="00000000" w:rsidRDefault="00000000" w:rsidRPr="00000000" w14:paraId="00000CF4">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CF5">
            <w:pPr>
              <w:numPr>
                <w:ilvl w:val="0"/>
                <w:numId w:val="98"/>
              </w:numPr>
              <w:ind w:left="720" w:hanging="360"/>
              <w:rPr>
                <w:sz w:val="18"/>
                <w:szCs w:val="18"/>
              </w:rPr>
            </w:pPr>
            <w:r w:rsidDel="00000000" w:rsidR="00000000" w:rsidRPr="00000000">
              <w:rPr>
                <w:sz w:val="18"/>
                <w:szCs w:val="18"/>
                <w:rtl w:val="0"/>
              </w:rPr>
              <w:t xml:space="preserve">RTOG 0529 [</w:t>
            </w:r>
            <w:hyperlink r:id="rId2627">
              <w:r w:rsidDel="00000000" w:rsidR="00000000" w:rsidRPr="00000000">
                <w:rPr>
                  <w:sz w:val="18"/>
                  <w:szCs w:val="18"/>
                  <w:rtl w:val="0"/>
                </w:rPr>
                <w:t xml:space="preserve">Protocol</w:t>
              </w:r>
            </w:hyperlink>
            <w:r w:rsidDel="00000000" w:rsidR="00000000" w:rsidRPr="00000000">
              <w:rPr>
                <w:sz w:val="18"/>
                <w:szCs w:val="18"/>
                <w:rtl w:val="0"/>
              </w:rPr>
              <w:t xml:space="preserve">]: Phase II. 45-54/30 IMRT with 5FU/MMC. </w:t>
            </w:r>
            <w:hyperlink r:id="rId2628">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F6">
            <w:pPr>
              <w:numPr>
                <w:ilvl w:val="0"/>
                <w:numId w:val="98"/>
              </w:numPr>
              <w:ind w:left="720" w:hanging="360"/>
              <w:rPr>
                <w:sz w:val="18"/>
                <w:szCs w:val="18"/>
              </w:rPr>
            </w:pPr>
            <w:r w:rsidDel="00000000" w:rsidR="00000000" w:rsidRPr="00000000">
              <w:rPr>
                <w:sz w:val="18"/>
                <w:szCs w:val="18"/>
                <w:rtl w:val="0"/>
              </w:rPr>
              <w:t xml:space="preserve">RTOG 9811 [</w:t>
            </w:r>
            <w:hyperlink r:id="rId2629">
              <w:r w:rsidDel="00000000" w:rsidR="00000000" w:rsidRPr="00000000">
                <w:rPr>
                  <w:sz w:val="18"/>
                  <w:szCs w:val="18"/>
                  <w:rtl w:val="0"/>
                </w:rPr>
                <w:t xml:space="preserve">Protocol</w:t>
              </w:r>
            </w:hyperlink>
            <w:r w:rsidDel="00000000" w:rsidR="00000000" w:rsidRPr="00000000">
              <w:rPr>
                <w:sz w:val="18"/>
                <w:szCs w:val="18"/>
                <w:rtl w:val="0"/>
              </w:rPr>
              <w:t xml:space="preserve">]: CCRT CDDP*/5-FU vs. MMC/5-FU. *with induction. </w:t>
            </w:r>
            <w:hyperlink r:id="rId2630">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F7">
            <w:pPr>
              <w:numPr>
                <w:ilvl w:val="0"/>
                <w:numId w:val="98"/>
              </w:numPr>
              <w:ind w:left="720" w:hanging="360"/>
              <w:rPr>
                <w:sz w:val="18"/>
                <w:szCs w:val="18"/>
              </w:rPr>
            </w:pPr>
            <w:r w:rsidDel="00000000" w:rsidR="00000000" w:rsidRPr="00000000">
              <w:rPr>
                <w:sz w:val="18"/>
                <w:szCs w:val="18"/>
                <w:rtl w:val="0"/>
              </w:rPr>
              <w:t xml:space="preserve">ACCORD 03 [</w:t>
            </w:r>
            <w:hyperlink r:id="rId2631">
              <w:r w:rsidDel="00000000" w:rsidR="00000000" w:rsidRPr="00000000">
                <w:rPr>
                  <w:sz w:val="18"/>
                  <w:szCs w:val="18"/>
                  <w:rtl w:val="0"/>
                </w:rPr>
                <w:t xml:space="preserve">Protocol (supplement) Peiffert JCO '12</w:t>
              </w:r>
            </w:hyperlink>
            <w:r w:rsidDel="00000000" w:rsidR="00000000" w:rsidRPr="00000000">
              <w:rPr>
                <w:rFonts w:ascii="Cardo" w:cs="Cardo" w:eastAsia="Cardo" w:hAnsi="Cardo"/>
                <w:sz w:val="18"/>
                <w:szCs w:val="18"/>
                <w:rtl w:val="0"/>
              </w:rPr>
              <w:t xml:space="preserve">]: 2x2. ± induction x2c→ 45/25/CDDP/5-FU ± RT Boost. </w:t>
            </w:r>
            <w:hyperlink r:id="rId263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F8">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CF9">
            <w:pPr>
              <w:numPr>
                <w:ilvl w:val="0"/>
                <w:numId w:val="98"/>
              </w:numPr>
              <w:ind w:left="720" w:hanging="360"/>
              <w:rPr>
                <w:sz w:val="18"/>
                <w:szCs w:val="18"/>
              </w:rPr>
            </w:pPr>
            <w:r w:rsidDel="00000000" w:rsidR="00000000" w:rsidRPr="00000000">
              <w:rPr>
                <w:sz w:val="18"/>
                <w:szCs w:val="18"/>
                <w:rtl w:val="0"/>
              </w:rPr>
              <w:t xml:space="preserve">RTOG 0529 (Tables 4/5) [</w:t>
            </w:r>
            <w:hyperlink r:id="rId2633">
              <w:r w:rsidDel="00000000" w:rsidR="00000000" w:rsidRPr="00000000">
                <w:rPr>
                  <w:sz w:val="18"/>
                  <w:szCs w:val="18"/>
                  <w:rtl w:val="0"/>
                </w:rPr>
                <w:t xml:space="preserve">Kachnic IJROBP '13</w:t>
              </w:r>
            </w:hyperlink>
            <w:r w:rsidDel="00000000" w:rsidR="00000000" w:rsidRPr="00000000">
              <w:rPr>
                <w:sz w:val="18"/>
                <w:szCs w:val="18"/>
                <w:rtl w:val="0"/>
              </w:rPr>
              <w:t xml:space="preserve">]: Phase II. 45-54/30 IMRT with 5FU/MMC. </w:t>
            </w:r>
            <w:hyperlink r:id="rId2634">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FA">
            <w:pPr>
              <w:numPr>
                <w:ilvl w:val="0"/>
                <w:numId w:val="98"/>
              </w:numPr>
              <w:ind w:left="720" w:hanging="360"/>
              <w:rPr>
                <w:sz w:val="18"/>
                <w:szCs w:val="18"/>
              </w:rPr>
            </w:pPr>
            <w:r w:rsidDel="00000000" w:rsidR="00000000" w:rsidRPr="00000000">
              <w:rPr>
                <w:sz w:val="18"/>
                <w:szCs w:val="18"/>
                <w:rtl w:val="0"/>
              </w:rPr>
              <w:t xml:space="preserve">RTOG 9811 (Table 3) [</w:t>
            </w:r>
            <w:hyperlink r:id="rId2635">
              <w:r w:rsidDel="00000000" w:rsidR="00000000" w:rsidRPr="00000000">
                <w:rPr>
                  <w:sz w:val="18"/>
                  <w:szCs w:val="18"/>
                  <w:rtl w:val="0"/>
                </w:rPr>
                <w:t xml:space="preserve">Gunderson JCO '12</w:t>
              </w:r>
            </w:hyperlink>
            <w:r w:rsidDel="00000000" w:rsidR="00000000" w:rsidRPr="00000000">
              <w:rPr>
                <w:sz w:val="18"/>
                <w:szCs w:val="18"/>
                <w:rtl w:val="0"/>
              </w:rPr>
              <w:t xml:space="preserve">]: CCRT CDDP*/5-FU vs. MMC/5-FU. *with induction. </w:t>
            </w:r>
            <w:hyperlink r:id="rId2636">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FB">
            <w:pPr>
              <w:numPr>
                <w:ilvl w:val="0"/>
                <w:numId w:val="98"/>
              </w:numPr>
              <w:ind w:left="720" w:hanging="360"/>
              <w:rPr>
                <w:sz w:val="18"/>
                <w:szCs w:val="18"/>
              </w:rPr>
            </w:pPr>
            <w:r w:rsidDel="00000000" w:rsidR="00000000" w:rsidRPr="00000000">
              <w:rPr>
                <w:sz w:val="18"/>
                <w:szCs w:val="18"/>
                <w:rtl w:val="0"/>
              </w:rPr>
              <w:t xml:space="preserve">Norweigan national cohort QoL [</w:t>
            </w:r>
            <w:hyperlink r:id="rId2637">
              <w:r w:rsidDel="00000000" w:rsidR="00000000" w:rsidRPr="00000000">
                <w:rPr>
                  <w:sz w:val="18"/>
                  <w:szCs w:val="18"/>
                  <w:rtl w:val="0"/>
                </w:rPr>
                <w:t xml:space="preserve">Bentzen Acta Onc '13</w:t>
              </w:r>
            </w:hyperlink>
            <w:r w:rsidDel="00000000" w:rsidR="00000000" w:rsidRPr="00000000">
              <w:rPr>
                <w:sz w:val="18"/>
                <w:szCs w:val="18"/>
                <w:rtl w:val="0"/>
              </w:rPr>
              <w:t xml:space="preserve">]: CCRT. </w:t>
            </w:r>
            <w:hyperlink r:id="rId2638">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FC">
            <w:pPr>
              <w:numPr>
                <w:ilvl w:val="0"/>
                <w:numId w:val="98"/>
              </w:numPr>
              <w:ind w:left="720" w:hanging="360"/>
              <w:rPr>
                <w:sz w:val="18"/>
                <w:szCs w:val="18"/>
              </w:rPr>
            </w:pPr>
            <w:r w:rsidDel="00000000" w:rsidR="00000000" w:rsidRPr="00000000">
              <w:rPr>
                <w:sz w:val="18"/>
                <w:szCs w:val="18"/>
                <w:rtl w:val="0"/>
              </w:rPr>
              <w:t xml:space="preserve">UK One-year oncological and PROs [</w:t>
            </w:r>
            <w:hyperlink r:id="rId2639">
              <w:r w:rsidDel="00000000" w:rsidR="00000000" w:rsidRPr="00000000">
                <w:rPr>
                  <w:sz w:val="18"/>
                  <w:szCs w:val="18"/>
                  <w:rtl w:val="0"/>
                </w:rPr>
                <w:t xml:space="preserve">Gilbert EJC '20</w:t>
              </w:r>
            </w:hyperlink>
            <w:r w:rsidDel="00000000" w:rsidR="00000000" w:rsidRPr="00000000">
              <w:rPr>
                <w:sz w:val="18"/>
                <w:szCs w:val="18"/>
                <w:rtl w:val="0"/>
              </w:rPr>
              <w:t xml:space="preserve">]: Prospective. IMRT with MMC/5-FU or Xeloda. </w:t>
            </w:r>
            <w:hyperlink r:id="rId2640">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CFD">
            <w:pPr>
              <w:numPr>
                <w:ilvl w:val="0"/>
                <w:numId w:val="98"/>
              </w:numPr>
              <w:ind w:left="720" w:hanging="360"/>
              <w:rPr>
                <w:sz w:val="18"/>
                <w:szCs w:val="18"/>
              </w:rPr>
            </w:pPr>
            <w:r w:rsidDel="00000000" w:rsidR="00000000" w:rsidRPr="00000000">
              <w:rPr>
                <w:sz w:val="18"/>
                <w:szCs w:val="18"/>
                <w:rtl w:val="0"/>
              </w:rPr>
              <w:t xml:space="preserve">Canadian national cohort QoL [</w:t>
            </w:r>
            <w:hyperlink r:id="rId2641">
              <w:r w:rsidDel="00000000" w:rsidR="00000000" w:rsidRPr="00000000">
                <w:rPr>
                  <w:sz w:val="18"/>
                  <w:szCs w:val="18"/>
                  <w:rtl w:val="0"/>
                </w:rPr>
                <w:t xml:space="preserve">Han IJROBP '14</w:t>
              </w:r>
            </w:hyperlink>
            <w:r w:rsidDel="00000000" w:rsidR="00000000" w:rsidRPr="00000000">
              <w:rPr>
                <w:sz w:val="18"/>
                <w:szCs w:val="18"/>
                <w:rtl w:val="0"/>
              </w:rPr>
              <w:t xml:space="preserve">]: Prospective. IMRT. </w:t>
            </w:r>
            <w:hyperlink r:id="rId264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pStyle w:val="Heading2"/>
        <w:rPr>
          <w:i w:val="1"/>
        </w:rPr>
        <w:sectPr>
          <w:type w:val="nextPage"/>
          <w:pgSz w:h="12240" w:w="15840"/>
          <w:pgMar w:bottom="720" w:top="720" w:left="720" w:right="633.6" w:header="720" w:footer="720"/>
          <w:cols w:equalWidth="0"/>
        </w:sectPr>
      </w:pPr>
      <w:bookmarkStart w:colFirst="0" w:colLast="0" w:name="_x3tdnukged9i" w:id="100"/>
      <w:bookmarkEnd w:id="100"/>
      <w:r w:rsidDel="00000000" w:rsidR="00000000" w:rsidRPr="00000000">
        <w:rPr>
          <w:rtl w:val="0"/>
        </w:rPr>
      </w:r>
    </w:p>
    <w:p w:rsidR="00000000" w:rsidDel="00000000" w:rsidP="00000000" w:rsidRDefault="00000000" w:rsidRPr="00000000" w14:paraId="00000D00">
      <w:pPr>
        <w:pStyle w:val="Heading2"/>
        <w:rPr/>
      </w:pPr>
      <w:bookmarkStart w:colFirst="0" w:colLast="0" w:name="_94zmszgtb19l" w:id="101"/>
      <w:bookmarkEnd w:id="101"/>
      <w:hyperlink w:anchor="_yrs27vvto6ww">
        <w:r w:rsidDel="00000000" w:rsidR="00000000" w:rsidRPr="00000000">
          <w:rPr>
            <w:rtl w:val="0"/>
          </w:rPr>
          <w:t xml:space="preserve">Genitourinary</w:t>
        </w:r>
      </w:hyperlink>
      <w:r w:rsidDel="00000000" w:rsidR="00000000" w:rsidRPr="00000000">
        <w:rPr>
          <w:rtl w:val="0"/>
        </w:rPr>
      </w:r>
    </w:p>
    <w:tbl>
      <w:tblPr>
        <w:tblStyle w:val="Table39"/>
        <w:tblW w:w="14415.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805"/>
        <w:gridCol w:w="2385"/>
        <w:gridCol w:w="2235"/>
        <w:gridCol w:w="1725"/>
        <w:gridCol w:w="1725"/>
        <w:gridCol w:w="2265"/>
        <w:tblGridChange w:id="0">
          <w:tblGrid>
            <w:gridCol w:w="1275"/>
            <w:gridCol w:w="2805"/>
            <w:gridCol w:w="2385"/>
            <w:gridCol w:w="2235"/>
            <w:gridCol w:w="1725"/>
            <w:gridCol w:w="1725"/>
            <w:gridCol w:w="2265"/>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1">
            <w:pPr>
              <w:pStyle w:val="Heading3"/>
              <w:spacing w:before="40" w:lineRule="auto"/>
              <w:rPr/>
            </w:pPr>
            <w:bookmarkStart w:colFirst="0" w:colLast="0" w:name="_1kz4qqh7b19p" w:id="102"/>
            <w:bookmarkEnd w:id="102"/>
            <w:r w:rsidDel="00000000" w:rsidR="00000000" w:rsidRPr="00000000">
              <w:rPr>
                <w:rtl w:val="0"/>
              </w:rPr>
              <w:t xml:space="preserve">Conventional Prostate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2">
            <w:pPr>
              <w:widowControl w:val="0"/>
              <w:rPr>
                <w:sz w:val="18"/>
                <w:szCs w:val="18"/>
              </w:rPr>
            </w:pPr>
            <w:r w:rsidDel="00000000" w:rsidR="00000000" w:rsidRPr="00000000">
              <w:rPr>
                <w:b w:val="1"/>
                <w:sz w:val="18"/>
                <w:szCs w:val="18"/>
                <w:rtl w:val="0"/>
              </w:rPr>
              <w:t xml:space="preserve">RTOG 08-15 </w:t>
            </w:r>
            <w:r w:rsidDel="00000000" w:rsidR="00000000" w:rsidRPr="00000000">
              <w:rPr>
                <w:sz w:val="18"/>
                <w:szCs w:val="18"/>
                <w:rtl w:val="0"/>
              </w:rPr>
              <w:t xml:space="preserve">[</w:t>
            </w:r>
            <w:hyperlink r:id="rId2643">
              <w:r w:rsidDel="00000000" w:rsidR="00000000" w:rsidRPr="00000000">
                <w:rPr>
                  <w:color w:val="1155cc"/>
                  <w:sz w:val="18"/>
                  <w:szCs w:val="18"/>
                  <w:u w:val="single"/>
                  <w:rtl w:val="0"/>
                </w:rPr>
                <w:t xml:space="preserve">Protocol</w:t>
              </w:r>
            </w:hyperlink>
            <w:r w:rsidDel="00000000" w:rsidR="00000000" w:rsidRPr="00000000">
              <w:rPr>
                <w:sz w:val="18"/>
                <w:szCs w:val="18"/>
                <w:rtl w:val="0"/>
              </w:rPr>
              <w:t xml:space="preserve">]</w:t>
            </w:r>
          </w:p>
          <w:p w:rsidR="00000000" w:rsidDel="00000000" w:rsidP="00000000" w:rsidRDefault="00000000" w:rsidRPr="00000000" w14:paraId="00000D03">
            <w:pPr>
              <w:widowControl w:val="0"/>
              <w:rPr>
                <w:b w:val="1"/>
                <w:sz w:val="18"/>
                <w:szCs w:val="18"/>
              </w:rPr>
            </w:pPr>
            <w:r w:rsidDel="00000000" w:rsidR="00000000" w:rsidRPr="00000000">
              <w:rPr>
                <w:b w:val="1"/>
                <w:sz w:val="18"/>
                <w:szCs w:val="18"/>
                <w:rtl w:val="0"/>
              </w:rPr>
              <w:t xml:space="preserve">RTOG 04-15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4">
            <w:pPr>
              <w:widowControl w:val="0"/>
              <w:rPr>
                <w:sz w:val="18"/>
                <w:szCs w:val="18"/>
              </w:rPr>
            </w:pPr>
            <w:r w:rsidDel="00000000" w:rsidR="00000000" w:rsidRPr="00000000">
              <w:rPr>
                <w:b w:val="1"/>
                <w:sz w:val="18"/>
                <w:szCs w:val="18"/>
                <w:rtl w:val="0"/>
              </w:rPr>
              <w:t xml:space="preserve">RTOG 05-34</w:t>
            </w:r>
            <w:r w:rsidDel="00000000" w:rsidR="00000000" w:rsidRPr="00000000">
              <w:rPr>
                <w:sz w:val="18"/>
                <w:szCs w:val="18"/>
                <w:rtl w:val="0"/>
              </w:rPr>
              <w:t xml:space="preserve"> [</w:t>
            </w:r>
            <w:hyperlink r:id="rId2644">
              <w:r w:rsidDel="00000000" w:rsidR="00000000" w:rsidRPr="00000000">
                <w:rPr>
                  <w:color w:val="1155cc"/>
                  <w:sz w:val="18"/>
                  <w:szCs w:val="18"/>
                  <w:u w:val="single"/>
                  <w:rtl w:val="0"/>
                </w:rPr>
                <w:t xml:space="preserve">Protocol</w:t>
              </w:r>
            </w:hyperlink>
            <w:r w:rsidDel="00000000" w:rsidR="00000000" w:rsidRPr="00000000">
              <w:rPr>
                <w:sz w:val="18"/>
                <w:szCs w:val="18"/>
                <w:rtl w:val="0"/>
              </w:rPr>
              <w:t xml:space="preserve">]</w:t>
            </w:r>
          </w:p>
          <w:p w:rsidR="00000000" w:rsidDel="00000000" w:rsidP="00000000" w:rsidRDefault="00000000" w:rsidRPr="00000000" w14:paraId="00000D05">
            <w:pPr>
              <w:widowControl w:val="0"/>
              <w:rPr>
                <w:sz w:val="18"/>
                <w:szCs w:val="18"/>
              </w:rPr>
            </w:pPr>
            <w:r w:rsidDel="00000000" w:rsidR="00000000" w:rsidRPr="00000000">
              <w:rPr>
                <w:b w:val="1"/>
                <w:sz w:val="18"/>
                <w:szCs w:val="18"/>
                <w:rtl w:val="0"/>
              </w:rPr>
              <w:t xml:space="preserve">GU003 </w:t>
            </w:r>
            <w:r w:rsidDel="00000000" w:rsidR="00000000" w:rsidRPr="00000000">
              <w:rPr>
                <w:sz w:val="18"/>
                <w:szCs w:val="18"/>
                <w:rtl w:val="0"/>
              </w:rPr>
              <w:t xml:space="preserve">(66.6/37)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6">
            <w:pPr>
              <w:widowControl w:val="0"/>
              <w:rPr>
                <w:b w:val="1"/>
                <w:sz w:val="18"/>
                <w:szCs w:val="18"/>
              </w:rPr>
            </w:pPr>
            <w:r w:rsidDel="00000000" w:rsidR="00000000" w:rsidRPr="00000000">
              <w:rPr>
                <w:rtl w:val="0"/>
              </w:rPr>
            </w:r>
          </w:p>
          <w:p w:rsidR="00000000" w:rsidDel="00000000" w:rsidP="00000000" w:rsidRDefault="00000000" w:rsidRPr="00000000" w14:paraId="00000D07">
            <w:pPr>
              <w:widowControl w:val="0"/>
              <w:rPr>
                <w:sz w:val="18"/>
                <w:szCs w:val="18"/>
              </w:rPr>
            </w:pPr>
            <w:r w:rsidDel="00000000" w:rsidR="00000000" w:rsidRPr="00000000">
              <w:rPr>
                <w:b w:val="1"/>
                <w:sz w:val="18"/>
                <w:szCs w:val="18"/>
                <w:rtl w:val="0"/>
              </w:rPr>
              <w:t xml:space="preserve">GU003 </w:t>
            </w:r>
            <w:r w:rsidDel="00000000" w:rsidR="00000000" w:rsidRPr="00000000">
              <w:rPr>
                <w:sz w:val="18"/>
                <w:szCs w:val="18"/>
                <w:rtl w:val="0"/>
              </w:rPr>
              <w:t xml:space="preserve">(62.5/25)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8">
            <w:pPr>
              <w:widowControl w:val="0"/>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9">
            <w:pPr>
              <w:widowControl w:val="0"/>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A">
            <w:pPr>
              <w:widowControl w:val="0"/>
              <w:rPr>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B">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C">
            <w:pPr>
              <w:widowControl w:val="0"/>
              <w:jc w:val="center"/>
              <w:rPr>
                <w:b w:val="1"/>
                <w:sz w:val="18"/>
                <w:szCs w:val="18"/>
              </w:rPr>
            </w:pPr>
            <w:r w:rsidDel="00000000" w:rsidR="00000000" w:rsidRPr="00000000">
              <w:rPr>
                <w:b w:val="1"/>
                <w:sz w:val="18"/>
                <w:szCs w:val="18"/>
                <w:rtl w:val="0"/>
              </w:rPr>
              <w:t xml:space="preserve">Intact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D">
            <w:pPr>
              <w:widowControl w:val="0"/>
              <w:jc w:val="center"/>
              <w:rPr>
                <w:b w:val="1"/>
                <w:sz w:val="18"/>
                <w:szCs w:val="18"/>
              </w:rPr>
            </w:pPr>
            <w:r w:rsidDel="00000000" w:rsidR="00000000" w:rsidRPr="00000000">
              <w:rPr>
                <w:b w:val="1"/>
                <w:sz w:val="18"/>
                <w:szCs w:val="18"/>
                <w:rtl w:val="0"/>
              </w:rPr>
              <w:t xml:space="preserve">Post-op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E">
            <w:pPr>
              <w:widowControl w:val="0"/>
              <w:jc w:val="center"/>
              <w:rPr>
                <w:b w:val="1"/>
                <w:sz w:val="18"/>
                <w:szCs w:val="18"/>
              </w:rPr>
            </w:pPr>
            <w:r w:rsidDel="00000000" w:rsidR="00000000" w:rsidRPr="00000000">
              <w:rPr>
                <w:b w:val="1"/>
                <w:sz w:val="18"/>
                <w:szCs w:val="18"/>
                <w:rtl w:val="0"/>
              </w:rPr>
              <w:t xml:space="preserve">Post-op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0F">
            <w:pPr>
              <w:widowControl w:val="0"/>
              <w:jc w:val="center"/>
              <w:rPr>
                <w:b w:val="1"/>
                <w:sz w:val="18"/>
                <w:szCs w:val="18"/>
              </w:rPr>
            </w:pPr>
            <w:r w:rsidDel="00000000" w:rsidR="00000000" w:rsidRPr="00000000">
              <w:rPr>
                <w:b w:val="1"/>
                <w:sz w:val="18"/>
                <w:szCs w:val="18"/>
                <w:rtl w:val="0"/>
              </w:rPr>
              <w:t xml:space="preserve">WPRT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10">
            <w:pPr>
              <w:widowControl w:val="0"/>
              <w:jc w:val="center"/>
              <w:rPr>
                <w:b w:val="1"/>
                <w:sz w:val="18"/>
                <w:szCs w:val="18"/>
              </w:rPr>
            </w:pPr>
            <w:r w:rsidDel="00000000" w:rsidR="00000000" w:rsidRPr="00000000">
              <w:rPr>
                <w:b w:val="1"/>
                <w:sz w:val="18"/>
                <w:szCs w:val="18"/>
                <w:rtl w:val="0"/>
              </w:rPr>
              <w:t xml:space="preserve">QUANTEC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11">
            <w:pPr>
              <w:widowControl w:val="0"/>
              <w:rPr>
                <w:b w:val="1"/>
                <w:sz w:val="18"/>
                <w:szCs w:val="18"/>
              </w:rPr>
            </w:pPr>
            <w:r w:rsidDel="00000000" w:rsidR="00000000" w:rsidRPr="00000000">
              <w:rPr>
                <w:b w:val="1"/>
                <w:sz w:val="18"/>
                <w:szCs w:val="18"/>
                <w:rtl w:val="0"/>
              </w:rPr>
              <w:t xml:space="preserve">Notes</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12">
            <w:pPr>
              <w:rPr>
                <w:sz w:val="18"/>
                <w:szCs w:val="18"/>
              </w:rPr>
            </w:pPr>
            <w:r w:rsidDel="00000000" w:rsidR="00000000" w:rsidRPr="00000000">
              <w:rPr>
                <w:sz w:val="18"/>
                <w:szCs w:val="18"/>
                <w:rtl w:val="0"/>
              </w:rPr>
              <w:t xml:space="preserve">Rectal</w:t>
            </w:r>
          </w:p>
          <w:p w:rsidR="00000000" w:rsidDel="00000000" w:rsidP="00000000" w:rsidRDefault="00000000" w:rsidRPr="00000000" w14:paraId="00000D13">
            <w:pPr>
              <w:rPr>
                <w:color w:val="b7b7b7"/>
                <w:sz w:val="18"/>
                <w:szCs w:val="18"/>
              </w:rPr>
            </w:pPr>
            <w:r w:rsidDel="00000000" w:rsidR="00000000" w:rsidRPr="00000000">
              <w:rPr>
                <w:color w:val="b7b7b7"/>
                <w:sz w:val="18"/>
                <w:szCs w:val="18"/>
                <w:rtl w:val="0"/>
              </w:rPr>
              <w:t xml:space="preserve">*05-34 postop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14">
            <w:pPr>
              <w:rPr>
                <w:sz w:val="18"/>
                <w:szCs w:val="18"/>
                <w:vertAlign w:val="superscript"/>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15</w:t>
            </w:r>
            <w:r w:rsidDel="00000000" w:rsidR="00000000" w:rsidRPr="00000000">
              <w:rPr>
                <w:sz w:val="18"/>
                <w:szCs w:val="18"/>
                <w:rtl w:val="0"/>
              </w:rPr>
              <w:t xml:space="preserve">%) (20%) </w:t>
            </w:r>
            <w:hyperlink r:id="rId2645">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46">
              <w:r w:rsidDel="00000000" w:rsidR="00000000" w:rsidRPr="00000000">
                <w:rPr>
                  <w:sz w:val="18"/>
                  <w:szCs w:val="18"/>
                  <w:vertAlign w:val="superscript"/>
                  <w:rtl w:val="0"/>
                </w:rPr>
                <w:t xml:space="preserve">PACE</w:t>
              </w:r>
            </w:hyperlink>
            <w:r w:rsidDel="00000000" w:rsidR="00000000" w:rsidRPr="00000000">
              <w:rPr>
                <w:sz w:val="18"/>
                <w:szCs w:val="18"/>
                <w:vertAlign w:val="superscript"/>
                <w:rtl w:val="0"/>
              </w:rPr>
              <w:t xml:space="preserve"> (74 Gy)</w:t>
            </w:r>
          </w:p>
          <w:p w:rsidR="00000000" w:rsidDel="00000000" w:rsidP="00000000" w:rsidRDefault="00000000" w:rsidRPr="00000000" w14:paraId="00000D15">
            <w:pPr>
              <w:rPr>
                <w:b w:val="1"/>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20%</w:t>
            </w:r>
            <w:r w:rsidDel="00000000" w:rsidR="00000000" w:rsidRPr="00000000">
              <w:rPr>
                <w:sz w:val="18"/>
                <w:szCs w:val="18"/>
                <w:rtl w:val="0"/>
              </w:rPr>
              <w:t xml:space="preserve">) (25 - 30%) </w:t>
            </w:r>
            <w:hyperlink r:id="rId2647">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48">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D16">
            <w:pPr>
              <w:rPr>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 (35 - 40%) </w:t>
            </w:r>
            <w:hyperlink r:id="rId2649">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50">
              <w:r w:rsidDel="00000000" w:rsidR="00000000" w:rsidRPr="00000000">
                <w:rPr>
                  <w:sz w:val="18"/>
                  <w:szCs w:val="18"/>
                  <w:vertAlign w:val="superscript"/>
                  <w:rtl w:val="0"/>
                </w:rPr>
                <w:t xml:space="preserve">08-15</w:t>
              </w:r>
            </w:hyperlink>
            <w:r w:rsidDel="00000000" w:rsidR="00000000" w:rsidRPr="00000000">
              <w:rPr>
                <w:sz w:val="18"/>
                <w:szCs w:val="18"/>
                <w:vertAlign w:val="superscript"/>
                <w:rtl w:val="0"/>
              </w:rPr>
              <w:t xml:space="preserve">, </w:t>
            </w:r>
            <w:hyperlink r:id="rId2651">
              <w:r w:rsidDel="00000000" w:rsidR="00000000" w:rsidRPr="00000000">
                <w:rPr>
                  <w:sz w:val="18"/>
                  <w:szCs w:val="18"/>
                  <w:vertAlign w:val="superscript"/>
                  <w:rtl w:val="0"/>
                </w:rPr>
                <w:t xml:space="preserve">05-34</w:t>
              </w:r>
            </w:hyperlink>
            <w:r w:rsidDel="00000000" w:rsidR="00000000" w:rsidRPr="00000000">
              <w:rPr>
                <w:rtl w:val="0"/>
              </w:rPr>
            </w:r>
          </w:p>
          <w:p w:rsidR="00000000" w:rsidDel="00000000" w:rsidP="00000000" w:rsidRDefault="00000000" w:rsidRPr="00000000" w14:paraId="00000D17">
            <w:pPr>
              <w:rPr>
                <w:sz w:val="18"/>
                <w:szCs w:val="18"/>
                <w:vertAlign w:val="superscript"/>
              </w:rPr>
            </w:pPr>
            <w:r w:rsidDel="00000000" w:rsidR="00000000" w:rsidRPr="00000000">
              <w:rPr>
                <w:sz w:val="18"/>
                <w:szCs w:val="18"/>
                <w:rtl w:val="0"/>
              </w:rPr>
              <w:t xml:space="preserve">60 Gy (50 - 55%) </w:t>
            </w:r>
            <w:hyperlink r:id="rId2652">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53">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D18">
            <w:pPr>
              <w:rPr>
                <w:sz w:val="18"/>
                <w:szCs w:val="18"/>
              </w:rPr>
            </w:pPr>
            <w:r w:rsidDel="00000000" w:rsidR="00000000" w:rsidRPr="00000000">
              <w:rPr>
                <w:sz w:val="18"/>
                <w:szCs w:val="18"/>
                <w:rtl w:val="0"/>
              </w:rPr>
              <w:t xml:space="preserve">50 Gy (50%)</w:t>
            </w:r>
            <w:r w:rsidDel="00000000" w:rsidR="00000000" w:rsidRPr="00000000">
              <w:rPr>
                <w:sz w:val="18"/>
                <w:szCs w:val="18"/>
                <w:vertAlign w:val="superscript"/>
                <w:rtl w:val="0"/>
              </w:rPr>
              <w:t xml:space="preserve"> </w:t>
            </w:r>
            <w:hyperlink r:id="rId2654">
              <w:r w:rsidDel="00000000" w:rsidR="00000000" w:rsidRPr="00000000">
                <w:rPr>
                  <w:sz w:val="18"/>
                  <w:szCs w:val="18"/>
                  <w:vertAlign w:val="superscript"/>
                  <w:rtl w:val="0"/>
                </w:rPr>
                <w:t xml:space="preserve">PACE</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19">
            <w:pPr>
              <w:rPr>
                <w:sz w:val="18"/>
                <w:szCs w:val="18"/>
              </w:rPr>
            </w:pPr>
            <w:r w:rsidDel="00000000" w:rsidR="00000000" w:rsidRPr="00000000">
              <w:rPr>
                <w:sz w:val="18"/>
                <w:szCs w:val="18"/>
                <w:rtl w:val="0"/>
              </w:rPr>
              <w:t xml:space="preserve">70 Gy (10%)</w:t>
            </w:r>
          </w:p>
          <w:p w:rsidR="00000000" w:rsidDel="00000000" w:rsidP="00000000" w:rsidRDefault="00000000" w:rsidRPr="00000000" w14:paraId="00000D1A">
            <w:pPr>
              <w:rPr>
                <w:sz w:val="18"/>
                <w:szCs w:val="18"/>
              </w:rPr>
            </w:pPr>
            <w:r w:rsidDel="00000000" w:rsidR="00000000" w:rsidRPr="00000000">
              <w:rPr>
                <w:sz w:val="18"/>
                <w:szCs w:val="18"/>
                <w:rtl w:val="0"/>
              </w:rPr>
              <w:t xml:space="preserve">65 Gy (35%) </w:t>
            </w:r>
            <w:r w:rsidDel="00000000" w:rsidR="00000000" w:rsidRPr="00000000">
              <w:rPr>
                <w:sz w:val="18"/>
                <w:szCs w:val="18"/>
                <w:vertAlign w:val="superscript"/>
                <w:rtl w:val="0"/>
              </w:rPr>
              <w:t xml:space="preserve">GU-003</w:t>
            </w:r>
            <w:r w:rsidDel="00000000" w:rsidR="00000000" w:rsidRPr="00000000">
              <w:rPr>
                <w:rtl w:val="0"/>
              </w:rPr>
            </w:r>
          </w:p>
          <w:p w:rsidR="00000000" w:rsidDel="00000000" w:rsidP="00000000" w:rsidRDefault="00000000" w:rsidRPr="00000000" w14:paraId="00000D1B">
            <w:pPr>
              <w:rPr>
                <w:sz w:val="18"/>
                <w:szCs w:val="18"/>
                <w:vertAlign w:val="superscript"/>
              </w:rPr>
            </w:pPr>
            <w:r w:rsidDel="00000000" w:rsidR="00000000" w:rsidRPr="00000000">
              <w:rPr>
                <w:sz w:val="18"/>
                <w:szCs w:val="18"/>
                <w:rtl w:val="0"/>
              </w:rPr>
              <w:t xml:space="preserve">40 Gy (55%) </w:t>
            </w:r>
            <w:r w:rsidDel="00000000" w:rsidR="00000000" w:rsidRPr="00000000">
              <w:rPr>
                <w:sz w:val="18"/>
                <w:szCs w:val="18"/>
                <w:vertAlign w:val="superscript"/>
                <w:rtl w:val="0"/>
              </w:rPr>
              <w:t xml:space="preserve">GU-003, </w:t>
            </w:r>
            <w:hyperlink r:id="rId2655">
              <w:r w:rsidDel="00000000" w:rsidR="00000000" w:rsidRPr="00000000">
                <w:rPr>
                  <w:color w:val="1155cc"/>
                  <w:sz w:val="18"/>
                  <w:szCs w:val="18"/>
                  <w:u w:val="single"/>
                  <w:vertAlign w:val="superscript"/>
                  <w:rtl w:val="0"/>
                </w:rPr>
                <w:t xml:space="preserve">05-34</w:t>
              </w:r>
            </w:hyperlink>
            <w:r w:rsidDel="00000000" w:rsidR="00000000" w:rsidRPr="00000000">
              <w:rPr>
                <w:rtl w:val="0"/>
              </w:rPr>
            </w:r>
          </w:p>
          <w:p w:rsidR="00000000" w:rsidDel="00000000" w:rsidP="00000000" w:rsidRDefault="00000000" w:rsidRPr="00000000" w14:paraId="00000D1C">
            <w:pPr>
              <w:rPr>
                <w:sz w:val="18"/>
                <w:szCs w:val="18"/>
              </w:rPr>
            </w:pPr>
            <w:r w:rsidDel="00000000" w:rsidR="00000000" w:rsidRPr="00000000">
              <w:rPr>
                <w:sz w:val="18"/>
                <w:szCs w:val="18"/>
                <w:rtl w:val="0"/>
              </w:rPr>
              <w:t xml:space="preserve">35 Gy (40%)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1D">
            <w:pPr>
              <w:rPr>
                <w:sz w:val="18"/>
                <w:szCs w:val="18"/>
              </w:rPr>
            </w:pPr>
            <w:r w:rsidDel="00000000" w:rsidR="00000000" w:rsidRPr="00000000">
              <w:rPr>
                <w:rtl w:val="0"/>
              </w:rPr>
            </w:r>
          </w:p>
          <w:p w:rsidR="00000000" w:rsidDel="00000000" w:rsidP="00000000" w:rsidRDefault="00000000" w:rsidRPr="00000000" w14:paraId="00000D1E">
            <w:pPr>
              <w:rPr>
                <w:sz w:val="18"/>
                <w:szCs w:val="18"/>
              </w:rPr>
            </w:pPr>
            <w:r w:rsidDel="00000000" w:rsidR="00000000" w:rsidRPr="00000000">
              <w:rPr>
                <w:sz w:val="18"/>
                <w:szCs w:val="18"/>
                <w:rtl w:val="0"/>
              </w:rPr>
              <w:t xml:space="preserve">59 Gy (35%) </w:t>
            </w:r>
            <w:r w:rsidDel="00000000" w:rsidR="00000000" w:rsidRPr="00000000">
              <w:rPr>
                <w:sz w:val="18"/>
                <w:szCs w:val="18"/>
                <w:vertAlign w:val="superscript"/>
                <w:rtl w:val="0"/>
              </w:rPr>
              <w:t xml:space="preserve">GU-003</w:t>
            </w:r>
            <w:r w:rsidDel="00000000" w:rsidR="00000000" w:rsidRPr="00000000">
              <w:rPr>
                <w:rtl w:val="0"/>
              </w:rPr>
            </w:r>
          </w:p>
          <w:p w:rsidR="00000000" w:rsidDel="00000000" w:rsidP="00000000" w:rsidRDefault="00000000" w:rsidRPr="00000000" w14:paraId="00000D1F">
            <w:pPr>
              <w:rPr>
                <w:sz w:val="18"/>
                <w:szCs w:val="18"/>
              </w:rPr>
            </w:pPr>
            <w:r w:rsidDel="00000000" w:rsidR="00000000" w:rsidRPr="00000000">
              <w:rPr>
                <w:sz w:val="18"/>
                <w:szCs w:val="18"/>
                <w:rtl w:val="0"/>
              </w:rPr>
              <w:t xml:space="preserve">36 Gy (55%) </w:t>
            </w:r>
            <w:r w:rsidDel="00000000" w:rsidR="00000000" w:rsidRPr="00000000">
              <w:rPr>
                <w:sz w:val="18"/>
                <w:szCs w:val="18"/>
                <w:vertAlign w:val="superscript"/>
                <w:rtl w:val="0"/>
              </w:rPr>
              <w:t xml:space="preserve">GU-003</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20">
            <w:pPr>
              <w:rPr>
                <w:sz w:val="18"/>
                <w:szCs w:val="18"/>
              </w:rPr>
            </w:pPr>
            <w:r w:rsidDel="00000000" w:rsidR="00000000" w:rsidRPr="00000000">
              <w:rPr>
                <w:sz w:val="18"/>
                <w:szCs w:val="18"/>
                <w:rtl w:val="0"/>
              </w:rPr>
              <w:t xml:space="preserve">45 Gy (10%)</w:t>
            </w:r>
          </w:p>
          <w:p w:rsidR="00000000" w:rsidDel="00000000" w:rsidP="00000000" w:rsidRDefault="00000000" w:rsidRPr="00000000" w14:paraId="00000D21">
            <w:pPr>
              <w:rPr>
                <w:sz w:val="18"/>
                <w:szCs w:val="18"/>
              </w:rPr>
            </w:pPr>
            <w:r w:rsidDel="00000000" w:rsidR="00000000" w:rsidRPr="00000000">
              <w:rPr>
                <w:sz w:val="18"/>
                <w:szCs w:val="18"/>
                <w:rtl w:val="0"/>
              </w:rPr>
              <w:t xml:space="preserve">35 Gy (25%)</w:t>
            </w:r>
          </w:p>
          <w:p w:rsidR="00000000" w:rsidDel="00000000" w:rsidP="00000000" w:rsidRDefault="00000000" w:rsidRPr="00000000" w14:paraId="00000D22">
            <w:pPr>
              <w:rPr>
                <w:sz w:val="18"/>
                <w:szCs w:val="18"/>
              </w:rPr>
            </w:pPr>
            <w:r w:rsidDel="00000000" w:rsidR="00000000" w:rsidRPr="00000000">
              <w:rPr>
                <w:sz w:val="18"/>
                <w:szCs w:val="18"/>
                <w:rtl w:val="0"/>
              </w:rPr>
              <w:t xml:space="preserve">25 Gy (50%)</w:t>
            </w:r>
          </w:p>
          <w:p w:rsidR="00000000" w:rsidDel="00000000" w:rsidP="00000000" w:rsidRDefault="00000000" w:rsidRPr="00000000" w14:paraId="00000D23">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24">
            <w:pPr>
              <w:rPr>
                <w:sz w:val="18"/>
                <w:szCs w:val="18"/>
              </w:rPr>
            </w:pPr>
            <w:r w:rsidDel="00000000" w:rsidR="00000000" w:rsidRPr="00000000">
              <w:rPr>
                <w:sz w:val="18"/>
                <w:szCs w:val="18"/>
                <w:rtl w:val="0"/>
              </w:rPr>
              <w:t xml:space="preserve">V75 &lt; 15%</w:t>
            </w:r>
          </w:p>
          <w:p w:rsidR="00000000" w:rsidDel="00000000" w:rsidP="00000000" w:rsidRDefault="00000000" w:rsidRPr="00000000" w14:paraId="00000D25">
            <w:pPr>
              <w:rPr>
                <w:sz w:val="18"/>
                <w:szCs w:val="18"/>
              </w:rPr>
            </w:pPr>
            <w:r w:rsidDel="00000000" w:rsidR="00000000" w:rsidRPr="00000000">
              <w:rPr>
                <w:sz w:val="18"/>
                <w:szCs w:val="18"/>
                <w:rtl w:val="0"/>
              </w:rPr>
              <w:t xml:space="preserve">V70 &lt; 20%</w:t>
            </w:r>
          </w:p>
          <w:p w:rsidR="00000000" w:rsidDel="00000000" w:rsidP="00000000" w:rsidRDefault="00000000" w:rsidRPr="00000000" w14:paraId="00000D26">
            <w:pPr>
              <w:rPr>
                <w:sz w:val="18"/>
                <w:szCs w:val="18"/>
              </w:rPr>
            </w:pPr>
            <w:r w:rsidDel="00000000" w:rsidR="00000000" w:rsidRPr="00000000">
              <w:rPr>
                <w:sz w:val="18"/>
                <w:szCs w:val="18"/>
                <w:rtl w:val="0"/>
              </w:rPr>
              <w:t xml:space="preserve">V65 &lt; 25%</w:t>
            </w:r>
          </w:p>
          <w:p w:rsidR="00000000" w:rsidDel="00000000" w:rsidP="00000000" w:rsidRDefault="00000000" w:rsidRPr="00000000" w14:paraId="00000D27">
            <w:pPr>
              <w:rPr>
                <w:sz w:val="18"/>
                <w:szCs w:val="18"/>
              </w:rPr>
            </w:pPr>
            <w:r w:rsidDel="00000000" w:rsidR="00000000" w:rsidRPr="00000000">
              <w:rPr>
                <w:sz w:val="18"/>
                <w:szCs w:val="18"/>
                <w:rtl w:val="0"/>
              </w:rPr>
              <w:t xml:space="preserve">V60 &lt; 35%</w:t>
            </w:r>
          </w:p>
          <w:p w:rsidR="00000000" w:rsidDel="00000000" w:rsidP="00000000" w:rsidRDefault="00000000" w:rsidRPr="00000000" w14:paraId="00000D28">
            <w:pPr>
              <w:rPr>
                <w:sz w:val="18"/>
                <w:szCs w:val="18"/>
              </w:rPr>
            </w:pPr>
            <w:r w:rsidDel="00000000" w:rsidR="00000000" w:rsidRPr="00000000">
              <w:rPr>
                <w:sz w:val="18"/>
                <w:szCs w:val="18"/>
                <w:rtl w:val="0"/>
              </w:rPr>
              <w:t xml:space="preserve">V50 &lt; 50%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29">
            <w:pPr>
              <w:rPr>
                <w:sz w:val="18"/>
                <w:szCs w:val="18"/>
              </w:rPr>
            </w:pPr>
            <w:r w:rsidDel="00000000" w:rsidR="00000000" w:rsidRPr="00000000">
              <w:rPr>
                <w:sz w:val="18"/>
                <w:szCs w:val="18"/>
                <w:rtl w:val="0"/>
              </w:rPr>
              <w:t xml:space="preserve">QUANTEC values for &lt; 15% G2+ and &lt; 10% G3+ toxicity.</w:t>
            </w:r>
          </w:p>
        </w:tc>
      </w:tr>
      <w:tr>
        <w:trPr>
          <w:trHeight w:val="132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2A">
            <w:pPr>
              <w:rPr>
                <w:sz w:val="18"/>
                <w:szCs w:val="18"/>
              </w:rPr>
            </w:pPr>
            <w:r w:rsidDel="00000000" w:rsidR="00000000" w:rsidRPr="00000000">
              <w:rPr>
                <w:sz w:val="18"/>
                <w:szCs w:val="18"/>
                <w:rtl w:val="0"/>
              </w:rPr>
              <w:t xml:space="preserve">Bladder</w:t>
            </w:r>
          </w:p>
          <w:p w:rsidR="00000000" w:rsidDel="00000000" w:rsidP="00000000" w:rsidRDefault="00000000" w:rsidRPr="00000000" w14:paraId="00000D2B">
            <w:pPr>
              <w:rPr>
                <w:sz w:val="18"/>
                <w:szCs w:val="18"/>
              </w:rPr>
            </w:pPr>
            <w:r w:rsidDel="00000000" w:rsidR="00000000" w:rsidRPr="00000000">
              <w:rPr>
                <w:color w:val="b7b7b7"/>
                <w:sz w:val="18"/>
                <w:szCs w:val="18"/>
                <w:rtl w:val="0"/>
              </w:rPr>
              <w:t xml:space="preserve">*05-34</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2C">
            <w:pPr>
              <w:rPr>
                <w:sz w:val="18"/>
                <w:szCs w:val="18"/>
                <w:vertAlign w:val="superscript"/>
              </w:rPr>
            </w:pPr>
            <w:r w:rsidDel="00000000" w:rsidR="00000000" w:rsidRPr="00000000">
              <w:rPr>
                <w:sz w:val="18"/>
                <w:szCs w:val="18"/>
                <w:rtl w:val="0"/>
              </w:rPr>
              <w:t xml:space="preserve">80 Gy (15 - 20%) </w:t>
            </w:r>
            <w:hyperlink r:id="rId2656">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57">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D2D">
            <w:pPr>
              <w:rPr>
                <w:sz w:val="18"/>
                <w:szCs w:val="18"/>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 - 30%) </w:t>
            </w:r>
            <w:hyperlink r:id="rId2658">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59">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D2E">
            <w:pPr>
              <w:rPr>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35%</w:t>
            </w:r>
            <w:r w:rsidDel="00000000" w:rsidR="00000000" w:rsidRPr="00000000">
              <w:rPr>
                <w:sz w:val="18"/>
                <w:szCs w:val="18"/>
                <w:rtl w:val="0"/>
              </w:rPr>
              <w:t xml:space="preserve"> - 40%) </w:t>
            </w:r>
            <w:hyperlink r:id="rId2660">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61">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D2F">
            <w:pPr>
              <w:rPr>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50%</w:t>
            </w:r>
            <w:r w:rsidDel="00000000" w:rsidR="00000000" w:rsidRPr="00000000">
              <w:rPr>
                <w:sz w:val="18"/>
                <w:szCs w:val="18"/>
                <w:rtl w:val="0"/>
              </w:rPr>
              <w:t xml:space="preserve"> - 55%) </w:t>
            </w:r>
            <w:hyperlink r:id="rId2662">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663">
              <w:r w:rsidDel="00000000" w:rsidR="00000000" w:rsidRPr="00000000">
                <w:rPr>
                  <w:sz w:val="18"/>
                  <w:szCs w:val="18"/>
                  <w:vertAlign w:val="superscript"/>
                  <w:rtl w:val="0"/>
                </w:rPr>
                <w:t xml:space="preserve">08-15</w:t>
              </w:r>
            </w:hyperlink>
            <w:r w:rsidDel="00000000" w:rsidR="00000000" w:rsidRPr="00000000">
              <w:rPr>
                <w:sz w:val="18"/>
                <w:szCs w:val="18"/>
                <w:vertAlign w:val="superscript"/>
                <w:rtl w:val="0"/>
              </w:rPr>
              <w:t xml:space="preserve">, </w:t>
            </w:r>
            <w:hyperlink r:id="rId2664">
              <w:r w:rsidDel="00000000" w:rsidR="00000000" w:rsidRPr="00000000">
                <w:rPr>
                  <w:sz w:val="18"/>
                  <w:szCs w:val="18"/>
                  <w:vertAlign w:val="superscript"/>
                  <w:rtl w:val="0"/>
                </w:rPr>
                <w:t xml:space="preserve">05-34 </w:t>
              </w:r>
            </w:hyperlink>
            <w:r w:rsidDel="00000000" w:rsidR="00000000" w:rsidRPr="00000000">
              <w:rPr>
                <w:rtl w:val="0"/>
              </w:rPr>
            </w:r>
          </w:p>
          <w:p w:rsidR="00000000" w:rsidDel="00000000" w:rsidP="00000000" w:rsidRDefault="00000000" w:rsidRPr="00000000" w14:paraId="00000D30">
            <w:pPr>
              <w:rPr>
                <w:sz w:val="18"/>
                <w:szCs w:val="18"/>
              </w:rPr>
            </w:pPr>
            <w:r w:rsidDel="00000000" w:rsidR="00000000" w:rsidRPr="00000000">
              <w:rPr>
                <w:sz w:val="18"/>
                <w:szCs w:val="18"/>
                <w:rtl w:val="0"/>
              </w:rPr>
              <w:t xml:space="preserve">50 Gy (50%)</w:t>
            </w:r>
            <w:r w:rsidDel="00000000" w:rsidR="00000000" w:rsidRPr="00000000">
              <w:rPr>
                <w:sz w:val="18"/>
                <w:szCs w:val="18"/>
                <w:vertAlign w:val="superscript"/>
                <w:rtl w:val="0"/>
              </w:rPr>
              <w:t xml:space="preserve"> </w:t>
            </w:r>
            <w:hyperlink r:id="rId2665">
              <w:r w:rsidDel="00000000" w:rsidR="00000000" w:rsidRPr="00000000">
                <w:rPr>
                  <w:sz w:val="18"/>
                  <w:szCs w:val="18"/>
                  <w:vertAlign w:val="superscript"/>
                  <w:rtl w:val="0"/>
                </w:rPr>
                <w:t xml:space="preserve">CHHiP</w:t>
              </w:r>
            </w:hyperlink>
            <w:r w:rsidDel="00000000" w:rsidR="00000000" w:rsidRPr="00000000">
              <w:rPr>
                <w:sz w:val="18"/>
                <w:szCs w:val="18"/>
                <w:vertAlign w:val="superscript"/>
                <w:rtl w:val="0"/>
              </w:rPr>
              <w:t xml:space="preserve">, </w:t>
            </w:r>
            <w:hyperlink r:id="rId2666">
              <w:r w:rsidDel="00000000" w:rsidR="00000000" w:rsidRPr="00000000">
                <w:rPr>
                  <w:sz w:val="18"/>
                  <w:szCs w:val="18"/>
                  <w:vertAlign w:val="superscript"/>
                  <w:rtl w:val="0"/>
                </w:rPr>
                <w:t xml:space="preserve">PACE</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31">
            <w:pPr>
              <w:rPr>
                <w:sz w:val="18"/>
                <w:szCs w:val="18"/>
              </w:rPr>
            </w:pPr>
            <w:r w:rsidDel="00000000" w:rsidR="00000000" w:rsidRPr="00000000">
              <w:rPr>
                <w:sz w:val="18"/>
                <w:szCs w:val="18"/>
                <w:rtl w:val="0"/>
              </w:rPr>
              <w:t xml:space="preserve">75 Gy (10%)</w:t>
            </w:r>
          </w:p>
          <w:p w:rsidR="00000000" w:rsidDel="00000000" w:rsidP="00000000" w:rsidRDefault="00000000" w:rsidRPr="00000000" w14:paraId="00000D32">
            <w:pPr>
              <w:rPr>
                <w:sz w:val="18"/>
                <w:szCs w:val="18"/>
              </w:rPr>
            </w:pPr>
            <w:r w:rsidDel="00000000" w:rsidR="00000000" w:rsidRPr="00000000">
              <w:rPr>
                <w:sz w:val="18"/>
                <w:szCs w:val="18"/>
                <w:rtl w:val="0"/>
              </w:rPr>
              <w:t xml:space="preserve">65 Gy (50%) </w:t>
            </w:r>
            <w:r w:rsidDel="00000000" w:rsidR="00000000" w:rsidRPr="00000000">
              <w:rPr>
                <w:sz w:val="18"/>
                <w:szCs w:val="18"/>
                <w:vertAlign w:val="superscript"/>
                <w:rtl w:val="0"/>
              </w:rPr>
              <w:t xml:space="preserve">GU-003</w:t>
            </w:r>
            <w:r w:rsidDel="00000000" w:rsidR="00000000" w:rsidRPr="00000000">
              <w:rPr>
                <w:rtl w:val="0"/>
              </w:rPr>
            </w:r>
          </w:p>
          <w:p w:rsidR="00000000" w:rsidDel="00000000" w:rsidP="00000000" w:rsidRDefault="00000000" w:rsidRPr="00000000" w14:paraId="00000D33">
            <w:pPr>
              <w:rPr>
                <w:sz w:val="18"/>
                <w:szCs w:val="18"/>
              </w:rPr>
            </w:pPr>
            <w:r w:rsidDel="00000000" w:rsidR="00000000" w:rsidRPr="00000000">
              <w:rPr>
                <w:sz w:val="18"/>
                <w:szCs w:val="18"/>
                <w:rtl w:val="0"/>
              </w:rPr>
              <w:t xml:space="preserve">60 Gy (40%)</w:t>
            </w:r>
          </w:p>
          <w:p w:rsidR="00000000" w:rsidDel="00000000" w:rsidP="00000000" w:rsidRDefault="00000000" w:rsidRPr="00000000" w14:paraId="00000D34">
            <w:pPr>
              <w:rPr>
                <w:sz w:val="18"/>
                <w:szCs w:val="18"/>
                <w:vertAlign w:val="superscript"/>
              </w:rPr>
            </w:pPr>
            <w:r w:rsidDel="00000000" w:rsidR="00000000" w:rsidRPr="00000000">
              <w:rPr>
                <w:sz w:val="18"/>
                <w:szCs w:val="18"/>
                <w:rtl w:val="0"/>
              </w:rPr>
              <w:t xml:space="preserve">40 Gy (70%) </w:t>
            </w:r>
            <w:r w:rsidDel="00000000" w:rsidR="00000000" w:rsidRPr="00000000">
              <w:rPr>
                <w:sz w:val="18"/>
                <w:szCs w:val="18"/>
                <w:vertAlign w:val="superscript"/>
                <w:rtl w:val="0"/>
              </w:rPr>
              <w:t xml:space="preserve">GU-003, </w:t>
            </w:r>
            <w:hyperlink r:id="rId2667">
              <w:r w:rsidDel="00000000" w:rsidR="00000000" w:rsidRPr="00000000">
                <w:rPr>
                  <w:color w:val="1155cc"/>
                  <w:sz w:val="18"/>
                  <w:szCs w:val="18"/>
                  <w:u w:val="single"/>
                  <w:vertAlign w:val="superscript"/>
                  <w:rtl w:val="0"/>
                </w:rPr>
                <w:t xml:space="preserve">05-34</w:t>
              </w:r>
            </w:hyperlink>
            <w:r w:rsidDel="00000000" w:rsidR="00000000" w:rsidRPr="00000000">
              <w:rPr>
                <w:rtl w:val="0"/>
              </w:rPr>
            </w:r>
          </w:p>
          <w:p w:rsidR="00000000" w:rsidDel="00000000" w:rsidP="00000000" w:rsidRDefault="00000000" w:rsidRPr="00000000" w14:paraId="00000D35">
            <w:pPr>
              <w:rPr>
                <w:sz w:val="18"/>
                <w:szCs w:val="18"/>
              </w:rPr>
            </w:pPr>
            <w:r w:rsidDel="00000000" w:rsidR="00000000" w:rsidRPr="00000000">
              <w:rPr>
                <w:sz w:val="18"/>
                <w:szCs w:val="18"/>
                <w:rtl w:val="0"/>
              </w:rPr>
              <w:t xml:space="preserve">35 Gy (60%)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36">
            <w:pPr>
              <w:rPr>
                <w:sz w:val="18"/>
                <w:szCs w:val="18"/>
              </w:rPr>
            </w:pPr>
            <w:r w:rsidDel="00000000" w:rsidR="00000000" w:rsidRPr="00000000">
              <w:rPr>
                <w:rtl w:val="0"/>
              </w:rPr>
            </w:r>
          </w:p>
          <w:p w:rsidR="00000000" w:rsidDel="00000000" w:rsidP="00000000" w:rsidRDefault="00000000" w:rsidRPr="00000000" w14:paraId="00000D37">
            <w:pPr>
              <w:rPr>
                <w:sz w:val="18"/>
                <w:szCs w:val="18"/>
              </w:rPr>
            </w:pPr>
            <w:r w:rsidDel="00000000" w:rsidR="00000000" w:rsidRPr="00000000">
              <w:rPr>
                <w:sz w:val="18"/>
                <w:szCs w:val="18"/>
                <w:rtl w:val="0"/>
              </w:rPr>
              <w:t xml:space="preserve">57 Gy (50%) </w:t>
            </w:r>
            <w:r w:rsidDel="00000000" w:rsidR="00000000" w:rsidRPr="00000000">
              <w:rPr>
                <w:sz w:val="18"/>
                <w:szCs w:val="18"/>
                <w:vertAlign w:val="superscript"/>
                <w:rtl w:val="0"/>
              </w:rPr>
              <w:t xml:space="preserve">GU-003</w:t>
            </w:r>
            <w:r w:rsidDel="00000000" w:rsidR="00000000" w:rsidRPr="00000000">
              <w:rPr>
                <w:rtl w:val="0"/>
              </w:rPr>
            </w:r>
          </w:p>
          <w:p w:rsidR="00000000" w:rsidDel="00000000" w:rsidP="00000000" w:rsidRDefault="00000000" w:rsidRPr="00000000" w14:paraId="00000D38">
            <w:pPr>
              <w:rPr>
                <w:sz w:val="18"/>
                <w:szCs w:val="18"/>
              </w:rPr>
            </w:pPr>
            <w:r w:rsidDel="00000000" w:rsidR="00000000" w:rsidRPr="00000000">
              <w:rPr>
                <w:rtl w:val="0"/>
              </w:rPr>
            </w:r>
          </w:p>
          <w:p w:rsidR="00000000" w:rsidDel="00000000" w:rsidP="00000000" w:rsidRDefault="00000000" w:rsidRPr="00000000" w14:paraId="00000D39">
            <w:pPr>
              <w:rPr>
                <w:sz w:val="18"/>
                <w:szCs w:val="18"/>
              </w:rPr>
            </w:pPr>
            <w:r w:rsidDel="00000000" w:rsidR="00000000" w:rsidRPr="00000000">
              <w:rPr>
                <w:sz w:val="18"/>
                <w:szCs w:val="18"/>
                <w:rtl w:val="0"/>
              </w:rPr>
              <w:t xml:space="preserve">35 Gy (70%) </w:t>
            </w:r>
            <w:r w:rsidDel="00000000" w:rsidR="00000000" w:rsidRPr="00000000">
              <w:rPr>
                <w:sz w:val="18"/>
                <w:szCs w:val="18"/>
                <w:vertAlign w:val="superscript"/>
                <w:rtl w:val="0"/>
              </w:rPr>
              <w:t xml:space="preserve">GU-003</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3A">
            <w:pPr>
              <w:rPr>
                <w:sz w:val="18"/>
                <w:szCs w:val="18"/>
              </w:rPr>
            </w:pPr>
            <w:r w:rsidDel="00000000" w:rsidR="00000000" w:rsidRPr="00000000">
              <w:rPr>
                <w:sz w:val="18"/>
                <w:szCs w:val="18"/>
                <w:rtl w:val="0"/>
              </w:rPr>
              <w:t xml:space="preserve">35 Gy (20%)</w:t>
            </w:r>
          </w:p>
          <w:p w:rsidR="00000000" w:rsidDel="00000000" w:rsidP="00000000" w:rsidRDefault="00000000" w:rsidRPr="00000000" w14:paraId="00000D3B">
            <w:pPr>
              <w:rPr>
                <w:sz w:val="18"/>
                <w:szCs w:val="18"/>
              </w:rPr>
            </w:pPr>
            <w:r w:rsidDel="00000000" w:rsidR="00000000" w:rsidRPr="00000000">
              <w:rPr>
                <w:sz w:val="18"/>
                <w:szCs w:val="18"/>
                <w:rtl w:val="0"/>
              </w:rPr>
              <w:t xml:space="preserve">25 Gy (50%)</w:t>
            </w:r>
          </w:p>
          <w:p w:rsidR="00000000" w:rsidDel="00000000" w:rsidP="00000000" w:rsidRDefault="00000000" w:rsidRPr="00000000" w14:paraId="00000D3C">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3D">
            <w:pPr>
              <w:rPr>
                <w:sz w:val="18"/>
                <w:szCs w:val="18"/>
              </w:rPr>
            </w:pPr>
            <w:r w:rsidDel="00000000" w:rsidR="00000000" w:rsidRPr="00000000">
              <w:rPr>
                <w:sz w:val="18"/>
                <w:szCs w:val="18"/>
                <w:rtl w:val="0"/>
              </w:rPr>
              <w:t xml:space="preserve">65 Gy</w:t>
            </w:r>
          </w:p>
          <w:p w:rsidR="00000000" w:rsidDel="00000000" w:rsidP="00000000" w:rsidRDefault="00000000" w:rsidRPr="00000000" w14:paraId="00000D3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3F">
            <w:pPr>
              <w:rPr>
                <w:sz w:val="18"/>
                <w:szCs w:val="18"/>
              </w:rPr>
            </w:pPr>
            <w:r w:rsidDel="00000000" w:rsidR="00000000" w:rsidRPr="00000000">
              <w:rPr>
                <w:sz w:val="18"/>
                <w:szCs w:val="18"/>
                <w:rtl w:val="0"/>
              </w:rPr>
              <w:t xml:space="preserve">G3+ toxicity is limited with QUANTEC values.</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0">
            <w:pPr>
              <w:rPr>
                <w:sz w:val="18"/>
                <w:szCs w:val="18"/>
              </w:rPr>
            </w:pPr>
            <w:r w:rsidDel="00000000" w:rsidR="00000000" w:rsidRPr="00000000">
              <w:rPr>
                <w:sz w:val="18"/>
                <w:szCs w:val="18"/>
                <w:rtl w:val="0"/>
              </w:rPr>
              <w:t xml:space="preserve">Urethra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1">
            <w:pPr>
              <w:rPr>
                <w:sz w:val="18"/>
                <w:szCs w:val="18"/>
              </w:rPr>
            </w:pPr>
            <w:r w:rsidDel="00000000" w:rsidR="00000000" w:rsidRPr="00000000">
              <w:rPr>
                <w:sz w:val="18"/>
                <w:szCs w:val="18"/>
                <w:rtl w:val="0"/>
              </w:rPr>
              <w:t xml:space="preserve">70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2">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3">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4">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6">
            <w:pPr>
              <w:rPr>
                <w:sz w:val="18"/>
                <w:szCs w:val="18"/>
              </w:rPr>
            </w:pPr>
            <w:r w:rsidDel="00000000" w:rsidR="00000000" w:rsidRPr="00000000">
              <w:rPr>
                <w:rtl w:val="0"/>
              </w:rPr>
            </w:r>
          </w:p>
        </w:tc>
      </w:tr>
      <w:tr>
        <w:trPr>
          <w:trHeight w:val="9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7">
            <w:pPr>
              <w:widowControl w:val="0"/>
              <w:rPr>
                <w:sz w:val="18"/>
                <w:szCs w:val="18"/>
              </w:rPr>
            </w:pPr>
            <w:r w:rsidDel="00000000" w:rsidR="00000000" w:rsidRPr="00000000">
              <w:rPr>
                <w:sz w:val="18"/>
                <w:szCs w:val="18"/>
                <w:rtl w:val="0"/>
              </w:rPr>
              <w:t xml:space="preserve">FH</w:t>
            </w:r>
          </w:p>
          <w:p w:rsidR="00000000" w:rsidDel="00000000" w:rsidP="00000000" w:rsidRDefault="00000000" w:rsidRPr="00000000" w14:paraId="00000D48">
            <w:pPr>
              <w:rPr>
                <w:sz w:val="18"/>
                <w:szCs w:val="18"/>
              </w:rPr>
            </w:pPr>
            <w:r w:rsidDel="00000000" w:rsidR="00000000" w:rsidRPr="00000000">
              <w:rPr>
                <w:color w:val="b7b7b7"/>
                <w:sz w:val="18"/>
                <w:szCs w:val="18"/>
                <w:rtl w:val="0"/>
              </w:rPr>
              <w:t xml:space="preserve">*05-34</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9">
            <w:pPr>
              <w:rPr>
                <w:sz w:val="18"/>
                <w:szCs w:val="18"/>
              </w:rPr>
            </w:pPr>
            <w:r w:rsidDel="00000000" w:rsidR="00000000" w:rsidRPr="00000000">
              <w:rPr>
                <w:sz w:val="18"/>
                <w:szCs w:val="18"/>
                <w:rtl w:val="0"/>
              </w:rPr>
              <w:t xml:space="preserve">Mean &lt; 45 Gy</w:t>
            </w:r>
          </w:p>
          <w:p w:rsidR="00000000" w:rsidDel="00000000" w:rsidP="00000000" w:rsidRDefault="00000000" w:rsidRPr="00000000" w14:paraId="00000D4A">
            <w:pPr>
              <w:rPr>
                <w:sz w:val="18"/>
                <w:szCs w:val="18"/>
              </w:rPr>
            </w:pPr>
            <w:r w:rsidDel="00000000" w:rsidR="00000000" w:rsidRPr="00000000">
              <w:rPr>
                <w:sz w:val="18"/>
                <w:szCs w:val="18"/>
                <w:rtl w:val="0"/>
              </w:rPr>
              <w:t xml:space="preserve">50 Gy (10 - 15%) to each</w:t>
            </w:r>
          </w:p>
          <w:p w:rsidR="00000000" w:rsidDel="00000000" w:rsidP="00000000" w:rsidRDefault="00000000" w:rsidRPr="00000000" w14:paraId="00000D4B">
            <w:pPr>
              <w:rPr>
                <w:sz w:val="18"/>
                <w:szCs w:val="18"/>
              </w:rPr>
            </w:pPr>
            <w:r w:rsidDel="00000000" w:rsidR="00000000" w:rsidRPr="00000000">
              <w:rPr>
                <w:sz w:val="18"/>
                <w:szCs w:val="18"/>
                <w:rtl w:val="0"/>
              </w:rPr>
              <w:t xml:space="preserve">50 Gy (5%)</w:t>
            </w:r>
          </w:p>
          <w:p w:rsidR="00000000" w:rsidDel="00000000" w:rsidP="00000000" w:rsidRDefault="00000000" w:rsidRPr="00000000" w14:paraId="00000D4C">
            <w:pPr>
              <w:rPr>
                <w:sz w:val="18"/>
                <w:szCs w:val="18"/>
              </w:rPr>
            </w:pPr>
            <w:r w:rsidDel="00000000" w:rsidR="00000000" w:rsidRPr="00000000">
              <w:rPr>
                <w:sz w:val="18"/>
                <w:szCs w:val="18"/>
                <w:rtl w:val="0"/>
              </w:rPr>
              <w:t xml:space="preserve">30 Gy (50%)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D">
            <w:pPr>
              <w:rPr>
                <w:sz w:val="18"/>
                <w:szCs w:val="18"/>
              </w:rPr>
            </w:pPr>
            <w:r w:rsidDel="00000000" w:rsidR="00000000" w:rsidRPr="00000000">
              <w:rPr>
                <w:sz w:val="18"/>
                <w:szCs w:val="18"/>
                <w:rtl w:val="0"/>
              </w:rPr>
              <w:t xml:space="preserve">50 Gy (10%) to each </w:t>
            </w:r>
            <w:r w:rsidDel="00000000" w:rsidR="00000000" w:rsidRPr="00000000">
              <w:rPr>
                <w:sz w:val="18"/>
                <w:szCs w:val="18"/>
                <w:vertAlign w:val="superscript"/>
                <w:rtl w:val="0"/>
              </w:rPr>
              <w:t xml:space="preserve">GU-003</w:t>
            </w:r>
            <w:r w:rsidDel="00000000" w:rsidR="00000000" w:rsidRPr="00000000">
              <w:rPr>
                <w:rtl w:val="0"/>
              </w:rPr>
            </w:r>
          </w:p>
          <w:p w:rsidR="00000000" w:rsidDel="00000000" w:rsidP="00000000" w:rsidRDefault="00000000" w:rsidRPr="00000000" w14:paraId="00000D4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4F">
            <w:pPr>
              <w:rPr>
                <w:sz w:val="18"/>
                <w:szCs w:val="18"/>
              </w:rPr>
            </w:pPr>
            <w:r w:rsidDel="00000000" w:rsidR="00000000" w:rsidRPr="00000000">
              <w:rPr>
                <w:sz w:val="18"/>
                <w:szCs w:val="18"/>
                <w:rtl w:val="0"/>
              </w:rPr>
              <w:t xml:space="preserve">44 Gy (10%) to each </w:t>
            </w:r>
            <w:r w:rsidDel="00000000" w:rsidR="00000000" w:rsidRPr="00000000">
              <w:rPr>
                <w:sz w:val="18"/>
                <w:szCs w:val="18"/>
                <w:vertAlign w:val="superscript"/>
                <w:rtl w:val="0"/>
              </w:rPr>
              <w:t xml:space="preserve">GU-003</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0">
            <w:pPr>
              <w:rPr>
                <w:sz w:val="18"/>
                <w:szCs w:val="18"/>
              </w:rPr>
            </w:pPr>
            <w:r w:rsidDel="00000000" w:rsidR="00000000" w:rsidRPr="00000000">
              <w:rPr>
                <w:sz w:val="18"/>
                <w:szCs w:val="18"/>
                <w:rtl w:val="0"/>
              </w:rPr>
              <w:t xml:space="preserve">25 Gy each (10%)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1">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2">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3">
            <w:pPr>
              <w:rPr>
                <w:sz w:val="18"/>
                <w:szCs w:val="18"/>
              </w:rPr>
            </w:pPr>
            <w:r w:rsidDel="00000000" w:rsidR="00000000" w:rsidRPr="00000000">
              <w:rPr>
                <w:sz w:val="18"/>
                <w:szCs w:val="18"/>
                <w:rtl w:val="0"/>
              </w:rPr>
              <w:t xml:space="preserve">Penile bulb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4">
            <w:pPr>
              <w:rPr>
                <w:sz w:val="18"/>
                <w:szCs w:val="18"/>
              </w:rPr>
            </w:pPr>
            <w:r w:rsidDel="00000000" w:rsidR="00000000" w:rsidRPr="00000000">
              <w:rPr>
                <w:sz w:val="18"/>
                <w:szCs w:val="18"/>
                <w:rtl w:val="0"/>
              </w:rPr>
              <w:t xml:space="preserve">Mean &lt; 52.5 Gy </w:t>
            </w:r>
            <w:hyperlink r:id="rId2668">
              <w:r w:rsidDel="00000000" w:rsidR="00000000" w:rsidRPr="00000000">
                <w:rPr>
                  <w:sz w:val="18"/>
                  <w:szCs w:val="18"/>
                  <w:vertAlign w:val="superscript"/>
                  <w:rtl w:val="0"/>
                </w:rPr>
                <w:t xml:space="preserve">04-15</w:t>
              </w:r>
            </w:hyperlink>
            <w:r w:rsidDel="00000000" w:rsidR="00000000" w:rsidRPr="00000000">
              <w:rPr>
                <w:rtl w:val="0"/>
              </w:rPr>
            </w:r>
          </w:p>
          <w:p w:rsidR="00000000" w:rsidDel="00000000" w:rsidP="00000000" w:rsidRDefault="00000000" w:rsidRPr="00000000" w14:paraId="00000D55">
            <w:pPr>
              <w:rPr>
                <w:sz w:val="18"/>
                <w:szCs w:val="18"/>
              </w:rPr>
            </w:pPr>
            <w:r w:rsidDel="00000000" w:rsidR="00000000" w:rsidRPr="00000000">
              <w:rPr>
                <w:sz w:val="18"/>
                <w:szCs w:val="18"/>
                <w:rtl w:val="0"/>
              </w:rPr>
              <w:t xml:space="preserve">70 Gy (60-70%)</w:t>
            </w:r>
          </w:p>
          <w:p w:rsidR="00000000" w:rsidDel="00000000" w:rsidP="00000000" w:rsidRDefault="00000000" w:rsidRPr="00000000" w14:paraId="00000D56">
            <w:pPr>
              <w:rPr>
                <w:sz w:val="18"/>
                <w:szCs w:val="18"/>
              </w:rPr>
            </w:pPr>
            <w:r w:rsidDel="00000000" w:rsidR="00000000" w:rsidRPr="00000000">
              <w:rPr>
                <w:sz w:val="18"/>
                <w:szCs w:val="18"/>
                <w:rtl w:val="0"/>
              </w:rPr>
              <w:t xml:space="preserve">50 Gy (90-95%)</w:t>
            </w:r>
          </w:p>
          <w:p w:rsidR="00000000" w:rsidDel="00000000" w:rsidP="00000000" w:rsidRDefault="00000000" w:rsidRPr="00000000" w14:paraId="00000D57">
            <w:pPr>
              <w:rPr>
                <w:sz w:val="18"/>
                <w:szCs w:val="18"/>
                <w:vertAlign w:val="superscript"/>
              </w:rPr>
            </w:pPr>
            <w:r w:rsidDel="00000000" w:rsidR="00000000" w:rsidRPr="00000000">
              <w:rPr>
                <w:sz w:val="18"/>
                <w:szCs w:val="18"/>
                <w:rtl w:val="0"/>
              </w:rPr>
              <w:t xml:space="preserve">Mean &lt; 24 Gy </w:t>
            </w:r>
            <w:hyperlink r:id="rId2669">
              <w:r w:rsidDel="00000000" w:rsidR="00000000" w:rsidRPr="00000000">
                <w:rPr>
                  <w:sz w:val="18"/>
                  <w:szCs w:val="18"/>
                  <w:vertAlign w:val="superscript"/>
                  <w:rtl w:val="0"/>
                </w:rPr>
                <w:t xml:space="preserve">CHHiP</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8">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9">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A">
            <w:pPr>
              <w:rPr>
                <w:sz w:val="18"/>
                <w:szCs w:val="18"/>
              </w:rPr>
            </w:pPr>
            <w:r w:rsidDel="00000000" w:rsidR="00000000" w:rsidRPr="00000000">
              <w:rPr>
                <w:sz w:val="18"/>
                <w:szCs w:val="18"/>
                <w:rtl w:val="0"/>
              </w:rPr>
              <w:t xml:space="preserve">25 Gy (50%)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B">
            <w:pPr>
              <w:rPr>
                <w:sz w:val="18"/>
                <w:szCs w:val="18"/>
              </w:rPr>
            </w:pPr>
            <w:r w:rsidDel="00000000" w:rsidR="00000000" w:rsidRPr="00000000">
              <w:rPr>
                <w:sz w:val="18"/>
                <w:szCs w:val="18"/>
                <w:rtl w:val="0"/>
              </w:rPr>
              <w:t xml:space="preserve">70 Gy (60-70%)</w:t>
            </w:r>
          </w:p>
          <w:p w:rsidR="00000000" w:rsidDel="00000000" w:rsidP="00000000" w:rsidRDefault="00000000" w:rsidRPr="00000000" w14:paraId="00000D5C">
            <w:pPr>
              <w:rPr>
                <w:sz w:val="18"/>
                <w:szCs w:val="18"/>
              </w:rPr>
            </w:pPr>
            <w:r w:rsidDel="00000000" w:rsidR="00000000" w:rsidRPr="00000000">
              <w:rPr>
                <w:sz w:val="18"/>
                <w:szCs w:val="18"/>
                <w:rtl w:val="0"/>
              </w:rPr>
              <w:t xml:space="preserve">50 Gy (90-95%)</w:t>
            </w:r>
          </w:p>
          <w:p w:rsidR="00000000" w:rsidDel="00000000" w:rsidP="00000000" w:rsidRDefault="00000000" w:rsidRPr="00000000" w14:paraId="00000D5D">
            <w:pPr>
              <w:rPr>
                <w:sz w:val="18"/>
                <w:szCs w:val="18"/>
              </w:rPr>
            </w:pPr>
            <w:r w:rsidDel="00000000" w:rsidR="00000000" w:rsidRPr="00000000">
              <w:rPr>
                <w:rtl w:val="0"/>
              </w:rPr>
            </w:r>
          </w:p>
          <w:p w:rsidR="00000000" w:rsidDel="00000000" w:rsidP="00000000" w:rsidRDefault="00000000" w:rsidRPr="00000000" w14:paraId="00000D5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5F">
            <w:pPr>
              <w:rPr>
                <w:sz w:val="18"/>
                <w:szCs w:val="18"/>
              </w:rPr>
            </w:pPr>
            <w:r w:rsidDel="00000000" w:rsidR="00000000" w:rsidRPr="00000000">
              <w:rPr>
                <w:sz w:val="18"/>
                <w:szCs w:val="18"/>
                <w:rtl w:val="0"/>
              </w:rPr>
              <w:t xml:space="preserve">All constraints listed have a &lt; 35% incidence of severe erectile dysfunction.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0">
            <w:pPr>
              <w:rPr>
                <w:sz w:val="18"/>
                <w:szCs w:val="18"/>
              </w:rPr>
            </w:pPr>
            <w:r w:rsidDel="00000000" w:rsidR="00000000" w:rsidRPr="00000000">
              <w:rPr>
                <w:sz w:val="18"/>
                <w:szCs w:val="18"/>
                <w:rtl w:val="0"/>
              </w:rPr>
              <w:t xml:space="preserve">Large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1">
            <w:pPr>
              <w:widowControl w:val="0"/>
              <w:rPr>
                <w:sz w:val="18"/>
                <w:szCs w:val="18"/>
              </w:rPr>
            </w:pPr>
            <w:r w:rsidDel="00000000" w:rsidR="00000000" w:rsidRPr="00000000">
              <w:rPr>
                <w:sz w:val="18"/>
                <w:szCs w:val="18"/>
                <w:rtl w:val="0"/>
              </w:rPr>
              <w:t xml:space="preserve">60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2">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3">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4">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5">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6">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7">
            <w:pPr>
              <w:rPr>
                <w:sz w:val="18"/>
                <w:szCs w:val="18"/>
              </w:rPr>
            </w:pPr>
            <w:r w:rsidDel="00000000" w:rsidR="00000000" w:rsidRPr="00000000">
              <w:rPr>
                <w:sz w:val="18"/>
                <w:szCs w:val="18"/>
                <w:rtl w:val="0"/>
              </w:rPr>
              <w:t xml:space="preserve">Small bowel</w:t>
            </w:r>
          </w:p>
          <w:p w:rsidR="00000000" w:rsidDel="00000000" w:rsidP="00000000" w:rsidRDefault="00000000" w:rsidRPr="00000000" w14:paraId="00000D68">
            <w:pPr>
              <w:rPr>
                <w:sz w:val="18"/>
                <w:szCs w:val="18"/>
              </w:rPr>
            </w:pPr>
            <w:r w:rsidDel="00000000" w:rsidR="00000000" w:rsidRPr="00000000">
              <w:rPr>
                <w:color w:val="b7b7b7"/>
                <w:sz w:val="18"/>
                <w:szCs w:val="18"/>
                <w:rtl w:val="0"/>
              </w:rPr>
              <w:t xml:space="preserve">*05-34</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9">
            <w:pPr>
              <w:widowControl w:val="0"/>
              <w:rPr>
                <w:sz w:val="18"/>
                <w:szCs w:val="18"/>
              </w:rPr>
            </w:pPr>
            <w:r w:rsidDel="00000000" w:rsidR="00000000" w:rsidRPr="00000000">
              <w:rPr>
                <w:sz w:val="18"/>
                <w:szCs w:val="18"/>
                <w:rtl w:val="0"/>
              </w:rPr>
              <w:t xml:space="preserve">50 - 52 Gy</w:t>
            </w:r>
          </w:p>
          <w:p w:rsidR="00000000" w:rsidDel="00000000" w:rsidP="00000000" w:rsidRDefault="00000000" w:rsidRPr="00000000" w14:paraId="00000D6A">
            <w:pPr>
              <w:widowControl w:val="0"/>
              <w:rPr>
                <w:sz w:val="18"/>
                <w:szCs w:val="18"/>
              </w:rPr>
            </w:pPr>
            <w:r w:rsidDel="00000000" w:rsidR="00000000" w:rsidRPr="00000000">
              <w:rPr>
                <w:sz w:val="18"/>
                <w:szCs w:val="18"/>
                <w:rtl w:val="0"/>
              </w:rPr>
              <w:t xml:space="preserve">*45 Gy (150cc - 200cc - bag)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B">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C">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D">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E">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6F">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0">
            <w:pPr>
              <w:rPr>
                <w:sz w:val="18"/>
                <w:szCs w:val="18"/>
              </w:rPr>
            </w:pPr>
            <w:r w:rsidDel="00000000" w:rsidR="00000000" w:rsidRPr="00000000">
              <w:rPr>
                <w:sz w:val="18"/>
                <w:szCs w:val="18"/>
                <w:rtl w:val="0"/>
              </w:rPr>
              <w:t xml:space="preserve">Prostate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1">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2">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3">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4">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6">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7">
            <w:pPr>
              <w:rPr>
                <w:sz w:val="18"/>
                <w:szCs w:val="18"/>
              </w:rPr>
            </w:pPr>
            <w:r w:rsidDel="00000000" w:rsidR="00000000" w:rsidRPr="00000000">
              <w:rPr>
                <w:sz w:val="18"/>
                <w:szCs w:val="18"/>
                <w:rtl w:val="0"/>
              </w:rPr>
              <w:t xml:space="preserve">Kidney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8">
            <w:pPr>
              <w:rPr>
                <w:sz w:val="18"/>
                <w:szCs w:val="18"/>
              </w:rPr>
            </w:pPr>
            <w:r w:rsidDel="00000000" w:rsidR="00000000" w:rsidRPr="00000000">
              <w:rPr>
                <w:sz w:val="18"/>
                <w:szCs w:val="18"/>
                <w:rtl w:val="0"/>
              </w:rPr>
              <w:t xml:space="preserve">Total V20 &lt; 30%.</w:t>
            </w:r>
          </w:p>
          <w:p w:rsidR="00000000" w:rsidDel="00000000" w:rsidP="00000000" w:rsidRDefault="00000000" w:rsidRPr="00000000" w14:paraId="00000D79">
            <w:pPr>
              <w:rPr>
                <w:sz w:val="18"/>
                <w:szCs w:val="18"/>
              </w:rPr>
            </w:pPr>
            <w:r w:rsidDel="00000000" w:rsidR="00000000" w:rsidRPr="00000000">
              <w:rPr>
                <w:sz w:val="18"/>
                <w:szCs w:val="18"/>
                <w:rtl w:val="0"/>
              </w:rPr>
              <w:t xml:space="preserve">8 Gy (50%) each (testicular).</w:t>
            </w:r>
          </w:p>
          <w:p w:rsidR="00000000" w:rsidDel="00000000" w:rsidP="00000000" w:rsidRDefault="00000000" w:rsidRPr="00000000" w14:paraId="00000D7A">
            <w:pPr>
              <w:rPr>
                <w:sz w:val="18"/>
                <w:szCs w:val="18"/>
              </w:rPr>
            </w:pPr>
            <w:r w:rsidDel="00000000" w:rsidR="00000000" w:rsidRPr="00000000">
              <w:rPr>
                <w:sz w:val="18"/>
                <w:szCs w:val="18"/>
                <w:rtl w:val="0"/>
              </w:rPr>
              <w:t xml:space="preserve">If single kidney, V20 &lt; 15%.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B">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C">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D">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E">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7F">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80">
            <w:pPr>
              <w:rPr>
                <w:sz w:val="18"/>
                <w:szCs w:val="18"/>
              </w:rPr>
            </w:pPr>
            <w:r w:rsidDel="00000000" w:rsidR="00000000" w:rsidRPr="00000000">
              <w:rPr>
                <w:sz w:val="18"/>
                <w:szCs w:val="18"/>
                <w:rtl w:val="0"/>
              </w:rPr>
              <w:t xml:space="preserve">Liver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81">
            <w:pPr>
              <w:rPr>
                <w:sz w:val="18"/>
                <w:szCs w:val="18"/>
              </w:rPr>
            </w:pPr>
            <w:r w:rsidDel="00000000" w:rsidR="00000000" w:rsidRPr="00000000">
              <w:rPr>
                <w:sz w:val="18"/>
                <w:szCs w:val="18"/>
                <w:rtl w:val="0"/>
              </w:rPr>
              <w:t xml:space="preserve">36 - 40 Gy (30%)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82">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83">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84">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85">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86">
            <w:pPr>
              <w:rPr>
                <w:sz w:val="18"/>
                <w:szCs w:val="18"/>
              </w:rPr>
            </w:pPr>
            <w:r w:rsidDel="00000000" w:rsidR="00000000" w:rsidRPr="00000000">
              <w:rPr>
                <w:rtl w:val="0"/>
              </w:rPr>
            </w:r>
          </w:p>
        </w:tc>
      </w:tr>
    </w:tbl>
    <w:p w:rsidR="00000000" w:rsidDel="00000000" w:rsidP="00000000" w:rsidRDefault="00000000" w:rsidRPr="00000000" w14:paraId="00000D87">
      <w:pPr>
        <w:pStyle w:val="Heading2"/>
        <w:ind w:left="0" w:firstLine="0"/>
        <w:jc w:val="left"/>
        <w:rPr>
          <w:sz w:val="20"/>
          <w:szCs w:val="20"/>
        </w:rPr>
      </w:pPr>
      <w:bookmarkStart w:colFirst="0" w:colLast="0" w:name="_4zi750t7rktf" w:id="103"/>
      <w:bookmarkEnd w:id="103"/>
      <w:r w:rsidDel="00000000" w:rsidR="00000000" w:rsidRPr="00000000">
        <w:rPr>
          <w:rtl w:val="0"/>
        </w:rPr>
      </w:r>
    </w:p>
    <w:tbl>
      <w:tblPr>
        <w:tblStyle w:val="Table40"/>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tcMar>
              <w:top w:w="100.0" w:type="dxa"/>
              <w:left w:w="100.0" w:type="dxa"/>
              <w:bottom w:w="100.0" w:type="dxa"/>
              <w:right w:w="100.0" w:type="dxa"/>
            </w:tcMar>
            <w:vAlign w:val="top"/>
          </w:tcPr>
          <w:p w:rsidR="00000000" w:rsidDel="00000000" w:rsidP="00000000" w:rsidRDefault="00000000" w:rsidRPr="00000000" w14:paraId="00000D88">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D89">
            <w:pPr>
              <w:ind w:right="200"/>
              <w:jc w:val="center"/>
              <w:rPr>
                <w:b w:val="1"/>
              </w:rPr>
            </w:pPr>
            <w:r w:rsidDel="00000000" w:rsidR="00000000" w:rsidRPr="00000000">
              <w:rPr>
                <w:b w:val="1"/>
                <w:rtl w:val="0"/>
              </w:rPr>
              <w:t xml:space="preserve">A more comprehensive collection of resources for all disease sites may be found at </w:t>
            </w:r>
            <w:hyperlink r:id="rId2670">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D8A">
            <w:pPr>
              <w:rPr>
                <w:b w:val="1"/>
                <w:sz w:val="18"/>
                <w:szCs w:val="18"/>
              </w:rPr>
            </w:pPr>
            <w:r w:rsidDel="00000000" w:rsidR="00000000" w:rsidRPr="00000000">
              <w:rPr>
                <w:b w:val="1"/>
                <w:sz w:val="18"/>
                <w:szCs w:val="18"/>
                <w:rtl w:val="0"/>
              </w:rPr>
              <w:t xml:space="preserve">Prostate (Postop) </w:t>
            </w:r>
          </w:p>
          <w:p w:rsidR="00000000" w:rsidDel="00000000" w:rsidP="00000000" w:rsidRDefault="00000000" w:rsidRPr="00000000" w14:paraId="00000D8B">
            <w:pPr>
              <w:rPr>
                <w:sz w:val="18"/>
                <w:szCs w:val="18"/>
              </w:rPr>
            </w:pPr>
            <w:r w:rsidDel="00000000" w:rsidR="00000000" w:rsidRPr="00000000">
              <w:rPr>
                <w:sz w:val="18"/>
                <w:szCs w:val="18"/>
                <w:rtl w:val="0"/>
              </w:rPr>
              <w:t xml:space="preserve">ARRO: [</w:t>
            </w:r>
            <w:hyperlink r:id="rId2671">
              <w:r w:rsidDel="00000000" w:rsidR="00000000" w:rsidRPr="00000000">
                <w:rPr>
                  <w:sz w:val="18"/>
                  <w:szCs w:val="18"/>
                  <w:rtl w:val="0"/>
                </w:rPr>
                <w:t xml:space="preserve">Postoperative RT in Prostate cancer</w:t>
              </w:r>
            </w:hyperlink>
            <w:r w:rsidDel="00000000" w:rsidR="00000000" w:rsidRPr="00000000">
              <w:rPr>
                <w:sz w:val="18"/>
                <w:szCs w:val="18"/>
                <w:rtl w:val="0"/>
              </w:rPr>
              <w:t xml:space="preserve">].</w:t>
            </w:r>
          </w:p>
          <w:p w:rsidR="00000000" w:rsidDel="00000000" w:rsidP="00000000" w:rsidRDefault="00000000" w:rsidRPr="00000000" w14:paraId="00000D8C">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D8D">
            <w:pPr>
              <w:numPr>
                <w:ilvl w:val="0"/>
                <w:numId w:val="71"/>
              </w:numPr>
              <w:ind w:left="720" w:right="200" w:hanging="360"/>
              <w:rPr>
                <w:sz w:val="18"/>
                <w:szCs w:val="18"/>
              </w:rPr>
            </w:pPr>
            <w:r w:rsidDel="00000000" w:rsidR="00000000" w:rsidRPr="00000000">
              <w:rPr>
                <w:sz w:val="18"/>
                <w:szCs w:val="18"/>
                <w:rtl w:val="0"/>
              </w:rPr>
              <w:t xml:space="preserve">eContour training module [</w:t>
            </w:r>
            <w:hyperlink r:id="rId2672">
              <w:r w:rsidDel="00000000" w:rsidR="00000000" w:rsidRPr="00000000">
                <w:rPr>
                  <w:sz w:val="18"/>
                  <w:szCs w:val="18"/>
                  <w:rtl w:val="0"/>
                </w:rPr>
                <w:t xml:space="preserve">Prostate Fossa</w:t>
              </w:r>
            </w:hyperlink>
            <w:r w:rsidDel="00000000" w:rsidR="00000000" w:rsidRPr="00000000">
              <w:rPr>
                <w:sz w:val="18"/>
                <w:szCs w:val="18"/>
                <w:rtl w:val="0"/>
              </w:rPr>
              <w:t xml:space="preserve">].</w:t>
            </w:r>
          </w:p>
          <w:p w:rsidR="00000000" w:rsidDel="00000000" w:rsidP="00000000" w:rsidRDefault="00000000" w:rsidRPr="00000000" w14:paraId="00000D8E">
            <w:pPr>
              <w:numPr>
                <w:ilvl w:val="0"/>
                <w:numId w:val="71"/>
              </w:numPr>
              <w:ind w:left="720" w:right="200" w:hanging="360"/>
              <w:rPr>
                <w:sz w:val="18"/>
                <w:szCs w:val="18"/>
              </w:rPr>
            </w:pPr>
            <w:r w:rsidDel="00000000" w:rsidR="00000000" w:rsidRPr="00000000">
              <w:rPr>
                <w:sz w:val="18"/>
                <w:szCs w:val="18"/>
                <w:rtl w:val="0"/>
              </w:rPr>
              <w:t xml:space="preserve">eContour cases [</w:t>
            </w:r>
            <w:hyperlink r:id="rId2673">
              <w:r w:rsidDel="00000000" w:rsidR="00000000" w:rsidRPr="00000000">
                <w:rPr>
                  <w:sz w:val="18"/>
                  <w:szCs w:val="18"/>
                  <w:rtl w:val="0"/>
                </w:rPr>
                <w:t xml:space="preserve">post-prostatectomy</w:t>
              </w:r>
            </w:hyperlink>
            <w:r w:rsidDel="00000000" w:rsidR="00000000" w:rsidRPr="00000000">
              <w:rPr>
                <w:sz w:val="18"/>
                <w:szCs w:val="18"/>
                <w:rtl w:val="0"/>
              </w:rPr>
              <w:t xml:space="preserve">].</w:t>
            </w:r>
          </w:p>
          <w:p w:rsidR="00000000" w:rsidDel="00000000" w:rsidP="00000000" w:rsidRDefault="00000000" w:rsidRPr="00000000" w14:paraId="00000D8F">
            <w:pPr>
              <w:numPr>
                <w:ilvl w:val="0"/>
                <w:numId w:val="71"/>
              </w:numPr>
              <w:ind w:left="720" w:right="200" w:hanging="360"/>
              <w:rPr>
                <w:sz w:val="18"/>
                <w:szCs w:val="18"/>
              </w:rPr>
            </w:pPr>
            <w:r w:rsidDel="00000000" w:rsidR="00000000" w:rsidRPr="00000000">
              <w:rPr>
                <w:sz w:val="18"/>
                <w:szCs w:val="18"/>
                <w:rtl w:val="0"/>
              </w:rPr>
              <w:t xml:space="preserve">RTOG pelvic normal tissue contouring guidelines [</w:t>
            </w:r>
            <w:hyperlink r:id="rId2674">
              <w:r w:rsidDel="00000000" w:rsidR="00000000" w:rsidRPr="00000000">
                <w:rPr>
                  <w:sz w:val="18"/>
                  <w:szCs w:val="18"/>
                  <w:rtl w:val="0"/>
                </w:rPr>
                <w:t xml:space="preserve">Gay IJROBP '12</w:t>
              </w:r>
            </w:hyperlink>
            <w:r w:rsidDel="00000000" w:rsidR="00000000" w:rsidRPr="00000000">
              <w:rPr>
                <w:sz w:val="18"/>
                <w:szCs w:val="18"/>
                <w:rtl w:val="0"/>
              </w:rPr>
              <w:t xml:space="preserve">, </w:t>
            </w:r>
            <w:hyperlink r:id="rId2675">
              <w:r w:rsidDel="00000000" w:rsidR="00000000" w:rsidRPr="00000000">
                <w:rPr>
                  <w:sz w:val="18"/>
                  <w:szCs w:val="18"/>
                  <w:rtl w:val="0"/>
                </w:rPr>
                <w:t xml:space="preserve">Male normal pelvis Atlas</w:t>
              </w:r>
            </w:hyperlink>
            <w:r w:rsidDel="00000000" w:rsidR="00000000" w:rsidRPr="00000000">
              <w:rPr>
                <w:sz w:val="18"/>
                <w:szCs w:val="18"/>
                <w:rtl w:val="0"/>
              </w:rPr>
              <w:t xml:space="preserve">] </w:t>
            </w:r>
          </w:p>
          <w:p w:rsidR="00000000" w:rsidDel="00000000" w:rsidP="00000000" w:rsidRDefault="00000000" w:rsidRPr="00000000" w14:paraId="00000D90">
            <w:pPr>
              <w:numPr>
                <w:ilvl w:val="0"/>
                <w:numId w:val="71"/>
              </w:numPr>
              <w:ind w:left="720" w:right="200" w:hanging="360"/>
              <w:rPr>
                <w:sz w:val="18"/>
                <w:szCs w:val="18"/>
              </w:rPr>
            </w:pPr>
            <w:r w:rsidDel="00000000" w:rsidR="00000000" w:rsidRPr="00000000">
              <w:rPr>
                <w:sz w:val="18"/>
                <w:szCs w:val="18"/>
                <w:rtl w:val="0"/>
              </w:rPr>
              <w:t xml:space="preserve">RTOG PLNs for prostate cancer [</w:t>
            </w:r>
            <w:hyperlink r:id="rId2676">
              <w:r w:rsidDel="00000000" w:rsidR="00000000" w:rsidRPr="00000000">
                <w:rPr>
                  <w:sz w:val="18"/>
                  <w:szCs w:val="18"/>
                  <w:rtl w:val="0"/>
                </w:rPr>
                <w:t xml:space="preserve">Harris IJROBP '15</w:t>
              </w:r>
            </w:hyperlink>
            <w:r w:rsidDel="00000000" w:rsidR="00000000" w:rsidRPr="00000000">
              <w:rPr>
                <w:sz w:val="18"/>
                <w:szCs w:val="18"/>
                <w:rtl w:val="0"/>
              </w:rPr>
              <w:t xml:space="preserve">, </w:t>
            </w:r>
            <w:hyperlink r:id="rId2677">
              <w:r w:rsidDel="00000000" w:rsidR="00000000" w:rsidRPr="00000000">
                <w:rPr>
                  <w:sz w:val="18"/>
                  <w:szCs w:val="18"/>
                  <w:rtl w:val="0"/>
                </w:rPr>
                <w:t xml:space="preserve">RTOG Contouring Atlas</w:t>
              </w:r>
            </w:hyperlink>
            <w:r w:rsidDel="00000000" w:rsidR="00000000" w:rsidRPr="00000000">
              <w:rPr>
                <w:sz w:val="18"/>
                <w:szCs w:val="18"/>
                <w:rtl w:val="0"/>
              </w:rPr>
              <w:t xml:space="preserve">]</w:t>
            </w:r>
          </w:p>
          <w:p w:rsidR="00000000" w:rsidDel="00000000" w:rsidP="00000000" w:rsidRDefault="00000000" w:rsidRPr="00000000" w14:paraId="00000D91">
            <w:pPr>
              <w:numPr>
                <w:ilvl w:val="0"/>
                <w:numId w:val="71"/>
              </w:numPr>
              <w:ind w:left="720" w:right="200" w:hanging="360"/>
              <w:rPr>
                <w:sz w:val="18"/>
                <w:szCs w:val="18"/>
              </w:rPr>
            </w:pPr>
            <w:r w:rsidDel="00000000" w:rsidR="00000000" w:rsidRPr="00000000">
              <w:rPr>
                <w:sz w:val="18"/>
                <w:szCs w:val="18"/>
                <w:rtl w:val="0"/>
              </w:rPr>
              <w:t xml:space="preserve">RTOG consensus guidelines for delineation of postop CTV in prostate cancer </w:t>
            </w:r>
            <w:hyperlink r:id="rId2678">
              <w:r w:rsidDel="00000000" w:rsidR="00000000" w:rsidRPr="00000000">
                <w:rPr>
                  <w:sz w:val="18"/>
                  <w:szCs w:val="18"/>
                  <w:rtl w:val="0"/>
                </w:rPr>
                <w:t xml:space="preserve">[Michalski IJROBP '10</w:t>
              </w:r>
            </w:hyperlink>
            <w:r w:rsidDel="00000000" w:rsidR="00000000" w:rsidRPr="00000000">
              <w:rPr>
                <w:sz w:val="18"/>
                <w:szCs w:val="18"/>
                <w:rtl w:val="0"/>
              </w:rPr>
              <w:t xml:space="preserve">, </w:t>
            </w:r>
            <w:hyperlink r:id="rId2679">
              <w:r w:rsidDel="00000000" w:rsidR="00000000" w:rsidRPr="00000000">
                <w:rPr>
                  <w:sz w:val="18"/>
                  <w:szCs w:val="18"/>
                  <w:rtl w:val="0"/>
                </w:rPr>
                <w:t xml:space="preserve">Post-op Atlas</w:t>
              </w:r>
            </w:hyperlink>
            <w:r w:rsidDel="00000000" w:rsidR="00000000" w:rsidRPr="00000000">
              <w:rPr>
                <w:sz w:val="18"/>
                <w:szCs w:val="18"/>
                <w:rtl w:val="0"/>
              </w:rPr>
              <w:t xml:space="preserve">]</w:t>
            </w:r>
          </w:p>
          <w:p w:rsidR="00000000" w:rsidDel="00000000" w:rsidP="00000000" w:rsidRDefault="00000000" w:rsidRPr="00000000" w14:paraId="00000D92">
            <w:pPr>
              <w:ind w:right="20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D93">
            <w:pPr>
              <w:numPr>
                <w:ilvl w:val="0"/>
                <w:numId w:val="99"/>
              </w:numPr>
              <w:ind w:left="720" w:hanging="360"/>
              <w:rPr>
                <w:sz w:val="18"/>
                <w:szCs w:val="18"/>
              </w:rPr>
            </w:pPr>
            <w:r w:rsidDel="00000000" w:rsidR="00000000" w:rsidRPr="00000000">
              <w:rPr>
                <w:sz w:val="18"/>
                <w:szCs w:val="18"/>
                <w:rtl w:val="0"/>
              </w:rPr>
              <w:t xml:space="preserve">Natural history of progression of PSA recurrence after RP [</w:t>
            </w:r>
            <w:hyperlink r:id="rId2680">
              <w:r w:rsidDel="00000000" w:rsidR="00000000" w:rsidRPr="00000000">
                <w:rPr>
                  <w:sz w:val="18"/>
                  <w:szCs w:val="18"/>
                  <w:rtl w:val="0"/>
                </w:rPr>
                <w:t xml:space="preserve">Antonarakis BJU Int '13</w:t>
              </w:r>
            </w:hyperlink>
            <w:r w:rsidDel="00000000" w:rsidR="00000000" w:rsidRPr="00000000">
              <w:rPr>
                <w:sz w:val="18"/>
                <w:szCs w:val="18"/>
                <w:rtl w:val="0"/>
              </w:rPr>
              <w:t xml:space="preserve">] </w:t>
            </w:r>
            <w:hyperlink r:id="rId268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94">
            <w:pPr>
              <w:numPr>
                <w:ilvl w:val="0"/>
                <w:numId w:val="99"/>
              </w:numPr>
              <w:ind w:left="720" w:hanging="360"/>
              <w:rPr>
                <w:sz w:val="18"/>
                <w:szCs w:val="18"/>
              </w:rPr>
            </w:pPr>
            <w:r w:rsidDel="00000000" w:rsidR="00000000" w:rsidRPr="00000000">
              <w:rPr>
                <w:sz w:val="18"/>
                <w:szCs w:val="18"/>
                <w:rtl w:val="0"/>
              </w:rPr>
              <w:t xml:space="preserve">Stephenson Nomogram [</w:t>
            </w:r>
            <w:hyperlink r:id="rId2682">
              <w:r w:rsidDel="00000000" w:rsidR="00000000" w:rsidRPr="00000000">
                <w:rPr>
                  <w:sz w:val="18"/>
                  <w:szCs w:val="18"/>
                  <w:rtl w:val="0"/>
                </w:rPr>
                <w:t xml:space="preserve">JCO '07]</w:t>
              </w:r>
            </w:hyperlink>
            <w:r w:rsidDel="00000000" w:rsidR="00000000" w:rsidRPr="00000000">
              <w:rPr>
                <w:sz w:val="18"/>
                <w:szCs w:val="18"/>
                <w:rtl w:val="0"/>
              </w:rPr>
              <w:t xml:space="preserve">: Predicting outcomes for SRT. bcPFS only. </w:t>
            </w:r>
            <w:hyperlink r:id="rId268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95">
            <w:pPr>
              <w:numPr>
                <w:ilvl w:val="0"/>
                <w:numId w:val="99"/>
              </w:numPr>
              <w:ind w:left="720" w:hanging="360"/>
              <w:rPr>
                <w:sz w:val="18"/>
                <w:szCs w:val="18"/>
              </w:rPr>
            </w:pPr>
            <w:r w:rsidDel="00000000" w:rsidR="00000000" w:rsidRPr="00000000">
              <w:rPr>
                <w:sz w:val="18"/>
                <w:szCs w:val="18"/>
                <w:rtl w:val="0"/>
              </w:rPr>
              <w:t xml:space="preserve">Tendulkar Nomogram [</w:t>
            </w:r>
            <w:hyperlink r:id="rId2684">
              <w:r w:rsidDel="00000000" w:rsidR="00000000" w:rsidRPr="00000000">
                <w:rPr>
                  <w:sz w:val="18"/>
                  <w:szCs w:val="18"/>
                  <w:rtl w:val="0"/>
                </w:rPr>
                <w:t xml:space="preserve">JCO '16]</w:t>
              </w:r>
            </w:hyperlink>
            <w:r w:rsidDel="00000000" w:rsidR="00000000" w:rsidRPr="00000000">
              <w:rPr>
                <w:sz w:val="18"/>
                <w:szCs w:val="18"/>
                <w:rtl w:val="0"/>
              </w:rPr>
              <w:t xml:space="preserve">: SRT ± ADT. Adds DMFS data to Stephenson.</w:t>
            </w:r>
            <w:hyperlink r:id="rId268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96">
            <w:pPr>
              <w:numPr>
                <w:ilvl w:val="0"/>
                <w:numId w:val="99"/>
              </w:numPr>
              <w:ind w:left="720" w:hanging="360"/>
              <w:rPr>
                <w:sz w:val="18"/>
                <w:szCs w:val="18"/>
              </w:rPr>
            </w:pPr>
            <w:r w:rsidDel="00000000" w:rsidR="00000000" w:rsidRPr="00000000">
              <w:rPr>
                <w:sz w:val="18"/>
                <w:szCs w:val="18"/>
                <w:rtl w:val="0"/>
              </w:rPr>
              <w:t xml:space="preserve">Campbell Nomogram [</w:t>
            </w:r>
            <w:hyperlink r:id="rId2686">
              <w:r w:rsidDel="00000000" w:rsidR="00000000" w:rsidRPr="00000000">
                <w:rPr>
                  <w:sz w:val="18"/>
                  <w:szCs w:val="18"/>
                  <w:rtl w:val="0"/>
                </w:rPr>
                <w:t xml:space="preserve">ASTRO '19</w:t>
              </w:r>
            </w:hyperlink>
            <w:r w:rsidDel="00000000" w:rsidR="00000000" w:rsidRPr="00000000">
              <w:rPr>
                <w:sz w:val="18"/>
                <w:szCs w:val="18"/>
                <w:rtl w:val="0"/>
              </w:rPr>
              <w:t xml:space="preserve">]: SRT ± ADT. Adds PSA-DT and post-op initial PSA value data to Tendulkar. </w:t>
            </w:r>
            <w:hyperlink r:id="rId268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D97">
            <w:pPr>
              <w:numPr>
                <w:ilvl w:val="0"/>
                <w:numId w:val="99"/>
              </w:numPr>
              <w:ind w:left="720" w:hanging="360"/>
              <w:rPr>
                <w:sz w:val="18"/>
                <w:szCs w:val="18"/>
              </w:rPr>
            </w:pPr>
            <w:r w:rsidDel="00000000" w:rsidR="00000000" w:rsidRPr="00000000">
              <w:rPr>
                <w:sz w:val="18"/>
                <w:szCs w:val="18"/>
                <w:rtl w:val="0"/>
              </w:rPr>
              <w:t xml:space="preserve">European Association of Urology Validation of bcF Risk Groups [</w:t>
            </w:r>
            <w:hyperlink r:id="rId2688">
              <w:r w:rsidDel="00000000" w:rsidR="00000000" w:rsidRPr="00000000">
                <w:rPr>
                  <w:sz w:val="18"/>
                  <w:szCs w:val="18"/>
                  <w:rtl w:val="0"/>
                </w:rPr>
                <w:t xml:space="preserve">Tilki Euro Uro '19</w:t>
              </w:r>
            </w:hyperlink>
            <w:r w:rsidDel="00000000" w:rsidR="00000000" w:rsidRPr="00000000">
              <w:rPr>
                <w:sz w:val="18"/>
                <w:szCs w:val="18"/>
                <w:rtl w:val="0"/>
              </w:rPr>
              <w:t xml:space="preserve">]: Retro. HR vs. LR. </w:t>
            </w:r>
            <w:hyperlink r:id="rId268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98">
            <w:pPr>
              <w:numPr>
                <w:ilvl w:val="0"/>
                <w:numId w:val="99"/>
              </w:numPr>
              <w:ind w:left="720" w:hanging="360"/>
              <w:rPr>
                <w:sz w:val="18"/>
                <w:szCs w:val="18"/>
              </w:rPr>
            </w:pPr>
            <w:r w:rsidDel="00000000" w:rsidR="00000000" w:rsidRPr="00000000">
              <w:rPr>
                <w:sz w:val="18"/>
                <w:szCs w:val="18"/>
                <w:rtl w:val="0"/>
              </w:rPr>
              <w:t xml:space="preserve">Patterns of recurrence after prostate bed RT [</w:t>
            </w:r>
            <w:hyperlink r:id="rId2690">
              <w:r w:rsidDel="00000000" w:rsidR="00000000" w:rsidRPr="00000000">
                <w:rPr>
                  <w:sz w:val="18"/>
                  <w:szCs w:val="18"/>
                  <w:rtl w:val="0"/>
                </w:rPr>
                <w:t xml:space="preserve">Brand RTO '19</w:t>
              </w:r>
            </w:hyperlink>
            <w:r w:rsidDel="00000000" w:rsidR="00000000" w:rsidRPr="00000000">
              <w:rPr>
                <w:sz w:val="18"/>
                <w:szCs w:val="18"/>
                <w:rtl w:val="0"/>
              </w:rPr>
              <w:t xml:space="preserve">]: Retro. </w:t>
            </w:r>
            <w:hyperlink r:id="rId269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99">
            <w:pPr>
              <w:ind w:right="20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D9A">
            <w:pPr>
              <w:numPr>
                <w:ilvl w:val="0"/>
                <w:numId w:val="1"/>
              </w:numPr>
              <w:ind w:left="720" w:hanging="360"/>
              <w:rPr>
                <w:sz w:val="18"/>
                <w:szCs w:val="18"/>
              </w:rPr>
            </w:pPr>
            <w:hyperlink r:id="rId2692">
              <w:r w:rsidDel="00000000" w:rsidR="00000000" w:rsidRPr="00000000">
                <w:rPr>
                  <w:sz w:val="18"/>
                  <w:szCs w:val="18"/>
                  <w:rtl w:val="0"/>
                </w:rPr>
                <w:t xml:space="preserve">ASTRO/AUA Guideline: Adjuvant and Salvage Radiotherapy after Prostatectomy</w:t>
              </w:r>
            </w:hyperlink>
            <w:r w:rsidDel="00000000" w:rsidR="00000000" w:rsidRPr="00000000">
              <w:rPr>
                <w:sz w:val="18"/>
                <w:szCs w:val="18"/>
                <w:rtl w:val="0"/>
              </w:rPr>
              <w:t xml:space="preserve"> </w:t>
            </w:r>
            <w:r w:rsidDel="00000000" w:rsidR="00000000" w:rsidRPr="00000000">
              <w:rPr>
                <w:i w:val="1"/>
                <w:sz w:val="18"/>
                <w:szCs w:val="18"/>
                <w:rtl w:val="0"/>
              </w:rPr>
              <w:t xml:space="preserve">April 2019 </w:t>
            </w:r>
            <w:hyperlink r:id="rId269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9B">
            <w:pPr>
              <w:numPr>
                <w:ilvl w:val="0"/>
                <w:numId w:val="1"/>
              </w:numPr>
              <w:ind w:left="720" w:hanging="360"/>
              <w:rPr>
                <w:sz w:val="18"/>
                <w:szCs w:val="18"/>
              </w:rPr>
            </w:pPr>
            <w:r w:rsidDel="00000000" w:rsidR="00000000" w:rsidRPr="00000000">
              <w:rPr>
                <w:sz w:val="18"/>
                <w:szCs w:val="18"/>
                <w:rtl w:val="0"/>
              </w:rPr>
              <w:t xml:space="preserve">ASTRO/AUA Guidelines Amendment </w:t>
            </w:r>
            <w:hyperlink r:id="rId2694">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695">
              <w:r w:rsidDel="00000000" w:rsidR="00000000" w:rsidRPr="00000000">
                <w:rPr>
                  <w:sz w:val="18"/>
                  <w:szCs w:val="18"/>
                  <w:rtl w:val="0"/>
                </w:rPr>
                <w:t xml:space="preserve">Pisansky PRO '19</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D9C">
            <w:pPr>
              <w:ind w:right="20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D9D">
            <w:pPr>
              <w:numPr>
                <w:ilvl w:val="0"/>
                <w:numId w:val="81"/>
              </w:numPr>
              <w:ind w:left="720" w:hanging="360"/>
              <w:rPr>
                <w:sz w:val="18"/>
                <w:szCs w:val="18"/>
              </w:rPr>
            </w:pPr>
            <w:r w:rsidDel="00000000" w:rsidR="00000000" w:rsidRPr="00000000">
              <w:rPr>
                <w:sz w:val="18"/>
                <w:szCs w:val="18"/>
                <w:rtl w:val="0"/>
              </w:rPr>
              <w:t xml:space="preserve">RTOG 0534/SPPORT [</w:t>
            </w:r>
            <w:hyperlink r:id="rId2696">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697">
              <w:r w:rsidDel="00000000" w:rsidR="00000000" w:rsidRPr="00000000">
                <w:rPr>
                  <w:sz w:val="18"/>
                  <w:szCs w:val="18"/>
                  <w:rtl w:val="0"/>
                </w:rPr>
                <w:t xml:space="preserve">Pollack ASTRO '18</w:t>
              </w:r>
            </w:hyperlink>
            <w:r w:rsidDel="00000000" w:rsidR="00000000" w:rsidRPr="00000000">
              <w:rPr>
                <w:sz w:val="18"/>
                <w:szCs w:val="18"/>
                <w:rtl w:val="0"/>
              </w:rPr>
              <w:t xml:space="preserve">]: 3 arm: 64.8-70.2 Gy BedRT ± 4-6 mo ADT ± 45 Gy WPRT. </w:t>
            </w:r>
            <w:hyperlink r:id="rId269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9E">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D9F">
            <w:pPr>
              <w:numPr>
                <w:ilvl w:val="0"/>
                <w:numId w:val="62"/>
              </w:numPr>
              <w:ind w:left="720" w:right="200" w:hanging="360"/>
              <w:rPr>
                <w:sz w:val="18"/>
                <w:szCs w:val="18"/>
              </w:rPr>
            </w:pPr>
            <w:r w:rsidDel="00000000" w:rsidR="00000000" w:rsidRPr="00000000">
              <w:rPr>
                <w:sz w:val="18"/>
                <w:szCs w:val="18"/>
                <w:rtl w:val="0"/>
              </w:rPr>
              <w:t xml:space="preserve">SWOG 8794 [</w:t>
            </w:r>
            <w:hyperlink r:id="rId2699">
              <w:r w:rsidDel="00000000" w:rsidR="00000000" w:rsidRPr="00000000">
                <w:rPr>
                  <w:sz w:val="18"/>
                  <w:szCs w:val="18"/>
                  <w:rtl w:val="0"/>
                </w:rPr>
                <w:t xml:space="preserve">Moinpour JCO '08]</w:t>
              </w:r>
            </w:hyperlink>
            <w:r w:rsidDel="00000000" w:rsidR="00000000" w:rsidRPr="00000000">
              <w:rPr>
                <w:sz w:val="18"/>
                <w:szCs w:val="18"/>
                <w:rtl w:val="0"/>
              </w:rPr>
              <w:t xml:space="preserve">: QoL initially got worse with adjuvant RT (worse GU and GI symptoms with RT, though GI differences were gone by two years. Worsened GU symptoms persisted). QoL improved with time favoring RT arm over observation arm in the long term . </w:t>
            </w:r>
            <w:hyperlink r:id="rId270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A0">
            <w:pPr>
              <w:numPr>
                <w:ilvl w:val="0"/>
                <w:numId w:val="62"/>
              </w:numPr>
              <w:ind w:left="720" w:hanging="360"/>
              <w:rPr>
                <w:sz w:val="18"/>
                <w:szCs w:val="18"/>
              </w:rPr>
            </w:pPr>
            <w:r w:rsidDel="00000000" w:rsidR="00000000" w:rsidRPr="00000000">
              <w:rPr>
                <w:sz w:val="18"/>
                <w:szCs w:val="18"/>
                <w:rtl w:val="0"/>
              </w:rPr>
              <w:t xml:space="preserve">SAAK 09/10 [</w:t>
            </w:r>
            <w:hyperlink r:id="rId2701">
              <w:r w:rsidDel="00000000" w:rsidR="00000000" w:rsidRPr="00000000">
                <w:rPr>
                  <w:sz w:val="18"/>
                  <w:szCs w:val="18"/>
                  <w:rtl w:val="0"/>
                </w:rPr>
                <w:t xml:space="preserve">Ghadjar JCO ’15</w:t>
              </w:r>
            </w:hyperlink>
            <w:r w:rsidDel="00000000" w:rsidR="00000000" w:rsidRPr="00000000">
              <w:rPr>
                <w:sz w:val="18"/>
                <w:szCs w:val="18"/>
                <w:rtl w:val="0"/>
              </w:rPr>
              <w:t xml:space="preserve">]: 70 Gy (vs. 64 Gy) has minor effect on QoL with clinically relevant worsening in urinary symptoms. However, especially if you want 1 year prior to starting radiotherapy after RP to allow for urinary incontinence to recover, improvement of urinary incontinence is not delayed by SRT. </w:t>
            </w:r>
            <w:hyperlink r:id="rId270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A1">
            <w:pPr>
              <w:numPr>
                <w:ilvl w:val="0"/>
                <w:numId w:val="62"/>
              </w:numPr>
              <w:ind w:left="720" w:hanging="360"/>
              <w:rPr>
                <w:sz w:val="18"/>
                <w:szCs w:val="18"/>
              </w:rPr>
            </w:pPr>
            <w:r w:rsidDel="00000000" w:rsidR="00000000" w:rsidRPr="00000000">
              <w:rPr>
                <w:sz w:val="18"/>
                <w:szCs w:val="18"/>
                <w:rtl w:val="0"/>
              </w:rPr>
              <w:t xml:space="preserve">Functional outcomes and QoL [</w:t>
            </w:r>
            <w:hyperlink r:id="rId2703">
              <w:r w:rsidDel="00000000" w:rsidR="00000000" w:rsidRPr="00000000">
                <w:rPr>
                  <w:sz w:val="18"/>
                  <w:szCs w:val="18"/>
                  <w:rtl w:val="0"/>
                </w:rPr>
                <w:t xml:space="preserve">Adam Euro Uro '17</w:t>
              </w:r>
            </w:hyperlink>
            <w:r w:rsidDel="00000000" w:rsidR="00000000" w:rsidRPr="00000000">
              <w:rPr>
                <w:sz w:val="18"/>
                <w:szCs w:val="18"/>
                <w:rtl w:val="0"/>
              </w:rPr>
              <w:t xml:space="preserve">]: RP vs. RP/RT vs. RT/ADT vs. MaxRP (RP/RT/ADT). </w:t>
            </w:r>
            <w:hyperlink r:id="rId270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A2">
            <w:pPr>
              <w:numPr>
                <w:ilvl w:val="0"/>
                <w:numId w:val="62"/>
              </w:numPr>
              <w:ind w:left="720" w:hanging="360"/>
              <w:rPr>
                <w:sz w:val="18"/>
                <w:szCs w:val="18"/>
              </w:rPr>
            </w:pPr>
            <w:r w:rsidDel="00000000" w:rsidR="00000000" w:rsidRPr="00000000">
              <w:rPr>
                <w:sz w:val="18"/>
                <w:szCs w:val="18"/>
                <w:rtl w:val="0"/>
              </w:rPr>
              <w:t xml:space="preserve">PROs and late toxicity after post-prostatectomy IMRT [</w:t>
            </w:r>
            <w:hyperlink r:id="rId2705">
              <w:r w:rsidDel="00000000" w:rsidR="00000000" w:rsidRPr="00000000">
                <w:rPr>
                  <w:sz w:val="18"/>
                  <w:szCs w:val="18"/>
                  <w:rtl w:val="0"/>
                </w:rPr>
                <w:t xml:space="preserve">Akthar Euro Uro '19</w:t>
              </w:r>
            </w:hyperlink>
            <w:r w:rsidDel="00000000" w:rsidR="00000000" w:rsidRPr="00000000">
              <w:rPr>
                <w:sz w:val="18"/>
                <w:szCs w:val="18"/>
                <w:rtl w:val="0"/>
              </w:rPr>
              <w:t xml:space="preserve">] </w:t>
            </w:r>
            <w:hyperlink r:id="rId270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A3">
            <w:pPr>
              <w:rPr>
                <w:sz w:val="18"/>
                <w:szCs w:val="18"/>
              </w:rPr>
            </w:pPr>
            <w:r w:rsidDel="00000000" w:rsidR="00000000" w:rsidRPr="00000000">
              <w:rPr>
                <w:rtl w:val="0"/>
              </w:rPr>
            </w:r>
          </w:p>
          <w:p w:rsidR="00000000" w:rsidDel="00000000" w:rsidP="00000000" w:rsidRDefault="00000000" w:rsidRPr="00000000" w14:paraId="00000DA4">
            <w:pPr>
              <w:rPr>
                <w:b w:val="1"/>
              </w:rPr>
            </w:pPr>
            <w:r w:rsidDel="00000000" w:rsidR="00000000" w:rsidRPr="00000000">
              <w:rPr>
                <w:b w:val="1"/>
                <w:rtl w:val="0"/>
              </w:rPr>
              <w:t xml:space="preserve">Prostate (Intact)</w:t>
            </w:r>
          </w:p>
          <w:p w:rsidR="00000000" w:rsidDel="00000000" w:rsidP="00000000" w:rsidRDefault="00000000" w:rsidRPr="00000000" w14:paraId="00000DA5">
            <w:pPr>
              <w:ind w:right="200"/>
              <w:rPr>
                <w:sz w:val="18"/>
                <w:szCs w:val="18"/>
              </w:rPr>
            </w:pPr>
            <w:r w:rsidDel="00000000" w:rsidR="00000000" w:rsidRPr="00000000">
              <w:rPr>
                <w:sz w:val="18"/>
                <w:szCs w:val="18"/>
                <w:rtl w:val="0"/>
              </w:rPr>
              <w:t xml:space="preserve">Zaorsky: [</w:t>
            </w:r>
            <w:hyperlink r:id="rId2707">
              <w:r w:rsidDel="00000000" w:rsidR="00000000" w:rsidRPr="00000000">
                <w:rPr>
                  <w:sz w:val="18"/>
                  <w:szCs w:val="18"/>
                  <w:rtl w:val="0"/>
                </w:rPr>
                <w:t xml:space="preserve">Obesity and prostate cancer: Weighing the evidence</w:t>
              </w:r>
            </w:hyperlink>
            <w:r w:rsidDel="00000000" w:rsidR="00000000" w:rsidRPr="00000000">
              <w:rPr>
                <w:sz w:val="18"/>
                <w:szCs w:val="18"/>
                <w:rtl w:val="0"/>
              </w:rPr>
              <w:t xml:space="preserve">], [</w:t>
            </w:r>
            <w:hyperlink r:id="rId2708">
              <w:r w:rsidDel="00000000" w:rsidR="00000000" w:rsidRPr="00000000">
                <w:rPr>
                  <w:sz w:val="18"/>
                  <w:szCs w:val="18"/>
                  <w:rtl w:val="0"/>
                </w:rPr>
                <w:t xml:space="preserve">PTV advantage of brachytherapy</w:t>
              </w:r>
            </w:hyperlink>
            <w:r w:rsidDel="00000000" w:rsidR="00000000" w:rsidRPr="00000000">
              <w:rPr>
                <w:sz w:val="18"/>
                <w:szCs w:val="18"/>
                <w:rtl w:val="0"/>
              </w:rPr>
              <w:t xml:space="preserve">], [</w:t>
            </w:r>
            <w:hyperlink r:id="rId2709">
              <w:r w:rsidDel="00000000" w:rsidR="00000000" w:rsidRPr="00000000">
                <w:rPr>
                  <w:sz w:val="18"/>
                  <w:szCs w:val="18"/>
                  <w:rtl w:val="0"/>
                </w:rPr>
                <w:t xml:space="preserve">Risk of nodal involvement</w:t>
              </w:r>
            </w:hyperlink>
            <w:r w:rsidDel="00000000" w:rsidR="00000000" w:rsidRPr="00000000">
              <w:rPr>
                <w:sz w:val="18"/>
                <w:szCs w:val="18"/>
                <w:rtl w:val="0"/>
              </w:rPr>
              <w:t xml:space="preserve">], [</w:t>
            </w:r>
            <w:hyperlink r:id="rId2710">
              <w:r w:rsidDel="00000000" w:rsidR="00000000" w:rsidRPr="00000000">
                <w:rPr>
                  <w:sz w:val="18"/>
                  <w:szCs w:val="18"/>
                  <w:rtl w:val="0"/>
                </w:rPr>
                <w:t xml:space="preserve">importance of full/empty bladder</w:t>
              </w:r>
            </w:hyperlink>
            <w:r w:rsidDel="00000000" w:rsidR="00000000" w:rsidRPr="00000000">
              <w:rPr>
                <w:sz w:val="18"/>
                <w:szCs w:val="18"/>
                <w:rtl w:val="0"/>
              </w:rPr>
              <w:t xml:space="preserve">], [</w:t>
            </w:r>
            <w:hyperlink r:id="rId2711">
              <w:r w:rsidDel="00000000" w:rsidR="00000000" w:rsidRPr="00000000">
                <w:rPr>
                  <w:sz w:val="18"/>
                  <w:szCs w:val="18"/>
                  <w:rtl w:val="0"/>
                </w:rPr>
                <w:t xml:space="preserve">Prostate cancer failure patterns after prostatectomy</w:t>
              </w:r>
            </w:hyperlink>
            <w:r w:rsidDel="00000000" w:rsidR="00000000" w:rsidRPr="00000000">
              <w:rPr>
                <w:sz w:val="18"/>
                <w:szCs w:val="18"/>
                <w:rtl w:val="0"/>
              </w:rPr>
              <w:t xml:space="preserve">]</w:t>
            </w:r>
          </w:p>
          <w:p w:rsidR="00000000" w:rsidDel="00000000" w:rsidP="00000000" w:rsidRDefault="00000000" w:rsidRPr="00000000" w14:paraId="00000DA6">
            <w:pPr>
              <w:rPr>
                <w:sz w:val="18"/>
                <w:szCs w:val="18"/>
              </w:rPr>
            </w:pPr>
            <w:r w:rsidDel="00000000" w:rsidR="00000000" w:rsidRPr="00000000">
              <w:rPr>
                <w:sz w:val="18"/>
                <w:szCs w:val="18"/>
                <w:rtl w:val="0"/>
              </w:rPr>
              <w:t xml:space="preserve">ARRO: [</w:t>
            </w:r>
            <w:hyperlink r:id="rId2712">
              <w:r w:rsidDel="00000000" w:rsidR="00000000" w:rsidRPr="00000000">
                <w:rPr>
                  <w:sz w:val="18"/>
                  <w:szCs w:val="18"/>
                  <w:rtl w:val="0"/>
                </w:rPr>
                <w:t xml:space="preserve">HDR prostate brachytherapy</w:t>
              </w:r>
            </w:hyperlink>
            <w:r w:rsidDel="00000000" w:rsidR="00000000" w:rsidRPr="00000000">
              <w:rPr>
                <w:sz w:val="18"/>
                <w:szCs w:val="18"/>
                <w:rtl w:val="0"/>
              </w:rPr>
              <w:t xml:space="preserve">].</w:t>
            </w:r>
          </w:p>
          <w:p w:rsidR="00000000" w:rsidDel="00000000" w:rsidP="00000000" w:rsidRDefault="00000000" w:rsidRPr="00000000" w14:paraId="00000DA7">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DA8">
            <w:pPr>
              <w:numPr>
                <w:ilvl w:val="0"/>
                <w:numId w:val="34"/>
              </w:numPr>
              <w:ind w:left="720" w:right="200" w:hanging="360"/>
              <w:rPr>
                <w:sz w:val="18"/>
                <w:szCs w:val="18"/>
              </w:rPr>
            </w:pPr>
            <w:r w:rsidDel="00000000" w:rsidR="00000000" w:rsidRPr="00000000">
              <w:rPr>
                <w:sz w:val="18"/>
                <w:szCs w:val="18"/>
                <w:rtl w:val="0"/>
              </w:rPr>
              <w:t xml:space="preserve">eContour training module [</w:t>
            </w:r>
            <w:hyperlink r:id="rId2713">
              <w:r w:rsidDel="00000000" w:rsidR="00000000" w:rsidRPr="00000000">
                <w:rPr>
                  <w:sz w:val="18"/>
                  <w:szCs w:val="18"/>
                  <w:rtl w:val="0"/>
                </w:rPr>
                <w:t xml:space="preserve">Intact prostate</w:t>
              </w:r>
            </w:hyperlink>
            <w:r w:rsidDel="00000000" w:rsidR="00000000" w:rsidRPr="00000000">
              <w:rPr>
                <w:sz w:val="18"/>
                <w:szCs w:val="18"/>
                <w:rtl w:val="0"/>
              </w:rPr>
              <w:t xml:space="preserve">], [</w:t>
            </w:r>
            <w:hyperlink r:id="rId2714">
              <w:r w:rsidDel="00000000" w:rsidR="00000000" w:rsidRPr="00000000">
                <w:rPr>
                  <w:sz w:val="18"/>
                  <w:szCs w:val="18"/>
                  <w:rtl w:val="0"/>
                </w:rPr>
                <w:t xml:space="preserve">AVARO Prostate</w:t>
              </w:r>
            </w:hyperlink>
            <w:r w:rsidDel="00000000" w:rsidR="00000000" w:rsidRPr="00000000">
              <w:rPr>
                <w:sz w:val="18"/>
                <w:szCs w:val="18"/>
                <w:rtl w:val="0"/>
              </w:rPr>
              <w:t xml:space="preserve">]</w:t>
            </w:r>
          </w:p>
          <w:p w:rsidR="00000000" w:rsidDel="00000000" w:rsidP="00000000" w:rsidRDefault="00000000" w:rsidRPr="00000000" w14:paraId="00000DA9">
            <w:pPr>
              <w:numPr>
                <w:ilvl w:val="0"/>
                <w:numId w:val="34"/>
              </w:numPr>
              <w:ind w:left="720" w:right="200" w:hanging="360"/>
              <w:rPr>
                <w:sz w:val="18"/>
                <w:szCs w:val="18"/>
              </w:rPr>
            </w:pPr>
            <w:r w:rsidDel="00000000" w:rsidR="00000000" w:rsidRPr="00000000">
              <w:rPr>
                <w:sz w:val="18"/>
                <w:szCs w:val="18"/>
                <w:rtl w:val="0"/>
              </w:rPr>
              <w:t xml:space="preserve">eContour cases [</w:t>
            </w:r>
            <w:hyperlink r:id="rId2715">
              <w:r w:rsidDel="00000000" w:rsidR="00000000" w:rsidRPr="00000000">
                <w:rPr>
                  <w:sz w:val="18"/>
                  <w:szCs w:val="18"/>
                  <w:rtl w:val="0"/>
                </w:rPr>
                <w:t xml:space="preserve">intact conventional prostate</w:t>
              </w:r>
            </w:hyperlink>
            <w:r w:rsidDel="00000000" w:rsidR="00000000" w:rsidRPr="00000000">
              <w:rPr>
                <w:sz w:val="18"/>
                <w:szCs w:val="18"/>
                <w:rtl w:val="0"/>
              </w:rPr>
              <w:t xml:space="preserve">] and [</w:t>
            </w:r>
            <w:hyperlink r:id="rId2716">
              <w:r w:rsidDel="00000000" w:rsidR="00000000" w:rsidRPr="00000000">
                <w:rPr>
                  <w:sz w:val="18"/>
                  <w:szCs w:val="18"/>
                  <w:rtl w:val="0"/>
                </w:rPr>
                <w:t xml:space="preserve">intact prostate hypofractionation</w:t>
              </w:r>
            </w:hyperlink>
            <w:r w:rsidDel="00000000" w:rsidR="00000000" w:rsidRPr="00000000">
              <w:rPr>
                <w:sz w:val="18"/>
                <w:szCs w:val="18"/>
                <w:rtl w:val="0"/>
              </w:rPr>
              <w:t xml:space="preserve">].</w:t>
            </w:r>
          </w:p>
          <w:p w:rsidR="00000000" w:rsidDel="00000000" w:rsidP="00000000" w:rsidRDefault="00000000" w:rsidRPr="00000000" w14:paraId="00000DAA">
            <w:pPr>
              <w:numPr>
                <w:ilvl w:val="0"/>
                <w:numId w:val="34"/>
              </w:numPr>
              <w:ind w:left="720" w:right="200" w:hanging="360"/>
              <w:rPr>
                <w:sz w:val="18"/>
                <w:szCs w:val="18"/>
              </w:rPr>
            </w:pPr>
            <w:r w:rsidDel="00000000" w:rsidR="00000000" w:rsidRPr="00000000">
              <w:rPr>
                <w:sz w:val="18"/>
                <w:szCs w:val="18"/>
                <w:rtl w:val="0"/>
              </w:rPr>
              <w:t xml:space="preserve">RTOG pelvic normal tissue contouring guidelines [</w:t>
            </w:r>
            <w:hyperlink r:id="rId2717">
              <w:r w:rsidDel="00000000" w:rsidR="00000000" w:rsidRPr="00000000">
                <w:rPr>
                  <w:sz w:val="18"/>
                  <w:szCs w:val="18"/>
                  <w:rtl w:val="0"/>
                </w:rPr>
                <w:t xml:space="preserve">Gay IJROBP '12</w:t>
              </w:r>
            </w:hyperlink>
            <w:r w:rsidDel="00000000" w:rsidR="00000000" w:rsidRPr="00000000">
              <w:rPr>
                <w:sz w:val="18"/>
                <w:szCs w:val="18"/>
                <w:rtl w:val="0"/>
              </w:rPr>
              <w:t xml:space="preserve">, </w:t>
            </w:r>
            <w:hyperlink r:id="rId2718">
              <w:r w:rsidDel="00000000" w:rsidR="00000000" w:rsidRPr="00000000">
                <w:rPr>
                  <w:sz w:val="18"/>
                  <w:szCs w:val="18"/>
                  <w:rtl w:val="0"/>
                </w:rPr>
                <w:t xml:space="preserve">Male normal pelvis Atlas</w:t>
              </w:r>
            </w:hyperlink>
            <w:r w:rsidDel="00000000" w:rsidR="00000000" w:rsidRPr="00000000">
              <w:rPr>
                <w:sz w:val="18"/>
                <w:szCs w:val="18"/>
                <w:rtl w:val="0"/>
              </w:rPr>
              <w:t xml:space="preserve">] </w:t>
            </w:r>
          </w:p>
          <w:p w:rsidR="00000000" w:rsidDel="00000000" w:rsidP="00000000" w:rsidRDefault="00000000" w:rsidRPr="00000000" w14:paraId="00000DAB">
            <w:pPr>
              <w:numPr>
                <w:ilvl w:val="0"/>
                <w:numId w:val="34"/>
              </w:numPr>
              <w:ind w:left="720" w:right="200" w:hanging="360"/>
              <w:rPr>
                <w:sz w:val="18"/>
                <w:szCs w:val="18"/>
              </w:rPr>
            </w:pPr>
            <w:r w:rsidDel="00000000" w:rsidR="00000000" w:rsidRPr="00000000">
              <w:rPr>
                <w:sz w:val="18"/>
                <w:szCs w:val="18"/>
                <w:rtl w:val="0"/>
              </w:rPr>
              <w:t xml:space="preserve">RTOG PLNs for prostate cancer [</w:t>
            </w:r>
            <w:hyperlink r:id="rId2719">
              <w:r w:rsidDel="00000000" w:rsidR="00000000" w:rsidRPr="00000000">
                <w:rPr>
                  <w:sz w:val="18"/>
                  <w:szCs w:val="18"/>
                  <w:rtl w:val="0"/>
                </w:rPr>
                <w:t xml:space="preserve">Harris IJROBP '15</w:t>
              </w:r>
            </w:hyperlink>
            <w:r w:rsidDel="00000000" w:rsidR="00000000" w:rsidRPr="00000000">
              <w:rPr>
                <w:sz w:val="18"/>
                <w:szCs w:val="18"/>
                <w:rtl w:val="0"/>
              </w:rPr>
              <w:t xml:space="preserve">, </w:t>
            </w:r>
            <w:hyperlink r:id="rId2720">
              <w:r w:rsidDel="00000000" w:rsidR="00000000" w:rsidRPr="00000000">
                <w:rPr>
                  <w:sz w:val="18"/>
                  <w:szCs w:val="18"/>
                  <w:rtl w:val="0"/>
                </w:rPr>
                <w:t xml:space="preserve">RTOG Contouring Atlas</w:t>
              </w:r>
            </w:hyperlink>
            <w:r w:rsidDel="00000000" w:rsidR="00000000" w:rsidRPr="00000000">
              <w:rPr>
                <w:sz w:val="18"/>
                <w:szCs w:val="18"/>
                <w:rtl w:val="0"/>
              </w:rPr>
              <w:t xml:space="preserve">]</w:t>
            </w:r>
          </w:p>
          <w:p w:rsidR="00000000" w:rsidDel="00000000" w:rsidP="00000000" w:rsidRDefault="00000000" w:rsidRPr="00000000" w14:paraId="00000DAC">
            <w:pPr>
              <w:numPr>
                <w:ilvl w:val="0"/>
                <w:numId w:val="34"/>
              </w:numPr>
              <w:ind w:left="720" w:right="60" w:hanging="360"/>
              <w:rPr>
                <w:sz w:val="18"/>
                <w:szCs w:val="18"/>
              </w:rPr>
            </w:pPr>
            <w:r w:rsidDel="00000000" w:rsidR="00000000" w:rsidRPr="00000000">
              <w:rPr>
                <w:sz w:val="18"/>
                <w:szCs w:val="18"/>
                <w:rtl w:val="0"/>
              </w:rPr>
              <w:t xml:space="preserve">Combined RMH and RTOG guidelines [</w:t>
            </w:r>
            <w:hyperlink r:id="rId2721">
              <w:r w:rsidDel="00000000" w:rsidR="00000000" w:rsidRPr="00000000">
                <w:rPr>
                  <w:sz w:val="18"/>
                  <w:szCs w:val="18"/>
                  <w:rtl w:val="0"/>
                </w:rPr>
                <w:t xml:space="preserve">Harris IJROBP '15</w:t>
              </w:r>
            </w:hyperlink>
            <w:r w:rsidDel="00000000" w:rsidR="00000000" w:rsidRPr="00000000">
              <w:rPr>
                <w:sz w:val="18"/>
                <w:szCs w:val="18"/>
                <w:rtl w:val="0"/>
              </w:rPr>
              <w:t xml:space="preserve">]: See Table 2. Atlas in Supplement.</w:t>
            </w:r>
          </w:p>
          <w:p w:rsidR="00000000" w:rsidDel="00000000" w:rsidP="00000000" w:rsidRDefault="00000000" w:rsidRPr="00000000" w14:paraId="00000DAD">
            <w:pPr>
              <w:numPr>
                <w:ilvl w:val="1"/>
                <w:numId w:val="34"/>
              </w:numPr>
              <w:ind w:left="1440" w:right="60" w:hanging="360"/>
              <w:rPr>
                <w:sz w:val="18"/>
                <w:szCs w:val="18"/>
              </w:rPr>
            </w:pPr>
            <w:r w:rsidDel="00000000" w:rsidR="00000000" w:rsidRPr="00000000">
              <w:rPr>
                <w:sz w:val="18"/>
                <w:szCs w:val="18"/>
                <w:rtl w:val="0"/>
              </w:rPr>
              <w:t xml:space="preserve">Start at L5/S1 superiorly. Add 0.7 cm to vessels.</w:t>
            </w:r>
          </w:p>
          <w:p w:rsidR="00000000" w:rsidDel="00000000" w:rsidP="00000000" w:rsidRDefault="00000000" w:rsidRPr="00000000" w14:paraId="00000DAE">
            <w:pPr>
              <w:numPr>
                <w:ilvl w:val="1"/>
                <w:numId w:val="34"/>
              </w:numPr>
              <w:ind w:left="1440" w:right="60" w:hanging="360"/>
              <w:rPr>
                <w:sz w:val="18"/>
                <w:szCs w:val="18"/>
              </w:rPr>
            </w:pPr>
            <w:r w:rsidDel="00000000" w:rsidR="00000000" w:rsidRPr="00000000">
              <w:rPr>
                <w:sz w:val="18"/>
                <w:szCs w:val="18"/>
                <w:rtl w:val="0"/>
              </w:rPr>
              <w:t xml:space="preserve">Presacrals to S3 should use a 1.2 cm brush instead of a 1.0 cm brush. Ensure the entire width of sacrum is included.</w:t>
            </w:r>
          </w:p>
          <w:p w:rsidR="00000000" w:rsidDel="00000000" w:rsidP="00000000" w:rsidRDefault="00000000" w:rsidRPr="00000000" w14:paraId="00000DAF">
            <w:pPr>
              <w:numPr>
                <w:ilvl w:val="1"/>
                <w:numId w:val="34"/>
              </w:numPr>
              <w:ind w:left="1440" w:right="60" w:hanging="360"/>
              <w:rPr>
                <w:sz w:val="18"/>
                <w:szCs w:val="18"/>
              </w:rPr>
            </w:pPr>
            <w:r w:rsidDel="00000000" w:rsidR="00000000" w:rsidRPr="00000000">
              <w:rPr>
                <w:sz w:val="18"/>
                <w:szCs w:val="18"/>
                <w:rtl w:val="0"/>
              </w:rPr>
              <w:t xml:space="preserve">Connect internal and external iliac volumes with a 1.8 cm strip. </w:t>
            </w:r>
          </w:p>
          <w:p w:rsidR="00000000" w:rsidDel="00000000" w:rsidP="00000000" w:rsidRDefault="00000000" w:rsidRPr="00000000" w14:paraId="00000DB0">
            <w:pPr>
              <w:numPr>
                <w:ilvl w:val="1"/>
                <w:numId w:val="34"/>
              </w:numPr>
              <w:ind w:left="1440" w:right="60" w:hanging="360"/>
              <w:rPr>
                <w:sz w:val="18"/>
                <w:szCs w:val="18"/>
              </w:rPr>
            </w:pPr>
            <w:r w:rsidDel="00000000" w:rsidR="00000000" w:rsidRPr="00000000">
              <w:rPr>
                <w:sz w:val="18"/>
                <w:szCs w:val="18"/>
                <w:rtl w:val="0"/>
              </w:rPr>
              <w:t xml:space="preserve">Obturator region is a 1.8 cm wide strip. Stop 1 cm above pubic symphysis (RTOG stops at symphysis).</w:t>
            </w:r>
          </w:p>
          <w:p w:rsidR="00000000" w:rsidDel="00000000" w:rsidP="00000000" w:rsidRDefault="00000000" w:rsidRPr="00000000" w14:paraId="00000DB1">
            <w:pPr>
              <w:numPr>
                <w:ilvl w:val="1"/>
                <w:numId w:val="34"/>
              </w:numPr>
              <w:ind w:left="1440" w:right="60" w:hanging="360"/>
              <w:rPr>
                <w:sz w:val="18"/>
                <w:szCs w:val="18"/>
              </w:rPr>
            </w:pPr>
            <w:r w:rsidDel="00000000" w:rsidR="00000000" w:rsidRPr="00000000">
              <w:rPr>
                <w:sz w:val="18"/>
                <w:szCs w:val="18"/>
                <w:rtl w:val="0"/>
              </w:rPr>
              <w:t xml:space="preserve">Exclude bowel + 3 mm margin from lymph node volumes.</w:t>
            </w:r>
          </w:p>
          <w:p w:rsidR="00000000" w:rsidDel="00000000" w:rsidP="00000000" w:rsidRDefault="00000000" w:rsidRPr="00000000" w14:paraId="00000DB2">
            <w:pPr>
              <w:ind w:right="20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DB3">
            <w:pPr>
              <w:numPr>
                <w:ilvl w:val="0"/>
                <w:numId w:val="58"/>
              </w:numPr>
              <w:ind w:left="720" w:hanging="360"/>
              <w:rPr>
                <w:sz w:val="18"/>
                <w:szCs w:val="18"/>
              </w:rPr>
            </w:pPr>
            <w:r w:rsidDel="00000000" w:rsidR="00000000" w:rsidRPr="00000000">
              <w:rPr>
                <w:sz w:val="18"/>
                <w:szCs w:val="18"/>
                <w:rtl w:val="0"/>
              </w:rPr>
              <w:t xml:space="preserve">Excellent Prostate LDR review article [</w:t>
            </w:r>
            <w:hyperlink r:id="rId2722">
              <w:r w:rsidDel="00000000" w:rsidR="00000000" w:rsidRPr="00000000">
                <w:rPr>
                  <w:sz w:val="18"/>
                  <w:szCs w:val="18"/>
                  <w:rtl w:val="0"/>
                </w:rPr>
                <w:t xml:space="preserve">Stish TAU '18</w:t>
              </w:r>
            </w:hyperlink>
            <w:r w:rsidDel="00000000" w:rsidR="00000000" w:rsidRPr="00000000">
              <w:rPr>
                <w:sz w:val="18"/>
                <w:szCs w:val="18"/>
                <w:rtl w:val="0"/>
              </w:rPr>
              <w:t xml:space="preserve">]. </w:t>
            </w:r>
            <w:hyperlink r:id="rId272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B4">
            <w:pPr>
              <w:numPr>
                <w:ilvl w:val="0"/>
                <w:numId w:val="58"/>
              </w:numPr>
              <w:ind w:left="720" w:hanging="360"/>
              <w:rPr>
                <w:sz w:val="18"/>
                <w:szCs w:val="18"/>
              </w:rPr>
            </w:pPr>
            <w:r w:rsidDel="00000000" w:rsidR="00000000" w:rsidRPr="00000000">
              <w:rPr>
                <w:sz w:val="18"/>
                <w:szCs w:val="18"/>
                <w:rtl w:val="0"/>
              </w:rPr>
              <w:t xml:space="preserve">Excellent Prostate HDR monotherapy review article [</w:t>
            </w:r>
            <w:hyperlink r:id="rId2724">
              <w:r w:rsidDel="00000000" w:rsidR="00000000" w:rsidRPr="00000000">
                <w:rPr>
                  <w:sz w:val="18"/>
                  <w:szCs w:val="18"/>
                  <w:rtl w:val="0"/>
                </w:rPr>
                <w:t xml:space="preserve">Demanes BT '14</w:t>
              </w:r>
            </w:hyperlink>
            <w:r w:rsidDel="00000000" w:rsidR="00000000" w:rsidRPr="00000000">
              <w:rPr>
                <w:sz w:val="18"/>
                <w:szCs w:val="18"/>
                <w:rtl w:val="0"/>
              </w:rPr>
              <w:t xml:space="preserve">]. </w:t>
            </w:r>
            <w:hyperlink r:id="rId272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B5">
            <w:pPr>
              <w:numPr>
                <w:ilvl w:val="0"/>
                <w:numId w:val="58"/>
              </w:numPr>
              <w:ind w:left="720" w:hanging="360"/>
              <w:rPr>
                <w:sz w:val="18"/>
                <w:szCs w:val="18"/>
              </w:rPr>
            </w:pPr>
            <w:r w:rsidDel="00000000" w:rsidR="00000000" w:rsidRPr="00000000">
              <w:rPr>
                <w:sz w:val="18"/>
                <w:szCs w:val="18"/>
                <w:rtl w:val="0"/>
              </w:rPr>
              <w:t xml:space="preserve">HDR BT in the treatment of prostate cancer [</w:t>
            </w:r>
            <w:hyperlink r:id="rId2726">
              <w:r w:rsidDel="00000000" w:rsidR="00000000" w:rsidRPr="00000000">
                <w:rPr>
                  <w:sz w:val="18"/>
                  <w:szCs w:val="18"/>
                  <w:rtl w:val="0"/>
                </w:rPr>
                <w:t xml:space="preserve">Mendez and Morton TAU '18</w:t>
              </w:r>
            </w:hyperlink>
            <w:r w:rsidDel="00000000" w:rsidR="00000000" w:rsidRPr="00000000">
              <w:rPr>
                <w:sz w:val="18"/>
                <w:szCs w:val="18"/>
                <w:rtl w:val="0"/>
              </w:rPr>
              <w:t xml:space="preserve">] </w:t>
            </w:r>
            <w:hyperlink r:id="rId272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B6">
            <w:pPr>
              <w:numPr>
                <w:ilvl w:val="0"/>
                <w:numId w:val="58"/>
              </w:numPr>
              <w:ind w:left="720" w:hanging="360"/>
              <w:rPr>
                <w:sz w:val="18"/>
                <w:szCs w:val="18"/>
              </w:rPr>
            </w:pPr>
            <w:r w:rsidDel="00000000" w:rsidR="00000000" w:rsidRPr="00000000">
              <w:rPr>
                <w:sz w:val="18"/>
                <w:szCs w:val="18"/>
                <w:rtl w:val="0"/>
              </w:rPr>
              <w:t xml:space="preserve">Optimal therapy for localized PrCa: recreation of the self-fulfilling prophecy w Combo BT? [</w:t>
            </w:r>
            <w:hyperlink r:id="rId2728">
              <w:r w:rsidDel="00000000" w:rsidR="00000000" w:rsidRPr="00000000">
                <w:rPr>
                  <w:sz w:val="18"/>
                  <w:szCs w:val="18"/>
                  <w:rtl w:val="0"/>
                </w:rPr>
                <w:t xml:space="preserve">Spratt/Carroll JCO '18</w:t>
              </w:r>
            </w:hyperlink>
            <w:r w:rsidDel="00000000" w:rsidR="00000000" w:rsidRPr="00000000">
              <w:rPr>
                <w:sz w:val="18"/>
                <w:szCs w:val="18"/>
                <w:rtl w:val="0"/>
              </w:rPr>
              <w:t xml:space="preserve">] </w:t>
            </w:r>
            <w:hyperlink r:id="rId2729">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B7">
            <w:pPr>
              <w:numPr>
                <w:ilvl w:val="0"/>
                <w:numId w:val="58"/>
              </w:numPr>
              <w:ind w:left="720" w:hanging="360"/>
              <w:rPr>
                <w:sz w:val="18"/>
                <w:szCs w:val="18"/>
              </w:rPr>
            </w:pPr>
            <w:r w:rsidDel="00000000" w:rsidR="00000000" w:rsidRPr="00000000">
              <w:rPr>
                <w:sz w:val="18"/>
                <w:szCs w:val="18"/>
                <w:rtl w:val="0"/>
              </w:rPr>
              <w:t xml:space="preserve">Natural history of progression of PSA recurrence after EBRT [</w:t>
            </w:r>
            <w:hyperlink r:id="rId2730">
              <w:r w:rsidDel="00000000" w:rsidR="00000000" w:rsidRPr="00000000">
                <w:rPr>
                  <w:sz w:val="18"/>
                  <w:szCs w:val="18"/>
                  <w:rtl w:val="0"/>
                </w:rPr>
                <w:t xml:space="preserve">Zumsteg Eur Urol '15</w:t>
              </w:r>
            </w:hyperlink>
            <w:r w:rsidDel="00000000" w:rsidR="00000000" w:rsidRPr="00000000">
              <w:rPr>
                <w:sz w:val="18"/>
                <w:szCs w:val="18"/>
                <w:rtl w:val="0"/>
              </w:rPr>
              <w:t xml:space="preserve">]: 75.6-86.4 Gy </w:t>
            </w:r>
            <w:hyperlink r:id="rId273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B8">
            <w:pPr>
              <w:numPr>
                <w:ilvl w:val="0"/>
                <w:numId w:val="58"/>
              </w:numPr>
              <w:ind w:left="720" w:hanging="360"/>
              <w:rPr>
                <w:sz w:val="18"/>
                <w:szCs w:val="18"/>
              </w:rPr>
            </w:pPr>
            <w:r w:rsidDel="00000000" w:rsidR="00000000" w:rsidRPr="00000000">
              <w:rPr>
                <w:sz w:val="18"/>
                <w:szCs w:val="18"/>
                <w:rtl w:val="0"/>
              </w:rPr>
              <w:t xml:space="preserve">MSKCC Patterns of Recurrence after EBRT to Prostate [</w:t>
            </w:r>
            <w:hyperlink r:id="rId2732">
              <w:r w:rsidDel="00000000" w:rsidR="00000000" w:rsidRPr="00000000">
                <w:rPr>
                  <w:sz w:val="18"/>
                  <w:szCs w:val="18"/>
                  <w:rtl w:val="0"/>
                </w:rPr>
                <w:t xml:space="preserve">Zumsteg JUro '15</w:t>
              </w:r>
            </w:hyperlink>
            <w:r w:rsidDel="00000000" w:rsidR="00000000" w:rsidRPr="00000000">
              <w:rPr>
                <w:sz w:val="18"/>
                <w:szCs w:val="18"/>
                <w:rtl w:val="0"/>
              </w:rPr>
              <w:t xml:space="preserve">]: Retro. Median 81 Gy/45 (1.8 Gy). </w:t>
            </w:r>
            <w:hyperlink r:id="rId273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B9">
            <w:pPr>
              <w:ind w:right="200"/>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DBA">
            <w:pPr>
              <w:numPr>
                <w:ilvl w:val="0"/>
                <w:numId w:val="42"/>
              </w:numPr>
              <w:ind w:left="720" w:hanging="360"/>
              <w:rPr>
                <w:sz w:val="18"/>
                <w:szCs w:val="18"/>
              </w:rPr>
            </w:pPr>
            <w:hyperlink r:id="rId2734">
              <w:r w:rsidDel="00000000" w:rsidR="00000000" w:rsidRPr="00000000">
                <w:rPr>
                  <w:sz w:val="18"/>
                  <w:szCs w:val="18"/>
                  <w:rtl w:val="0"/>
                </w:rPr>
                <w:t xml:space="preserve">ASTRO/AUA/SUO Guideline on Clinically Localized Prostate Cancer </w:t>
              </w:r>
            </w:hyperlink>
            <w:r w:rsidDel="00000000" w:rsidR="00000000" w:rsidRPr="00000000">
              <w:rPr>
                <w:i w:val="1"/>
                <w:sz w:val="18"/>
                <w:szCs w:val="18"/>
                <w:rtl w:val="0"/>
              </w:rPr>
              <w:t xml:space="preserve">April 2017</w:t>
            </w:r>
            <w:r w:rsidDel="00000000" w:rsidR="00000000" w:rsidRPr="00000000">
              <w:rPr>
                <w:rtl w:val="0"/>
              </w:rPr>
            </w:r>
          </w:p>
          <w:p w:rsidR="00000000" w:rsidDel="00000000" w:rsidP="00000000" w:rsidRDefault="00000000" w:rsidRPr="00000000" w14:paraId="00000DBB">
            <w:pPr>
              <w:numPr>
                <w:ilvl w:val="0"/>
                <w:numId w:val="42"/>
              </w:numPr>
              <w:ind w:left="720" w:hanging="360"/>
              <w:rPr>
                <w:sz w:val="18"/>
                <w:szCs w:val="18"/>
              </w:rPr>
            </w:pPr>
            <w:r w:rsidDel="00000000" w:rsidR="00000000" w:rsidRPr="00000000">
              <w:rPr>
                <w:sz w:val="18"/>
                <w:szCs w:val="18"/>
                <w:rtl w:val="0"/>
              </w:rPr>
              <w:t xml:space="preserve">ASCO Guideline: </w:t>
            </w:r>
            <w:hyperlink r:id="rId2735">
              <w:r w:rsidDel="00000000" w:rsidR="00000000" w:rsidRPr="00000000">
                <w:rPr>
                  <w:sz w:val="18"/>
                  <w:szCs w:val="18"/>
                  <w:rtl w:val="0"/>
                </w:rPr>
                <w:t xml:space="preserve">Clinically Localized Prostate Cancer</w:t>
              </w:r>
            </w:hyperlink>
            <w:r w:rsidDel="00000000" w:rsidR="00000000" w:rsidRPr="00000000">
              <w:rPr>
                <w:i w:val="1"/>
                <w:sz w:val="18"/>
                <w:szCs w:val="18"/>
                <w:rtl w:val="0"/>
              </w:rPr>
              <w:t xml:space="preserve"> September 5, 2018</w:t>
            </w:r>
          </w:p>
          <w:p w:rsidR="00000000" w:rsidDel="00000000" w:rsidP="00000000" w:rsidRDefault="00000000" w:rsidRPr="00000000" w14:paraId="00000DBC">
            <w:pPr>
              <w:numPr>
                <w:ilvl w:val="0"/>
                <w:numId w:val="42"/>
              </w:numPr>
              <w:ind w:left="720" w:hanging="360"/>
              <w:rPr>
                <w:i w:val="1"/>
                <w:sz w:val="18"/>
                <w:szCs w:val="18"/>
              </w:rPr>
            </w:pPr>
            <w:hyperlink r:id="rId2736">
              <w:r w:rsidDel="00000000" w:rsidR="00000000" w:rsidRPr="00000000">
                <w:rPr>
                  <w:sz w:val="18"/>
                  <w:szCs w:val="18"/>
                  <w:rtl w:val="0"/>
                </w:rPr>
                <w:t xml:space="preserve">ASCO Guideline: Optimum Imaging Strategies for Advanced Prostate Cancer</w:t>
              </w:r>
            </w:hyperlink>
            <w:r w:rsidDel="00000000" w:rsidR="00000000" w:rsidRPr="00000000">
              <w:rPr>
                <w:sz w:val="18"/>
                <w:szCs w:val="18"/>
                <w:rtl w:val="0"/>
              </w:rPr>
              <w:t xml:space="preserve"> </w:t>
            </w:r>
            <w:r w:rsidDel="00000000" w:rsidR="00000000" w:rsidRPr="00000000">
              <w:rPr>
                <w:i w:val="1"/>
                <w:sz w:val="18"/>
                <w:szCs w:val="18"/>
                <w:rtl w:val="0"/>
              </w:rPr>
              <w:t xml:space="preserve">January 15, 2020</w:t>
            </w:r>
          </w:p>
          <w:p w:rsidR="00000000" w:rsidDel="00000000" w:rsidP="00000000" w:rsidRDefault="00000000" w:rsidRPr="00000000" w14:paraId="00000DBD">
            <w:pPr>
              <w:numPr>
                <w:ilvl w:val="0"/>
                <w:numId w:val="42"/>
              </w:numPr>
              <w:ind w:left="720" w:hanging="360"/>
              <w:rPr>
                <w:sz w:val="18"/>
                <w:szCs w:val="18"/>
              </w:rPr>
            </w:pPr>
            <w:r w:rsidDel="00000000" w:rsidR="00000000" w:rsidRPr="00000000">
              <w:rPr>
                <w:sz w:val="18"/>
                <w:szCs w:val="18"/>
                <w:rtl w:val="0"/>
              </w:rPr>
              <w:t xml:space="preserve">AAPM/ABS/ASTRO/ACR/ESTRO guidelines [</w:t>
            </w:r>
            <w:hyperlink r:id="rId2737">
              <w:r w:rsidDel="00000000" w:rsidR="00000000" w:rsidRPr="00000000">
                <w:rPr>
                  <w:sz w:val="18"/>
                  <w:szCs w:val="18"/>
                  <w:rtl w:val="0"/>
                </w:rPr>
                <w:t xml:space="preserve">Yamada BT '12</w:t>
              </w:r>
            </w:hyperlink>
            <w:r w:rsidDel="00000000" w:rsidR="00000000" w:rsidRPr="00000000">
              <w:rPr>
                <w:sz w:val="18"/>
                <w:szCs w:val="18"/>
                <w:rtl w:val="0"/>
              </w:rPr>
              <w:t xml:space="preserve">]</w:t>
            </w:r>
          </w:p>
          <w:p w:rsidR="00000000" w:rsidDel="00000000" w:rsidP="00000000" w:rsidRDefault="00000000" w:rsidRPr="00000000" w14:paraId="00000DBE">
            <w:pPr>
              <w:numPr>
                <w:ilvl w:val="0"/>
                <w:numId w:val="42"/>
              </w:numPr>
              <w:ind w:left="720" w:hanging="360"/>
              <w:rPr>
                <w:sz w:val="18"/>
                <w:szCs w:val="18"/>
              </w:rPr>
            </w:pPr>
            <w:r w:rsidDel="00000000" w:rsidR="00000000" w:rsidRPr="00000000">
              <w:rPr>
                <w:sz w:val="18"/>
                <w:szCs w:val="18"/>
                <w:rtl w:val="0"/>
              </w:rPr>
              <w:t xml:space="preserve">GEC/ESTRO guidelines on HDR BT for localized prostate cancer: An Update [</w:t>
            </w:r>
            <w:hyperlink r:id="rId2738">
              <w:r w:rsidDel="00000000" w:rsidR="00000000" w:rsidRPr="00000000">
                <w:rPr>
                  <w:sz w:val="18"/>
                  <w:szCs w:val="18"/>
                  <w:rtl w:val="0"/>
                </w:rPr>
                <w:t xml:space="preserve">Hoskin RTO '13</w:t>
              </w:r>
            </w:hyperlink>
            <w:r w:rsidDel="00000000" w:rsidR="00000000" w:rsidRPr="00000000">
              <w:rPr>
                <w:sz w:val="18"/>
                <w:szCs w:val="18"/>
                <w:rtl w:val="0"/>
              </w:rPr>
              <w:t xml:space="preserve">]</w:t>
            </w:r>
          </w:p>
          <w:p w:rsidR="00000000" w:rsidDel="00000000" w:rsidP="00000000" w:rsidRDefault="00000000" w:rsidRPr="00000000" w14:paraId="00000DBF">
            <w:pPr>
              <w:numPr>
                <w:ilvl w:val="0"/>
                <w:numId w:val="42"/>
              </w:numPr>
              <w:ind w:left="720" w:hanging="360"/>
              <w:rPr>
                <w:sz w:val="18"/>
                <w:szCs w:val="18"/>
              </w:rPr>
            </w:pPr>
            <w:r w:rsidDel="00000000" w:rsidR="00000000" w:rsidRPr="00000000">
              <w:rPr>
                <w:sz w:val="18"/>
                <w:szCs w:val="18"/>
                <w:rtl w:val="0"/>
              </w:rPr>
              <w:t xml:space="preserve">ASCO/CCO Guideline: </w:t>
            </w:r>
            <w:hyperlink r:id="rId2739">
              <w:r w:rsidDel="00000000" w:rsidR="00000000" w:rsidRPr="00000000">
                <w:rPr>
                  <w:sz w:val="18"/>
                  <w:szCs w:val="18"/>
                  <w:rtl w:val="0"/>
                </w:rPr>
                <w:t xml:space="preserve">Brachytherapy for Patients with Prostate Cancer</w:t>
              </w:r>
            </w:hyperlink>
            <w:r w:rsidDel="00000000" w:rsidR="00000000" w:rsidRPr="00000000">
              <w:rPr>
                <w:i w:val="1"/>
                <w:sz w:val="18"/>
                <w:szCs w:val="18"/>
                <w:rtl w:val="0"/>
              </w:rPr>
              <w:t xml:space="preserve"> March 27, 2017</w:t>
            </w:r>
            <w:r w:rsidDel="00000000" w:rsidR="00000000" w:rsidRPr="00000000">
              <w:rPr>
                <w:rtl w:val="0"/>
              </w:rPr>
            </w:r>
          </w:p>
          <w:p w:rsidR="00000000" w:rsidDel="00000000" w:rsidP="00000000" w:rsidRDefault="00000000" w:rsidRPr="00000000" w14:paraId="00000DC0">
            <w:pPr>
              <w:ind w:right="200"/>
              <w:rPr>
                <w:sz w:val="18"/>
                <w:szCs w:val="18"/>
              </w:rPr>
            </w:pPr>
            <w:r w:rsidDel="00000000" w:rsidR="00000000" w:rsidRPr="00000000">
              <w:rPr>
                <w:sz w:val="18"/>
                <w:szCs w:val="18"/>
                <w:rtl w:val="0"/>
              </w:rPr>
              <w:t xml:space="preserve">Relevant Accessible Radiation Protocols  </w:t>
              <w:tab/>
              <w:t xml:space="preserve"> </w:t>
            </w:r>
          </w:p>
          <w:p w:rsidR="00000000" w:rsidDel="00000000" w:rsidP="00000000" w:rsidRDefault="00000000" w:rsidRPr="00000000" w14:paraId="00000DC1">
            <w:pPr>
              <w:numPr>
                <w:ilvl w:val="0"/>
                <w:numId w:val="65"/>
              </w:numPr>
              <w:ind w:left="720" w:right="60" w:hanging="360"/>
              <w:rPr>
                <w:sz w:val="18"/>
                <w:szCs w:val="18"/>
              </w:rPr>
            </w:pPr>
            <w:r w:rsidDel="00000000" w:rsidR="00000000" w:rsidRPr="00000000">
              <w:rPr>
                <w:sz w:val="18"/>
                <w:szCs w:val="18"/>
                <w:rtl w:val="0"/>
              </w:rPr>
              <w:t xml:space="preserve">Standard fractionation</w:t>
            </w:r>
          </w:p>
          <w:p w:rsidR="00000000" w:rsidDel="00000000" w:rsidP="00000000" w:rsidRDefault="00000000" w:rsidRPr="00000000" w14:paraId="00000DC2">
            <w:pPr>
              <w:numPr>
                <w:ilvl w:val="1"/>
                <w:numId w:val="65"/>
              </w:numPr>
              <w:ind w:left="1440" w:hanging="360"/>
              <w:rPr>
                <w:sz w:val="18"/>
                <w:szCs w:val="18"/>
              </w:rPr>
            </w:pPr>
            <w:r w:rsidDel="00000000" w:rsidR="00000000" w:rsidRPr="00000000">
              <w:rPr>
                <w:sz w:val="18"/>
                <w:szCs w:val="18"/>
                <w:rtl w:val="0"/>
              </w:rPr>
              <w:t xml:space="preserve">RTOG 0815 [</w:t>
            </w:r>
            <w:hyperlink r:id="rId2740">
              <w:r w:rsidDel="00000000" w:rsidR="00000000" w:rsidRPr="00000000">
                <w:rPr>
                  <w:sz w:val="18"/>
                  <w:szCs w:val="18"/>
                  <w:rtl w:val="0"/>
                </w:rPr>
                <w:t xml:space="preserve">Protocol</w:t>
              </w:r>
            </w:hyperlink>
            <w:r w:rsidDel="00000000" w:rsidR="00000000" w:rsidRPr="00000000">
              <w:rPr>
                <w:sz w:val="18"/>
                <w:szCs w:val="18"/>
                <w:rtl w:val="0"/>
              </w:rPr>
              <w:t xml:space="preserve">]: 79.2 Gy or EBRT ± brachy ± 6 mo ADT in IR prostate cancer. </w:t>
            </w:r>
            <w:hyperlink r:id="rId274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C3">
            <w:pPr>
              <w:numPr>
                <w:ilvl w:val="1"/>
                <w:numId w:val="65"/>
              </w:numPr>
              <w:ind w:left="1440" w:hanging="360"/>
              <w:rPr>
                <w:sz w:val="18"/>
                <w:szCs w:val="18"/>
              </w:rPr>
            </w:pPr>
            <w:r w:rsidDel="00000000" w:rsidR="00000000" w:rsidRPr="00000000">
              <w:rPr>
                <w:sz w:val="18"/>
                <w:szCs w:val="18"/>
                <w:rtl w:val="0"/>
              </w:rPr>
              <w:t xml:space="preserve">RTOG 0924 [</w:t>
            </w:r>
            <w:hyperlink r:id="rId2742">
              <w:r w:rsidDel="00000000" w:rsidR="00000000" w:rsidRPr="00000000">
                <w:rPr>
                  <w:sz w:val="18"/>
                  <w:szCs w:val="18"/>
                  <w:rtl w:val="0"/>
                </w:rPr>
                <w:t xml:space="preserve">Protocol</w:t>
              </w:r>
            </w:hyperlink>
            <w:r w:rsidDel="00000000" w:rsidR="00000000" w:rsidRPr="00000000">
              <w:rPr>
                <w:sz w:val="18"/>
                <w:szCs w:val="18"/>
                <w:rtl w:val="0"/>
              </w:rPr>
              <w:t xml:space="preserve">]: 6 or 32 mo ADT + 79.2 Gy ± WPRT in unfavorable IR and fav HR pts. </w:t>
            </w:r>
            <w:hyperlink r:id="rId274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C4">
            <w:pPr>
              <w:numPr>
                <w:ilvl w:val="0"/>
                <w:numId w:val="65"/>
              </w:numPr>
              <w:ind w:left="720" w:right="60" w:hanging="360"/>
              <w:rPr>
                <w:sz w:val="18"/>
                <w:szCs w:val="18"/>
              </w:rPr>
            </w:pPr>
            <w:r w:rsidDel="00000000" w:rsidR="00000000" w:rsidRPr="00000000">
              <w:rPr>
                <w:sz w:val="18"/>
                <w:szCs w:val="18"/>
                <w:rtl w:val="0"/>
              </w:rPr>
              <w:t xml:space="preserve">Combined external beam and brachytherapy</w:t>
            </w:r>
          </w:p>
          <w:p w:rsidR="00000000" w:rsidDel="00000000" w:rsidP="00000000" w:rsidRDefault="00000000" w:rsidRPr="00000000" w14:paraId="00000DC5">
            <w:pPr>
              <w:numPr>
                <w:ilvl w:val="1"/>
                <w:numId w:val="65"/>
              </w:numPr>
              <w:ind w:left="1440" w:hanging="360"/>
              <w:rPr>
                <w:sz w:val="18"/>
                <w:szCs w:val="18"/>
              </w:rPr>
            </w:pPr>
            <w:r w:rsidDel="00000000" w:rsidR="00000000" w:rsidRPr="00000000">
              <w:rPr>
                <w:sz w:val="18"/>
                <w:szCs w:val="18"/>
                <w:rtl w:val="0"/>
              </w:rPr>
              <w:t xml:space="preserve">ASCENDE-RT [</w:t>
            </w:r>
            <w:hyperlink r:id="rId2744">
              <w:r w:rsidDel="00000000" w:rsidR="00000000" w:rsidRPr="00000000">
                <w:rPr>
                  <w:sz w:val="18"/>
                  <w:szCs w:val="18"/>
                  <w:rtl w:val="0"/>
                </w:rPr>
                <w:t xml:space="preserve">Protocol (Supplement)</w:t>
              </w:r>
            </w:hyperlink>
            <w:r w:rsidDel="00000000" w:rsidR="00000000" w:rsidRPr="00000000">
              <w:rPr>
                <w:rFonts w:ascii="Cardo" w:cs="Cardo" w:eastAsia="Cardo" w:hAnsi="Cardo"/>
                <w:sz w:val="18"/>
                <w:szCs w:val="18"/>
                <w:rtl w:val="0"/>
              </w:rPr>
              <w:t xml:space="preserve">]: 8m ADT→ 46 Gy WPRT→ 32 Gy vs. I-125(115 Gy)→ 4m ADT. </w:t>
            </w:r>
            <w:hyperlink r:id="rId274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C6">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DC7">
            <w:pPr>
              <w:numPr>
                <w:ilvl w:val="0"/>
                <w:numId w:val="77"/>
              </w:numPr>
              <w:ind w:left="720" w:hanging="360"/>
              <w:rPr>
                <w:sz w:val="18"/>
                <w:szCs w:val="18"/>
              </w:rPr>
            </w:pPr>
            <w:r w:rsidDel="00000000" w:rsidR="00000000" w:rsidRPr="00000000">
              <w:rPr>
                <w:sz w:val="18"/>
                <w:szCs w:val="18"/>
                <w:rtl w:val="0"/>
              </w:rPr>
              <w:t xml:space="preserve">UK Database </w:t>
            </w:r>
            <w:hyperlink r:id="rId2746">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w:t>
            </w:r>
            <w:hyperlink r:id="rId2747">
              <w:r w:rsidDel="00000000" w:rsidR="00000000" w:rsidRPr="00000000">
                <w:rPr>
                  <w:sz w:val="18"/>
                  <w:szCs w:val="18"/>
                  <w:rtl w:val="0"/>
                </w:rPr>
                <w:t xml:space="preserve">Parry JCO '19</w:t>
              </w:r>
            </w:hyperlink>
            <w:r w:rsidDel="00000000" w:rsidR="00000000" w:rsidRPr="00000000">
              <w:rPr>
                <w:sz w:val="18"/>
                <w:szCs w:val="18"/>
                <w:rtl w:val="0"/>
              </w:rPr>
              <w:t xml:space="preserve">]: Retro. Prostate-only ± PLN IMRT. </w:t>
            </w:r>
            <w:hyperlink r:id="rId2748">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C8">
            <w:pPr>
              <w:numPr>
                <w:ilvl w:val="0"/>
                <w:numId w:val="77"/>
              </w:numPr>
              <w:ind w:left="720" w:hanging="360"/>
              <w:rPr>
                <w:sz w:val="18"/>
                <w:szCs w:val="18"/>
              </w:rPr>
            </w:pPr>
            <w:r w:rsidDel="00000000" w:rsidR="00000000" w:rsidRPr="00000000">
              <w:rPr>
                <w:sz w:val="18"/>
                <w:szCs w:val="18"/>
                <w:rtl w:val="0"/>
              </w:rPr>
              <w:t xml:space="preserve">SBRT Meta for LR and IR (Figure 2 - excellent breakdown all modalities) [</w:t>
            </w:r>
            <w:hyperlink r:id="rId2749">
              <w:r w:rsidDel="00000000" w:rsidR="00000000" w:rsidRPr="00000000">
                <w:rPr>
                  <w:sz w:val="18"/>
                  <w:szCs w:val="18"/>
                  <w:rtl w:val="0"/>
                </w:rPr>
                <w:t xml:space="preserve">Kishan JAMA Netw Open '19</w:t>
              </w:r>
            </w:hyperlink>
            <w:r w:rsidDel="00000000" w:rsidR="00000000" w:rsidRPr="00000000">
              <w:rPr>
                <w:sz w:val="18"/>
                <w:szCs w:val="18"/>
                <w:rtl w:val="0"/>
              </w:rPr>
              <w:t xml:space="preserve">]: 33.5-40/4-5</w:t>
            </w:r>
          </w:p>
          <w:p w:rsidR="00000000" w:rsidDel="00000000" w:rsidP="00000000" w:rsidRDefault="00000000" w:rsidRPr="00000000" w14:paraId="00000DC9">
            <w:pPr>
              <w:numPr>
                <w:ilvl w:val="0"/>
                <w:numId w:val="77"/>
              </w:numPr>
              <w:ind w:left="720" w:hanging="360"/>
              <w:rPr>
                <w:sz w:val="18"/>
                <w:szCs w:val="18"/>
              </w:rPr>
            </w:pPr>
            <w:r w:rsidDel="00000000" w:rsidR="00000000" w:rsidRPr="00000000">
              <w:rPr>
                <w:sz w:val="18"/>
                <w:szCs w:val="18"/>
                <w:rtl w:val="0"/>
              </w:rPr>
              <w:t xml:space="preserve">Patient reported outcomes [</w:t>
            </w:r>
            <w:hyperlink r:id="rId2750">
              <w:r w:rsidDel="00000000" w:rsidR="00000000" w:rsidRPr="00000000">
                <w:rPr>
                  <w:sz w:val="18"/>
                  <w:szCs w:val="18"/>
                  <w:rtl w:val="0"/>
                </w:rPr>
                <w:t xml:space="preserve">Donovan NEJM '16</w:t>
              </w:r>
            </w:hyperlink>
            <w:r w:rsidDel="00000000" w:rsidR="00000000" w:rsidRPr="00000000">
              <w:rPr>
                <w:sz w:val="18"/>
                <w:szCs w:val="18"/>
                <w:rtl w:val="0"/>
              </w:rPr>
              <w:t xml:space="preserve">]: AM vs. RT/ADT x3-6 mo (EBRT vs. BT) vs. RP. </w:t>
            </w:r>
            <w:hyperlink r:id="rId275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CA">
            <w:pPr>
              <w:numPr>
                <w:ilvl w:val="0"/>
                <w:numId w:val="77"/>
              </w:numPr>
              <w:ind w:left="720" w:right="60" w:hanging="360"/>
              <w:rPr>
                <w:sz w:val="18"/>
                <w:szCs w:val="18"/>
              </w:rPr>
            </w:pPr>
            <w:r w:rsidDel="00000000" w:rsidR="00000000" w:rsidRPr="00000000">
              <w:rPr>
                <w:sz w:val="18"/>
                <w:szCs w:val="18"/>
                <w:rtl w:val="0"/>
              </w:rPr>
              <w:t xml:space="preserve">PROST-QA prospective cohort [</w:t>
            </w:r>
            <w:hyperlink r:id="rId2752">
              <w:r w:rsidDel="00000000" w:rsidR="00000000" w:rsidRPr="00000000">
                <w:rPr>
                  <w:sz w:val="18"/>
                  <w:szCs w:val="18"/>
                  <w:rtl w:val="0"/>
                </w:rPr>
                <w:t xml:space="preserve">Sanda NEJM ' 08</w:t>
              </w:r>
            </w:hyperlink>
            <w:r w:rsidDel="00000000" w:rsidR="00000000" w:rsidRPr="00000000">
              <w:rPr>
                <w:sz w:val="18"/>
                <w:szCs w:val="18"/>
                <w:rtl w:val="0"/>
              </w:rPr>
              <w:t xml:space="preserve">]. </w:t>
            </w:r>
            <w:hyperlink r:id="rId275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CB">
            <w:pPr>
              <w:numPr>
                <w:ilvl w:val="0"/>
                <w:numId w:val="77"/>
              </w:numPr>
              <w:ind w:left="720" w:right="60" w:hanging="360"/>
              <w:rPr>
                <w:sz w:val="18"/>
                <w:szCs w:val="18"/>
              </w:rPr>
            </w:pPr>
            <w:r w:rsidDel="00000000" w:rsidR="00000000" w:rsidRPr="00000000">
              <w:rPr>
                <w:sz w:val="18"/>
                <w:szCs w:val="18"/>
                <w:rtl w:val="0"/>
              </w:rPr>
              <w:t xml:space="preserve">DART 01/05 4 mo vs. 28 mo ADT cardiac events doubled with 28 mo [</w:t>
            </w:r>
            <w:hyperlink r:id="rId2754">
              <w:r w:rsidDel="00000000" w:rsidR="00000000" w:rsidRPr="00000000">
                <w:rPr>
                  <w:sz w:val="18"/>
                  <w:szCs w:val="18"/>
                  <w:rtl w:val="0"/>
                </w:rPr>
                <w:t xml:space="preserve">Zapatero IJROBP '16</w:t>
              </w:r>
            </w:hyperlink>
            <w:r w:rsidDel="00000000" w:rsidR="00000000" w:rsidRPr="00000000">
              <w:rPr>
                <w:sz w:val="18"/>
                <w:szCs w:val="18"/>
                <w:rtl w:val="0"/>
              </w:rPr>
              <w:t xml:space="preserve">]. </w:t>
            </w:r>
            <w:hyperlink r:id="rId275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DCC">
            <w:pPr>
              <w:numPr>
                <w:ilvl w:val="0"/>
                <w:numId w:val="77"/>
              </w:numPr>
              <w:ind w:left="720" w:hanging="360"/>
              <w:rPr>
                <w:sz w:val="18"/>
                <w:szCs w:val="18"/>
              </w:rPr>
            </w:pPr>
            <w:r w:rsidDel="00000000" w:rsidR="00000000" w:rsidRPr="00000000">
              <w:rPr>
                <w:sz w:val="18"/>
                <w:szCs w:val="18"/>
                <w:rtl w:val="0"/>
              </w:rPr>
              <w:t xml:space="preserve">ASCENDE-RT [</w:t>
            </w:r>
            <w:hyperlink r:id="rId2756">
              <w:r w:rsidDel="00000000" w:rsidR="00000000" w:rsidRPr="00000000">
                <w:rPr>
                  <w:sz w:val="18"/>
                  <w:szCs w:val="18"/>
                  <w:rtl w:val="0"/>
                </w:rPr>
                <w:t xml:space="preserve">Rhodda IJROBP '17</w:t>
              </w:r>
            </w:hyperlink>
            <w:r w:rsidDel="00000000" w:rsidR="00000000" w:rsidRPr="00000000">
              <w:rPr>
                <w:sz w:val="18"/>
                <w:szCs w:val="18"/>
                <w:rtl w:val="0"/>
              </w:rPr>
              <w:t xml:space="preserve">]: 5y G3 GU cumulative incidence 20%. Half resolved after TURP. </w:t>
            </w:r>
            <w:hyperlink r:id="rId2757">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DCD">
      <w:pPr>
        <w:pStyle w:val="Heading2"/>
        <w:ind w:left="0" w:firstLine="0"/>
        <w:rPr>
          <w:b w:val="1"/>
          <w:sz w:val="18"/>
          <w:szCs w:val="18"/>
        </w:rPr>
      </w:pPr>
      <w:bookmarkStart w:colFirst="0" w:colLast="0" w:name="_wnegtejofbu8" w:id="104"/>
      <w:bookmarkEnd w:id="104"/>
      <w:r w:rsidDel="00000000" w:rsidR="00000000" w:rsidRPr="00000000">
        <w:rPr>
          <w:rtl w:val="0"/>
        </w:rPr>
      </w:r>
    </w:p>
    <w:p w:rsidR="00000000" w:rsidDel="00000000" w:rsidP="00000000" w:rsidRDefault="00000000" w:rsidRPr="00000000" w14:paraId="00000DCE">
      <w:pPr>
        <w:rPr>
          <w:sz w:val="18"/>
          <w:szCs w:val="18"/>
        </w:rPr>
      </w:pPr>
      <w:r w:rsidDel="00000000" w:rsidR="00000000" w:rsidRPr="00000000">
        <w:rPr>
          <w:rtl w:val="0"/>
        </w:rPr>
      </w:r>
    </w:p>
    <w:p w:rsidR="00000000" w:rsidDel="00000000" w:rsidP="00000000" w:rsidRDefault="00000000" w:rsidRPr="00000000" w14:paraId="00000DC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DD0">
      <w:pPr>
        <w:rPr>
          <w:sz w:val="18"/>
          <w:szCs w:val="18"/>
        </w:rPr>
      </w:pPr>
      <w:r w:rsidDel="00000000" w:rsidR="00000000" w:rsidRPr="00000000">
        <w:rPr>
          <w:rtl w:val="0"/>
        </w:rPr>
      </w:r>
    </w:p>
    <w:tbl>
      <w:tblPr>
        <w:tblStyle w:val="Table41"/>
        <w:tblW w:w="1233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970"/>
        <w:gridCol w:w="3390"/>
        <w:gridCol w:w="4695"/>
        <w:tblGridChange w:id="0">
          <w:tblGrid>
            <w:gridCol w:w="1275"/>
            <w:gridCol w:w="2970"/>
            <w:gridCol w:w="3390"/>
            <w:gridCol w:w="4695"/>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D1">
            <w:pPr>
              <w:pStyle w:val="Heading3"/>
              <w:spacing w:before="40" w:lineRule="auto"/>
              <w:rPr/>
            </w:pPr>
            <w:bookmarkStart w:colFirst="0" w:colLast="0" w:name="_20cfbxqf5iri" w:id="105"/>
            <w:bookmarkEnd w:id="105"/>
            <w:r w:rsidDel="00000000" w:rsidR="00000000" w:rsidRPr="00000000">
              <w:rPr>
                <w:rtl w:val="0"/>
              </w:rPr>
              <w:t xml:space="preserve">Hypofrac Prostate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D2">
            <w:pPr>
              <w:widowControl w:val="0"/>
              <w:rPr>
                <w:b w:val="1"/>
                <w:sz w:val="18"/>
                <w:szCs w:val="18"/>
              </w:rPr>
            </w:pPr>
            <w:r w:rsidDel="00000000" w:rsidR="00000000" w:rsidRPr="00000000">
              <w:rPr>
                <w:b w:val="1"/>
                <w:sz w:val="18"/>
                <w:szCs w:val="18"/>
                <w:rtl w:val="0"/>
              </w:rPr>
              <w:t xml:space="preserve">70/28</w:t>
            </w:r>
          </w:p>
          <w:p w:rsidR="00000000" w:rsidDel="00000000" w:rsidP="00000000" w:rsidRDefault="00000000" w:rsidRPr="00000000" w14:paraId="00000DD3">
            <w:pPr>
              <w:widowControl w:val="0"/>
              <w:rPr>
                <w:sz w:val="18"/>
                <w:szCs w:val="18"/>
              </w:rPr>
            </w:pPr>
            <w:r w:rsidDel="00000000" w:rsidR="00000000" w:rsidRPr="00000000">
              <w:rPr>
                <w:sz w:val="18"/>
                <w:szCs w:val="18"/>
                <w:rtl w:val="0"/>
              </w:rPr>
              <w:t xml:space="preserve">GU-005, 04-15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D4">
            <w:pPr>
              <w:widowControl w:val="0"/>
              <w:rPr>
                <w:b w:val="1"/>
                <w:sz w:val="18"/>
                <w:szCs w:val="18"/>
              </w:rPr>
            </w:pPr>
            <w:r w:rsidDel="00000000" w:rsidR="00000000" w:rsidRPr="00000000">
              <w:rPr>
                <w:b w:val="1"/>
                <w:sz w:val="18"/>
                <w:szCs w:val="18"/>
                <w:rtl w:val="0"/>
              </w:rPr>
              <w:t xml:space="preserve">57-60/20 </w:t>
            </w:r>
          </w:p>
          <w:p w:rsidR="00000000" w:rsidDel="00000000" w:rsidP="00000000" w:rsidRDefault="00000000" w:rsidRPr="00000000" w14:paraId="00000DD5">
            <w:pPr>
              <w:widowControl w:val="0"/>
              <w:rPr>
                <w:sz w:val="18"/>
                <w:szCs w:val="18"/>
              </w:rPr>
            </w:pPr>
            <w:r w:rsidDel="00000000" w:rsidR="00000000" w:rsidRPr="00000000">
              <w:rPr>
                <w:sz w:val="18"/>
                <w:szCs w:val="18"/>
                <w:rtl w:val="0"/>
              </w:rPr>
              <w:t xml:space="preserve">CHiPP [</w:t>
            </w:r>
            <w:hyperlink r:id="rId2758">
              <w:r w:rsidDel="00000000" w:rsidR="00000000" w:rsidRPr="00000000">
                <w:rPr>
                  <w:sz w:val="18"/>
                  <w:szCs w:val="18"/>
                  <w:rtl w:val="0"/>
                </w:rPr>
                <w:t xml:space="preserve">Wilkins IJROBP '20</w:t>
              </w:r>
            </w:hyperlink>
            <w:r w:rsidDel="00000000" w:rsidR="00000000" w:rsidRPr="00000000">
              <w:rPr>
                <w:sz w:val="18"/>
                <w:szCs w:val="18"/>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D6">
            <w:pPr>
              <w:widowControl w:val="0"/>
              <w:rPr>
                <w:b w:val="1"/>
                <w:sz w:val="18"/>
                <w:szCs w:val="18"/>
              </w:rPr>
            </w:pPr>
            <w:r w:rsidDel="00000000" w:rsidR="00000000" w:rsidRPr="00000000">
              <w:rPr>
                <w:b w:val="1"/>
                <w:sz w:val="18"/>
                <w:szCs w:val="18"/>
                <w:rtl w:val="0"/>
              </w:rPr>
              <w:t xml:space="preserve">36.25/5 </w:t>
            </w:r>
          </w:p>
          <w:p w:rsidR="00000000" w:rsidDel="00000000" w:rsidP="00000000" w:rsidRDefault="00000000" w:rsidRPr="00000000" w14:paraId="00000DD7">
            <w:pPr>
              <w:widowControl w:val="0"/>
              <w:rPr>
                <w:sz w:val="18"/>
                <w:szCs w:val="18"/>
              </w:rPr>
            </w:pPr>
            <w:r w:rsidDel="00000000" w:rsidR="00000000" w:rsidRPr="00000000">
              <w:rPr>
                <w:sz w:val="18"/>
                <w:szCs w:val="18"/>
                <w:rtl w:val="0"/>
              </w:rPr>
              <w:t xml:space="preserve">PACE, GU005</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D8">
            <w:pPr>
              <w:rPr>
                <w:sz w:val="18"/>
                <w:szCs w:val="18"/>
              </w:rPr>
            </w:pPr>
            <w:r w:rsidDel="00000000" w:rsidR="00000000" w:rsidRPr="00000000">
              <w:rPr>
                <w:sz w:val="18"/>
                <w:szCs w:val="18"/>
                <w:rtl w:val="0"/>
              </w:rPr>
              <w:t xml:space="preserve">Rectal</w:t>
            </w:r>
          </w:p>
          <w:p w:rsidR="00000000" w:rsidDel="00000000" w:rsidP="00000000" w:rsidRDefault="00000000" w:rsidRPr="00000000" w14:paraId="00000DD9">
            <w:pPr>
              <w:rPr>
                <w:color w:val="b7b7b7"/>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DA">
            <w:pPr>
              <w:widowControl w:val="0"/>
              <w:rPr>
                <w:sz w:val="18"/>
                <w:szCs w:val="18"/>
              </w:rPr>
            </w:pPr>
            <w:r w:rsidDel="00000000" w:rsidR="00000000" w:rsidRPr="00000000">
              <w:rPr>
                <w:sz w:val="18"/>
                <w:szCs w:val="18"/>
                <w:rtl w:val="0"/>
              </w:rPr>
              <w:t xml:space="preserve">70 Gy (10 cc)</w:t>
            </w:r>
          </w:p>
          <w:p w:rsidR="00000000" w:rsidDel="00000000" w:rsidP="00000000" w:rsidRDefault="00000000" w:rsidRPr="00000000" w14:paraId="00000DDB">
            <w:pPr>
              <w:widowControl w:val="0"/>
              <w:rPr>
                <w:sz w:val="18"/>
                <w:szCs w:val="18"/>
                <w:vertAlign w:val="superscript"/>
              </w:rPr>
            </w:pPr>
            <w:r w:rsidDel="00000000" w:rsidR="00000000" w:rsidRPr="00000000">
              <w:rPr>
                <w:sz w:val="18"/>
                <w:szCs w:val="18"/>
                <w:rtl w:val="0"/>
              </w:rPr>
              <w:t xml:space="preserve">74 Gy (15%) </w:t>
            </w:r>
            <w:hyperlink r:id="rId2759">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60">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DC">
            <w:pPr>
              <w:widowControl w:val="0"/>
              <w:rPr>
                <w:sz w:val="18"/>
                <w:szCs w:val="18"/>
              </w:rPr>
            </w:pPr>
            <w:r w:rsidDel="00000000" w:rsidR="00000000" w:rsidRPr="00000000">
              <w:rPr>
                <w:sz w:val="18"/>
                <w:szCs w:val="18"/>
                <w:rtl w:val="0"/>
              </w:rPr>
              <w:t xml:space="preserve">69 Gy (25%) </w:t>
            </w:r>
            <w:hyperlink r:id="rId2761">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62">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DD">
            <w:pPr>
              <w:widowControl w:val="0"/>
              <w:rPr>
                <w:sz w:val="18"/>
                <w:szCs w:val="18"/>
              </w:rPr>
            </w:pPr>
            <w:r w:rsidDel="00000000" w:rsidR="00000000" w:rsidRPr="00000000">
              <w:rPr>
                <w:sz w:val="18"/>
                <w:szCs w:val="18"/>
                <w:rtl w:val="0"/>
              </w:rPr>
              <w:t xml:space="preserve">64 Gy (35%) </w:t>
            </w:r>
            <w:hyperlink r:id="rId2763">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64">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DE">
            <w:pPr>
              <w:widowControl w:val="0"/>
              <w:rPr>
                <w:sz w:val="18"/>
                <w:szCs w:val="18"/>
                <w:vertAlign w:val="superscript"/>
              </w:rPr>
            </w:pPr>
            <w:r w:rsidDel="00000000" w:rsidR="00000000" w:rsidRPr="00000000">
              <w:rPr>
                <w:sz w:val="18"/>
                <w:szCs w:val="18"/>
                <w:rtl w:val="0"/>
              </w:rPr>
              <w:t xml:space="preserve">59 Gy (50%) </w:t>
            </w:r>
            <w:hyperlink r:id="rId2765">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66">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DF">
            <w:pPr>
              <w:widowControl w:val="0"/>
              <w:rPr>
                <w:sz w:val="18"/>
                <w:szCs w:val="18"/>
              </w:rPr>
            </w:pPr>
            <w:r w:rsidDel="00000000" w:rsidR="00000000" w:rsidRPr="00000000">
              <w:rPr>
                <w:sz w:val="18"/>
                <w:szCs w:val="18"/>
                <w:rtl w:val="0"/>
              </w:rPr>
              <w:t xml:space="preserve">40 Gy (35%) </w:t>
            </w:r>
          </w:p>
          <w:p w:rsidR="00000000" w:rsidDel="00000000" w:rsidP="00000000" w:rsidRDefault="00000000" w:rsidRPr="00000000" w14:paraId="00000DE0">
            <w:pPr>
              <w:rPr>
                <w:sz w:val="18"/>
                <w:szCs w:val="18"/>
              </w:rPr>
            </w:pPr>
            <w:r w:rsidDel="00000000" w:rsidR="00000000" w:rsidRPr="00000000">
              <w:rPr>
                <w:rtl w:val="0"/>
              </w:rPr>
            </w:r>
          </w:p>
          <w:p w:rsidR="00000000" w:rsidDel="00000000" w:rsidP="00000000" w:rsidRDefault="00000000" w:rsidRPr="00000000" w14:paraId="00000DE1">
            <w:pPr>
              <w:rPr>
                <w:sz w:val="18"/>
                <w:szCs w:val="18"/>
              </w:rPr>
            </w:pPr>
            <w:r w:rsidDel="00000000" w:rsidR="00000000" w:rsidRPr="00000000">
              <w:rPr>
                <w:sz w:val="18"/>
                <w:szCs w:val="18"/>
                <w:rtl w:val="0"/>
              </w:rPr>
              <w:t xml:space="preserve">Thor [</w:t>
            </w:r>
            <w:hyperlink r:id="rId2767">
              <w:r w:rsidDel="00000000" w:rsidR="00000000" w:rsidRPr="00000000">
                <w:rPr>
                  <w:sz w:val="18"/>
                  <w:szCs w:val="18"/>
                  <w:rtl w:val="0"/>
                </w:rPr>
                <w:t xml:space="preserve">JTO '19</w:t>
              </w:r>
            </w:hyperlink>
            <w:r w:rsidDel="00000000" w:rsidR="00000000" w:rsidRPr="00000000">
              <w:rPr>
                <w:rFonts w:ascii="Gungsuh" w:cs="Gungsuh" w:eastAsia="Gungsuh" w:hAnsi="Gungsuh"/>
                <w:sz w:val="18"/>
                <w:szCs w:val="18"/>
                <w:rtl w:val="0"/>
              </w:rPr>
              <w:t xml:space="preserve">] Reducing D5% from ≤ 65 Gy to ≤ 62 Gy suggests reduction of late GI 2+ from 20→ 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E2">
            <w:pPr>
              <w:rPr>
                <w:sz w:val="18"/>
                <w:szCs w:val="18"/>
              </w:rPr>
            </w:pPr>
            <w:r w:rsidDel="00000000" w:rsidR="00000000" w:rsidRPr="00000000">
              <w:rPr>
                <w:sz w:val="18"/>
                <w:szCs w:val="18"/>
                <w:rtl w:val="0"/>
              </w:rPr>
              <w:t xml:space="preserve">New constraints: </w:t>
            </w:r>
          </w:p>
          <w:p w:rsidR="00000000" w:rsidDel="00000000" w:rsidP="00000000" w:rsidRDefault="00000000" w:rsidRPr="00000000" w14:paraId="00000DE3">
            <w:pPr>
              <w:rPr>
                <w:i w:val="1"/>
                <w:sz w:val="18"/>
                <w:szCs w:val="18"/>
                <w:vertAlign w:val="superscript"/>
              </w:rPr>
            </w:pPr>
            <w:r w:rsidDel="00000000" w:rsidR="00000000" w:rsidRPr="00000000">
              <w:rPr>
                <w:sz w:val="18"/>
                <w:szCs w:val="18"/>
                <w:rtl w:val="0"/>
              </w:rPr>
              <w:t xml:space="preserve">60 Gy (0.01%) </w:t>
            </w:r>
            <w:r w:rsidDel="00000000" w:rsidR="00000000" w:rsidRPr="00000000">
              <w:rPr>
                <w:i w:val="1"/>
                <w:sz w:val="18"/>
                <w:szCs w:val="18"/>
                <w:rtl w:val="0"/>
              </w:rPr>
              <w:t xml:space="preserve">Previously 3% </w:t>
            </w:r>
            <w:hyperlink r:id="rId2768">
              <w:r w:rsidDel="00000000" w:rsidR="00000000" w:rsidRPr="00000000">
                <w:rPr>
                  <w:sz w:val="18"/>
                  <w:szCs w:val="18"/>
                  <w:vertAlign w:val="superscript"/>
                  <w:rtl w:val="0"/>
                </w:rPr>
                <w:t xml:space="preserve">Wilkins</w:t>
              </w:r>
            </w:hyperlink>
            <w:r w:rsidDel="00000000" w:rsidR="00000000" w:rsidRPr="00000000">
              <w:rPr>
                <w:rtl w:val="0"/>
              </w:rPr>
            </w:r>
          </w:p>
          <w:p w:rsidR="00000000" w:rsidDel="00000000" w:rsidP="00000000" w:rsidRDefault="00000000" w:rsidRPr="00000000" w14:paraId="00000DE4">
            <w:pPr>
              <w:rPr>
                <w:i w:val="1"/>
                <w:sz w:val="18"/>
                <w:szCs w:val="18"/>
              </w:rPr>
            </w:pPr>
            <w:r w:rsidDel="00000000" w:rsidR="00000000" w:rsidRPr="00000000">
              <w:rPr>
                <w:sz w:val="18"/>
                <w:szCs w:val="18"/>
                <w:rtl w:val="0"/>
              </w:rPr>
              <w:t xml:space="preserve">50 Gy (22%) </w:t>
            </w:r>
            <w:r w:rsidDel="00000000" w:rsidR="00000000" w:rsidRPr="00000000">
              <w:rPr>
                <w:i w:val="1"/>
                <w:sz w:val="18"/>
                <w:szCs w:val="18"/>
                <w:rtl w:val="0"/>
              </w:rPr>
              <w:t xml:space="preserve">Previously ~30%.</w:t>
            </w:r>
            <w:hyperlink r:id="rId2769">
              <w:r w:rsidDel="00000000" w:rsidR="00000000" w:rsidRPr="00000000">
                <w:rPr>
                  <w:sz w:val="18"/>
                  <w:szCs w:val="18"/>
                  <w:vertAlign w:val="superscript"/>
                  <w:rtl w:val="0"/>
                </w:rPr>
                <w:t xml:space="preserve">Wilkins</w:t>
              </w:r>
            </w:hyperlink>
            <w:r w:rsidDel="00000000" w:rsidR="00000000" w:rsidRPr="00000000">
              <w:rPr>
                <w:rtl w:val="0"/>
              </w:rPr>
            </w:r>
          </w:p>
          <w:p w:rsidR="00000000" w:rsidDel="00000000" w:rsidP="00000000" w:rsidRDefault="00000000" w:rsidRPr="00000000" w14:paraId="00000DE5">
            <w:pPr>
              <w:rPr>
                <w:i w:val="1"/>
                <w:sz w:val="18"/>
                <w:szCs w:val="18"/>
              </w:rPr>
            </w:pPr>
            <w:r w:rsidDel="00000000" w:rsidR="00000000" w:rsidRPr="00000000">
              <w:rPr>
                <w:sz w:val="18"/>
                <w:szCs w:val="18"/>
                <w:rtl w:val="0"/>
              </w:rPr>
              <w:t xml:space="preserve">40 Gy (38%) </w:t>
            </w:r>
            <w:r w:rsidDel="00000000" w:rsidR="00000000" w:rsidRPr="00000000">
              <w:rPr>
                <w:i w:val="1"/>
                <w:sz w:val="18"/>
                <w:szCs w:val="18"/>
                <w:rtl w:val="0"/>
              </w:rPr>
              <w:t xml:space="preserve">Previously ~60%. </w:t>
            </w:r>
            <w:hyperlink r:id="rId2770">
              <w:r w:rsidDel="00000000" w:rsidR="00000000" w:rsidRPr="00000000">
                <w:rPr>
                  <w:sz w:val="18"/>
                  <w:szCs w:val="18"/>
                  <w:vertAlign w:val="superscript"/>
                  <w:rtl w:val="0"/>
                </w:rPr>
                <w:t xml:space="preserve">Wilkins</w:t>
              </w:r>
            </w:hyperlink>
            <w:r w:rsidDel="00000000" w:rsidR="00000000" w:rsidRPr="00000000">
              <w:rPr>
                <w:rtl w:val="0"/>
              </w:rPr>
            </w:r>
          </w:p>
          <w:p w:rsidR="00000000" w:rsidDel="00000000" w:rsidP="00000000" w:rsidRDefault="00000000" w:rsidRPr="00000000" w14:paraId="00000DE6">
            <w:pPr>
              <w:rPr>
                <w:i w:val="1"/>
                <w:sz w:val="18"/>
                <w:szCs w:val="18"/>
                <w:vertAlign w:val="superscript"/>
              </w:rPr>
            </w:pPr>
            <w:r w:rsidDel="00000000" w:rsidR="00000000" w:rsidRPr="00000000">
              <w:rPr>
                <w:sz w:val="18"/>
                <w:szCs w:val="18"/>
                <w:rtl w:val="0"/>
              </w:rPr>
              <w:t xml:space="preserve">30 Gy (57%) </w:t>
            </w:r>
            <w:r w:rsidDel="00000000" w:rsidR="00000000" w:rsidRPr="00000000">
              <w:rPr>
                <w:i w:val="1"/>
                <w:sz w:val="18"/>
                <w:szCs w:val="18"/>
                <w:rtl w:val="0"/>
              </w:rPr>
              <w:t xml:space="preserve">Previously ~70%.</w:t>
            </w:r>
            <w:hyperlink r:id="rId2771">
              <w:r w:rsidDel="00000000" w:rsidR="00000000" w:rsidRPr="00000000">
                <w:rPr>
                  <w:sz w:val="18"/>
                  <w:szCs w:val="18"/>
                  <w:vertAlign w:val="superscript"/>
                  <w:rtl w:val="0"/>
                </w:rPr>
                <w:t xml:space="preserve">Wilkins</w:t>
              </w:r>
            </w:hyperlink>
            <w:r w:rsidDel="00000000" w:rsidR="00000000" w:rsidRPr="00000000">
              <w:rPr>
                <w:rtl w:val="0"/>
              </w:rPr>
            </w:r>
          </w:p>
          <w:p w:rsidR="00000000" w:rsidDel="00000000" w:rsidP="00000000" w:rsidRDefault="00000000" w:rsidRPr="00000000" w14:paraId="00000DE7">
            <w:pPr>
              <w:rPr>
                <w:sz w:val="18"/>
                <w:szCs w:val="18"/>
              </w:rPr>
            </w:pPr>
            <w:r w:rsidDel="00000000" w:rsidR="00000000" w:rsidRPr="00000000">
              <w:rPr>
                <w:sz w:val="18"/>
                <w:szCs w:val="18"/>
                <w:rtl w:val="0"/>
              </w:rPr>
              <w:t xml:space="preserve">Old constraints:</w:t>
            </w:r>
          </w:p>
          <w:p w:rsidR="00000000" w:rsidDel="00000000" w:rsidP="00000000" w:rsidRDefault="00000000" w:rsidRPr="00000000" w14:paraId="00000DE8">
            <w:pPr>
              <w:rPr>
                <w:sz w:val="18"/>
                <w:szCs w:val="18"/>
              </w:rPr>
            </w:pPr>
            <w:r w:rsidDel="00000000" w:rsidR="00000000" w:rsidRPr="00000000">
              <w:rPr>
                <w:sz w:val="18"/>
                <w:szCs w:val="18"/>
                <w:rtl w:val="0"/>
              </w:rPr>
              <w:t xml:space="preserve">60 Gy (3%)</w:t>
            </w:r>
            <w:hyperlink r:id="rId2772">
              <w:r w:rsidDel="00000000" w:rsidR="00000000" w:rsidRPr="00000000">
                <w:rPr>
                  <w:sz w:val="18"/>
                  <w:szCs w:val="18"/>
                  <w:vertAlign w:val="superscript"/>
                  <w:rtl w:val="0"/>
                </w:rPr>
                <w:t xml:space="preserve">Table S1, Wilkins</w:t>
              </w:r>
            </w:hyperlink>
            <w:r w:rsidDel="00000000" w:rsidR="00000000" w:rsidRPr="00000000">
              <w:rPr>
                <w:rtl w:val="0"/>
              </w:rPr>
            </w:r>
          </w:p>
          <w:p w:rsidR="00000000" w:rsidDel="00000000" w:rsidP="00000000" w:rsidRDefault="00000000" w:rsidRPr="00000000" w14:paraId="00000DE9">
            <w:pPr>
              <w:rPr>
                <w:sz w:val="18"/>
                <w:szCs w:val="18"/>
              </w:rPr>
            </w:pPr>
            <w:r w:rsidDel="00000000" w:rsidR="00000000" w:rsidRPr="00000000">
              <w:rPr>
                <w:sz w:val="18"/>
                <w:szCs w:val="18"/>
                <w:rtl w:val="0"/>
              </w:rPr>
              <w:t xml:space="preserve">56.7 Gy (15%) </w:t>
            </w:r>
            <w:hyperlink r:id="rId2773">
              <w:r w:rsidDel="00000000" w:rsidR="00000000" w:rsidRPr="00000000">
                <w:rPr>
                  <w:sz w:val="18"/>
                  <w:szCs w:val="18"/>
                  <w:vertAlign w:val="superscript"/>
                  <w:rtl w:val="0"/>
                </w:rPr>
                <w:t xml:space="preserve">Table S1, Wilkins</w:t>
              </w:r>
            </w:hyperlink>
            <w:r w:rsidDel="00000000" w:rsidR="00000000" w:rsidRPr="00000000">
              <w:rPr>
                <w:rtl w:val="0"/>
              </w:rPr>
            </w:r>
          </w:p>
          <w:p w:rsidR="00000000" w:rsidDel="00000000" w:rsidP="00000000" w:rsidRDefault="00000000" w:rsidRPr="00000000" w14:paraId="00000DEA">
            <w:pPr>
              <w:rPr>
                <w:sz w:val="18"/>
                <w:szCs w:val="18"/>
              </w:rPr>
            </w:pPr>
            <w:r w:rsidDel="00000000" w:rsidR="00000000" w:rsidRPr="00000000">
              <w:rPr>
                <w:sz w:val="18"/>
                <w:szCs w:val="18"/>
                <w:rtl w:val="0"/>
              </w:rPr>
              <w:t xml:space="preserve">52.3 Gy (30%) </w:t>
            </w:r>
            <w:hyperlink r:id="rId2774">
              <w:r w:rsidDel="00000000" w:rsidR="00000000" w:rsidRPr="00000000">
                <w:rPr>
                  <w:sz w:val="18"/>
                  <w:szCs w:val="18"/>
                  <w:vertAlign w:val="superscript"/>
                  <w:rtl w:val="0"/>
                </w:rPr>
                <w:t xml:space="preserve">Table S1, Wilkins</w:t>
              </w:r>
            </w:hyperlink>
            <w:r w:rsidDel="00000000" w:rsidR="00000000" w:rsidRPr="00000000">
              <w:rPr>
                <w:rtl w:val="0"/>
              </w:rPr>
            </w:r>
          </w:p>
          <w:p w:rsidR="00000000" w:rsidDel="00000000" w:rsidP="00000000" w:rsidRDefault="00000000" w:rsidRPr="00000000" w14:paraId="00000DEB">
            <w:pPr>
              <w:rPr>
                <w:sz w:val="18"/>
                <w:szCs w:val="18"/>
              </w:rPr>
            </w:pPr>
            <w:r w:rsidDel="00000000" w:rsidR="00000000" w:rsidRPr="00000000">
              <w:rPr>
                <w:sz w:val="18"/>
                <w:szCs w:val="18"/>
                <w:rtl w:val="0"/>
              </w:rPr>
              <w:t xml:space="preserve">48.6 Gy (50%) </w:t>
            </w:r>
            <w:hyperlink r:id="rId2775">
              <w:r w:rsidDel="00000000" w:rsidR="00000000" w:rsidRPr="00000000">
                <w:rPr>
                  <w:sz w:val="18"/>
                  <w:szCs w:val="18"/>
                  <w:vertAlign w:val="superscript"/>
                  <w:rtl w:val="0"/>
                </w:rPr>
                <w:t xml:space="preserve">Table S1, Wilkins</w:t>
              </w:r>
            </w:hyperlink>
            <w:r w:rsidDel="00000000" w:rsidR="00000000" w:rsidRPr="00000000">
              <w:rPr>
                <w:rtl w:val="0"/>
              </w:rPr>
            </w:r>
          </w:p>
          <w:p w:rsidR="00000000" w:rsidDel="00000000" w:rsidP="00000000" w:rsidRDefault="00000000" w:rsidRPr="00000000" w14:paraId="00000DEC">
            <w:pPr>
              <w:rPr>
                <w:sz w:val="18"/>
                <w:szCs w:val="18"/>
              </w:rPr>
            </w:pPr>
            <w:r w:rsidDel="00000000" w:rsidR="00000000" w:rsidRPr="00000000">
              <w:rPr>
                <w:sz w:val="18"/>
                <w:szCs w:val="18"/>
                <w:rtl w:val="0"/>
              </w:rPr>
              <w:t xml:space="preserve">40.8 Gy (60%) </w:t>
            </w:r>
            <w:hyperlink r:id="rId2776">
              <w:r w:rsidDel="00000000" w:rsidR="00000000" w:rsidRPr="00000000">
                <w:rPr>
                  <w:sz w:val="18"/>
                  <w:szCs w:val="18"/>
                  <w:vertAlign w:val="superscript"/>
                  <w:rtl w:val="0"/>
                </w:rPr>
                <w:t xml:space="preserve">Table S1, Wilkins</w:t>
              </w:r>
            </w:hyperlink>
            <w:r w:rsidDel="00000000" w:rsidR="00000000" w:rsidRPr="00000000">
              <w:rPr>
                <w:rtl w:val="0"/>
              </w:rPr>
            </w:r>
          </w:p>
          <w:p w:rsidR="00000000" w:rsidDel="00000000" w:rsidP="00000000" w:rsidRDefault="00000000" w:rsidRPr="00000000" w14:paraId="00000DED">
            <w:pPr>
              <w:rPr>
                <w:sz w:val="18"/>
                <w:szCs w:val="18"/>
              </w:rPr>
            </w:pPr>
            <w:r w:rsidDel="00000000" w:rsidR="00000000" w:rsidRPr="00000000">
              <w:rPr>
                <w:sz w:val="18"/>
                <w:szCs w:val="18"/>
                <w:rtl w:val="0"/>
              </w:rPr>
              <w:t xml:space="preserve">32.4 Gy</w:t>
            </w:r>
            <w:r w:rsidDel="00000000" w:rsidR="00000000" w:rsidRPr="00000000">
              <w:rPr>
                <w:sz w:val="18"/>
                <w:szCs w:val="18"/>
                <w:vertAlign w:val="superscript"/>
                <w:rtl w:val="0"/>
              </w:rPr>
              <w:t xml:space="preserve">*</w:t>
            </w:r>
            <w:r w:rsidDel="00000000" w:rsidR="00000000" w:rsidRPr="00000000">
              <w:rPr>
                <w:sz w:val="18"/>
                <w:szCs w:val="18"/>
                <w:rtl w:val="0"/>
              </w:rPr>
              <w:t xml:space="preserve"> (70%) </w:t>
            </w:r>
            <w:hyperlink r:id="rId2777">
              <w:r w:rsidDel="00000000" w:rsidR="00000000" w:rsidRPr="00000000">
                <w:rPr>
                  <w:sz w:val="18"/>
                  <w:szCs w:val="18"/>
                  <w:vertAlign w:val="superscript"/>
                  <w:rtl w:val="0"/>
                </w:rPr>
                <w:t xml:space="preserve">Table S1, Wilkins *Optional</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EE">
            <w:pPr>
              <w:widowControl w:val="0"/>
              <w:rPr>
                <w:sz w:val="18"/>
                <w:szCs w:val="18"/>
                <w:vertAlign w:val="superscript"/>
              </w:rPr>
            </w:pPr>
            <w:r w:rsidDel="00000000" w:rsidR="00000000" w:rsidRPr="00000000">
              <w:rPr>
                <w:sz w:val="18"/>
                <w:szCs w:val="18"/>
                <w:rtl w:val="0"/>
              </w:rPr>
              <w:t xml:space="preserve">55 Gy </w:t>
            </w:r>
            <w:r w:rsidDel="00000000" w:rsidR="00000000" w:rsidRPr="00000000">
              <w:rPr>
                <w:sz w:val="18"/>
                <w:szCs w:val="18"/>
                <w:vertAlign w:val="superscript"/>
                <w:rtl w:val="0"/>
              </w:rPr>
              <w:t xml:space="preserve">T</w:t>
            </w:r>
          </w:p>
          <w:p w:rsidR="00000000" w:rsidDel="00000000" w:rsidP="00000000" w:rsidRDefault="00000000" w:rsidRPr="00000000" w14:paraId="00000DEF">
            <w:pPr>
              <w:widowControl w:val="0"/>
              <w:rPr>
                <w:sz w:val="18"/>
                <w:szCs w:val="18"/>
              </w:rPr>
            </w:pPr>
            <w:r w:rsidDel="00000000" w:rsidR="00000000" w:rsidRPr="00000000">
              <w:rPr>
                <w:sz w:val="18"/>
                <w:szCs w:val="18"/>
                <w:rtl w:val="0"/>
              </w:rPr>
              <w:t xml:space="preserve">50 Gy (3.5 cc) </w:t>
            </w:r>
            <w:r w:rsidDel="00000000" w:rsidR="00000000" w:rsidRPr="00000000">
              <w:rPr>
                <w:sz w:val="18"/>
                <w:szCs w:val="18"/>
                <w:vertAlign w:val="superscript"/>
                <w:rtl w:val="0"/>
              </w:rPr>
              <w:t xml:space="preserve">T</w:t>
            </w:r>
            <w:r w:rsidDel="00000000" w:rsidR="00000000" w:rsidRPr="00000000">
              <w:rPr>
                <w:rtl w:val="0"/>
              </w:rPr>
            </w:r>
          </w:p>
          <w:p w:rsidR="00000000" w:rsidDel="00000000" w:rsidP="00000000" w:rsidRDefault="00000000" w:rsidRPr="00000000" w14:paraId="00000DF0">
            <w:pPr>
              <w:widowControl w:val="0"/>
              <w:rPr>
                <w:sz w:val="18"/>
                <w:szCs w:val="18"/>
                <w:vertAlign w:val="superscript"/>
              </w:rPr>
            </w:pPr>
            <w:r w:rsidDel="00000000" w:rsidR="00000000" w:rsidRPr="00000000">
              <w:rPr>
                <w:b w:val="1"/>
                <w:sz w:val="18"/>
                <w:szCs w:val="18"/>
                <w:rtl w:val="0"/>
              </w:rPr>
              <w:t xml:space="preserve">38.06 Gy </w:t>
            </w:r>
            <w:r w:rsidDel="00000000" w:rsidR="00000000" w:rsidRPr="00000000">
              <w:rPr>
                <w:sz w:val="18"/>
                <w:szCs w:val="18"/>
                <w:rtl w:val="0"/>
              </w:rPr>
              <w:t xml:space="preserve">- 40 Gy </w:t>
            </w:r>
            <w:hyperlink r:id="rId2778">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F1">
            <w:pPr>
              <w:widowControl w:val="0"/>
              <w:rPr>
                <w:sz w:val="18"/>
                <w:szCs w:val="18"/>
              </w:rPr>
            </w:pPr>
            <w:r w:rsidDel="00000000" w:rsidR="00000000" w:rsidRPr="00000000">
              <w:rPr>
                <w:sz w:val="18"/>
                <w:szCs w:val="18"/>
                <w:rtl w:val="0"/>
              </w:rPr>
              <w:t xml:space="preserve">38 Gy </w:t>
            </w:r>
            <w:r w:rsidDel="00000000" w:rsidR="00000000" w:rsidRPr="00000000">
              <w:rPr>
                <w:sz w:val="18"/>
                <w:szCs w:val="18"/>
                <w:vertAlign w:val="superscript"/>
                <w:rtl w:val="0"/>
              </w:rPr>
              <w:t xml:space="preserve">101</w:t>
            </w:r>
            <w:r w:rsidDel="00000000" w:rsidR="00000000" w:rsidRPr="00000000">
              <w:rPr>
                <w:rtl w:val="0"/>
              </w:rPr>
            </w:r>
          </w:p>
          <w:p w:rsidR="00000000" w:rsidDel="00000000" w:rsidP="00000000" w:rsidRDefault="00000000" w:rsidRPr="00000000" w14:paraId="00000DF2">
            <w:pPr>
              <w:widowControl w:val="0"/>
              <w:rPr>
                <w:sz w:val="18"/>
                <w:szCs w:val="18"/>
              </w:rPr>
            </w:pPr>
            <w:r w:rsidDel="00000000" w:rsidR="00000000" w:rsidRPr="00000000">
              <w:rPr>
                <w:sz w:val="18"/>
                <w:szCs w:val="18"/>
                <w:rtl w:val="0"/>
              </w:rPr>
              <w:t xml:space="preserve">36 Gy (1 cc) </w:t>
            </w:r>
            <w:hyperlink r:id="rId2779">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DF3">
            <w:pPr>
              <w:widowControl w:val="0"/>
              <w:rPr>
                <w:sz w:val="18"/>
                <w:szCs w:val="18"/>
              </w:rPr>
            </w:pPr>
            <w:r w:rsidDel="00000000" w:rsidR="00000000" w:rsidRPr="00000000">
              <w:rPr>
                <w:sz w:val="18"/>
                <w:szCs w:val="18"/>
                <w:rtl w:val="0"/>
              </w:rPr>
              <w:t xml:space="preserve">34.4 Gy - 36 Gy (3 cc) </w:t>
            </w:r>
            <w:hyperlink r:id="rId2780">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F4">
            <w:pPr>
              <w:widowControl w:val="0"/>
              <w:rPr>
                <w:sz w:val="18"/>
                <w:szCs w:val="18"/>
                <w:vertAlign w:val="superscript"/>
              </w:rPr>
            </w:pPr>
            <w:r w:rsidDel="00000000" w:rsidR="00000000" w:rsidRPr="00000000">
              <w:rPr>
                <w:sz w:val="18"/>
                <w:szCs w:val="18"/>
                <w:rtl w:val="0"/>
              </w:rPr>
              <w:t xml:space="preserve">32 Gy (0.5cc) </w:t>
            </w:r>
            <w:r w:rsidDel="00000000" w:rsidR="00000000" w:rsidRPr="00000000">
              <w:rPr>
                <w:sz w:val="18"/>
                <w:szCs w:val="18"/>
                <w:vertAlign w:val="superscript"/>
                <w:rtl w:val="0"/>
              </w:rPr>
              <w:t xml:space="preserve">UK</w:t>
            </w:r>
          </w:p>
          <w:p w:rsidR="00000000" w:rsidDel="00000000" w:rsidP="00000000" w:rsidRDefault="00000000" w:rsidRPr="00000000" w14:paraId="00000DF5">
            <w:pPr>
              <w:widowControl w:val="0"/>
              <w:rPr>
                <w:sz w:val="18"/>
                <w:szCs w:val="18"/>
              </w:rPr>
            </w:pPr>
            <w:r w:rsidDel="00000000" w:rsidR="00000000" w:rsidRPr="00000000">
              <w:rPr>
                <w:sz w:val="18"/>
                <w:szCs w:val="18"/>
                <w:rtl w:val="0"/>
              </w:rPr>
              <w:t xml:space="preserve">32.63 Gy - 34 Gy (10%) </w:t>
            </w:r>
            <w:hyperlink r:id="rId2781">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F6">
            <w:pPr>
              <w:widowControl w:val="0"/>
              <w:rPr>
                <w:sz w:val="18"/>
                <w:szCs w:val="18"/>
                <w:vertAlign w:val="superscript"/>
              </w:rPr>
            </w:pPr>
            <w:r w:rsidDel="00000000" w:rsidR="00000000" w:rsidRPr="00000000">
              <w:rPr>
                <w:sz w:val="18"/>
                <w:szCs w:val="18"/>
                <w:rtl w:val="0"/>
              </w:rPr>
              <w:t xml:space="preserve">25 - 32.5 Gy (20 cc) </w:t>
            </w:r>
            <w:r w:rsidDel="00000000" w:rsidR="00000000" w:rsidRPr="00000000">
              <w:rPr>
                <w:sz w:val="18"/>
                <w:szCs w:val="18"/>
                <w:vertAlign w:val="superscript"/>
                <w:rtl w:val="0"/>
              </w:rPr>
              <w:t xml:space="preserve">101 / T</w:t>
            </w:r>
          </w:p>
          <w:p w:rsidR="00000000" w:rsidDel="00000000" w:rsidP="00000000" w:rsidRDefault="00000000" w:rsidRPr="00000000" w14:paraId="00000DF7">
            <w:pPr>
              <w:widowControl w:val="0"/>
              <w:rPr>
                <w:sz w:val="18"/>
                <w:szCs w:val="18"/>
              </w:rPr>
            </w:pPr>
            <w:r w:rsidDel="00000000" w:rsidR="00000000" w:rsidRPr="00000000">
              <w:rPr>
                <w:sz w:val="18"/>
                <w:szCs w:val="18"/>
                <w:rtl w:val="0"/>
              </w:rPr>
              <w:t xml:space="preserve">29 Gy (20%) </w:t>
            </w:r>
            <w:hyperlink r:id="rId2782">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DF8">
            <w:pPr>
              <w:widowControl w:val="0"/>
              <w:rPr>
                <w:sz w:val="18"/>
                <w:szCs w:val="18"/>
              </w:rPr>
            </w:pPr>
            <w:r w:rsidDel="00000000" w:rsidR="00000000" w:rsidRPr="00000000">
              <w:rPr>
                <w:sz w:val="18"/>
                <w:szCs w:val="18"/>
                <w:rtl w:val="0"/>
              </w:rPr>
              <w:t xml:space="preserve">29 Gy - 30 Gy (20%) </w:t>
            </w:r>
            <w:hyperlink r:id="rId2783">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F9">
            <w:pPr>
              <w:widowControl w:val="0"/>
              <w:rPr>
                <w:sz w:val="18"/>
                <w:szCs w:val="18"/>
              </w:rPr>
            </w:pPr>
            <w:r w:rsidDel="00000000" w:rsidR="00000000" w:rsidRPr="00000000">
              <w:rPr>
                <w:sz w:val="18"/>
                <w:szCs w:val="18"/>
                <w:rtl w:val="0"/>
              </w:rPr>
              <w:t xml:space="preserve">18.1 Gy (50%) </w:t>
            </w:r>
            <w:hyperlink r:id="rId2784">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DFA">
            <w:pPr>
              <w:widowControl w:val="0"/>
              <w:rPr>
                <w:sz w:val="18"/>
                <w:szCs w:val="18"/>
              </w:rPr>
            </w:pPr>
            <w:r w:rsidDel="00000000" w:rsidR="00000000" w:rsidRPr="00000000">
              <w:rPr>
                <w:sz w:val="18"/>
                <w:szCs w:val="18"/>
                <w:rtl w:val="0"/>
              </w:rPr>
              <w:t xml:space="preserve">18.13 Gy - 19 Gy (50%) </w:t>
            </w:r>
            <w:hyperlink r:id="rId2785">
              <w:r w:rsidDel="00000000" w:rsidR="00000000" w:rsidRPr="00000000">
                <w:rPr>
                  <w:sz w:val="18"/>
                  <w:szCs w:val="18"/>
                  <w:vertAlign w:val="superscript"/>
                  <w:rtl w:val="0"/>
                </w:rPr>
                <w:t xml:space="preserve">GU-005</w:t>
              </w:r>
            </w:hyperlink>
            <w:r w:rsidDel="00000000" w:rsidR="00000000" w:rsidRPr="00000000">
              <w:rPr>
                <w:rtl w:val="0"/>
              </w:rPr>
            </w:r>
          </w:p>
        </w:tc>
      </w:tr>
      <w:tr>
        <w:trPr>
          <w:trHeight w:val="132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FB">
            <w:pPr>
              <w:rPr>
                <w:sz w:val="18"/>
                <w:szCs w:val="18"/>
              </w:rPr>
            </w:pPr>
            <w:r w:rsidDel="00000000" w:rsidR="00000000" w:rsidRPr="00000000">
              <w:rPr>
                <w:sz w:val="18"/>
                <w:szCs w:val="18"/>
                <w:rtl w:val="0"/>
              </w:rPr>
              <w:t xml:space="preserve">Bladder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DFC">
            <w:pPr>
              <w:widowControl w:val="0"/>
              <w:rPr>
                <w:sz w:val="18"/>
                <w:szCs w:val="18"/>
              </w:rPr>
            </w:pPr>
            <w:r w:rsidDel="00000000" w:rsidR="00000000" w:rsidRPr="00000000">
              <w:rPr>
                <w:sz w:val="18"/>
                <w:szCs w:val="18"/>
                <w:rtl w:val="0"/>
              </w:rPr>
              <w:t xml:space="preserve">70 Gy (10 cc)</w:t>
            </w:r>
          </w:p>
          <w:p w:rsidR="00000000" w:rsidDel="00000000" w:rsidP="00000000" w:rsidRDefault="00000000" w:rsidRPr="00000000" w14:paraId="00000DFD">
            <w:pPr>
              <w:widowControl w:val="0"/>
              <w:rPr>
                <w:sz w:val="18"/>
                <w:szCs w:val="18"/>
              </w:rPr>
            </w:pPr>
            <w:r w:rsidDel="00000000" w:rsidR="00000000" w:rsidRPr="00000000">
              <w:rPr>
                <w:sz w:val="18"/>
                <w:szCs w:val="18"/>
                <w:rtl w:val="0"/>
              </w:rPr>
              <w:t xml:space="preserve">79 Gy (15%) </w:t>
            </w:r>
            <w:hyperlink r:id="rId2786">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87">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FE">
            <w:pPr>
              <w:widowControl w:val="0"/>
              <w:rPr>
                <w:sz w:val="18"/>
                <w:szCs w:val="18"/>
              </w:rPr>
            </w:pPr>
            <w:r w:rsidDel="00000000" w:rsidR="00000000" w:rsidRPr="00000000">
              <w:rPr>
                <w:sz w:val="18"/>
                <w:szCs w:val="18"/>
                <w:rtl w:val="0"/>
              </w:rPr>
              <w:t xml:space="preserve">74 Gy (25%) </w:t>
            </w:r>
            <w:hyperlink r:id="rId2788">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89">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DFF">
            <w:pPr>
              <w:widowControl w:val="0"/>
              <w:rPr>
                <w:sz w:val="18"/>
                <w:szCs w:val="18"/>
              </w:rPr>
            </w:pPr>
            <w:r w:rsidDel="00000000" w:rsidR="00000000" w:rsidRPr="00000000">
              <w:rPr>
                <w:sz w:val="18"/>
                <w:szCs w:val="18"/>
                <w:rtl w:val="0"/>
              </w:rPr>
              <w:t xml:space="preserve">69 Gy (35 - 40%) </w:t>
            </w:r>
            <w:hyperlink r:id="rId2790">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91">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00">
            <w:pPr>
              <w:widowControl w:val="0"/>
              <w:rPr>
                <w:sz w:val="18"/>
                <w:szCs w:val="18"/>
              </w:rPr>
            </w:pPr>
            <w:r w:rsidDel="00000000" w:rsidR="00000000" w:rsidRPr="00000000">
              <w:rPr>
                <w:sz w:val="18"/>
                <w:szCs w:val="18"/>
                <w:rtl w:val="0"/>
              </w:rPr>
              <w:t xml:space="preserve">64 Gy (50 - 55%) </w:t>
            </w:r>
            <w:hyperlink r:id="rId2792">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793">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01">
            <w:pPr>
              <w:widowControl w:val="0"/>
              <w:rPr>
                <w:sz w:val="18"/>
                <w:szCs w:val="18"/>
              </w:rPr>
            </w:pPr>
            <w:r w:rsidDel="00000000" w:rsidR="00000000" w:rsidRPr="00000000">
              <w:rPr>
                <w:sz w:val="18"/>
                <w:szCs w:val="18"/>
                <w:rtl w:val="0"/>
              </w:rPr>
              <w:t xml:space="preserve">35 Gy (90%) </w:t>
            </w:r>
            <w:hyperlink r:id="rId2794">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02">
            <w:pPr>
              <w:widowControl w:val="0"/>
              <w:rPr>
                <w:sz w:val="18"/>
                <w:szCs w:val="18"/>
              </w:rPr>
            </w:pPr>
            <w:r w:rsidDel="00000000" w:rsidR="00000000" w:rsidRPr="00000000">
              <w:rPr>
                <w:sz w:val="18"/>
                <w:szCs w:val="18"/>
                <w:rtl w:val="0"/>
              </w:rPr>
              <w:t xml:space="preserve">40 Gy (35%)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03">
            <w:pPr>
              <w:widowControl w:val="0"/>
              <w:rPr>
                <w:sz w:val="18"/>
                <w:szCs w:val="18"/>
              </w:rPr>
            </w:pPr>
            <w:r w:rsidDel="00000000" w:rsidR="00000000" w:rsidRPr="00000000">
              <w:rPr>
                <w:sz w:val="18"/>
                <w:szCs w:val="18"/>
                <w:rtl w:val="0"/>
              </w:rPr>
              <w:t xml:space="preserve">60 Gy (5%)</w:t>
            </w:r>
          </w:p>
          <w:p w:rsidR="00000000" w:rsidDel="00000000" w:rsidP="00000000" w:rsidRDefault="00000000" w:rsidRPr="00000000" w14:paraId="00000E04">
            <w:pPr>
              <w:widowControl w:val="0"/>
              <w:rPr>
                <w:sz w:val="18"/>
                <w:szCs w:val="18"/>
              </w:rPr>
            </w:pPr>
            <w:r w:rsidDel="00000000" w:rsidR="00000000" w:rsidRPr="00000000">
              <w:rPr>
                <w:sz w:val="18"/>
                <w:szCs w:val="18"/>
                <w:rtl w:val="0"/>
              </w:rPr>
              <w:t xml:space="preserve">48.6 Gy (25%)</w:t>
            </w:r>
          </w:p>
          <w:p w:rsidR="00000000" w:rsidDel="00000000" w:rsidP="00000000" w:rsidRDefault="00000000" w:rsidRPr="00000000" w14:paraId="00000E05">
            <w:pPr>
              <w:widowControl w:val="0"/>
              <w:rPr>
                <w:sz w:val="18"/>
                <w:szCs w:val="18"/>
              </w:rPr>
            </w:pPr>
            <w:r w:rsidDel="00000000" w:rsidR="00000000" w:rsidRPr="00000000">
              <w:rPr>
                <w:sz w:val="18"/>
                <w:szCs w:val="18"/>
                <w:rtl w:val="0"/>
              </w:rPr>
              <w:t xml:space="preserve">40.8 Gy (50%)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06">
            <w:pPr>
              <w:widowControl w:val="0"/>
              <w:rPr>
                <w:sz w:val="18"/>
                <w:szCs w:val="18"/>
              </w:rPr>
            </w:pPr>
            <w:r w:rsidDel="00000000" w:rsidR="00000000" w:rsidRPr="00000000">
              <w:rPr>
                <w:sz w:val="18"/>
                <w:szCs w:val="18"/>
                <w:rtl w:val="0"/>
              </w:rPr>
              <w:t xml:space="preserve">38 Gy </w:t>
            </w:r>
            <w:r w:rsidDel="00000000" w:rsidR="00000000" w:rsidRPr="00000000">
              <w:rPr>
                <w:sz w:val="18"/>
                <w:szCs w:val="18"/>
                <w:vertAlign w:val="superscript"/>
                <w:rtl w:val="0"/>
              </w:rPr>
              <w:t xml:space="preserve">101</w:t>
            </w:r>
            <w:r w:rsidDel="00000000" w:rsidR="00000000" w:rsidRPr="00000000">
              <w:rPr>
                <w:rtl w:val="0"/>
              </w:rPr>
            </w:r>
          </w:p>
          <w:p w:rsidR="00000000" w:rsidDel="00000000" w:rsidP="00000000" w:rsidRDefault="00000000" w:rsidRPr="00000000" w14:paraId="00000E07">
            <w:pPr>
              <w:widowControl w:val="0"/>
              <w:rPr>
                <w:sz w:val="18"/>
                <w:szCs w:val="18"/>
              </w:rPr>
            </w:pPr>
            <w:r w:rsidDel="00000000" w:rsidR="00000000" w:rsidRPr="00000000">
              <w:rPr>
                <w:sz w:val="18"/>
                <w:szCs w:val="18"/>
                <w:rtl w:val="0"/>
              </w:rPr>
              <w:t xml:space="preserve">38.06 Gy- 40 Gy </w:t>
            </w:r>
            <w:hyperlink r:id="rId2795">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08">
            <w:pPr>
              <w:widowControl w:val="0"/>
              <w:rPr>
                <w:sz w:val="18"/>
                <w:szCs w:val="18"/>
                <w:vertAlign w:val="superscript"/>
              </w:rPr>
            </w:pPr>
            <w:r w:rsidDel="00000000" w:rsidR="00000000" w:rsidRPr="00000000">
              <w:rPr>
                <w:sz w:val="18"/>
                <w:szCs w:val="18"/>
                <w:rtl w:val="0"/>
              </w:rPr>
              <w:t xml:space="preserve">37 Gy (5 - 10 cc) </w:t>
            </w:r>
            <w:hyperlink r:id="rId2796">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E09">
            <w:pPr>
              <w:widowControl w:val="0"/>
              <w:rPr>
                <w:sz w:val="18"/>
                <w:szCs w:val="18"/>
              </w:rPr>
            </w:pPr>
            <w:r w:rsidDel="00000000" w:rsidR="00000000" w:rsidRPr="00000000">
              <w:rPr>
                <w:sz w:val="18"/>
                <w:szCs w:val="18"/>
                <w:rtl w:val="0"/>
              </w:rPr>
              <w:t xml:space="preserve">18.3 Gy (15 cc)</w:t>
            </w:r>
            <w:r w:rsidDel="00000000" w:rsidR="00000000" w:rsidRPr="00000000">
              <w:rPr>
                <w:sz w:val="18"/>
                <w:szCs w:val="18"/>
                <w:rtl w:val="0"/>
              </w:rPr>
              <w:t xml:space="preserve"> </w:t>
            </w:r>
            <w:r w:rsidDel="00000000" w:rsidR="00000000" w:rsidRPr="00000000">
              <w:rPr>
                <w:sz w:val="18"/>
                <w:szCs w:val="18"/>
                <w:vertAlign w:val="superscript"/>
                <w:rtl w:val="0"/>
              </w:rPr>
              <w:t xml:space="preserve">101</w:t>
            </w:r>
            <w:r w:rsidDel="00000000" w:rsidR="00000000" w:rsidRPr="00000000">
              <w:rPr>
                <w:rtl w:val="0"/>
              </w:rPr>
            </w:r>
          </w:p>
          <w:p w:rsidR="00000000" w:rsidDel="00000000" w:rsidP="00000000" w:rsidRDefault="00000000" w:rsidRPr="00000000" w14:paraId="00000E0A">
            <w:pPr>
              <w:widowControl w:val="0"/>
              <w:rPr>
                <w:sz w:val="18"/>
                <w:szCs w:val="18"/>
              </w:rPr>
            </w:pPr>
            <w:r w:rsidDel="00000000" w:rsidR="00000000" w:rsidRPr="00000000">
              <w:rPr>
                <w:sz w:val="18"/>
                <w:szCs w:val="18"/>
                <w:rtl w:val="0"/>
              </w:rPr>
              <w:t xml:space="preserve">18.12 Gy - 20 Gy (10%) </w:t>
            </w:r>
            <w:hyperlink r:id="rId2797">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0B">
            <w:pPr>
              <w:widowControl w:val="0"/>
              <w:rPr>
                <w:sz w:val="18"/>
                <w:szCs w:val="18"/>
              </w:rPr>
            </w:pPr>
            <w:r w:rsidDel="00000000" w:rsidR="00000000" w:rsidRPr="00000000">
              <w:rPr>
                <w:sz w:val="18"/>
                <w:szCs w:val="18"/>
                <w:rtl w:val="0"/>
              </w:rPr>
              <w:t xml:space="preserve">18.1 Gy (40%) </w:t>
            </w:r>
            <w:hyperlink r:id="rId2798">
              <w:r w:rsidDel="00000000" w:rsidR="00000000" w:rsidRPr="00000000">
                <w:rPr>
                  <w:sz w:val="18"/>
                  <w:szCs w:val="18"/>
                  <w:vertAlign w:val="superscript"/>
                  <w:rtl w:val="0"/>
                </w:rPr>
                <w:t xml:space="preserve">PACE</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0C">
            <w:pPr>
              <w:rPr>
                <w:sz w:val="18"/>
                <w:szCs w:val="18"/>
              </w:rPr>
            </w:pPr>
            <w:r w:rsidDel="00000000" w:rsidR="00000000" w:rsidRPr="00000000">
              <w:rPr>
                <w:sz w:val="18"/>
                <w:szCs w:val="18"/>
                <w:rtl w:val="0"/>
              </w:rPr>
              <w:t xml:space="preserve">Urethra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0D">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0E">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0F">
            <w:pPr>
              <w:rPr>
                <w:sz w:val="18"/>
                <w:szCs w:val="18"/>
              </w:rPr>
            </w:pPr>
            <w:r w:rsidDel="00000000" w:rsidR="00000000" w:rsidRPr="00000000">
              <w:rPr>
                <w:b w:val="1"/>
                <w:sz w:val="18"/>
                <w:szCs w:val="18"/>
                <w:rtl w:val="0"/>
              </w:rPr>
              <w:t xml:space="preserve">45 Gy </w:t>
            </w:r>
            <w:r w:rsidDel="00000000" w:rsidR="00000000" w:rsidRPr="00000000">
              <w:rPr>
                <w:sz w:val="18"/>
                <w:szCs w:val="18"/>
                <w:vertAlign w:val="superscript"/>
                <w:rtl w:val="0"/>
              </w:rPr>
              <w:t xml:space="preserve">T / </w:t>
            </w:r>
            <w:hyperlink r:id="rId2799">
              <w:r w:rsidDel="00000000" w:rsidR="00000000" w:rsidRPr="00000000">
                <w:rPr>
                  <w:sz w:val="18"/>
                  <w:szCs w:val="18"/>
                  <w:vertAlign w:val="superscript"/>
                  <w:rtl w:val="0"/>
                </w:rPr>
                <w:t xml:space="preserve">UK</w:t>
              </w:r>
            </w:hyperlink>
            <w:r w:rsidDel="00000000" w:rsidR="00000000" w:rsidRPr="00000000">
              <w:rPr>
                <w:rtl w:val="0"/>
              </w:rPr>
            </w:r>
          </w:p>
          <w:p w:rsidR="00000000" w:rsidDel="00000000" w:rsidP="00000000" w:rsidRDefault="00000000" w:rsidRPr="00000000" w14:paraId="00000E10">
            <w:pPr>
              <w:widowControl w:val="0"/>
              <w:rPr>
                <w:sz w:val="18"/>
                <w:szCs w:val="18"/>
                <w:vertAlign w:val="superscript"/>
              </w:rPr>
            </w:pPr>
            <w:r w:rsidDel="00000000" w:rsidR="00000000" w:rsidRPr="00000000">
              <w:rPr>
                <w:sz w:val="18"/>
                <w:szCs w:val="18"/>
                <w:rtl w:val="0"/>
              </w:rPr>
              <w:t xml:space="preserve">42 Gy (50%) </w:t>
            </w:r>
            <w:hyperlink r:id="rId2800">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E11">
            <w:pPr>
              <w:widowControl w:val="0"/>
              <w:rPr>
                <w:sz w:val="18"/>
                <w:szCs w:val="18"/>
              </w:rPr>
            </w:pPr>
            <w:r w:rsidDel="00000000" w:rsidR="00000000" w:rsidRPr="00000000">
              <w:rPr>
                <w:sz w:val="18"/>
                <w:szCs w:val="18"/>
                <w:rtl w:val="0"/>
              </w:rPr>
              <w:t xml:space="preserve">38.78 Gy - 43.5 Gy </w:t>
            </w:r>
            <w:hyperlink r:id="rId2801">
              <w:r w:rsidDel="00000000" w:rsidR="00000000" w:rsidRPr="00000000">
                <w:rPr>
                  <w:sz w:val="18"/>
                  <w:szCs w:val="18"/>
                  <w:vertAlign w:val="superscript"/>
                  <w:rtl w:val="0"/>
                </w:rPr>
                <w:t xml:space="preserve">GU-005</w:t>
              </w:r>
            </w:hyperlink>
            <w:r w:rsidDel="00000000" w:rsidR="00000000" w:rsidRPr="00000000">
              <w:rPr>
                <w:rtl w:val="0"/>
              </w:rPr>
            </w:r>
          </w:p>
        </w:tc>
      </w:tr>
      <w:tr>
        <w:trPr>
          <w:trHeight w:val="9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2">
            <w:pPr>
              <w:widowControl w:val="0"/>
              <w:rPr>
                <w:sz w:val="18"/>
                <w:szCs w:val="18"/>
              </w:rPr>
            </w:pPr>
            <w:r w:rsidDel="00000000" w:rsidR="00000000" w:rsidRPr="00000000">
              <w:rPr>
                <w:sz w:val="18"/>
                <w:szCs w:val="18"/>
                <w:rtl w:val="0"/>
              </w:rPr>
              <w:t xml:space="preserve">FH</w:t>
            </w:r>
          </w:p>
          <w:p w:rsidR="00000000" w:rsidDel="00000000" w:rsidP="00000000" w:rsidRDefault="00000000" w:rsidRPr="00000000" w14:paraId="00000E13">
            <w:pPr>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4">
            <w:pPr>
              <w:rPr>
                <w:sz w:val="18"/>
                <w:szCs w:val="18"/>
              </w:rPr>
            </w:pPr>
            <w:r w:rsidDel="00000000" w:rsidR="00000000" w:rsidRPr="00000000">
              <w:rPr>
                <w:sz w:val="18"/>
                <w:szCs w:val="18"/>
                <w:rtl w:val="0"/>
              </w:rPr>
              <w:t xml:space="preserve">40 Gy </w:t>
            </w:r>
            <w:hyperlink r:id="rId2802">
              <w:r w:rsidDel="00000000" w:rsidR="00000000" w:rsidRPr="00000000">
                <w:rPr>
                  <w:sz w:val="18"/>
                  <w:szCs w:val="18"/>
                  <w:vertAlign w:val="superscript"/>
                  <w:rtl w:val="0"/>
                </w:rPr>
                <w:t xml:space="preserve">GU-005</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5">
            <w:pPr>
              <w:widowControl w:val="0"/>
              <w:rPr>
                <w:sz w:val="18"/>
                <w:szCs w:val="18"/>
              </w:rPr>
            </w:pPr>
            <w:r w:rsidDel="00000000" w:rsidR="00000000" w:rsidRPr="00000000">
              <w:rPr>
                <w:sz w:val="18"/>
                <w:szCs w:val="18"/>
                <w:rtl w:val="0"/>
              </w:rPr>
              <w:t xml:space="preserve">40.5 (50%)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6">
            <w:pPr>
              <w:widowControl w:val="0"/>
              <w:rPr>
                <w:sz w:val="18"/>
                <w:szCs w:val="18"/>
              </w:rPr>
            </w:pPr>
            <w:r w:rsidDel="00000000" w:rsidR="00000000" w:rsidRPr="00000000">
              <w:rPr>
                <w:sz w:val="18"/>
                <w:szCs w:val="18"/>
                <w:rtl w:val="0"/>
              </w:rPr>
              <w:t xml:space="preserve">30 Gy (10 cc) </w:t>
            </w:r>
            <w:r w:rsidDel="00000000" w:rsidR="00000000" w:rsidRPr="00000000">
              <w:rPr>
                <w:sz w:val="18"/>
                <w:szCs w:val="18"/>
                <w:vertAlign w:val="superscript"/>
                <w:rtl w:val="0"/>
              </w:rPr>
              <w:t xml:space="preserve"> 101</w:t>
            </w:r>
            <w:r w:rsidDel="00000000" w:rsidR="00000000" w:rsidRPr="00000000">
              <w:rPr>
                <w:rtl w:val="0"/>
              </w:rPr>
            </w:r>
          </w:p>
          <w:p w:rsidR="00000000" w:rsidDel="00000000" w:rsidP="00000000" w:rsidRDefault="00000000" w:rsidRPr="00000000" w14:paraId="00000E17">
            <w:pPr>
              <w:widowControl w:val="0"/>
              <w:rPr>
                <w:sz w:val="18"/>
                <w:szCs w:val="18"/>
              </w:rPr>
            </w:pPr>
            <w:r w:rsidDel="00000000" w:rsidR="00000000" w:rsidRPr="00000000">
              <w:rPr>
                <w:sz w:val="18"/>
                <w:szCs w:val="18"/>
                <w:rtl w:val="0"/>
              </w:rPr>
              <w:t xml:space="preserve">19.9 Gy (10 cc) </w:t>
            </w:r>
            <w:hyperlink r:id="rId2803">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18">
            <w:pPr>
              <w:widowControl w:val="0"/>
              <w:rPr>
                <w:sz w:val="18"/>
                <w:szCs w:val="18"/>
              </w:rPr>
            </w:pPr>
            <w:r w:rsidDel="00000000" w:rsidR="00000000" w:rsidRPr="00000000">
              <w:rPr>
                <w:sz w:val="18"/>
                <w:szCs w:val="18"/>
                <w:rtl w:val="0"/>
              </w:rPr>
              <w:t xml:space="preserve">15.6 Gy (1 cc) </w:t>
            </w:r>
            <w:hyperlink r:id="rId2804">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19">
            <w:pPr>
              <w:widowControl w:val="0"/>
              <w:rPr>
                <w:sz w:val="18"/>
                <w:szCs w:val="18"/>
              </w:rPr>
            </w:pPr>
            <w:r w:rsidDel="00000000" w:rsidR="00000000" w:rsidRPr="00000000">
              <w:rPr>
                <w:sz w:val="18"/>
                <w:szCs w:val="18"/>
                <w:rtl w:val="0"/>
              </w:rPr>
              <w:t xml:space="preserve">14.5 Gy (5%) </w:t>
            </w:r>
            <w:hyperlink r:id="rId2805">
              <w:r w:rsidDel="00000000" w:rsidR="00000000" w:rsidRPr="00000000">
                <w:rPr>
                  <w:sz w:val="18"/>
                  <w:szCs w:val="18"/>
                  <w:vertAlign w:val="superscript"/>
                  <w:rtl w:val="0"/>
                </w:rPr>
                <w:t xml:space="preserve">PACE</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A">
            <w:pPr>
              <w:rPr>
                <w:sz w:val="18"/>
                <w:szCs w:val="18"/>
              </w:rPr>
            </w:pPr>
            <w:r w:rsidDel="00000000" w:rsidR="00000000" w:rsidRPr="00000000">
              <w:rPr>
                <w:sz w:val="18"/>
                <w:szCs w:val="18"/>
                <w:rtl w:val="0"/>
              </w:rPr>
              <w:t xml:space="preserve">Penile bulb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B">
            <w:pPr>
              <w:rPr>
                <w:sz w:val="18"/>
                <w:szCs w:val="18"/>
              </w:rPr>
            </w:pPr>
            <w:r w:rsidDel="00000000" w:rsidR="00000000" w:rsidRPr="00000000">
              <w:rPr>
                <w:sz w:val="18"/>
                <w:szCs w:val="18"/>
                <w:rtl w:val="0"/>
              </w:rPr>
              <w:t xml:space="preserve">Mean 51 Gy </w:t>
            </w:r>
            <w:hyperlink r:id="rId2806">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807">
              <w:r w:rsidDel="00000000" w:rsidR="00000000" w:rsidRPr="00000000">
                <w:rPr>
                  <w:sz w:val="18"/>
                  <w:szCs w:val="18"/>
                  <w:vertAlign w:val="superscript"/>
                  <w:rtl w:val="0"/>
                </w:rPr>
                <w:t xml:space="preserve">GU-005</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C">
            <w:pPr>
              <w:widowControl w:val="0"/>
              <w:rPr>
                <w:sz w:val="18"/>
                <w:szCs w:val="18"/>
              </w:rPr>
            </w:pPr>
            <w:r w:rsidDel="00000000" w:rsidR="00000000" w:rsidRPr="00000000">
              <w:rPr>
                <w:sz w:val="18"/>
                <w:szCs w:val="18"/>
                <w:rtl w:val="0"/>
              </w:rPr>
              <w:t xml:space="preserve">35 Gy (50%)</w:t>
            </w:r>
          </w:p>
          <w:p w:rsidR="00000000" w:rsidDel="00000000" w:rsidP="00000000" w:rsidRDefault="00000000" w:rsidRPr="00000000" w14:paraId="00000E1D">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1E">
            <w:pPr>
              <w:widowControl w:val="0"/>
              <w:rPr>
                <w:sz w:val="18"/>
                <w:szCs w:val="18"/>
              </w:rPr>
            </w:pPr>
            <w:r w:rsidDel="00000000" w:rsidR="00000000" w:rsidRPr="00000000">
              <w:rPr>
                <w:sz w:val="18"/>
                <w:szCs w:val="18"/>
                <w:rtl w:val="0"/>
              </w:rPr>
              <w:t xml:space="preserve">30 - 50 Gy (3cc)</w:t>
            </w:r>
            <w:r w:rsidDel="00000000" w:rsidR="00000000" w:rsidRPr="00000000">
              <w:rPr>
                <w:sz w:val="18"/>
                <w:szCs w:val="18"/>
                <w:rtl w:val="0"/>
              </w:rPr>
              <w:t xml:space="preserve"> </w:t>
            </w:r>
            <w:r w:rsidDel="00000000" w:rsidR="00000000" w:rsidRPr="00000000">
              <w:rPr>
                <w:sz w:val="18"/>
                <w:szCs w:val="18"/>
                <w:vertAlign w:val="superscript"/>
                <w:rtl w:val="0"/>
              </w:rPr>
              <w:t xml:space="preserve"> 101</w:t>
            </w:r>
            <w:r w:rsidDel="00000000" w:rsidR="00000000" w:rsidRPr="00000000">
              <w:rPr>
                <w:rtl w:val="0"/>
              </w:rPr>
            </w:r>
          </w:p>
          <w:p w:rsidR="00000000" w:rsidDel="00000000" w:rsidP="00000000" w:rsidRDefault="00000000" w:rsidRPr="00000000" w14:paraId="00000E1F">
            <w:pPr>
              <w:widowControl w:val="0"/>
              <w:rPr>
                <w:sz w:val="18"/>
                <w:szCs w:val="18"/>
              </w:rPr>
            </w:pPr>
            <w:r w:rsidDel="00000000" w:rsidR="00000000" w:rsidRPr="00000000">
              <w:rPr>
                <w:sz w:val="18"/>
                <w:szCs w:val="18"/>
                <w:rtl w:val="0"/>
              </w:rPr>
              <w:t xml:space="preserve">36.25 Gy </w:t>
            </w:r>
            <w:hyperlink r:id="rId2808">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20">
            <w:pPr>
              <w:widowControl w:val="0"/>
              <w:rPr>
                <w:sz w:val="18"/>
                <w:szCs w:val="18"/>
              </w:rPr>
            </w:pPr>
            <w:r w:rsidDel="00000000" w:rsidR="00000000" w:rsidRPr="00000000">
              <w:rPr>
                <w:sz w:val="18"/>
                <w:szCs w:val="18"/>
                <w:rtl w:val="0"/>
              </w:rPr>
              <w:t xml:space="preserve">19.9 Gy (3 cc) </w:t>
            </w:r>
            <w:hyperlink r:id="rId2809">
              <w:r w:rsidDel="00000000" w:rsidR="00000000" w:rsidRPr="00000000">
                <w:rPr>
                  <w:sz w:val="18"/>
                  <w:szCs w:val="18"/>
                  <w:vertAlign w:val="superscript"/>
                  <w:rtl w:val="0"/>
                </w:rPr>
                <w:t xml:space="preserve">GU-005</w:t>
              </w:r>
            </w:hyperlink>
            <w:r w:rsidDel="00000000" w:rsidR="00000000" w:rsidRPr="00000000">
              <w:rPr>
                <w:rtl w:val="0"/>
              </w:rPr>
            </w:r>
          </w:p>
          <w:p w:rsidR="00000000" w:rsidDel="00000000" w:rsidP="00000000" w:rsidRDefault="00000000" w:rsidRPr="00000000" w14:paraId="00000E21">
            <w:pPr>
              <w:widowControl w:val="0"/>
              <w:rPr>
                <w:sz w:val="18"/>
                <w:szCs w:val="18"/>
              </w:rPr>
            </w:pPr>
            <w:r w:rsidDel="00000000" w:rsidR="00000000" w:rsidRPr="00000000">
              <w:rPr>
                <w:sz w:val="18"/>
                <w:szCs w:val="18"/>
                <w:rtl w:val="0"/>
              </w:rPr>
              <w:t xml:space="preserve">29.5 Gy (50%) </w:t>
            </w:r>
            <w:hyperlink r:id="rId2810">
              <w:r w:rsidDel="00000000" w:rsidR="00000000" w:rsidRPr="00000000">
                <w:rPr>
                  <w:sz w:val="18"/>
                  <w:szCs w:val="18"/>
                  <w:vertAlign w:val="superscript"/>
                  <w:rtl w:val="0"/>
                </w:rPr>
                <w:t xml:space="preserve">PACE</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2">
            <w:pPr>
              <w:rPr>
                <w:sz w:val="18"/>
                <w:szCs w:val="18"/>
              </w:rPr>
            </w:pPr>
            <w:r w:rsidDel="00000000" w:rsidR="00000000" w:rsidRPr="00000000">
              <w:rPr>
                <w:sz w:val="18"/>
                <w:szCs w:val="18"/>
                <w:rtl w:val="0"/>
              </w:rPr>
              <w:t xml:space="preserve">Large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3">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4">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5">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6">
            <w:pPr>
              <w:rPr>
                <w:sz w:val="18"/>
                <w:szCs w:val="18"/>
              </w:rPr>
            </w:pPr>
            <w:r w:rsidDel="00000000" w:rsidR="00000000" w:rsidRPr="00000000">
              <w:rPr>
                <w:sz w:val="18"/>
                <w:szCs w:val="18"/>
                <w:rtl w:val="0"/>
              </w:rPr>
              <w:t xml:space="preserve">Small bowel</w:t>
            </w:r>
          </w:p>
          <w:p w:rsidR="00000000" w:rsidDel="00000000" w:rsidP="00000000" w:rsidRDefault="00000000" w:rsidRPr="00000000" w14:paraId="00000E27">
            <w:pPr>
              <w:rPr>
                <w:sz w:val="18"/>
                <w:szCs w:val="18"/>
              </w:rPr>
            </w:pPr>
            <w:r w:rsidDel="00000000" w:rsidR="00000000" w:rsidRPr="00000000">
              <w:rPr>
                <w:color w:val="b7b7b7"/>
                <w:sz w:val="18"/>
                <w:szCs w:val="18"/>
                <w:rtl w:val="0"/>
              </w:rPr>
              <w:t xml:space="preserve">*05-34</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8">
            <w:pPr>
              <w:widowControl w:val="0"/>
              <w:rPr>
                <w:sz w:val="18"/>
                <w:szCs w:val="18"/>
              </w:rPr>
            </w:pPr>
            <w:r w:rsidDel="00000000" w:rsidR="00000000" w:rsidRPr="00000000">
              <w:rPr>
                <w:sz w:val="18"/>
                <w:szCs w:val="18"/>
                <w:rtl w:val="0"/>
              </w:rPr>
              <w:t xml:space="preserve">40 Gy (1%)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9">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A">
            <w:pPr>
              <w:widowControl w:val="0"/>
              <w:rPr>
                <w:sz w:val="18"/>
                <w:szCs w:val="18"/>
              </w:rPr>
            </w:pPr>
            <w:r w:rsidDel="00000000" w:rsidR="00000000" w:rsidRPr="00000000">
              <w:rPr>
                <w:sz w:val="18"/>
                <w:szCs w:val="18"/>
                <w:rtl w:val="0"/>
              </w:rPr>
              <w:t xml:space="preserve">30 Gy (1cc)</w:t>
            </w:r>
          </w:p>
          <w:p w:rsidR="00000000" w:rsidDel="00000000" w:rsidP="00000000" w:rsidRDefault="00000000" w:rsidRPr="00000000" w14:paraId="00000E2B">
            <w:pPr>
              <w:widowControl w:val="0"/>
              <w:rPr>
                <w:sz w:val="18"/>
                <w:szCs w:val="18"/>
              </w:rPr>
            </w:pPr>
            <w:r w:rsidDel="00000000" w:rsidR="00000000" w:rsidRPr="00000000">
              <w:rPr>
                <w:sz w:val="18"/>
                <w:szCs w:val="18"/>
                <w:rtl w:val="0"/>
              </w:rPr>
              <w:t xml:space="preserve">18.1 Gy (5cc)</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C">
            <w:pPr>
              <w:rPr>
                <w:sz w:val="18"/>
                <w:szCs w:val="18"/>
              </w:rPr>
            </w:pPr>
            <w:r w:rsidDel="00000000" w:rsidR="00000000" w:rsidRPr="00000000">
              <w:rPr>
                <w:sz w:val="18"/>
                <w:szCs w:val="18"/>
                <w:rtl w:val="0"/>
              </w:rPr>
              <w:t xml:space="preserve">Prostate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D">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E">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2F">
            <w:pPr>
              <w:widowControl w:val="0"/>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0">
            <w:pPr>
              <w:rPr>
                <w:sz w:val="18"/>
                <w:szCs w:val="18"/>
              </w:rPr>
            </w:pPr>
            <w:r w:rsidDel="00000000" w:rsidR="00000000" w:rsidRPr="00000000">
              <w:rPr>
                <w:sz w:val="18"/>
                <w:szCs w:val="18"/>
                <w:rtl w:val="0"/>
              </w:rPr>
              <w:t xml:space="preserve">Kidney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1">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2">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3">
            <w:pPr>
              <w:widowControl w:val="0"/>
              <w:rPr>
                <w:sz w:val="18"/>
                <w:szCs w:val="18"/>
              </w:rPr>
            </w:pPr>
            <w:r w:rsidDel="00000000" w:rsidR="00000000" w:rsidRPr="00000000">
              <w:rPr>
                <w:sz w:val="18"/>
                <w:szCs w:val="18"/>
                <w:rtl w:val="0"/>
              </w:rPr>
              <w:t xml:space="preserve">23 Gy (66%)</w:t>
            </w:r>
          </w:p>
          <w:p w:rsidR="00000000" w:rsidDel="00000000" w:rsidP="00000000" w:rsidRDefault="00000000" w:rsidRPr="00000000" w14:paraId="00000E34">
            <w:pPr>
              <w:widowControl w:val="0"/>
              <w:rPr>
                <w:b w:val="1"/>
                <w:sz w:val="18"/>
                <w:szCs w:val="18"/>
              </w:rPr>
            </w:pPr>
            <w:r w:rsidDel="00000000" w:rsidR="00000000" w:rsidRPr="00000000">
              <w:rPr>
                <w:sz w:val="18"/>
                <w:szCs w:val="18"/>
                <w:rtl w:val="0"/>
              </w:rPr>
              <w:t xml:space="preserve">17.5 Gy (200 cc)</w:t>
            </w:r>
            <w:r w:rsidDel="00000000" w:rsidR="00000000" w:rsidRPr="00000000">
              <w:rPr>
                <w:sz w:val="18"/>
                <w:szCs w:val="18"/>
                <w:rtl w:val="0"/>
              </w:rPr>
              <w:t xml:space="preserve"> </w:t>
            </w:r>
            <w:r w:rsidDel="00000000" w:rsidR="00000000" w:rsidRPr="00000000">
              <w:rPr>
                <w:sz w:val="18"/>
                <w:szCs w:val="18"/>
                <w:vertAlign w:val="superscript"/>
                <w:rtl w:val="0"/>
              </w:rPr>
              <w:t xml:space="preserve"> </w:t>
            </w:r>
            <w:r w:rsidDel="00000000" w:rsidR="00000000" w:rsidRPr="00000000">
              <w:rPr>
                <w:b w:val="1"/>
                <w:sz w:val="18"/>
                <w:szCs w:val="18"/>
                <w:vertAlign w:val="superscript"/>
                <w:rtl w:val="0"/>
              </w:rPr>
              <w:t xml:space="preserve">101</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5">
            <w:pPr>
              <w:rPr>
                <w:sz w:val="18"/>
                <w:szCs w:val="18"/>
              </w:rPr>
            </w:pPr>
            <w:r w:rsidDel="00000000" w:rsidR="00000000" w:rsidRPr="00000000">
              <w:rPr>
                <w:sz w:val="18"/>
                <w:szCs w:val="18"/>
                <w:rtl w:val="0"/>
              </w:rPr>
              <w:t xml:space="preserve">Liver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6">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7">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38">
            <w:pPr>
              <w:widowControl w:val="0"/>
              <w:rPr>
                <w:b w:val="1"/>
                <w:sz w:val="18"/>
                <w:szCs w:val="18"/>
              </w:rPr>
            </w:pPr>
            <w:r w:rsidDel="00000000" w:rsidR="00000000" w:rsidRPr="00000000">
              <w:rPr>
                <w:sz w:val="18"/>
                <w:szCs w:val="18"/>
                <w:rtl w:val="0"/>
              </w:rPr>
              <w:t xml:space="preserve">21 Gy (700cc)</w:t>
            </w:r>
            <w:r w:rsidDel="00000000" w:rsidR="00000000" w:rsidRPr="00000000">
              <w:rPr>
                <w:sz w:val="18"/>
                <w:szCs w:val="18"/>
                <w:rtl w:val="0"/>
              </w:rPr>
              <w:t xml:space="preserve"> </w:t>
            </w:r>
            <w:r w:rsidDel="00000000" w:rsidR="00000000" w:rsidRPr="00000000">
              <w:rPr>
                <w:b w:val="1"/>
                <w:sz w:val="18"/>
                <w:szCs w:val="18"/>
                <w:vertAlign w:val="superscript"/>
                <w:rtl w:val="0"/>
              </w:rPr>
              <w:t xml:space="preserve"> 101</w:t>
            </w:r>
            <w:r w:rsidDel="00000000" w:rsidR="00000000" w:rsidRPr="00000000">
              <w:rPr>
                <w:rtl w:val="0"/>
              </w:rPr>
            </w:r>
          </w:p>
        </w:tc>
      </w:tr>
    </w:tbl>
    <w:p w:rsidR="00000000" w:rsidDel="00000000" w:rsidP="00000000" w:rsidRDefault="00000000" w:rsidRPr="00000000" w14:paraId="00000E39">
      <w:pPr>
        <w:widowControl w:val="0"/>
        <w:ind w:left="0" w:firstLine="0"/>
        <w:rPr/>
      </w:pPr>
      <w:r w:rsidDel="00000000" w:rsidR="00000000" w:rsidRPr="00000000">
        <w:rPr>
          <w:rtl w:val="0"/>
        </w:rPr>
      </w:r>
    </w:p>
    <w:tbl>
      <w:tblPr>
        <w:tblStyle w:val="Table42"/>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A">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E3B">
            <w:pPr>
              <w:ind w:right="200"/>
              <w:jc w:val="center"/>
              <w:rPr>
                <w:b w:val="1"/>
              </w:rPr>
            </w:pPr>
            <w:r w:rsidDel="00000000" w:rsidR="00000000" w:rsidRPr="00000000">
              <w:rPr>
                <w:b w:val="1"/>
                <w:rtl w:val="0"/>
              </w:rPr>
              <w:t xml:space="preserve">A more comprehensive collection of resources for all disease sites may be found at </w:t>
            </w:r>
            <w:hyperlink r:id="rId2811">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E3C">
            <w:pPr>
              <w:rPr>
                <w:sz w:val="18"/>
                <w:szCs w:val="18"/>
              </w:rPr>
            </w:pPr>
            <w:r w:rsidDel="00000000" w:rsidR="00000000" w:rsidRPr="00000000">
              <w:rPr>
                <w:b w:val="1"/>
                <w:rtl w:val="0"/>
              </w:rPr>
              <w:t xml:space="preserve">Prostate (Hypofractionation)</w:t>
            </w:r>
            <w:r w:rsidDel="00000000" w:rsidR="00000000" w:rsidRPr="00000000">
              <w:rPr>
                <w:rtl w:val="0"/>
              </w:rPr>
            </w:r>
          </w:p>
          <w:p w:rsidR="00000000" w:rsidDel="00000000" w:rsidP="00000000" w:rsidRDefault="00000000" w:rsidRPr="00000000" w14:paraId="00000E3D">
            <w:pPr>
              <w:ind w:right="200"/>
              <w:rPr>
                <w:sz w:val="18"/>
                <w:szCs w:val="18"/>
              </w:rPr>
            </w:pPr>
            <w:r w:rsidDel="00000000" w:rsidR="00000000" w:rsidRPr="00000000">
              <w:rPr>
                <w:sz w:val="18"/>
                <w:szCs w:val="18"/>
                <w:rtl w:val="0"/>
              </w:rPr>
              <w:t xml:space="preserve">Contouring</w:t>
            </w:r>
          </w:p>
          <w:p w:rsidR="00000000" w:rsidDel="00000000" w:rsidP="00000000" w:rsidRDefault="00000000" w:rsidRPr="00000000" w14:paraId="00000E3E">
            <w:pPr>
              <w:numPr>
                <w:ilvl w:val="0"/>
                <w:numId w:val="19"/>
              </w:numPr>
              <w:ind w:left="720" w:right="200" w:hanging="360"/>
              <w:rPr>
                <w:sz w:val="18"/>
                <w:szCs w:val="18"/>
              </w:rPr>
            </w:pPr>
            <w:r w:rsidDel="00000000" w:rsidR="00000000" w:rsidRPr="00000000">
              <w:rPr>
                <w:sz w:val="18"/>
                <w:szCs w:val="18"/>
                <w:rtl w:val="0"/>
              </w:rPr>
              <w:t xml:space="preserve">eContour cases [</w:t>
            </w:r>
            <w:hyperlink r:id="rId2812">
              <w:r w:rsidDel="00000000" w:rsidR="00000000" w:rsidRPr="00000000">
                <w:rPr>
                  <w:sz w:val="18"/>
                  <w:szCs w:val="18"/>
                  <w:rtl w:val="0"/>
                </w:rPr>
                <w:t xml:space="preserve">intact prostate hypofractionation</w:t>
              </w:r>
            </w:hyperlink>
            <w:r w:rsidDel="00000000" w:rsidR="00000000" w:rsidRPr="00000000">
              <w:rPr>
                <w:sz w:val="18"/>
                <w:szCs w:val="18"/>
                <w:rtl w:val="0"/>
              </w:rPr>
              <w:t xml:space="preserve">].</w:t>
            </w:r>
          </w:p>
          <w:p w:rsidR="00000000" w:rsidDel="00000000" w:rsidP="00000000" w:rsidRDefault="00000000" w:rsidRPr="00000000" w14:paraId="00000E3F">
            <w:pPr>
              <w:numPr>
                <w:ilvl w:val="0"/>
                <w:numId w:val="19"/>
              </w:numPr>
              <w:ind w:left="720" w:right="200" w:hanging="360"/>
              <w:rPr>
                <w:sz w:val="18"/>
                <w:szCs w:val="18"/>
              </w:rPr>
            </w:pPr>
            <w:r w:rsidDel="00000000" w:rsidR="00000000" w:rsidRPr="00000000">
              <w:rPr>
                <w:sz w:val="18"/>
                <w:szCs w:val="18"/>
                <w:rtl w:val="0"/>
              </w:rPr>
              <w:t xml:space="preserve">RTOG pelvic normal tissue contouring guidelines [</w:t>
            </w:r>
            <w:hyperlink r:id="rId2813">
              <w:r w:rsidDel="00000000" w:rsidR="00000000" w:rsidRPr="00000000">
                <w:rPr>
                  <w:sz w:val="18"/>
                  <w:szCs w:val="18"/>
                  <w:rtl w:val="0"/>
                </w:rPr>
                <w:t xml:space="preserve">Gay IJROBP '12</w:t>
              </w:r>
            </w:hyperlink>
            <w:r w:rsidDel="00000000" w:rsidR="00000000" w:rsidRPr="00000000">
              <w:rPr>
                <w:sz w:val="18"/>
                <w:szCs w:val="18"/>
                <w:rtl w:val="0"/>
              </w:rPr>
              <w:t xml:space="preserve">, </w:t>
            </w:r>
            <w:hyperlink r:id="rId2814">
              <w:r w:rsidDel="00000000" w:rsidR="00000000" w:rsidRPr="00000000">
                <w:rPr>
                  <w:sz w:val="18"/>
                  <w:szCs w:val="18"/>
                  <w:rtl w:val="0"/>
                </w:rPr>
                <w:t xml:space="preserve">Male normal pelvis Atlas</w:t>
              </w:r>
            </w:hyperlink>
            <w:r w:rsidDel="00000000" w:rsidR="00000000" w:rsidRPr="00000000">
              <w:rPr>
                <w:sz w:val="18"/>
                <w:szCs w:val="18"/>
                <w:rtl w:val="0"/>
              </w:rPr>
              <w:t xml:space="preserve">] </w:t>
            </w:r>
          </w:p>
          <w:p w:rsidR="00000000" w:rsidDel="00000000" w:rsidP="00000000" w:rsidRDefault="00000000" w:rsidRPr="00000000" w14:paraId="00000E40">
            <w:pPr>
              <w:ind w:right="200"/>
              <w:rPr>
                <w:i w:val="1"/>
                <w:sz w:val="18"/>
                <w:szCs w:val="18"/>
              </w:rPr>
            </w:pPr>
            <w:r w:rsidDel="00000000" w:rsidR="00000000" w:rsidRPr="00000000">
              <w:rPr>
                <w:sz w:val="18"/>
                <w:szCs w:val="18"/>
                <w:rtl w:val="0"/>
              </w:rPr>
              <w:t xml:space="preserve">Society Guidelines</w:t>
            </w:r>
            <w:r w:rsidDel="00000000" w:rsidR="00000000" w:rsidRPr="00000000">
              <w:rPr>
                <w:rtl w:val="0"/>
              </w:rPr>
            </w:r>
          </w:p>
          <w:p w:rsidR="00000000" w:rsidDel="00000000" w:rsidP="00000000" w:rsidRDefault="00000000" w:rsidRPr="00000000" w14:paraId="00000E41">
            <w:pPr>
              <w:numPr>
                <w:ilvl w:val="0"/>
                <w:numId w:val="16"/>
              </w:numPr>
              <w:ind w:left="720" w:hanging="360"/>
              <w:rPr>
                <w:i w:val="1"/>
                <w:sz w:val="18"/>
                <w:szCs w:val="18"/>
              </w:rPr>
            </w:pPr>
            <w:r w:rsidDel="00000000" w:rsidR="00000000" w:rsidRPr="00000000">
              <w:rPr>
                <w:sz w:val="18"/>
                <w:szCs w:val="18"/>
                <w:rtl w:val="0"/>
              </w:rPr>
              <w:t xml:space="preserve">ASTRO/ASCO/AUA </w:t>
            </w:r>
            <w:hyperlink r:id="rId2815">
              <w:r w:rsidDel="00000000" w:rsidR="00000000" w:rsidRPr="00000000">
                <w:rPr>
                  <w:sz w:val="18"/>
                  <w:szCs w:val="18"/>
                  <w:rtl w:val="0"/>
                </w:rPr>
                <w:t xml:space="preserve">Hypofractionated Radiation Therapy for Localized Prostate Cancer Guidelines</w:t>
              </w:r>
            </w:hyperlink>
            <w:r w:rsidDel="00000000" w:rsidR="00000000" w:rsidRPr="00000000">
              <w:rPr>
                <w:sz w:val="18"/>
                <w:szCs w:val="18"/>
                <w:rtl w:val="0"/>
              </w:rPr>
              <w:t xml:space="preserve"> [</w:t>
            </w:r>
            <w:hyperlink r:id="rId2816">
              <w:r w:rsidDel="00000000" w:rsidR="00000000" w:rsidRPr="00000000">
                <w:rPr>
                  <w:sz w:val="18"/>
                  <w:szCs w:val="18"/>
                  <w:rtl w:val="0"/>
                </w:rPr>
                <w:t xml:space="preserve">PRO '18]</w:t>
              </w:r>
            </w:hyperlink>
            <w:r w:rsidDel="00000000" w:rsidR="00000000" w:rsidRPr="00000000">
              <w:rPr>
                <w:rtl w:val="0"/>
              </w:rPr>
            </w:r>
          </w:p>
          <w:p w:rsidR="00000000" w:rsidDel="00000000" w:rsidP="00000000" w:rsidRDefault="00000000" w:rsidRPr="00000000" w14:paraId="00000E42">
            <w:pPr>
              <w:numPr>
                <w:ilvl w:val="0"/>
                <w:numId w:val="16"/>
              </w:numPr>
              <w:ind w:left="720" w:hanging="360"/>
              <w:rPr>
                <w:sz w:val="18"/>
                <w:szCs w:val="18"/>
              </w:rPr>
            </w:pPr>
            <w:r w:rsidDel="00000000" w:rsidR="00000000" w:rsidRPr="00000000">
              <w:rPr>
                <w:sz w:val="18"/>
                <w:szCs w:val="18"/>
                <w:rtl w:val="0"/>
              </w:rPr>
              <w:t xml:space="preserve">UK/AAPM Consensus on Normal Tissue Dose constraints for SBRT [</w:t>
            </w:r>
            <w:hyperlink r:id="rId2817">
              <w:r w:rsidDel="00000000" w:rsidR="00000000" w:rsidRPr="00000000">
                <w:rPr>
                  <w:sz w:val="18"/>
                  <w:szCs w:val="18"/>
                  <w:rtl w:val="0"/>
                </w:rPr>
                <w:t xml:space="preserve">Hanna CO '18</w:t>
              </w:r>
            </w:hyperlink>
            <w:r w:rsidDel="00000000" w:rsidR="00000000" w:rsidRPr="00000000">
              <w:rPr>
                <w:sz w:val="18"/>
                <w:szCs w:val="18"/>
                <w:rtl w:val="0"/>
              </w:rPr>
              <w:t xml:space="preserve">].</w:t>
            </w:r>
          </w:p>
          <w:p w:rsidR="00000000" w:rsidDel="00000000" w:rsidP="00000000" w:rsidRDefault="00000000" w:rsidRPr="00000000" w14:paraId="00000E43">
            <w:pPr>
              <w:ind w:right="200"/>
              <w:rPr>
                <w:sz w:val="18"/>
                <w:szCs w:val="18"/>
              </w:rPr>
            </w:pPr>
            <w:r w:rsidDel="00000000" w:rsidR="00000000" w:rsidRPr="00000000">
              <w:rPr>
                <w:sz w:val="18"/>
                <w:szCs w:val="18"/>
                <w:rtl w:val="0"/>
              </w:rPr>
              <w:t xml:space="preserve">Relevant Accessible Radiation Protocols  </w:t>
              <w:tab/>
              <w:t xml:space="preserve"> </w:t>
            </w:r>
          </w:p>
          <w:p w:rsidR="00000000" w:rsidDel="00000000" w:rsidP="00000000" w:rsidRDefault="00000000" w:rsidRPr="00000000" w14:paraId="00000E44">
            <w:pPr>
              <w:numPr>
                <w:ilvl w:val="0"/>
                <w:numId w:val="23"/>
              </w:numPr>
              <w:ind w:left="720" w:right="60" w:hanging="360"/>
              <w:rPr>
                <w:sz w:val="18"/>
                <w:szCs w:val="18"/>
              </w:rPr>
            </w:pPr>
            <w:r w:rsidDel="00000000" w:rsidR="00000000" w:rsidRPr="00000000">
              <w:rPr>
                <w:sz w:val="18"/>
                <w:szCs w:val="18"/>
                <w:rtl w:val="0"/>
              </w:rPr>
              <w:t xml:space="preserve">Hypo-fractionation</w:t>
            </w:r>
          </w:p>
          <w:p w:rsidR="00000000" w:rsidDel="00000000" w:rsidP="00000000" w:rsidRDefault="00000000" w:rsidRPr="00000000" w14:paraId="00000E45">
            <w:pPr>
              <w:numPr>
                <w:ilvl w:val="1"/>
                <w:numId w:val="23"/>
              </w:numPr>
              <w:ind w:left="1440" w:right="200" w:hanging="360"/>
              <w:rPr>
                <w:sz w:val="18"/>
                <w:szCs w:val="18"/>
              </w:rPr>
            </w:pPr>
            <w:r w:rsidDel="00000000" w:rsidR="00000000" w:rsidRPr="00000000">
              <w:rPr>
                <w:sz w:val="18"/>
                <w:szCs w:val="18"/>
                <w:rtl w:val="0"/>
              </w:rPr>
              <w:t xml:space="preserve">CHHiP old constraints from new rectal constraints paper (Table S1) [</w:t>
            </w:r>
            <w:hyperlink r:id="rId2818">
              <w:r w:rsidDel="00000000" w:rsidR="00000000" w:rsidRPr="00000000">
                <w:rPr>
                  <w:sz w:val="18"/>
                  <w:szCs w:val="18"/>
                  <w:rtl w:val="0"/>
                </w:rPr>
                <w:t xml:space="preserve">Wilkins IJROBP '20</w:t>
              </w:r>
            </w:hyperlink>
            <w:r w:rsidDel="00000000" w:rsidR="00000000" w:rsidRPr="00000000">
              <w:rPr>
                <w:sz w:val="18"/>
                <w:szCs w:val="18"/>
                <w:rtl w:val="0"/>
              </w:rPr>
              <w:t xml:space="preserve">], new penile bulb mean &lt; 22 Gy for conventional with reduced margins [</w:t>
            </w:r>
            <w:hyperlink r:id="rId2819">
              <w:r w:rsidDel="00000000" w:rsidR="00000000" w:rsidRPr="00000000">
                <w:rPr>
                  <w:sz w:val="18"/>
                  <w:szCs w:val="18"/>
                  <w:rtl w:val="0"/>
                </w:rPr>
                <w:t xml:space="preserve">Murray CTRO '20</w:t>
              </w:r>
            </w:hyperlink>
            <w:r w:rsidDel="00000000" w:rsidR="00000000" w:rsidRPr="00000000">
              <w:rPr>
                <w:sz w:val="18"/>
                <w:szCs w:val="18"/>
                <w:rtl w:val="0"/>
              </w:rPr>
              <w:t xml:space="preserve">]. </w:t>
            </w:r>
            <w:hyperlink r:id="rId2820">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46">
            <w:pPr>
              <w:numPr>
                <w:ilvl w:val="1"/>
                <w:numId w:val="23"/>
              </w:numPr>
              <w:ind w:left="1440" w:hanging="360"/>
              <w:rPr>
                <w:sz w:val="18"/>
                <w:szCs w:val="18"/>
              </w:rPr>
            </w:pPr>
            <w:r w:rsidDel="00000000" w:rsidR="00000000" w:rsidRPr="00000000">
              <w:rPr>
                <w:sz w:val="18"/>
                <w:szCs w:val="18"/>
                <w:rtl w:val="0"/>
              </w:rPr>
              <w:t xml:space="preserve">PROFIT/OCOG [</w:t>
            </w:r>
            <w:hyperlink r:id="rId2821">
              <w:r w:rsidDel="00000000" w:rsidR="00000000" w:rsidRPr="00000000">
                <w:rPr>
                  <w:sz w:val="18"/>
                  <w:szCs w:val="18"/>
                  <w:rtl w:val="0"/>
                </w:rPr>
                <w:t xml:space="preserve">Protocol (Supplement), Catton JCO '17]</w:t>
              </w:r>
            </w:hyperlink>
            <w:r w:rsidDel="00000000" w:rsidR="00000000" w:rsidRPr="00000000">
              <w:rPr>
                <w:sz w:val="18"/>
                <w:szCs w:val="18"/>
                <w:rtl w:val="0"/>
              </w:rPr>
              <w:t xml:space="preserve">: Noninferiority. IR. 78/39 vs. 60/20. </w:t>
            </w:r>
            <w:hyperlink r:id="rId282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47">
            <w:pPr>
              <w:numPr>
                <w:ilvl w:val="1"/>
                <w:numId w:val="23"/>
              </w:numPr>
              <w:ind w:left="1440" w:hanging="360"/>
              <w:rPr>
                <w:sz w:val="18"/>
                <w:szCs w:val="18"/>
              </w:rPr>
            </w:pPr>
            <w:r w:rsidDel="00000000" w:rsidR="00000000" w:rsidRPr="00000000">
              <w:rPr>
                <w:sz w:val="18"/>
                <w:szCs w:val="18"/>
                <w:rtl w:val="0"/>
              </w:rPr>
              <w:t xml:space="preserve">RTOG 0415 [</w:t>
            </w:r>
            <w:hyperlink r:id="rId2823">
              <w:r w:rsidDel="00000000" w:rsidR="00000000" w:rsidRPr="00000000">
                <w:rPr>
                  <w:sz w:val="18"/>
                  <w:szCs w:val="18"/>
                  <w:rtl w:val="0"/>
                </w:rPr>
                <w:t xml:space="preserve">Protocol (Supplement), Lee JCO '16</w:t>
              </w:r>
            </w:hyperlink>
            <w:r w:rsidDel="00000000" w:rsidR="00000000" w:rsidRPr="00000000">
              <w:rPr>
                <w:sz w:val="18"/>
                <w:szCs w:val="18"/>
                <w:rtl w:val="0"/>
              </w:rPr>
              <w:t xml:space="preserve">, </w:t>
            </w:r>
            <w:hyperlink r:id="rId2824">
              <w:r w:rsidDel="00000000" w:rsidR="00000000" w:rsidRPr="00000000">
                <w:rPr>
                  <w:sz w:val="18"/>
                  <w:szCs w:val="18"/>
                  <w:rtl w:val="0"/>
                </w:rPr>
                <w:t xml:space="preserve">Thor JTO '19</w:t>
              </w:r>
            </w:hyperlink>
            <w:r w:rsidDel="00000000" w:rsidR="00000000" w:rsidRPr="00000000">
              <w:rPr>
                <w:sz w:val="18"/>
                <w:szCs w:val="18"/>
                <w:rtl w:val="0"/>
              </w:rPr>
              <w:t xml:space="preserve">]: Noninferiority. 73.8/41 vs. 70/28 (2.5). </w:t>
            </w:r>
            <w:hyperlink r:id="rId282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48">
            <w:pPr>
              <w:numPr>
                <w:ilvl w:val="0"/>
                <w:numId w:val="23"/>
              </w:numPr>
              <w:ind w:left="720" w:right="60" w:hanging="360"/>
              <w:rPr>
                <w:sz w:val="18"/>
                <w:szCs w:val="18"/>
              </w:rPr>
            </w:pPr>
            <w:r w:rsidDel="00000000" w:rsidR="00000000" w:rsidRPr="00000000">
              <w:rPr>
                <w:sz w:val="18"/>
                <w:szCs w:val="18"/>
                <w:rtl w:val="0"/>
              </w:rPr>
              <w:t xml:space="preserve">Stereotactic body radiotherapy (SBRT)</w:t>
            </w:r>
          </w:p>
          <w:p w:rsidR="00000000" w:rsidDel="00000000" w:rsidP="00000000" w:rsidRDefault="00000000" w:rsidRPr="00000000" w14:paraId="00000E49">
            <w:pPr>
              <w:numPr>
                <w:ilvl w:val="1"/>
                <w:numId w:val="23"/>
              </w:numPr>
              <w:ind w:left="1440" w:hanging="360"/>
              <w:rPr>
                <w:sz w:val="18"/>
                <w:szCs w:val="18"/>
              </w:rPr>
            </w:pPr>
            <w:r w:rsidDel="00000000" w:rsidR="00000000" w:rsidRPr="00000000">
              <w:rPr>
                <w:sz w:val="18"/>
                <w:szCs w:val="18"/>
                <w:rtl w:val="0"/>
              </w:rPr>
              <w:t xml:space="preserve">HYPO-RT-PC [</w:t>
            </w:r>
            <w:hyperlink r:id="rId2826">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827">
              <w:r w:rsidDel="00000000" w:rsidR="00000000" w:rsidRPr="00000000">
                <w:rPr>
                  <w:sz w:val="18"/>
                  <w:szCs w:val="18"/>
                  <w:rtl w:val="0"/>
                </w:rPr>
                <w:t xml:space="preserve">Widmark ASTRO '16,</w:t>
              </w:r>
            </w:hyperlink>
            <w:r w:rsidDel="00000000" w:rsidR="00000000" w:rsidRPr="00000000">
              <w:rPr>
                <w:sz w:val="18"/>
                <w:szCs w:val="18"/>
                <w:rtl w:val="0"/>
              </w:rPr>
              <w:t xml:space="preserve"> </w:t>
            </w:r>
            <w:hyperlink r:id="rId2828">
              <w:r w:rsidDel="00000000" w:rsidR="00000000" w:rsidRPr="00000000">
                <w:rPr>
                  <w:sz w:val="18"/>
                  <w:szCs w:val="18"/>
                  <w:rtl w:val="0"/>
                </w:rPr>
                <w:t xml:space="preserve">Lancet '19</w:t>
              </w:r>
            </w:hyperlink>
            <w:r w:rsidDel="00000000" w:rsidR="00000000" w:rsidRPr="00000000">
              <w:rPr>
                <w:sz w:val="18"/>
                <w:szCs w:val="18"/>
                <w:rtl w:val="0"/>
              </w:rPr>
              <w:t xml:space="preserve">, </w:t>
            </w:r>
            <w:hyperlink r:id="rId2829">
              <w:r w:rsidDel="00000000" w:rsidR="00000000" w:rsidRPr="00000000">
                <w:rPr>
                  <w:sz w:val="18"/>
                  <w:szCs w:val="18"/>
                  <w:rtl w:val="0"/>
                </w:rPr>
                <w:t xml:space="preserve">Rasmusson IJROBP '20</w:t>
              </w:r>
            </w:hyperlink>
            <w:r w:rsidDel="00000000" w:rsidR="00000000" w:rsidRPr="00000000">
              <w:rPr>
                <w:sz w:val="18"/>
                <w:szCs w:val="18"/>
                <w:rtl w:val="0"/>
              </w:rPr>
              <w:t xml:space="preserve">]: 78/39 vs. 42.7/7 (6.1 Gy) qod.</w:t>
            </w:r>
          </w:p>
          <w:p w:rsidR="00000000" w:rsidDel="00000000" w:rsidP="00000000" w:rsidRDefault="00000000" w:rsidRPr="00000000" w14:paraId="00000E4A">
            <w:pPr>
              <w:numPr>
                <w:ilvl w:val="1"/>
                <w:numId w:val="23"/>
              </w:numPr>
              <w:ind w:left="1440" w:hanging="360"/>
              <w:rPr>
                <w:sz w:val="18"/>
                <w:szCs w:val="18"/>
              </w:rPr>
            </w:pPr>
            <w:r w:rsidDel="00000000" w:rsidR="00000000" w:rsidRPr="00000000">
              <w:rPr>
                <w:sz w:val="18"/>
                <w:szCs w:val="18"/>
                <w:rtl w:val="0"/>
              </w:rPr>
              <w:t xml:space="preserve">RTOG 0938 [</w:t>
            </w:r>
            <w:hyperlink r:id="rId2830">
              <w:r w:rsidDel="00000000" w:rsidR="00000000" w:rsidRPr="00000000">
                <w:rPr>
                  <w:sz w:val="18"/>
                  <w:szCs w:val="18"/>
                  <w:rtl w:val="0"/>
                </w:rPr>
                <w:t xml:space="preserve">Protocol</w:t>
              </w:r>
            </w:hyperlink>
            <w:hyperlink r:id="rId2831">
              <w:r w:rsidDel="00000000" w:rsidR="00000000" w:rsidRPr="00000000">
                <w:rPr>
                  <w:sz w:val="18"/>
                  <w:szCs w:val="18"/>
                  <w:rtl w:val="0"/>
                </w:rPr>
                <w:t xml:space="preserve">]</w:t>
              </w:r>
            </w:hyperlink>
            <w:r w:rsidDel="00000000" w:rsidR="00000000" w:rsidRPr="00000000">
              <w:rPr>
                <w:sz w:val="18"/>
                <w:szCs w:val="18"/>
                <w:rtl w:val="0"/>
              </w:rPr>
              <w:t xml:space="preserve">: Phase II. 36.25/5 (7.25 Gy) over 15-17d vs. 51.6/12 (4.3 Gy). </w:t>
            </w:r>
            <w:hyperlink r:id="rId2832">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4B">
            <w:pPr>
              <w:numPr>
                <w:ilvl w:val="1"/>
                <w:numId w:val="23"/>
              </w:numPr>
              <w:ind w:left="1440" w:hanging="360"/>
              <w:rPr>
                <w:sz w:val="18"/>
                <w:szCs w:val="18"/>
              </w:rPr>
            </w:pPr>
            <w:r w:rsidDel="00000000" w:rsidR="00000000" w:rsidRPr="00000000">
              <w:rPr>
                <w:sz w:val="18"/>
                <w:szCs w:val="18"/>
                <w:rtl w:val="0"/>
              </w:rPr>
              <w:t xml:space="preserve">PACE Arm B (non-surgical arm) [</w:t>
            </w:r>
            <w:hyperlink r:id="rId2833">
              <w:r w:rsidDel="00000000" w:rsidR="00000000" w:rsidRPr="00000000">
                <w:rPr>
                  <w:sz w:val="18"/>
                  <w:szCs w:val="18"/>
                  <w:rtl w:val="0"/>
                </w:rPr>
                <w:t xml:space="preserve">Protocol (Supplement)</w:t>
              </w:r>
            </w:hyperlink>
            <w:r w:rsidDel="00000000" w:rsidR="00000000" w:rsidRPr="00000000">
              <w:rPr>
                <w:sz w:val="18"/>
                <w:szCs w:val="18"/>
                <w:rtl w:val="0"/>
              </w:rPr>
              <w:t xml:space="preserve">]: 78/39 (or 62/20) vs. 36.25/5. </w:t>
            </w:r>
            <w:hyperlink r:id="rId283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4C">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E4D">
            <w:pPr>
              <w:numPr>
                <w:ilvl w:val="0"/>
                <w:numId w:val="89"/>
              </w:numPr>
              <w:ind w:left="720" w:hanging="360"/>
              <w:rPr>
                <w:sz w:val="18"/>
                <w:szCs w:val="18"/>
              </w:rPr>
            </w:pPr>
            <w:r w:rsidDel="00000000" w:rsidR="00000000" w:rsidRPr="00000000">
              <w:rPr>
                <w:sz w:val="18"/>
                <w:szCs w:val="18"/>
                <w:rtl w:val="0"/>
              </w:rPr>
              <w:t xml:space="preserve">SBRT Meta for LR and IR (Figure 2 - excellent breakdown all modalities) [</w:t>
            </w:r>
            <w:hyperlink r:id="rId2835">
              <w:r w:rsidDel="00000000" w:rsidR="00000000" w:rsidRPr="00000000">
                <w:rPr>
                  <w:sz w:val="18"/>
                  <w:szCs w:val="18"/>
                  <w:rtl w:val="0"/>
                </w:rPr>
                <w:t xml:space="preserve">Kishan JAMA Netw Open '19</w:t>
              </w:r>
            </w:hyperlink>
            <w:r w:rsidDel="00000000" w:rsidR="00000000" w:rsidRPr="00000000">
              <w:rPr>
                <w:sz w:val="18"/>
                <w:szCs w:val="18"/>
                <w:rtl w:val="0"/>
              </w:rPr>
              <w:t xml:space="preserve">]: 33.5-40/4-5</w:t>
            </w:r>
          </w:p>
          <w:p w:rsidR="00000000" w:rsidDel="00000000" w:rsidP="00000000" w:rsidRDefault="00000000" w:rsidRPr="00000000" w14:paraId="00000E4E">
            <w:pPr>
              <w:numPr>
                <w:ilvl w:val="0"/>
                <w:numId w:val="89"/>
              </w:numPr>
              <w:ind w:left="720" w:hanging="360"/>
              <w:rPr>
                <w:sz w:val="18"/>
                <w:szCs w:val="18"/>
              </w:rPr>
            </w:pPr>
            <w:r w:rsidDel="00000000" w:rsidR="00000000" w:rsidRPr="00000000">
              <w:rPr>
                <w:sz w:val="18"/>
                <w:szCs w:val="18"/>
                <w:rtl w:val="0"/>
              </w:rPr>
              <w:t xml:space="preserve">CHHiP Acute Toxicity (Figure 4 - time points) [</w:t>
            </w:r>
            <w:hyperlink r:id="rId2836">
              <w:r w:rsidDel="00000000" w:rsidR="00000000" w:rsidRPr="00000000">
                <w:rPr>
                  <w:sz w:val="18"/>
                  <w:szCs w:val="18"/>
                  <w:rtl w:val="0"/>
                </w:rPr>
                <w:t xml:space="preserve">Dearnaley Lanc Onc '16</w:t>
              </w:r>
            </w:hyperlink>
            <w:r w:rsidDel="00000000" w:rsidR="00000000" w:rsidRPr="00000000">
              <w:rPr>
                <w:sz w:val="18"/>
                <w:szCs w:val="18"/>
                <w:rtl w:val="0"/>
              </w:rPr>
              <w:t xml:space="preserve">]: Noninferiority. 74/37 vs. 57/19 vs. 60/20.</w:t>
            </w:r>
            <w:r w:rsidDel="00000000" w:rsidR="00000000" w:rsidRPr="00000000">
              <w:rPr>
                <w:rtl w:val="0"/>
              </w:rPr>
            </w:r>
          </w:p>
          <w:p w:rsidR="00000000" w:rsidDel="00000000" w:rsidP="00000000" w:rsidRDefault="00000000" w:rsidRPr="00000000" w14:paraId="00000E4F">
            <w:pPr>
              <w:numPr>
                <w:ilvl w:val="0"/>
                <w:numId w:val="89"/>
              </w:numPr>
              <w:ind w:left="720" w:right="60" w:hanging="360"/>
              <w:rPr>
                <w:sz w:val="18"/>
                <w:szCs w:val="18"/>
              </w:rPr>
            </w:pPr>
            <w:r w:rsidDel="00000000" w:rsidR="00000000" w:rsidRPr="00000000">
              <w:rPr>
                <w:sz w:val="18"/>
                <w:szCs w:val="18"/>
                <w:rtl w:val="0"/>
              </w:rPr>
              <w:t xml:space="preserve">RTOG 0938 SBRT PRO [</w:t>
            </w:r>
            <w:hyperlink r:id="rId2837">
              <w:r w:rsidDel="00000000" w:rsidR="00000000" w:rsidRPr="00000000">
                <w:rPr>
                  <w:sz w:val="18"/>
                  <w:szCs w:val="18"/>
                  <w:rtl w:val="0"/>
                </w:rPr>
                <w:t xml:space="preserve">Lukka IJROBP '18</w:t>
              </w:r>
            </w:hyperlink>
            <w:r w:rsidDel="00000000" w:rsidR="00000000" w:rsidRPr="00000000">
              <w:rPr>
                <w:sz w:val="18"/>
                <w:szCs w:val="18"/>
                <w:rtl w:val="0"/>
              </w:rPr>
              <w:t xml:space="preserve">]: 36.25/5 is well tolerated. </w:t>
            </w:r>
            <w:hyperlink r:id="rId2838">
              <w:r w:rsidDel="00000000" w:rsidR="00000000" w:rsidRPr="00000000">
                <w:rPr>
                  <w:sz w:val="18"/>
                  <w:szCs w:val="18"/>
                  <w:vertAlign w:val="superscript"/>
                  <w:rtl w:val="0"/>
                </w:rPr>
                <w:t xml:space="preserve">RoR</w:t>
              </w:r>
            </w:hyperlink>
            <w:r w:rsidDel="00000000" w:rsidR="00000000" w:rsidRPr="00000000">
              <w:rPr>
                <w:rtl w:val="0"/>
              </w:rPr>
            </w:r>
          </w:p>
        </w:tc>
      </w:tr>
    </w:tbl>
    <w:p w:rsidR="00000000" w:rsidDel="00000000" w:rsidP="00000000" w:rsidRDefault="00000000" w:rsidRPr="00000000" w14:paraId="00000E50">
      <w:pPr>
        <w:pStyle w:val="Heading3"/>
        <w:spacing w:before="40" w:line="276" w:lineRule="auto"/>
        <w:ind w:left="0" w:firstLine="0"/>
        <w:rPr/>
      </w:pPr>
      <w:bookmarkStart w:colFirst="0" w:colLast="0" w:name="_95n5xzm1zp82" w:id="106"/>
      <w:bookmarkEnd w:id="106"/>
      <w:r w:rsidDel="00000000" w:rsidR="00000000" w:rsidRPr="00000000">
        <w:rPr>
          <w:rtl w:val="0"/>
        </w:rPr>
      </w:r>
    </w:p>
    <w:p w:rsidR="00000000" w:rsidDel="00000000" w:rsidP="00000000" w:rsidRDefault="00000000" w:rsidRPr="00000000" w14:paraId="00000E51">
      <w:pPr>
        <w:pStyle w:val="Heading3"/>
        <w:rPr/>
      </w:pPr>
      <w:bookmarkStart w:colFirst="0" w:colLast="0" w:name="_ggj7lkvvreel" w:id="107"/>
      <w:bookmarkEnd w:id="107"/>
      <w:r w:rsidDel="00000000" w:rsidR="00000000" w:rsidRPr="00000000">
        <w:rPr>
          <w:rtl w:val="0"/>
        </w:rPr>
        <w:t xml:space="preserve">Bladder</w:t>
      </w:r>
    </w:p>
    <w:p w:rsidR="00000000" w:rsidDel="00000000" w:rsidP="00000000" w:rsidRDefault="00000000" w:rsidRPr="00000000" w14:paraId="00000E52">
      <w:pPr>
        <w:pStyle w:val="Heading2"/>
        <w:rPr>
          <w:sz w:val="20"/>
          <w:szCs w:val="20"/>
        </w:rPr>
      </w:pPr>
      <w:bookmarkStart w:colFirst="0" w:colLast="0" w:name="_muv4l09aqctr" w:id="108"/>
      <w:bookmarkEnd w:id="108"/>
      <w:r w:rsidDel="00000000" w:rsidR="00000000" w:rsidRPr="00000000">
        <w:rPr>
          <w:rtl w:val="0"/>
        </w:rPr>
      </w:r>
    </w:p>
    <w:tbl>
      <w:tblPr>
        <w:tblStyle w:val="Table43"/>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3">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E54">
            <w:pPr>
              <w:ind w:right="200"/>
              <w:jc w:val="center"/>
              <w:rPr>
                <w:b w:val="1"/>
              </w:rPr>
            </w:pPr>
            <w:r w:rsidDel="00000000" w:rsidR="00000000" w:rsidRPr="00000000">
              <w:rPr>
                <w:b w:val="1"/>
                <w:rtl w:val="0"/>
              </w:rPr>
              <w:t xml:space="preserve">A more comprehensive collection of resources for all disease sites may be found at </w:t>
            </w:r>
            <w:hyperlink r:id="rId2839">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E55">
            <w:pPr>
              <w:rPr>
                <w:sz w:val="18"/>
                <w:szCs w:val="18"/>
              </w:rPr>
            </w:pPr>
            <w:r w:rsidDel="00000000" w:rsidR="00000000" w:rsidRPr="00000000">
              <w:rPr>
                <w:sz w:val="18"/>
                <w:szCs w:val="18"/>
                <w:rtl w:val="0"/>
              </w:rPr>
              <w:t xml:space="preserve">Zaorsky: [</w:t>
            </w:r>
            <w:hyperlink r:id="rId2840">
              <w:r w:rsidDel="00000000" w:rsidR="00000000" w:rsidRPr="00000000">
                <w:rPr>
                  <w:sz w:val="18"/>
                  <w:szCs w:val="18"/>
                  <w:rtl w:val="0"/>
                </w:rPr>
                <w:t xml:space="preserve">MGH/Shipley regimen for CCRT in bladder preservation</w:t>
              </w:r>
            </w:hyperlink>
            <w:r w:rsidDel="00000000" w:rsidR="00000000" w:rsidRPr="00000000">
              <w:rPr>
                <w:sz w:val="18"/>
                <w:szCs w:val="18"/>
                <w:rtl w:val="0"/>
              </w:rPr>
              <w:t xml:space="preserve">], [</w:t>
            </w:r>
            <w:hyperlink r:id="rId2841">
              <w:r w:rsidDel="00000000" w:rsidR="00000000" w:rsidRPr="00000000">
                <w:rPr>
                  <w:sz w:val="18"/>
                  <w:szCs w:val="18"/>
                  <w:rtl w:val="0"/>
                </w:rPr>
                <w:t xml:space="preserve">urinary diversion options</w:t>
              </w:r>
            </w:hyperlink>
            <w:r w:rsidDel="00000000" w:rsidR="00000000" w:rsidRPr="00000000">
              <w:rPr>
                <w:sz w:val="18"/>
                <w:szCs w:val="18"/>
                <w:rtl w:val="0"/>
              </w:rPr>
              <w:t xml:space="preserve">], [</w:t>
            </w:r>
            <w:hyperlink r:id="rId2842">
              <w:r w:rsidDel="00000000" w:rsidR="00000000" w:rsidRPr="00000000">
                <w:rPr>
                  <w:sz w:val="18"/>
                  <w:szCs w:val="18"/>
                  <w:rtl w:val="0"/>
                </w:rPr>
                <w:t xml:space="preserve">cystectomy</w:t>
              </w:r>
            </w:hyperlink>
            <w:r w:rsidDel="00000000" w:rsidR="00000000" w:rsidRPr="00000000">
              <w:rPr>
                <w:sz w:val="18"/>
                <w:szCs w:val="18"/>
                <w:rtl w:val="0"/>
              </w:rPr>
              <w:t xml:space="preserve">].</w:t>
            </w:r>
          </w:p>
          <w:p w:rsidR="00000000" w:rsidDel="00000000" w:rsidP="00000000" w:rsidRDefault="00000000" w:rsidRPr="00000000" w14:paraId="00000E56">
            <w:pPr>
              <w:rPr>
                <w:sz w:val="18"/>
                <w:szCs w:val="18"/>
              </w:rPr>
            </w:pPr>
            <w:r w:rsidDel="00000000" w:rsidR="00000000" w:rsidRPr="00000000">
              <w:rPr>
                <w:sz w:val="18"/>
                <w:szCs w:val="18"/>
                <w:rtl w:val="0"/>
              </w:rPr>
              <w:t xml:space="preserve">ARRO: [</w:t>
            </w:r>
            <w:hyperlink r:id="rId2843">
              <w:r w:rsidDel="00000000" w:rsidR="00000000" w:rsidRPr="00000000">
                <w:rPr>
                  <w:sz w:val="18"/>
                  <w:szCs w:val="18"/>
                  <w:rtl w:val="0"/>
                </w:rPr>
                <w:t xml:space="preserve">Bladder cancer</w:t>
              </w:r>
            </w:hyperlink>
            <w:r w:rsidDel="00000000" w:rsidR="00000000" w:rsidRPr="00000000">
              <w:rPr>
                <w:sz w:val="18"/>
                <w:szCs w:val="18"/>
                <w:rtl w:val="0"/>
              </w:rPr>
              <w:t xml:space="preserve">]</w:t>
            </w:r>
          </w:p>
          <w:p w:rsidR="00000000" w:rsidDel="00000000" w:rsidP="00000000" w:rsidRDefault="00000000" w:rsidRPr="00000000" w14:paraId="00000E57">
            <w:pPr>
              <w:ind w:right="60"/>
              <w:rPr>
                <w:sz w:val="18"/>
                <w:szCs w:val="18"/>
              </w:rPr>
            </w:pPr>
            <w:r w:rsidDel="00000000" w:rsidR="00000000" w:rsidRPr="00000000">
              <w:rPr>
                <w:sz w:val="18"/>
                <w:szCs w:val="18"/>
                <w:rtl w:val="0"/>
              </w:rPr>
              <w:t xml:space="preserve">Contouring</w:t>
            </w:r>
          </w:p>
          <w:p w:rsidR="00000000" w:rsidDel="00000000" w:rsidP="00000000" w:rsidRDefault="00000000" w:rsidRPr="00000000" w14:paraId="00000E58">
            <w:pPr>
              <w:numPr>
                <w:ilvl w:val="0"/>
                <w:numId w:val="17"/>
              </w:numPr>
              <w:ind w:left="720" w:hanging="360"/>
              <w:rPr>
                <w:sz w:val="18"/>
                <w:szCs w:val="18"/>
              </w:rPr>
            </w:pPr>
            <w:r w:rsidDel="00000000" w:rsidR="00000000" w:rsidRPr="00000000">
              <w:rPr>
                <w:sz w:val="18"/>
                <w:szCs w:val="18"/>
                <w:rtl w:val="0"/>
              </w:rPr>
              <w:t xml:space="preserve">Consensus contouring guidelines for PORT after RC [</w:t>
            </w:r>
            <w:hyperlink r:id="rId2844">
              <w:r w:rsidDel="00000000" w:rsidR="00000000" w:rsidRPr="00000000">
                <w:rPr>
                  <w:sz w:val="18"/>
                  <w:szCs w:val="18"/>
                  <w:rtl w:val="0"/>
                </w:rPr>
                <w:t xml:space="preserve">Baumann IJROBP '16</w:t>
              </w:r>
            </w:hyperlink>
            <w:r w:rsidDel="00000000" w:rsidR="00000000" w:rsidRPr="00000000">
              <w:rPr>
                <w:sz w:val="18"/>
                <w:szCs w:val="18"/>
                <w:rtl w:val="0"/>
              </w:rPr>
              <w:t xml:space="preserve">].</w:t>
            </w:r>
          </w:p>
          <w:p w:rsidR="00000000" w:rsidDel="00000000" w:rsidP="00000000" w:rsidRDefault="00000000" w:rsidRPr="00000000" w14:paraId="00000E59">
            <w:pPr>
              <w:numPr>
                <w:ilvl w:val="0"/>
                <w:numId w:val="17"/>
              </w:numPr>
              <w:ind w:left="720" w:right="200" w:hanging="360"/>
              <w:rPr>
                <w:sz w:val="18"/>
                <w:szCs w:val="18"/>
              </w:rPr>
            </w:pPr>
            <w:r w:rsidDel="00000000" w:rsidR="00000000" w:rsidRPr="00000000">
              <w:rPr>
                <w:sz w:val="18"/>
                <w:szCs w:val="18"/>
                <w:rtl w:val="0"/>
              </w:rPr>
              <w:t xml:space="preserve">RTOG pelvic normal tissue contouring guidelines [</w:t>
            </w:r>
            <w:hyperlink r:id="rId2845">
              <w:r w:rsidDel="00000000" w:rsidR="00000000" w:rsidRPr="00000000">
                <w:rPr>
                  <w:sz w:val="18"/>
                  <w:szCs w:val="18"/>
                  <w:rtl w:val="0"/>
                </w:rPr>
                <w:t xml:space="preserve">Gay IJROBP '12</w:t>
              </w:r>
            </w:hyperlink>
            <w:r w:rsidDel="00000000" w:rsidR="00000000" w:rsidRPr="00000000">
              <w:rPr>
                <w:sz w:val="18"/>
                <w:szCs w:val="18"/>
                <w:rtl w:val="0"/>
              </w:rPr>
              <w:t xml:space="preserve">, </w:t>
            </w:r>
            <w:hyperlink r:id="rId2846">
              <w:r w:rsidDel="00000000" w:rsidR="00000000" w:rsidRPr="00000000">
                <w:rPr>
                  <w:sz w:val="18"/>
                  <w:szCs w:val="18"/>
                  <w:rtl w:val="0"/>
                </w:rPr>
                <w:t xml:space="preserve">Male normal pelvis Atlas</w:t>
              </w:r>
            </w:hyperlink>
            <w:r w:rsidDel="00000000" w:rsidR="00000000" w:rsidRPr="00000000">
              <w:rPr>
                <w:sz w:val="18"/>
                <w:szCs w:val="18"/>
                <w:rtl w:val="0"/>
              </w:rPr>
              <w:t xml:space="preserve">]</w:t>
            </w:r>
          </w:p>
          <w:p w:rsidR="00000000" w:rsidDel="00000000" w:rsidP="00000000" w:rsidRDefault="00000000" w:rsidRPr="00000000" w14:paraId="00000E5A">
            <w:pPr>
              <w:numPr>
                <w:ilvl w:val="0"/>
                <w:numId w:val="17"/>
              </w:numPr>
              <w:ind w:left="720" w:hanging="360"/>
              <w:rPr>
                <w:sz w:val="18"/>
                <w:szCs w:val="18"/>
              </w:rPr>
            </w:pPr>
            <w:r w:rsidDel="00000000" w:rsidR="00000000" w:rsidRPr="00000000">
              <w:rPr>
                <w:sz w:val="18"/>
                <w:szCs w:val="18"/>
                <w:rtl w:val="0"/>
              </w:rPr>
              <w:t xml:space="preserve">Bladder PORT per NRG-GU001 [</w:t>
            </w:r>
            <w:hyperlink r:id="rId2847">
              <w:r w:rsidDel="00000000" w:rsidR="00000000" w:rsidRPr="00000000">
                <w:rPr>
                  <w:sz w:val="18"/>
                  <w:szCs w:val="18"/>
                  <w:rtl w:val="0"/>
                </w:rPr>
                <w:t xml:space="preserve">RTOG Contouring Atlases</w:t>
              </w:r>
            </w:hyperlink>
            <w:r w:rsidDel="00000000" w:rsidR="00000000" w:rsidRPr="00000000">
              <w:rPr>
                <w:sz w:val="18"/>
                <w:szCs w:val="18"/>
                <w:rtl w:val="0"/>
              </w:rPr>
              <w:t xml:space="preserve">] </w:t>
            </w:r>
            <w:hyperlink r:id="rId2848">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5B">
            <w:pPr>
              <w:numPr>
                <w:ilvl w:val="0"/>
                <w:numId w:val="17"/>
              </w:numPr>
              <w:ind w:left="720" w:right="60" w:hanging="360"/>
              <w:rPr>
                <w:sz w:val="18"/>
                <w:szCs w:val="18"/>
              </w:rPr>
            </w:pPr>
            <w:r w:rsidDel="00000000" w:rsidR="00000000" w:rsidRPr="00000000">
              <w:rPr>
                <w:sz w:val="18"/>
                <w:szCs w:val="18"/>
                <w:rtl w:val="0"/>
              </w:rPr>
              <w:t xml:space="preserve">eContour [</w:t>
            </w:r>
            <w:hyperlink r:id="rId2849">
              <w:r w:rsidDel="00000000" w:rsidR="00000000" w:rsidRPr="00000000">
                <w:rPr>
                  <w:sz w:val="18"/>
                  <w:szCs w:val="18"/>
                  <w:rtl w:val="0"/>
                </w:rPr>
                <w:t xml:space="preserve">Bladder preservation</w:t>
              </w:r>
            </w:hyperlink>
            <w:r w:rsidDel="00000000" w:rsidR="00000000" w:rsidRPr="00000000">
              <w:rPr>
                <w:sz w:val="18"/>
                <w:szCs w:val="18"/>
                <w:rtl w:val="0"/>
              </w:rPr>
              <w:t xml:space="preserve">]</w:t>
            </w:r>
          </w:p>
          <w:p w:rsidR="00000000" w:rsidDel="00000000" w:rsidP="00000000" w:rsidRDefault="00000000" w:rsidRPr="00000000" w14:paraId="00000E5C">
            <w:pPr>
              <w:numPr>
                <w:ilvl w:val="0"/>
                <w:numId w:val="17"/>
              </w:numPr>
              <w:ind w:left="720" w:hanging="360"/>
              <w:rPr>
                <w:sz w:val="18"/>
                <w:szCs w:val="18"/>
              </w:rPr>
            </w:pPr>
            <w:r w:rsidDel="00000000" w:rsidR="00000000" w:rsidRPr="00000000">
              <w:rPr>
                <w:sz w:val="18"/>
                <w:szCs w:val="18"/>
                <w:rtl w:val="0"/>
              </w:rPr>
              <w:t xml:space="preserve">Defining the CTV for intact MIBC [</w:t>
            </w:r>
            <w:hyperlink r:id="rId2850">
              <w:r w:rsidDel="00000000" w:rsidR="00000000" w:rsidRPr="00000000">
                <w:rPr>
                  <w:sz w:val="18"/>
                  <w:szCs w:val="18"/>
                  <w:rtl w:val="0"/>
                </w:rPr>
                <w:t xml:space="preserve">Jenkins IJROBP '09</w:t>
              </w:r>
            </w:hyperlink>
            <w:r w:rsidDel="00000000" w:rsidR="00000000" w:rsidRPr="00000000">
              <w:rPr>
                <w:sz w:val="18"/>
                <w:szCs w:val="18"/>
                <w:rtl w:val="0"/>
              </w:rPr>
              <w:t xml:space="preserve">]</w:t>
            </w:r>
          </w:p>
          <w:p w:rsidR="00000000" w:rsidDel="00000000" w:rsidP="00000000" w:rsidRDefault="00000000" w:rsidRPr="00000000" w14:paraId="00000E5D">
            <w:pPr>
              <w:ind w:right="60"/>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E5E">
            <w:pPr>
              <w:numPr>
                <w:ilvl w:val="0"/>
                <w:numId w:val="72"/>
              </w:numPr>
              <w:ind w:left="720" w:hanging="360"/>
              <w:rPr>
                <w:sz w:val="18"/>
                <w:szCs w:val="18"/>
              </w:rPr>
            </w:pPr>
            <w:hyperlink r:id="rId2851">
              <w:r w:rsidDel="00000000" w:rsidR="00000000" w:rsidRPr="00000000">
                <w:rPr>
                  <w:sz w:val="18"/>
                  <w:szCs w:val="18"/>
                  <w:rtl w:val="0"/>
                </w:rPr>
                <w:t xml:space="preserve">Pooled RTOG analysi</w:t>
              </w:r>
            </w:hyperlink>
            <w:r w:rsidDel="00000000" w:rsidR="00000000" w:rsidRPr="00000000">
              <w:rPr>
                <w:sz w:val="18"/>
                <w:szCs w:val="18"/>
                <w:rtl w:val="0"/>
              </w:rPr>
              <w:t xml:space="preserve">s of bladder preservation therapy [</w:t>
            </w:r>
            <w:hyperlink r:id="rId2852">
              <w:r w:rsidDel="00000000" w:rsidR="00000000" w:rsidRPr="00000000">
                <w:rPr>
                  <w:sz w:val="18"/>
                  <w:szCs w:val="18"/>
                  <w:rtl w:val="0"/>
                </w:rPr>
                <w:t xml:space="preserve">Mak JCO '14]</w:t>
              </w:r>
            </w:hyperlink>
            <w:r w:rsidDel="00000000" w:rsidR="00000000" w:rsidRPr="00000000">
              <w:rPr>
                <w:sz w:val="18"/>
                <w:szCs w:val="18"/>
                <w:rtl w:val="0"/>
              </w:rPr>
              <w:t xml:space="preserve"> </w:t>
            </w:r>
            <w:hyperlink r:id="rId285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5F">
            <w:pPr>
              <w:numPr>
                <w:ilvl w:val="0"/>
                <w:numId w:val="72"/>
              </w:numPr>
              <w:ind w:left="720" w:hanging="360"/>
              <w:rPr>
                <w:sz w:val="18"/>
                <w:szCs w:val="18"/>
              </w:rPr>
            </w:pPr>
            <w:r w:rsidDel="00000000" w:rsidR="00000000" w:rsidRPr="00000000">
              <w:rPr>
                <w:sz w:val="18"/>
                <w:szCs w:val="18"/>
                <w:rtl w:val="0"/>
              </w:rPr>
              <w:t xml:space="preserve">Christodouleas [</w:t>
            </w:r>
            <w:hyperlink r:id="rId2854">
              <w:r w:rsidDel="00000000" w:rsidR="00000000" w:rsidRPr="00000000">
                <w:rPr>
                  <w:sz w:val="18"/>
                  <w:szCs w:val="18"/>
                  <w:rtl w:val="0"/>
                </w:rPr>
                <w:t xml:space="preserve">IJROBP '16]</w:t>
              </w:r>
            </w:hyperlink>
            <w:r w:rsidDel="00000000" w:rsidR="00000000" w:rsidRPr="00000000">
              <w:rPr>
                <w:sz w:val="18"/>
                <w:szCs w:val="18"/>
                <w:rtl w:val="0"/>
              </w:rPr>
              <w:t xml:space="preserve">: Pelvic failure estimates after RC. </w:t>
            </w:r>
            <w:hyperlink r:id="rId285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60">
            <w:pPr>
              <w:ind w:right="60"/>
              <w:rPr>
                <w:rFonts w:ascii="Courier New" w:cs="Courier New" w:eastAsia="Courier New" w:hAnsi="Courier New"/>
                <w:sz w:val="18"/>
                <w:szCs w:val="18"/>
              </w:rPr>
            </w:pPr>
            <w:r w:rsidDel="00000000" w:rsidR="00000000" w:rsidRPr="00000000">
              <w:rPr>
                <w:sz w:val="18"/>
                <w:szCs w:val="18"/>
                <w:rtl w:val="0"/>
              </w:rPr>
              <w:t xml:space="preserve">Society Guidelines</w:t>
            </w:r>
            <w:r w:rsidDel="00000000" w:rsidR="00000000" w:rsidRPr="00000000">
              <w:rPr>
                <w:rtl w:val="0"/>
              </w:rPr>
            </w:r>
          </w:p>
          <w:p w:rsidR="00000000" w:rsidDel="00000000" w:rsidP="00000000" w:rsidRDefault="00000000" w:rsidRPr="00000000" w14:paraId="00000E61">
            <w:pPr>
              <w:numPr>
                <w:ilvl w:val="0"/>
                <w:numId w:val="17"/>
              </w:numPr>
              <w:ind w:left="720" w:hanging="360"/>
              <w:rPr>
                <w:sz w:val="18"/>
                <w:szCs w:val="18"/>
              </w:rPr>
            </w:pPr>
            <w:r w:rsidDel="00000000" w:rsidR="00000000" w:rsidRPr="00000000">
              <w:rPr>
                <w:sz w:val="18"/>
                <w:szCs w:val="18"/>
                <w:rtl w:val="0"/>
              </w:rPr>
              <w:t xml:space="preserve">AUA/ASCO/ASTRO/GUO Guidelines: Treatment of Non-Metastatic Muscle-Invasive Bladder Cancer [</w:t>
            </w:r>
            <w:hyperlink r:id="rId2856">
              <w:r w:rsidDel="00000000" w:rsidR="00000000" w:rsidRPr="00000000">
                <w:rPr>
                  <w:sz w:val="18"/>
                  <w:szCs w:val="18"/>
                  <w:rtl w:val="0"/>
                </w:rPr>
                <w:t xml:space="preserve">J Uro '17]</w:t>
              </w:r>
            </w:hyperlink>
            <w:r w:rsidDel="00000000" w:rsidR="00000000" w:rsidRPr="00000000">
              <w:rPr>
                <w:sz w:val="18"/>
                <w:szCs w:val="18"/>
                <w:rtl w:val="0"/>
              </w:rPr>
              <w:t xml:space="preserve"> </w:t>
            </w:r>
            <w:hyperlink r:id="rId285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62">
            <w:pPr>
              <w:ind w:right="60"/>
              <w:rPr>
                <w:sz w:val="18"/>
                <w:szCs w:val="18"/>
              </w:rPr>
            </w:pPr>
            <w:r w:rsidDel="00000000" w:rsidR="00000000" w:rsidRPr="00000000">
              <w:rPr>
                <w:sz w:val="18"/>
                <w:szCs w:val="18"/>
                <w:rtl w:val="0"/>
              </w:rPr>
              <w:t xml:space="preserve">Relevant Accessible Radiation Protocols</w:t>
            </w:r>
          </w:p>
          <w:p w:rsidR="00000000" w:rsidDel="00000000" w:rsidP="00000000" w:rsidRDefault="00000000" w:rsidRPr="00000000" w14:paraId="00000E63">
            <w:pPr>
              <w:numPr>
                <w:ilvl w:val="0"/>
                <w:numId w:val="35"/>
              </w:numPr>
              <w:ind w:left="720" w:hanging="360"/>
              <w:rPr>
                <w:sz w:val="18"/>
                <w:szCs w:val="18"/>
              </w:rPr>
            </w:pPr>
            <w:r w:rsidDel="00000000" w:rsidR="00000000" w:rsidRPr="00000000">
              <w:rPr>
                <w:sz w:val="18"/>
                <w:szCs w:val="18"/>
                <w:rtl w:val="0"/>
              </w:rPr>
              <w:t xml:space="preserve">BC2001 [</w:t>
            </w:r>
            <w:hyperlink r:id="rId2858">
              <w:r w:rsidDel="00000000" w:rsidR="00000000" w:rsidRPr="00000000">
                <w:rPr>
                  <w:sz w:val="18"/>
                  <w:szCs w:val="18"/>
                  <w:rtl w:val="0"/>
                </w:rPr>
                <w:t xml:space="preserve">Protocol (Supplement) James NEJM '12</w:t>
              </w:r>
            </w:hyperlink>
            <w:r w:rsidDel="00000000" w:rsidR="00000000" w:rsidRPr="00000000">
              <w:rPr>
                <w:sz w:val="18"/>
                <w:szCs w:val="18"/>
                <w:rtl w:val="0"/>
              </w:rPr>
              <w:t xml:space="preserve">]: RT (55/20 or 64/23) ± 5-FU and MMC. </w:t>
            </w:r>
            <w:hyperlink r:id="rId285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64">
            <w:pPr>
              <w:numPr>
                <w:ilvl w:val="1"/>
                <w:numId w:val="35"/>
              </w:numPr>
              <w:ind w:left="1440" w:hanging="360"/>
              <w:rPr>
                <w:sz w:val="18"/>
                <w:szCs w:val="18"/>
              </w:rPr>
            </w:pPr>
            <w:r w:rsidDel="00000000" w:rsidR="00000000" w:rsidRPr="00000000">
              <w:rPr>
                <w:sz w:val="18"/>
                <w:szCs w:val="18"/>
                <w:rtl w:val="0"/>
              </w:rPr>
              <w:t xml:space="preserve">PTV = outer empty bladder wall + 1.5 cm. Extravesicular dz + 2 cm.</w:t>
            </w:r>
          </w:p>
          <w:p w:rsidR="00000000" w:rsidDel="00000000" w:rsidP="00000000" w:rsidRDefault="00000000" w:rsidRPr="00000000" w14:paraId="00000E65">
            <w:pPr>
              <w:numPr>
                <w:ilvl w:val="0"/>
                <w:numId w:val="35"/>
              </w:numPr>
              <w:ind w:left="720" w:hanging="360"/>
              <w:rPr>
                <w:sz w:val="18"/>
                <w:szCs w:val="18"/>
              </w:rPr>
            </w:pPr>
            <w:r w:rsidDel="00000000" w:rsidR="00000000" w:rsidRPr="00000000">
              <w:rPr>
                <w:sz w:val="18"/>
                <w:szCs w:val="18"/>
                <w:rtl w:val="0"/>
              </w:rPr>
              <w:t xml:space="preserve">RTOG 0712 [</w:t>
            </w:r>
            <w:hyperlink r:id="rId2860">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861">
              <w:r w:rsidDel="00000000" w:rsidR="00000000" w:rsidRPr="00000000">
                <w:rPr>
                  <w:sz w:val="18"/>
                  <w:szCs w:val="18"/>
                  <w:rtl w:val="0"/>
                </w:rPr>
                <w:t xml:space="preserve">Coen JCO '19</w:t>
              </w:r>
            </w:hyperlink>
            <w:r w:rsidDel="00000000" w:rsidR="00000000" w:rsidRPr="00000000">
              <w:rPr>
                <w:rFonts w:ascii="Cardo" w:cs="Cardo" w:eastAsia="Cardo" w:hAnsi="Cardo"/>
                <w:sz w:val="18"/>
                <w:szCs w:val="18"/>
                <w:rtl w:val="0"/>
              </w:rPr>
              <w:t xml:space="preserve">]: Phase II. Max TURBT→ BID RT/CDDP/5-FU vs. Qday RT/Gem. </w:t>
            </w:r>
            <w:hyperlink r:id="rId286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E66">
            <w:pPr>
              <w:numPr>
                <w:ilvl w:val="0"/>
                <w:numId w:val="35"/>
              </w:numPr>
              <w:ind w:left="720" w:hanging="360"/>
              <w:rPr>
                <w:sz w:val="18"/>
                <w:szCs w:val="18"/>
              </w:rPr>
            </w:pPr>
            <w:r w:rsidDel="00000000" w:rsidR="00000000" w:rsidRPr="00000000">
              <w:rPr>
                <w:sz w:val="18"/>
                <w:szCs w:val="18"/>
                <w:rtl w:val="0"/>
              </w:rPr>
              <w:t xml:space="preserve">HYBRID study (Supplement) [</w:t>
            </w:r>
            <w:hyperlink r:id="rId2863">
              <w:r w:rsidDel="00000000" w:rsidR="00000000" w:rsidRPr="00000000">
                <w:rPr>
                  <w:sz w:val="18"/>
                  <w:szCs w:val="18"/>
                  <w:rtl w:val="0"/>
                </w:rPr>
                <w:t xml:space="preserve">Hafeez IJROBP '17</w:t>
              </w:r>
            </w:hyperlink>
            <w:r w:rsidDel="00000000" w:rsidR="00000000" w:rsidRPr="00000000">
              <w:rPr>
                <w:sz w:val="18"/>
                <w:szCs w:val="18"/>
                <w:rtl w:val="0"/>
              </w:rPr>
              <w:t xml:space="preserve">]: Phase II. Palliative RT. 36/6 q1w. </w:t>
            </w:r>
            <w:hyperlink r:id="rId2864">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67">
            <w:pPr>
              <w:numPr>
                <w:ilvl w:val="0"/>
                <w:numId w:val="35"/>
              </w:numPr>
              <w:ind w:left="720" w:hanging="360"/>
              <w:rPr>
                <w:sz w:val="18"/>
                <w:szCs w:val="18"/>
              </w:rPr>
            </w:pPr>
            <w:r w:rsidDel="00000000" w:rsidR="00000000" w:rsidRPr="00000000">
              <w:rPr>
                <w:sz w:val="18"/>
                <w:szCs w:val="18"/>
                <w:rtl w:val="0"/>
              </w:rPr>
              <w:t xml:space="preserve">NRG-GU001 [</w:t>
            </w:r>
            <w:hyperlink r:id="rId2865">
              <w:r w:rsidDel="00000000" w:rsidR="00000000" w:rsidRPr="00000000">
                <w:rPr>
                  <w:sz w:val="18"/>
                  <w:szCs w:val="18"/>
                  <w:rtl w:val="0"/>
                </w:rPr>
                <w:t xml:space="preserve">Protocol</w:t>
              </w:r>
            </w:hyperlink>
            <w:r w:rsidDel="00000000" w:rsidR="00000000" w:rsidRPr="00000000">
              <w:rPr>
                <w:sz w:val="18"/>
                <w:szCs w:val="18"/>
                <w:rtl w:val="0"/>
              </w:rPr>
              <w:t xml:space="preserve">, </w:t>
            </w:r>
            <w:hyperlink r:id="rId2866">
              <w:r w:rsidDel="00000000" w:rsidR="00000000" w:rsidRPr="00000000">
                <w:rPr>
                  <w:sz w:val="18"/>
                  <w:szCs w:val="18"/>
                  <w:rtl w:val="0"/>
                </w:rPr>
                <w:t xml:space="preserve">NCT02316548</w:t>
              </w:r>
            </w:hyperlink>
            <w:r w:rsidDel="00000000" w:rsidR="00000000" w:rsidRPr="00000000">
              <w:rPr>
                <w:rFonts w:ascii="Cardo" w:cs="Cardo" w:eastAsia="Cardo" w:hAnsi="Cardo"/>
                <w:sz w:val="18"/>
                <w:szCs w:val="18"/>
                <w:rtl w:val="0"/>
              </w:rPr>
              <w:t xml:space="preserve">]: Phase II. RC with ileal conduit→ Obs vs. 50.4 Gy IMRT PORT. </w:t>
            </w:r>
            <w:hyperlink r:id="rId286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68">
            <w:pPr>
              <w:ind w:right="200"/>
              <w:rPr>
                <w:sz w:val="18"/>
                <w:szCs w:val="18"/>
              </w:rPr>
            </w:pPr>
            <w:r w:rsidDel="00000000" w:rsidR="00000000" w:rsidRPr="00000000">
              <w:rPr>
                <w:sz w:val="18"/>
                <w:szCs w:val="18"/>
                <w:rtl w:val="0"/>
              </w:rPr>
              <w:t xml:space="preserve">Quality of Life/Toxicity</w:t>
            </w:r>
          </w:p>
          <w:p w:rsidR="00000000" w:rsidDel="00000000" w:rsidP="00000000" w:rsidRDefault="00000000" w:rsidRPr="00000000" w14:paraId="00000E69">
            <w:pPr>
              <w:numPr>
                <w:ilvl w:val="0"/>
                <w:numId w:val="35"/>
              </w:numPr>
              <w:ind w:left="720" w:hanging="360"/>
              <w:rPr>
                <w:sz w:val="18"/>
                <w:szCs w:val="18"/>
              </w:rPr>
            </w:pPr>
            <w:r w:rsidDel="00000000" w:rsidR="00000000" w:rsidRPr="00000000">
              <w:rPr>
                <w:sz w:val="18"/>
                <w:szCs w:val="18"/>
                <w:rtl w:val="0"/>
              </w:rPr>
              <w:t xml:space="preserve">BC 2001 CRUK/01/004 [</w:t>
            </w:r>
            <w:hyperlink r:id="rId2868">
              <w:r w:rsidDel="00000000" w:rsidR="00000000" w:rsidRPr="00000000">
                <w:rPr>
                  <w:sz w:val="18"/>
                  <w:szCs w:val="18"/>
                  <w:rtl w:val="0"/>
                </w:rPr>
                <w:t xml:space="preserve">Acute toxicity (Table 2) James NEJM '12</w:t>
              </w:r>
            </w:hyperlink>
            <w:hyperlink r:id="rId2869">
              <w:r w:rsidDel="00000000" w:rsidR="00000000" w:rsidRPr="00000000">
                <w:rPr>
                  <w:sz w:val="18"/>
                  <w:szCs w:val="18"/>
                  <w:rtl w:val="0"/>
                </w:rPr>
                <w:t xml:space="preserve">]</w:t>
              </w:r>
            </w:hyperlink>
            <w:r w:rsidDel="00000000" w:rsidR="00000000" w:rsidRPr="00000000">
              <w:rPr>
                <w:sz w:val="18"/>
                <w:szCs w:val="18"/>
                <w:rtl w:val="0"/>
              </w:rPr>
              <w:t xml:space="preserve">: RT ± 5-FU and MMC. </w:t>
            </w:r>
            <w:hyperlink r:id="rId2870">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6A">
            <w:pPr>
              <w:numPr>
                <w:ilvl w:val="0"/>
                <w:numId w:val="35"/>
              </w:numPr>
              <w:ind w:left="720" w:hanging="360"/>
              <w:rPr>
                <w:sz w:val="18"/>
                <w:szCs w:val="18"/>
              </w:rPr>
            </w:pPr>
            <w:r w:rsidDel="00000000" w:rsidR="00000000" w:rsidRPr="00000000">
              <w:rPr>
                <w:sz w:val="18"/>
                <w:szCs w:val="18"/>
                <w:rtl w:val="0"/>
              </w:rPr>
              <w:t xml:space="preserve">Pooled RTOG analysis [</w:t>
            </w:r>
            <w:hyperlink r:id="rId2871">
              <w:r w:rsidDel="00000000" w:rsidR="00000000" w:rsidRPr="00000000">
                <w:rPr>
                  <w:sz w:val="18"/>
                  <w:szCs w:val="18"/>
                  <w:rtl w:val="0"/>
                </w:rPr>
                <w:t xml:space="preserve">Efstathiou JCO '09</w:t>
              </w:r>
            </w:hyperlink>
            <w:r w:rsidDel="00000000" w:rsidR="00000000" w:rsidRPr="00000000">
              <w:rPr>
                <w:sz w:val="18"/>
                <w:szCs w:val="18"/>
                <w:rtl w:val="0"/>
              </w:rPr>
              <w:t xml:space="preserve">]: Late effects of bladder preservation do not appear prohibitive. </w:t>
            </w:r>
            <w:hyperlink r:id="rId287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E6B">
            <w:pPr>
              <w:numPr>
                <w:ilvl w:val="0"/>
                <w:numId w:val="35"/>
              </w:numPr>
              <w:ind w:left="720" w:hanging="360"/>
              <w:rPr>
                <w:sz w:val="18"/>
                <w:szCs w:val="18"/>
              </w:rPr>
            </w:pPr>
            <w:r w:rsidDel="00000000" w:rsidR="00000000" w:rsidRPr="00000000">
              <w:rPr>
                <w:sz w:val="18"/>
                <w:szCs w:val="18"/>
                <w:rtl w:val="0"/>
              </w:rPr>
              <w:t xml:space="preserve">GETUG 97-015 QOL for bladder preservation [</w:t>
            </w:r>
            <w:hyperlink r:id="rId2873">
              <w:r w:rsidDel="00000000" w:rsidR="00000000" w:rsidRPr="00000000">
                <w:rPr>
                  <w:sz w:val="18"/>
                  <w:szCs w:val="18"/>
                  <w:rtl w:val="0"/>
                </w:rPr>
                <w:t xml:space="preserve">Lagrange IJROBP '11</w:t>
              </w:r>
            </w:hyperlink>
            <w:r w:rsidDel="00000000" w:rsidR="00000000" w:rsidRPr="00000000">
              <w:rPr>
                <w:sz w:val="18"/>
                <w:szCs w:val="18"/>
                <w:rtl w:val="0"/>
              </w:rPr>
              <w:t xml:space="preserve">] </w:t>
            </w:r>
            <w:hyperlink r:id="rId2874">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6C">
            <w:pPr>
              <w:numPr>
                <w:ilvl w:val="0"/>
                <w:numId w:val="35"/>
              </w:numPr>
              <w:ind w:left="720" w:hanging="360"/>
              <w:rPr>
                <w:sz w:val="18"/>
                <w:szCs w:val="18"/>
              </w:rPr>
            </w:pPr>
            <w:r w:rsidDel="00000000" w:rsidR="00000000" w:rsidRPr="00000000">
              <w:rPr>
                <w:sz w:val="18"/>
                <w:szCs w:val="18"/>
                <w:rtl w:val="0"/>
              </w:rPr>
              <w:t xml:space="preserve">Quality of life in bladder preservation [</w:t>
            </w:r>
            <w:hyperlink r:id="rId2875">
              <w:r w:rsidDel="00000000" w:rsidR="00000000" w:rsidRPr="00000000">
                <w:rPr>
                  <w:sz w:val="18"/>
                  <w:szCs w:val="18"/>
                  <w:rtl w:val="0"/>
                </w:rPr>
                <w:t xml:space="preserve">Feuerstein Curr Urol Rep '15</w:t>
              </w:r>
            </w:hyperlink>
            <w:r w:rsidDel="00000000" w:rsidR="00000000" w:rsidRPr="00000000">
              <w:rPr>
                <w:sz w:val="18"/>
                <w:szCs w:val="18"/>
                <w:rtl w:val="0"/>
              </w:rPr>
              <w:t xml:space="preserve">]: RC vs. TMT. </w:t>
            </w:r>
            <w:hyperlink r:id="rId2876">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E6D">
            <w:pPr>
              <w:numPr>
                <w:ilvl w:val="0"/>
                <w:numId w:val="35"/>
              </w:numPr>
              <w:ind w:left="720" w:hanging="360"/>
              <w:rPr>
                <w:sz w:val="18"/>
                <w:szCs w:val="18"/>
              </w:rPr>
            </w:pPr>
            <w:r w:rsidDel="00000000" w:rsidR="00000000" w:rsidRPr="00000000">
              <w:rPr>
                <w:sz w:val="18"/>
                <w:szCs w:val="18"/>
                <w:rtl w:val="0"/>
              </w:rPr>
              <w:t xml:space="preserve">HYBRID study [</w:t>
            </w:r>
            <w:hyperlink r:id="rId2877">
              <w:r w:rsidDel="00000000" w:rsidR="00000000" w:rsidRPr="00000000">
                <w:rPr>
                  <w:sz w:val="18"/>
                  <w:szCs w:val="18"/>
                  <w:rtl w:val="0"/>
                </w:rPr>
                <w:t xml:space="preserve">Hafeez IJROBP '17</w:t>
              </w:r>
            </w:hyperlink>
            <w:r w:rsidDel="00000000" w:rsidR="00000000" w:rsidRPr="00000000">
              <w:rPr>
                <w:sz w:val="18"/>
                <w:szCs w:val="18"/>
                <w:rtl w:val="0"/>
              </w:rPr>
              <w:t xml:space="preserve">]: Phase II. Palliative RT. 36/6 q1w. </w:t>
            </w:r>
            <w:hyperlink r:id="rId2878">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pStyle w:val="Heading3"/>
        <w:rPr/>
      </w:pPr>
      <w:bookmarkStart w:colFirst="0" w:colLast="0" w:name="_1lu5boo5g9i7" w:id="109"/>
      <w:bookmarkEnd w:id="109"/>
      <w:r w:rsidDel="00000000" w:rsidR="00000000" w:rsidRPr="00000000">
        <w:rPr>
          <w:rtl w:val="0"/>
        </w:rPr>
        <w:t xml:space="preserve">Renal Cell Carcinoma</w:t>
      </w:r>
    </w:p>
    <w:p w:rsidR="00000000" w:rsidDel="00000000" w:rsidP="00000000" w:rsidRDefault="00000000" w:rsidRPr="00000000" w14:paraId="00000E70">
      <w:pPr>
        <w:rPr/>
      </w:pPr>
      <w:r w:rsidDel="00000000" w:rsidR="00000000" w:rsidRPr="00000000">
        <w:rPr>
          <w:rtl w:val="0"/>
        </w:rPr>
        <w:t xml:space="preserve">Zaorsky: [</w:t>
      </w:r>
      <w:hyperlink r:id="rId2879">
        <w:r w:rsidDel="00000000" w:rsidR="00000000" w:rsidRPr="00000000">
          <w:rPr>
            <w:rtl w:val="0"/>
          </w:rPr>
          <w:t xml:space="preserve">Staging of kidney cancer</w:t>
        </w:r>
      </w:hyperlink>
      <w:r w:rsidDel="00000000" w:rsidR="00000000" w:rsidRPr="00000000">
        <w:rPr>
          <w:rtl w:val="0"/>
        </w:rPr>
        <w:t xml:space="preserve">]</w:t>
      </w:r>
    </w:p>
    <w:p w:rsidR="00000000" w:rsidDel="00000000" w:rsidP="00000000" w:rsidRDefault="00000000" w:rsidRPr="00000000" w14:paraId="00000E71">
      <w:pPr>
        <w:rPr/>
      </w:pPr>
      <w:r w:rsidDel="00000000" w:rsidR="00000000" w:rsidRPr="00000000">
        <w:rPr>
          <w:rtl w:val="0"/>
        </w:rPr>
        <w:t xml:space="preserve">IROCK: SRS as a Treatment Option for Renal Tumors in the Solitary Kidney [</w:t>
      </w:r>
      <w:hyperlink r:id="rId2880">
        <w:r w:rsidDel="00000000" w:rsidR="00000000" w:rsidRPr="00000000">
          <w:rPr>
            <w:rtl w:val="0"/>
          </w:rPr>
          <w:t xml:space="preserve">Correa J Uro '19</w:t>
        </w:r>
      </w:hyperlink>
      <w:r w:rsidDel="00000000" w:rsidR="00000000" w:rsidRPr="00000000">
        <w:rPr>
          <w:rtl w:val="0"/>
        </w:rPr>
        <w:t xml:space="preserve">]. </w:t>
      </w:r>
      <w:hyperlink r:id="rId288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E72">
      <w:pPr>
        <w:rPr/>
      </w:pPr>
      <w:r w:rsidDel="00000000" w:rsidR="00000000" w:rsidRPr="00000000">
        <w:rPr>
          <w:rtl w:val="0"/>
        </w:rPr>
        <w:t xml:space="preserve">ASCO Guideline: </w:t>
      </w:r>
      <w:hyperlink r:id="rId2882">
        <w:r w:rsidDel="00000000" w:rsidR="00000000" w:rsidRPr="00000000">
          <w:rPr>
            <w:rtl w:val="0"/>
          </w:rPr>
          <w:t xml:space="preserve">Management of Small Renal Masses</w:t>
        </w:r>
      </w:hyperlink>
      <w:r w:rsidDel="00000000" w:rsidR="00000000" w:rsidRPr="00000000">
        <w:rPr>
          <w:i w:val="1"/>
          <w:rtl w:val="0"/>
        </w:rPr>
        <w:t xml:space="preserve"> January 17, 2017  </w:t>
      </w:r>
      <w:hyperlink r:id="rId288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pStyle w:val="Heading3"/>
        <w:rPr/>
      </w:pPr>
      <w:bookmarkStart w:colFirst="0" w:colLast="0" w:name="_3ex27ocrw1is" w:id="110"/>
      <w:bookmarkEnd w:id="110"/>
      <w:r w:rsidDel="00000000" w:rsidR="00000000" w:rsidRPr="00000000">
        <w:rPr>
          <w:rtl w:val="0"/>
        </w:rPr>
        <w:t xml:space="preserve">Seminoma</w:t>
      </w:r>
    </w:p>
    <w:p w:rsidR="00000000" w:rsidDel="00000000" w:rsidP="00000000" w:rsidRDefault="00000000" w:rsidRPr="00000000" w14:paraId="00000E75">
      <w:pPr>
        <w:rPr/>
      </w:pPr>
      <w:r w:rsidDel="00000000" w:rsidR="00000000" w:rsidRPr="00000000">
        <w:rPr>
          <w:rtl w:val="0"/>
        </w:rPr>
        <w:t xml:space="preserve">Zaorsky: [</w:t>
      </w:r>
      <w:hyperlink r:id="rId2884">
        <w:r w:rsidDel="00000000" w:rsidR="00000000" w:rsidRPr="00000000">
          <w:rPr>
            <w:rtl w:val="0"/>
          </w:rPr>
          <w:t xml:space="preserve">Doses and fields for CS I and II seminoma</w:t>
        </w:r>
      </w:hyperlink>
      <w:r w:rsidDel="00000000" w:rsidR="00000000" w:rsidRPr="00000000">
        <w:rPr>
          <w:rtl w:val="0"/>
        </w:rPr>
        <w:t xml:space="preserve">], [</w:t>
      </w:r>
      <w:hyperlink r:id="rId2885">
        <w:r w:rsidDel="00000000" w:rsidR="00000000" w:rsidRPr="00000000">
          <w:rPr>
            <w:rtl w:val="0"/>
          </w:rPr>
          <w:t xml:space="preserve">failure patterns</w:t>
        </w:r>
      </w:hyperlink>
      <w:r w:rsidDel="00000000" w:rsidR="00000000" w:rsidRPr="00000000">
        <w:rPr>
          <w:rtl w:val="0"/>
        </w:rPr>
        <w:t xml:space="preserve">], [</w:t>
      </w:r>
      <w:hyperlink r:id="rId2886">
        <w:r w:rsidDel="00000000" w:rsidR="00000000" w:rsidRPr="00000000">
          <w:rPr>
            <w:rtl w:val="0"/>
          </w:rPr>
          <w:t xml:space="preserve">at-risk sites</w:t>
        </w:r>
      </w:hyperlink>
      <w:r w:rsidDel="00000000" w:rsidR="00000000" w:rsidRPr="00000000">
        <w:rPr>
          <w:rtl w:val="0"/>
        </w:rPr>
        <w:t xml:space="preserve">]</w:t>
      </w:r>
    </w:p>
    <w:p w:rsidR="00000000" w:rsidDel="00000000" w:rsidP="00000000" w:rsidRDefault="00000000" w:rsidRPr="00000000" w14:paraId="00000E76">
      <w:pPr>
        <w:ind w:right="200"/>
        <w:rPr/>
      </w:pPr>
      <w:r w:rsidDel="00000000" w:rsidR="00000000" w:rsidRPr="00000000">
        <w:rPr>
          <w:rtl w:val="0"/>
        </w:rPr>
        <w:t xml:space="preserve">eContour [</w:t>
      </w:r>
      <w:hyperlink r:id="rId2887">
        <w:r w:rsidDel="00000000" w:rsidR="00000000" w:rsidRPr="00000000">
          <w:rPr>
            <w:rtl w:val="0"/>
          </w:rPr>
          <w:t xml:space="preserve">testicular dog-leg</w:t>
        </w:r>
      </w:hyperlink>
      <w:r w:rsidDel="00000000" w:rsidR="00000000" w:rsidRPr="00000000">
        <w:rPr>
          <w:rtl w:val="0"/>
        </w:rPr>
        <w:t xml:space="preserve">]</w:t>
      </w:r>
    </w:p>
    <w:p w:rsidR="00000000" w:rsidDel="00000000" w:rsidP="00000000" w:rsidRDefault="00000000" w:rsidRPr="00000000" w14:paraId="00000E77">
      <w:pPr>
        <w:rPr/>
      </w:pPr>
      <w:r w:rsidDel="00000000" w:rsidR="00000000" w:rsidRPr="00000000">
        <w:rPr>
          <w:rtl w:val="0"/>
        </w:rPr>
        <w:t xml:space="preserve">Radiotherapy Treatment Planning for Testicular Seminoma </w:t>
      </w:r>
      <w:hyperlink r:id="rId2888">
        <w:r w:rsidDel="00000000" w:rsidR="00000000" w:rsidRPr="00000000">
          <w:rPr>
            <w:rtl w:val="0"/>
          </w:rPr>
          <w:t xml:space="preserve">[Wilder IJROBP '12]</w:t>
        </w:r>
      </w:hyperlink>
      <w:r w:rsidDel="00000000" w:rsidR="00000000" w:rsidRPr="00000000">
        <w:rPr>
          <w:rtl w:val="0"/>
        </w:rPr>
        <w:t xml:space="preserve">.</w:t>
      </w:r>
    </w:p>
    <w:p w:rsidR="00000000" w:rsidDel="00000000" w:rsidP="00000000" w:rsidRDefault="00000000" w:rsidRPr="00000000" w14:paraId="00000E78">
      <w:pPr>
        <w:rPr/>
      </w:pPr>
      <w:hyperlink r:id="rId2889">
        <w:r w:rsidDel="00000000" w:rsidR="00000000" w:rsidRPr="00000000">
          <w:rPr>
            <w:rtl w:val="0"/>
          </w:rPr>
          <w:t xml:space="preserve">BC [Kollmannsberger JCO '15]</w:t>
        </w:r>
      </w:hyperlink>
      <w:r w:rsidDel="00000000" w:rsidR="00000000" w:rsidRPr="00000000">
        <w:rPr>
          <w:rtl w:val="0"/>
        </w:rPr>
        <w:t xml:space="preserve">: Retro. Surveillance with salvage for relapse. </w:t>
      </w:r>
      <w:hyperlink r:id="rId289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Radiotherapy Treatment Planning for Testicular Seminoma </w:t>
      </w:r>
      <w:hyperlink r:id="rId2891">
        <w:r w:rsidDel="00000000" w:rsidR="00000000" w:rsidRPr="00000000">
          <w:rPr>
            <w:rtl w:val="0"/>
          </w:rPr>
          <w:t xml:space="preserve">[Wilder IJROBP '12]</w:t>
        </w:r>
      </w:hyperlink>
      <w:r w:rsidDel="00000000" w:rsidR="00000000" w:rsidRPr="00000000">
        <w:rPr>
          <w:rtl w:val="0"/>
        </w:rPr>
        <w:t xml:space="preserve"> </w:t>
      </w:r>
      <w:hyperlink r:id="rId289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E7A">
      <w:pPr>
        <w:rPr/>
      </w:pPr>
      <w:r w:rsidDel="00000000" w:rsidR="00000000" w:rsidRPr="00000000">
        <w:rPr>
          <w:rtl w:val="0"/>
        </w:rPr>
        <w:t xml:space="preserve">Patterns of failure depends on the modality of treatment [</w:t>
      </w:r>
      <w:hyperlink r:id="rId2893">
        <w:r w:rsidDel="00000000" w:rsidR="00000000" w:rsidRPr="00000000">
          <w:rPr>
            <w:rtl w:val="0"/>
          </w:rPr>
          <w:t xml:space="preserve">Mead JNCI '11</w:t>
        </w:r>
      </w:hyperlink>
      <w:r w:rsidDel="00000000" w:rsidR="00000000" w:rsidRPr="00000000">
        <w:rPr>
          <w:rtl w:val="0"/>
        </w:rPr>
        <w:t xml:space="preserve">] </w:t>
      </w:r>
      <w:hyperlink r:id="rId289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E7B">
      <w:pPr>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E7C">
      <w:pPr>
        <w:ind w:left="0" w:firstLine="0"/>
        <w:rPr>
          <w:sz w:val="18"/>
          <w:szCs w:val="18"/>
        </w:rPr>
      </w:pPr>
      <w:r w:rsidDel="00000000" w:rsidR="00000000" w:rsidRPr="00000000">
        <w:rPr>
          <w:rtl w:val="0"/>
        </w:rPr>
      </w:r>
    </w:p>
    <w:tbl>
      <w:tblPr>
        <w:tblStyle w:val="Table44"/>
        <w:tblW w:w="141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835"/>
        <w:gridCol w:w="9300"/>
        <w:tblGridChange w:id="0">
          <w:tblGrid>
            <w:gridCol w:w="2025"/>
            <w:gridCol w:w="2835"/>
            <w:gridCol w:w="930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7D">
            <w:pPr>
              <w:pStyle w:val="Heading2"/>
              <w:spacing w:before="40" w:lineRule="auto"/>
              <w:rPr/>
            </w:pPr>
            <w:bookmarkStart w:colFirst="0" w:colLast="0" w:name="_ybd77zimnmv7" w:id="111"/>
            <w:bookmarkEnd w:id="111"/>
            <w:hyperlink w:anchor="_yrs27vvto6ww">
              <w:r w:rsidDel="00000000" w:rsidR="00000000" w:rsidRPr="00000000">
                <w:rPr>
                  <w:rtl w:val="0"/>
                </w:rPr>
                <w:t xml:space="preserve">Gyn</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Conventional </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7F">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8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Vagina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8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Upper </w:t>
            </w:r>
            <w:r w:rsidDel="00000000" w:rsidR="00000000" w:rsidRPr="00000000">
              <w:rPr>
                <w:sz w:val="18"/>
                <w:szCs w:val="18"/>
                <w:rtl w:val="0"/>
              </w:rPr>
              <w:t xml:space="preserve">&lt; </w:t>
            </w:r>
            <w:r w:rsidDel="00000000" w:rsidR="00000000" w:rsidRPr="00000000">
              <w:rPr>
                <w:rFonts w:ascii="Times New Roman" w:cs="Times New Roman" w:eastAsia="Times New Roman" w:hAnsi="Times New Roman"/>
                <w:sz w:val="18"/>
                <w:szCs w:val="18"/>
                <w:rtl w:val="0"/>
              </w:rPr>
              <w:t xml:space="preserve">120-150 Gy</w:t>
            </w:r>
          </w:p>
          <w:p w:rsidR="00000000" w:rsidDel="00000000" w:rsidP="00000000" w:rsidRDefault="00000000" w:rsidRPr="00000000" w14:paraId="00000E8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 &lt; 80-90 Gy</w:t>
            </w:r>
          </w:p>
          <w:p w:rsidR="00000000" w:rsidDel="00000000" w:rsidP="00000000" w:rsidRDefault="00000000" w:rsidRPr="00000000" w14:paraId="00000E83">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Lower &lt; 60-70 Gy</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84">
            <w:pPr>
              <w:ind w:left="0" w:firstLine="0"/>
              <w:rPr>
                <w:sz w:val="18"/>
                <w:szCs w:val="18"/>
              </w:rPr>
            </w:pPr>
            <w:r w:rsidDel="00000000" w:rsidR="00000000" w:rsidRPr="00000000">
              <w:rPr>
                <w:sz w:val="18"/>
                <w:szCs w:val="18"/>
                <w:rtl w:val="0"/>
              </w:rPr>
              <w:t xml:space="preserve">Vaginal doses &gt;50-60 Gy can cause significant fibrosis. </w:t>
            </w:r>
          </w:p>
          <w:p w:rsidR="00000000" w:rsidDel="00000000" w:rsidP="00000000" w:rsidRDefault="00000000" w:rsidRPr="00000000" w14:paraId="00000E85">
            <w:pPr>
              <w:ind w:left="0" w:firstLine="0"/>
              <w:rPr>
                <w:sz w:val="18"/>
                <w:szCs w:val="18"/>
              </w:rPr>
            </w:pPr>
            <w:r w:rsidDel="00000000" w:rsidR="00000000" w:rsidRPr="00000000">
              <w:rPr>
                <w:rFonts w:ascii="Cardo" w:cs="Cardo" w:eastAsia="Cardo" w:hAnsi="Cardo"/>
                <w:sz w:val="18"/>
                <w:szCs w:val="18"/>
                <w:rtl w:val="0"/>
              </w:rPr>
              <w:t xml:space="preserve">G2+ vaginal stenosis for 65 / 75 / 85 Gy of 20→ 27→ 34% [</w:t>
            </w:r>
            <w:hyperlink r:id="rId2895">
              <w:r w:rsidDel="00000000" w:rsidR="00000000" w:rsidRPr="00000000">
                <w:rPr>
                  <w:sz w:val="18"/>
                  <w:szCs w:val="18"/>
                  <w:rtl w:val="0"/>
                </w:rPr>
                <w:t xml:space="preserve">Kirchheiner RTO '16]</w:t>
              </w:r>
            </w:hyperlink>
            <w:r w:rsidDel="00000000" w:rsidR="00000000" w:rsidRPr="00000000">
              <w:rPr>
                <w:rtl w:val="0"/>
              </w:rPr>
            </w:r>
          </w:p>
          <w:p w:rsidR="00000000" w:rsidDel="00000000" w:rsidP="00000000" w:rsidRDefault="00000000" w:rsidRPr="00000000" w14:paraId="00000E86">
            <w:pPr>
              <w:rPr>
                <w:i w:val="1"/>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87">
            <w:pPr>
              <w:widowControl w:val="0"/>
              <w:rPr>
                <w:sz w:val="18"/>
                <w:szCs w:val="18"/>
              </w:rPr>
            </w:pPr>
            <w:r w:rsidDel="00000000" w:rsidR="00000000" w:rsidRPr="00000000">
              <w:rPr>
                <w:sz w:val="18"/>
                <w:szCs w:val="18"/>
                <w:rtl w:val="0"/>
              </w:rPr>
              <w:t xml:space="preserve">Rectum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88">
            <w:pPr>
              <w:rPr>
                <w:sz w:val="18"/>
                <w:szCs w:val="18"/>
                <w:vertAlign w:val="superscript"/>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15</w:t>
            </w:r>
            <w:r w:rsidDel="00000000" w:rsidR="00000000" w:rsidRPr="00000000">
              <w:rPr>
                <w:sz w:val="18"/>
                <w:szCs w:val="18"/>
                <w:rtl w:val="0"/>
              </w:rPr>
              <w:t xml:space="preserve">%)</w:t>
            </w:r>
            <w:r w:rsidDel="00000000" w:rsidR="00000000" w:rsidRPr="00000000">
              <w:rPr>
                <w:sz w:val="18"/>
                <w:szCs w:val="18"/>
                <w:rtl w:val="0"/>
              </w:rPr>
              <w:t xml:space="preserve"> (20%) </w:t>
            </w:r>
            <w:hyperlink r:id="rId2896">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897">
              <w:r w:rsidDel="00000000" w:rsidR="00000000" w:rsidRPr="00000000">
                <w:rPr>
                  <w:sz w:val="18"/>
                  <w:szCs w:val="18"/>
                  <w:vertAlign w:val="superscript"/>
                  <w:rtl w:val="0"/>
                </w:rPr>
                <w:t xml:space="preserve">PACE</w:t>
              </w:r>
            </w:hyperlink>
            <w:r w:rsidDel="00000000" w:rsidR="00000000" w:rsidRPr="00000000">
              <w:rPr>
                <w:sz w:val="18"/>
                <w:szCs w:val="18"/>
                <w:vertAlign w:val="superscript"/>
                <w:rtl w:val="0"/>
              </w:rPr>
              <w:t xml:space="preserve"> (74 Gy)</w:t>
            </w:r>
          </w:p>
          <w:p w:rsidR="00000000" w:rsidDel="00000000" w:rsidP="00000000" w:rsidRDefault="00000000" w:rsidRPr="00000000" w14:paraId="00000E89">
            <w:pPr>
              <w:rPr>
                <w:b w:val="1"/>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20%</w:t>
            </w:r>
            <w:r w:rsidDel="00000000" w:rsidR="00000000" w:rsidRPr="00000000">
              <w:rPr>
                <w:sz w:val="18"/>
                <w:szCs w:val="18"/>
                <w:rtl w:val="0"/>
              </w:rPr>
              <w:t xml:space="preserve">) </w:t>
            </w:r>
            <w:r w:rsidDel="00000000" w:rsidR="00000000" w:rsidRPr="00000000">
              <w:rPr>
                <w:sz w:val="18"/>
                <w:szCs w:val="18"/>
                <w:rtl w:val="0"/>
              </w:rPr>
              <w:t xml:space="preserve">(25 - 30%) </w:t>
            </w:r>
            <w:hyperlink r:id="rId2898">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899">
              <w:r w:rsidDel="00000000" w:rsidR="00000000" w:rsidRPr="00000000">
                <w:rPr>
                  <w:sz w:val="18"/>
                  <w:szCs w:val="18"/>
                  <w:vertAlign w:val="superscript"/>
                  <w:rtl w:val="0"/>
                </w:rPr>
                <w:t xml:space="preserve">PACE</w:t>
              </w:r>
            </w:hyperlink>
            <w:r w:rsidDel="00000000" w:rsidR="00000000" w:rsidRPr="00000000">
              <w:rPr>
                <w:rtl w:val="0"/>
              </w:rPr>
            </w:r>
          </w:p>
          <w:p w:rsidR="00000000" w:rsidDel="00000000" w:rsidP="00000000" w:rsidRDefault="00000000" w:rsidRPr="00000000" w14:paraId="00000E8A">
            <w:pPr>
              <w:rPr>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w:t>
            </w:r>
            <w:r w:rsidDel="00000000" w:rsidR="00000000" w:rsidRPr="00000000">
              <w:rPr>
                <w:sz w:val="18"/>
                <w:szCs w:val="18"/>
                <w:rtl w:val="0"/>
              </w:rPr>
              <w:t xml:space="preserve"> (35 - 40%) </w:t>
            </w:r>
            <w:hyperlink r:id="rId2900">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901">
              <w:r w:rsidDel="00000000" w:rsidR="00000000" w:rsidRPr="00000000">
                <w:rPr>
                  <w:sz w:val="18"/>
                  <w:szCs w:val="18"/>
                  <w:vertAlign w:val="superscript"/>
                  <w:rtl w:val="0"/>
                </w:rPr>
                <w:t xml:space="preserve">08-15</w:t>
              </w:r>
            </w:hyperlink>
            <w:r w:rsidDel="00000000" w:rsidR="00000000" w:rsidRPr="00000000">
              <w:rPr>
                <w:sz w:val="18"/>
                <w:szCs w:val="18"/>
                <w:vertAlign w:val="superscript"/>
                <w:rtl w:val="0"/>
              </w:rPr>
              <w:t xml:space="preserve">, </w:t>
            </w:r>
            <w:hyperlink r:id="rId2902">
              <w:r w:rsidDel="00000000" w:rsidR="00000000" w:rsidRPr="00000000">
                <w:rPr>
                  <w:sz w:val="18"/>
                  <w:szCs w:val="18"/>
                  <w:vertAlign w:val="superscript"/>
                  <w:rtl w:val="0"/>
                </w:rPr>
                <w:t xml:space="preserve">05-34</w:t>
              </w:r>
            </w:hyperlink>
            <w:r w:rsidDel="00000000" w:rsidR="00000000" w:rsidRPr="00000000">
              <w:rPr>
                <w:rtl w:val="0"/>
              </w:rPr>
            </w:r>
          </w:p>
          <w:p w:rsidR="00000000" w:rsidDel="00000000" w:rsidP="00000000" w:rsidRDefault="00000000" w:rsidRPr="00000000" w14:paraId="00000E8B">
            <w:pPr>
              <w:rPr>
                <w:sz w:val="18"/>
                <w:szCs w:val="18"/>
              </w:rPr>
            </w:pPr>
            <w:r w:rsidDel="00000000" w:rsidR="00000000" w:rsidRPr="00000000">
              <w:rPr>
                <w:sz w:val="18"/>
                <w:szCs w:val="18"/>
                <w:rtl w:val="0"/>
              </w:rPr>
              <w:t xml:space="preserve">69.5 Gy EQD2 (2 cc)</w:t>
            </w:r>
          </w:p>
          <w:p w:rsidR="00000000" w:rsidDel="00000000" w:rsidP="00000000" w:rsidRDefault="00000000" w:rsidRPr="00000000" w14:paraId="00000E8C">
            <w:pPr>
              <w:rPr>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EQD2 (</w:t>
            </w:r>
            <w:r w:rsidDel="00000000" w:rsidR="00000000" w:rsidRPr="00000000">
              <w:rPr>
                <w:b w:val="1"/>
                <w:sz w:val="18"/>
                <w:szCs w:val="18"/>
                <w:rtl w:val="0"/>
              </w:rPr>
              <w:t xml:space="preserve">2 cc</w:t>
            </w:r>
            <w:r w:rsidDel="00000000" w:rsidR="00000000" w:rsidRPr="00000000">
              <w:rPr>
                <w:sz w:val="18"/>
                <w:szCs w:val="18"/>
                <w:rtl w:val="0"/>
              </w:rPr>
              <w:t xml:space="preserve">)</w:t>
            </w:r>
          </w:p>
          <w:p w:rsidR="00000000" w:rsidDel="00000000" w:rsidP="00000000" w:rsidRDefault="00000000" w:rsidRPr="00000000" w14:paraId="00000E8D">
            <w:pPr>
              <w:rPr>
                <w:sz w:val="18"/>
                <w:szCs w:val="18"/>
              </w:rPr>
            </w:pPr>
            <w:r w:rsidDel="00000000" w:rsidR="00000000" w:rsidRPr="00000000">
              <w:rPr>
                <w:sz w:val="18"/>
                <w:szCs w:val="18"/>
                <w:rtl w:val="0"/>
              </w:rPr>
              <w:t xml:space="preserve">55 Gy EQD2 (11 cc)</w:t>
            </w:r>
          </w:p>
          <w:p w:rsidR="00000000" w:rsidDel="00000000" w:rsidP="00000000" w:rsidRDefault="00000000" w:rsidRPr="00000000" w14:paraId="00000E8E">
            <w:pPr>
              <w:rPr>
                <w:sz w:val="18"/>
                <w:szCs w:val="18"/>
              </w:rPr>
            </w:pPr>
            <w:r w:rsidDel="00000000" w:rsidR="00000000" w:rsidRPr="00000000">
              <w:rPr>
                <w:sz w:val="18"/>
                <w:szCs w:val="18"/>
                <w:rtl w:val="0"/>
              </w:rPr>
              <w:t xml:space="preserve">60 Gy (50 - 55%) </w:t>
            </w:r>
            <w:hyperlink r:id="rId2903">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904">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E8F">
            <w:pPr>
              <w:rPr>
                <w:sz w:val="18"/>
                <w:szCs w:val="18"/>
              </w:rPr>
            </w:pPr>
            <w:r w:rsidDel="00000000" w:rsidR="00000000" w:rsidRPr="00000000">
              <w:rPr>
                <w:sz w:val="18"/>
                <w:szCs w:val="18"/>
                <w:rtl w:val="0"/>
              </w:rPr>
              <w:t xml:space="preserve">45 Gy (60%) </w:t>
            </w:r>
            <w:hyperlink r:id="rId2905">
              <w:r w:rsidDel="00000000" w:rsidR="00000000" w:rsidRPr="00000000">
                <w:rPr>
                  <w:sz w:val="18"/>
                  <w:szCs w:val="18"/>
                  <w:vertAlign w:val="superscript"/>
                  <w:rtl w:val="0"/>
                </w:rPr>
                <w:t xml:space="preserve">07-24</w:t>
              </w:r>
            </w:hyperlink>
            <w:r w:rsidDel="00000000" w:rsidR="00000000" w:rsidRPr="00000000">
              <w:rPr>
                <w:rtl w:val="0"/>
              </w:rPr>
            </w:r>
          </w:p>
          <w:p w:rsidR="00000000" w:rsidDel="00000000" w:rsidP="00000000" w:rsidRDefault="00000000" w:rsidRPr="00000000" w14:paraId="00000E90">
            <w:pPr>
              <w:rPr>
                <w:sz w:val="18"/>
                <w:szCs w:val="18"/>
                <w:vertAlign w:val="superscript"/>
              </w:rPr>
            </w:pPr>
            <w:r w:rsidDel="00000000" w:rsidR="00000000" w:rsidRPr="00000000">
              <w:rPr>
                <w:sz w:val="18"/>
                <w:szCs w:val="18"/>
                <w:rtl w:val="0"/>
              </w:rPr>
              <w:t xml:space="preserve">40 Gy (80% - 100%) </w:t>
            </w:r>
            <w:hyperlink r:id="rId2906">
              <w:r w:rsidDel="00000000" w:rsidR="00000000" w:rsidRPr="00000000">
                <w:rPr>
                  <w:sz w:val="18"/>
                  <w:szCs w:val="18"/>
                  <w:vertAlign w:val="superscript"/>
                  <w:rtl w:val="0"/>
                </w:rPr>
                <w:t xml:space="preserve">TIME-C </w:t>
              </w:r>
            </w:hyperlink>
            <w:r w:rsidDel="00000000" w:rsidR="00000000" w:rsidRPr="00000000">
              <w:rPr>
                <w:sz w:val="18"/>
                <w:szCs w:val="18"/>
                <w:vertAlign w:val="superscript"/>
                <w:rtl w:val="0"/>
              </w:rPr>
              <w:t xml:space="preserve">/ </w:t>
            </w:r>
            <w:hyperlink r:id="rId2907">
              <w:r w:rsidDel="00000000" w:rsidR="00000000" w:rsidRPr="00000000">
                <w:rPr>
                  <w:sz w:val="18"/>
                  <w:szCs w:val="18"/>
                  <w:vertAlign w:val="superscript"/>
                  <w:rtl w:val="0"/>
                </w:rPr>
                <w:t xml:space="preserve">04-18 </w:t>
              </w:r>
            </w:hyperlink>
            <w:r w:rsidDel="00000000" w:rsidR="00000000" w:rsidRPr="00000000">
              <w:rPr>
                <w:rtl w:val="0"/>
              </w:rPr>
            </w:r>
          </w:p>
          <w:p w:rsidR="00000000" w:rsidDel="00000000" w:rsidP="00000000" w:rsidRDefault="00000000" w:rsidRPr="00000000" w14:paraId="00000E91">
            <w:pPr>
              <w:rPr>
                <w:sz w:val="18"/>
                <w:szCs w:val="18"/>
              </w:rPr>
            </w:pPr>
            <w:r w:rsidDel="00000000" w:rsidR="00000000" w:rsidRPr="00000000">
              <w:rPr>
                <w:sz w:val="18"/>
                <w:szCs w:val="18"/>
                <w:rtl w:val="0"/>
              </w:rPr>
              <w:t xml:space="preserve">30 Gy (60%) </w:t>
            </w:r>
            <w:hyperlink r:id="rId2908">
              <w:r w:rsidDel="00000000" w:rsidR="00000000" w:rsidRPr="00000000">
                <w:rPr>
                  <w:sz w:val="18"/>
                  <w:szCs w:val="18"/>
                  <w:vertAlign w:val="superscript"/>
                  <w:rtl w:val="0"/>
                </w:rPr>
                <w:t xml:space="preserve">04-18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92">
            <w:pPr>
              <w:rPr>
                <w:sz w:val="18"/>
                <w:szCs w:val="18"/>
              </w:rPr>
            </w:pPr>
            <w:r w:rsidDel="00000000" w:rsidR="00000000" w:rsidRPr="00000000">
              <w:rPr>
                <w:rFonts w:ascii="Cardo" w:cs="Cardo" w:eastAsia="Cardo" w:hAnsi="Cardo"/>
                <w:sz w:val="18"/>
                <w:szCs w:val="18"/>
                <w:rtl w:val="0"/>
              </w:rPr>
              <w:t xml:space="preserve">Fistula for D2cc ± 75 Gy of 12→ 2%  [</w:t>
            </w:r>
            <w:hyperlink r:id="rId2909">
              <w:r w:rsidDel="00000000" w:rsidR="00000000" w:rsidRPr="00000000">
                <w:rPr>
                  <w:sz w:val="18"/>
                  <w:szCs w:val="18"/>
                  <w:rtl w:val="0"/>
                </w:rPr>
                <w:t xml:space="preserve">Mazeron RTO '16]</w:t>
              </w:r>
            </w:hyperlink>
            <w:r w:rsidDel="00000000" w:rsidR="00000000" w:rsidRPr="00000000">
              <w:rPr>
                <w:sz w:val="18"/>
                <w:szCs w:val="18"/>
                <w:rtl w:val="0"/>
              </w:rPr>
              <w:t xml:space="preserve">.</w:t>
            </w:r>
          </w:p>
          <w:p w:rsidR="00000000" w:rsidDel="00000000" w:rsidP="00000000" w:rsidRDefault="00000000" w:rsidRPr="00000000" w14:paraId="00000E93">
            <w:pPr>
              <w:rPr>
                <w:sz w:val="18"/>
                <w:szCs w:val="18"/>
              </w:rPr>
            </w:pPr>
            <w:r w:rsidDel="00000000" w:rsidR="00000000" w:rsidRPr="00000000">
              <w:rPr>
                <w:rFonts w:ascii="Cardo" w:cs="Cardo" w:eastAsia="Cardo" w:hAnsi="Cardo"/>
                <w:sz w:val="18"/>
                <w:szCs w:val="18"/>
                <w:rtl w:val="0"/>
              </w:rPr>
              <w:t xml:space="preserve">G2+ Rectal proctitis/bleeding for D2cc ± 65 Gy of 10→ 4% [</w:t>
            </w:r>
            <w:hyperlink r:id="rId2910">
              <w:r w:rsidDel="00000000" w:rsidR="00000000" w:rsidRPr="00000000">
                <w:rPr>
                  <w:sz w:val="18"/>
                  <w:szCs w:val="18"/>
                  <w:rtl w:val="0"/>
                </w:rPr>
                <w:t xml:space="preserve">Mazeron RTO '16]</w:t>
              </w:r>
            </w:hyperlink>
            <w:r w:rsidDel="00000000" w:rsidR="00000000" w:rsidRPr="00000000">
              <w:rPr>
                <w:sz w:val="18"/>
                <w:szCs w:val="18"/>
                <w:rtl w:val="0"/>
              </w:rPr>
              <w:t xml:space="preserve">.</w:t>
            </w:r>
          </w:p>
          <w:p w:rsidR="00000000" w:rsidDel="00000000" w:rsidP="00000000" w:rsidRDefault="00000000" w:rsidRPr="00000000" w14:paraId="00000E94">
            <w:pPr>
              <w:rPr>
                <w:sz w:val="18"/>
                <w:szCs w:val="18"/>
              </w:rPr>
            </w:pPr>
            <w:r w:rsidDel="00000000" w:rsidR="00000000" w:rsidRPr="00000000">
              <w:rPr>
                <w:sz w:val="18"/>
                <w:szCs w:val="18"/>
                <w:rtl w:val="0"/>
              </w:rPr>
              <w:t xml:space="preserve">55 Gy &gt; 11 cc may also be predictive of late G2+ rectal toxicity (in addition to D2cc &lt; 70 Gy) [</w:t>
            </w:r>
            <w:hyperlink r:id="rId2911">
              <w:r w:rsidDel="00000000" w:rsidR="00000000" w:rsidRPr="00000000">
                <w:rPr>
                  <w:sz w:val="18"/>
                  <w:szCs w:val="18"/>
                  <w:rtl w:val="0"/>
                </w:rPr>
                <w:t xml:space="preserve">Ujaimi BT '17]</w:t>
              </w:r>
            </w:hyperlink>
            <w:r w:rsidDel="00000000" w:rsidR="00000000" w:rsidRPr="00000000">
              <w:rPr>
                <w:rtl w:val="0"/>
              </w:rPr>
            </w:r>
          </w:p>
          <w:p w:rsidR="00000000" w:rsidDel="00000000" w:rsidP="00000000" w:rsidRDefault="00000000" w:rsidRPr="00000000" w14:paraId="00000E95">
            <w:pPr>
              <w:rPr>
                <w:sz w:val="18"/>
                <w:szCs w:val="18"/>
              </w:rPr>
            </w:pPr>
            <w:r w:rsidDel="00000000" w:rsidR="00000000" w:rsidRPr="00000000">
              <w:rPr>
                <w:sz w:val="18"/>
                <w:szCs w:val="18"/>
                <w:rtl w:val="0"/>
              </w:rPr>
              <w:t xml:space="preserve">Late G3+ and G2+ of &lt; 10% and &lt; 15% for the following constraints: </w:t>
            </w:r>
            <w:hyperlink r:id="rId2912">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E96">
            <w:pPr>
              <w:numPr>
                <w:ilvl w:val="0"/>
                <w:numId w:val="106"/>
              </w:numPr>
              <w:ind w:left="720" w:hanging="360"/>
              <w:rPr>
                <w:sz w:val="18"/>
                <w:szCs w:val="18"/>
              </w:rPr>
            </w:pPr>
            <w:r w:rsidDel="00000000" w:rsidR="00000000" w:rsidRPr="00000000">
              <w:rPr>
                <w:sz w:val="18"/>
                <w:szCs w:val="18"/>
                <w:rtl w:val="0"/>
              </w:rPr>
              <w:t xml:space="preserve">V75 &lt; 15%. </w:t>
            </w:r>
            <w:r w:rsidDel="00000000" w:rsidR="00000000" w:rsidRPr="00000000">
              <w:rPr>
                <w:i w:val="1"/>
                <w:sz w:val="18"/>
                <w:szCs w:val="18"/>
                <w:rtl w:val="0"/>
              </w:rPr>
              <w:t xml:space="preserve">Add 10% for bladder (V75 &lt; 25%).</w:t>
            </w:r>
          </w:p>
          <w:p w:rsidR="00000000" w:rsidDel="00000000" w:rsidP="00000000" w:rsidRDefault="00000000" w:rsidRPr="00000000" w14:paraId="00000E97">
            <w:pPr>
              <w:numPr>
                <w:ilvl w:val="0"/>
                <w:numId w:val="106"/>
              </w:numPr>
              <w:ind w:left="720" w:hanging="360"/>
              <w:rPr>
                <w:sz w:val="18"/>
                <w:szCs w:val="18"/>
              </w:rPr>
            </w:pPr>
            <w:r w:rsidDel="00000000" w:rsidR="00000000" w:rsidRPr="00000000">
              <w:rPr>
                <w:sz w:val="18"/>
                <w:szCs w:val="18"/>
                <w:rtl w:val="0"/>
              </w:rPr>
              <w:t xml:space="preserve">V70 &lt; 20%. </w:t>
            </w:r>
            <w:r w:rsidDel="00000000" w:rsidR="00000000" w:rsidRPr="00000000">
              <w:rPr>
                <w:i w:val="1"/>
                <w:sz w:val="18"/>
                <w:szCs w:val="18"/>
                <w:rtl w:val="0"/>
              </w:rPr>
              <w:t xml:space="preserve">Add 15% for bladder (V70 &lt; 35%).</w:t>
            </w:r>
          </w:p>
          <w:p w:rsidR="00000000" w:rsidDel="00000000" w:rsidP="00000000" w:rsidRDefault="00000000" w:rsidRPr="00000000" w14:paraId="00000E98">
            <w:pPr>
              <w:numPr>
                <w:ilvl w:val="0"/>
                <w:numId w:val="106"/>
              </w:numPr>
              <w:ind w:left="720" w:hanging="360"/>
              <w:rPr>
                <w:sz w:val="18"/>
                <w:szCs w:val="18"/>
              </w:rPr>
            </w:pPr>
            <w:r w:rsidDel="00000000" w:rsidR="00000000" w:rsidRPr="00000000">
              <w:rPr>
                <w:sz w:val="18"/>
                <w:szCs w:val="18"/>
                <w:rtl w:val="0"/>
              </w:rPr>
              <w:t xml:space="preserve">V65 &lt; 25%. </w:t>
            </w:r>
            <w:r w:rsidDel="00000000" w:rsidR="00000000" w:rsidRPr="00000000">
              <w:rPr>
                <w:i w:val="1"/>
                <w:sz w:val="18"/>
                <w:szCs w:val="18"/>
                <w:rtl w:val="0"/>
              </w:rPr>
              <w:t xml:space="preserve">Add 25% for bladder (V65 &lt; 50%). </w:t>
            </w:r>
          </w:p>
          <w:p w:rsidR="00000000" w:rsidDel="00000000" w:rsidP="00000000" w:rsidRDefault="00000000" w:rsidRPr="00000000" w14:paraId="00000E99">
            <w:pPr>
              <w:numPr>
                <w:ilvl w:val="0"/>
                <w:numId w:val="106"/>
              </w:numPr>
              <w:ind w:left="720" w:hanging="360"/>
              <w:rPr>
                <w:sz w:val="18"/>
                <w:szCs w:val="18"/>
              </w:rPr>
            </w:pPr>
            <w:r w:rsidDel="00000000" w:rsidR="00000000" w:rsidRPr="00000000">
              <w:rPr>
                <w:sz w:val="18"/>
                <w:szCs w:val="18"/>
                <w:rtl w:val="0"/>
              </w:rPr>
              <w:t xml:space="preserve">V60 &lt; 35%.</w:t>
            </w:r>
          </w:p>
          <w:p w:rsidR="00000000" w:rsidDel="00000000" w:rsidP="00000000" w:rsidRDefault="00000000" w:rsidRPr="00000000" w14:paraId="00000E9A">
            <w:pPr>
              <w:numPr>
                <w:ilvl w:val="0"/>
                <w:numId w:val="106"/>
              </w:numPr>
              <w:ind w:left="720" w:hanging="360"/>
              <w:rPr>
                <w:sz w:val="18"/>
                <w:szCs w:val="18"/>
              </w:rPr>
            </w:pPr>
            <w:r w:rsidDel="00000000" w:rsidR="00000000" w:rsidRPr="00000000">
              <w:rPr>
                <w:sz w:val="18"/>
                <w:szCs w:val="18"/>
                <w:rtl w:val="0"/>
              </w:rPr>
              <w:t xml:space="preserve">V50 &lt; 50%.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9B">
            <w:pPr>
              <w:rPr>
                <w:sz w:val="18"/>
                <w:szCs w:val="18"/>
              </w:rPr>
            </w:pPr>
            <w:r w:rsidDel="00000000" w:rsidR="00000000" w:rsidRPr="00000000">
              <w:rPr>
                <w:sz w:val="18"/>
                <w:szCs w:val="18"/>
                <w:rtl w:val="0"/>
              </w:rPr>
              <w:t xml:space="preserve">Bladder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9C">
            <w:pPr>
              <w:rPr>
                <w:sz w:val="18"/>
                <w:szCs w:val="18"/>
              </w:rPr>
            </w:pPr>
            <w:r w:rsidDel="00000000" w:rsidR="00000000" w:rsidRPr="00000000">
              <w:rPr>
                <w:b w:val="1"/>
                <w:sz w:val="18"/>
                <w:szCs w:val="18"/>
                <w:rtl w:val="0"/>
              </w:rPr>
              <w:t xml:space="preserve">75 Gy</w:t>
            </w:r>
            <w:r w:rsidDel="00000000" w:rsidR="00000000" w:rsidRPr="00000000">
              <w:rPr>
                <w:sz w:val="18"/>
                <w:szCs w:val="18"/>
                <w:rtl w:val="0"/>
              </w:rPr>
              <w:t xml:space="preserve"> (</w:t>
            </w:r>
            <w:r w:rsidDel="00000000" w:rsidR="00000000" w:rsidRPr="00000000">
              <w:rPr>
                <w:b w:val="1"/>
                <w:sz w:val="18"/>
                <w:szCs w:val="18"/>
                <w:rtl w:val="0"/>
              </w:rPr>
              <w:t xml:space="preserve">25%</w:t>
            </w:r>
            <w:r w:rsidDel="00000000" w:rsidR="00000000" w:rsidRPr="00000000">
              <w:rPr>
                <w:sz w:val="18"/>
                <w:szCs w:val="18"/>
                <w:rtl w:val="0"/>
              </w:rPr>
              <w:t xml:space="preserve">) (30%) </w:t>
            </w:r>
            <w:hyperlink r:id="rId2913">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914">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E9D">
            <w:pPr>
              <w:rPr>
                <w:sz w:val="18"/>
                <w:szCs w:val="18"/>
              </w:rPr>
            </w:pPr>
            <w:r w:rsidDel="00000000" w:rsidR="00000000" w:rsidRPr="00000000">
              <w:rPr>
                <w:b w:val="1"/>
                <w:sz w:val="18"/>
                <w:szCs w:val="18"/>
                <w:rtl w:val="0"/>
              </w:rPr>
              <w:t xml:space="preserve">70 Gy</w:t>
            </w:r>
            <w:r w:rsidDel="00000000" w:rsidR="00000000" w:rsidRPr="00000000">
              <w:rPr>
                <w:sz w:val="18"/>
                <w:szCs w:val="18"/>
                <w:rtl w:val="0"/>
              </w:rPr>
              <w:t xml:space="preserve"> (</w:t>
            </w:r>
            <w:r w:rsidDel="00000000" w:rsidR="00000000" w:rsidRPr="00000000">
              <w:rPr>
                <w:b w:val="1"/>
                <w:sz w:val="18"/>
                <w:szCs w:val="18"/>
                <w:rtl w:val="0"/>
              </w:rPr>
              <w:t xml:space="preserve">35%</w:t>
            </w:r>
            <w:r w:rsidDel="00000000" w:rsidR="00000000" w:rsidRPr="00000000">
              <w:rPr>
                <w:sz w:val="18"/>
                <w:szCs w:val="18"/>
                <w:rtl w:val="0"/>
              </w:rPr>
              <w:t xml:space="preserve">) (40%) </w:t>
            </w:r>
            <w:hyperlink r:id="rId2915">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916">
              <w:r w:rsidDel="00000000" w:rsidR="00000000" w:rsidRPr="00000000">
                <w:rPr>
                  <w:sz w:val="18"/>
                  <w:szCs w:val="18"/>
                  <w:vertAlign w:val="superscript"/>
                  <w:rtl w:val="0"/>
                </w:rPr>
                <w:t xml:space="preserve">08-15</w:t>
              </w:r>
            </w:hyperlink>
            <w:r w:rsidDel="00000000" w:rsidR="00000000" w:rsidRPr="00000000">
              <w:rPr>
                <w:rtl w:val="0"/>
              </w:rPr>
            </w:r>
          </w:p>
          <w:p w:rsidR="00000000" w:rsidDel="00000000" w:rsidP="00000000" w:rsidRDefault="00000000" w:rsidRPr="00000000" w14:paraId="00000E9E">
            <w:pPr>
              <w:rPr>
                <w:sz w:val="18"/>
                <w:szCs w:val="18"/>
              </w:rPr>
            </w:pPr>
            <w:r w:rsidDel="00000000" w:rsidR="00000000" w:rsidRPr="00000000">
              <w:rPr>
                <w:b w:val="1"/>
                <w:sz w:val="18"/>
                <w:szCs w:val="18"/>
                <w:rtl w:val="0"/>
              </w:rPr>
              <w:t xml:space="preserve">65 Gy</w:t>
            </w:r>
            <w:r w:rsidDel="00000000" w:rsidR="00000000" w:rsidRPr="00000000">
              <w:rPr>
                <w:sz w:val="18"/>
                <w:szCs w:val="18"/>
                <w:rtl w:val="0"/>
              </w:rPr>
              <w:t xml:space="preserve"> (</w:t>
            </w:r>
            <w:r w:rsidDel="00000000" w:rsidR="00000000" w:rsidRPr="00000000">
              <w:rPr>
                <w:b w:val="1"/>
                <w:sz w:val="18"/>
                <w:szCs w:val="18"/>
                <w:rtl w:val="0"/>
              </w:rPr>
              <w:t xml:space="preserve">50%</w:t>
            </w:r>
            <w:r w:rsidDel="00000000" w:rsidR="00000000" w:rsidRPr="00000000">
              <w:rPr>
                <w:sz w:val="18"/>
                <w:szCs w:val="18"/>
                <w:rtl w:val="0"/>
              </w:rPr>
              <w:t xml:space="preserve">)</w:t>
            </w:r>
            <w:r w:rsidDel="00000000" w:rsidR="00000000" w:rsidRPr="00000000">
              <w:rPr>
                <w:b w:val="1"/>
                <w:sz w:val="18"/>
                <w:szCs w:val="18"/>
                <w:rtl w:val="0"/>
              </w:rPr>
              <w:t xml:space="preserve"> </w:t>
            </w:r>
            <w:r w:rsidDel="00000000" w:rsidR="00000000" w:rsidRPr="00000000">
              <w:rPr>
                <w:sz w:val="18"/>
                <w:szCs w:val="18"/>
                <w:rtl w:val="0"/>
              </w:rPr>
              <w:t xml:space="preserve">(55%) </w:t>
            </w:r>
            <w:hyperlink r:id="rId2917">
              <w:r w:rsidDel="00000000" w:rsidR="00000000" w:rsidRPr="00000000">
                <w:rPr>
                  <w:sz w:val="18"/>
                  <w:szCs w:val="18"/>
                  <w:vertAlign w:val="superscript"/>
                  <w:rtl w:val="0"/>
                </w:rPr>
                <w:t xml:space="preserve">04-15</w:t>
              </w:r>
            </w:hyperlink>
            <w:r w:rsidDel="00000000" w:rsidR="00000000" w:rsidRPr="00000000">
              <w:rPr>
                <w:sz w:val="18"/>
                <w:szCs w:val="18"/>
                <w:vertAlign w:val="superscript"/>
                <w:rtl w:val="0"/>
              </w:rPr>
              <w:t xml:space="preserve">, </w:t>
            </w:r>
            <w:hyperlink r:id="rId2918">
              <w:r w:rsidDel="00000000" w:rsidR="00000000" w:rsidRPr="00000000">
                <w:rPr>
                  <w:sz w:val="18"/>
                  <w:szCs w:val="18"/>
                  <w:vertAlign w:val="superscript"/>
                  <w:rtl w:val="0"/>
                </w:rPr>
                <w:t xml:space="preserve">08-15</w:t>
              </w:r>
            </w:hyperlink>
            <w:r w:rsidDel="00000000" w:rsidR="00000000" w:rsidRPr="00000000">
              <w:rPr>
                <w:sz w:val="18"/>
                <w:szCs w:val="18"/>
                <w:vertAlign w:val="superscript"/>
                <w:rtl w:val="0"/>
              </w:rPr>
              <w:t xml:space="preserve">, </w:t>
            </w:r>
            <w:hyperlink r:id="rId2919">
              <w:r w:rsidDel="00000000" w:rsidR="00000000" w:rsidRPr="00000000">
                <w:rPr>
                  <w:sz w:val="18"/>
                  <w:szCs w:val="18"/>
                  <w:vertAlign w:val="superscript"/>
                  <w:rtl w:val="0"/>
                </w:rPr>
                <w:t xml:space="preserve">05-34 </w:t>
              </w:r>
            </w:hyperlink>
            <w:r w:rsidDel="00000000" w:rsidR="00000000" w:rsidRPr="00000000">
              <w:rPr>
                <w:rtl w:val="0"/>
              </w:rPr>
            </w:r>
          </w:p>
          <w:p w:rsidR="00000000" w:rsidDel="00000000" w:rsidP="00000000" w:rsidRDefault="00000000" w:rsidRPr="00000000" w14:paraId="00000E9F">
            <w:pPr>
              <w:rPr>
                <w:sz w:val="18"/>
                <w:szCs w:val="18"/>
              </w:rPr>
            </w:pPr>
            <w:r w:rsidDel="00000000" w:rsidR="00000000" w:rsidRPr="00000000">
              <w:rPr>
                <w:b w:val="1"/>
                <w:sz w:val="18"/>
                <w:szCs w:val="18"/>
                <w:rtl w:val="0"/>
              </w:rPr>
              <w:t xml:space="preserve">45 Gy </w:t>
            </w:r>
            <w:r w:rsidDel="00000000" w:rsidR="00000000" w:rsidRPr="00000000">
              <w:rPr>
                <w:sz w:val="18"/>
                <w:szCs w:val="18"/>
                <w:rtl w:val="0"/>
              </w:rPr>
              <w:t xml:space="preserve">(</w:t>
            </w:r>
            <w:r w:rsidDel="00000000" w:rsidR="00000000" w:rsidRPr="00000000">
              <w:rPr>
                <w:b w:val="1"/>
                <w:sz w:val="18"/>
                <w:szCs w:val="18"/>
                <w:rtl w:val="0"/>
              </w:rPr>
              <w:t xml:space="preserve">35% </w:t>
            </w:r>
            <w:r w:rsidDel="00000000" w:rsidR="00000000" w:rsidRPr="00000000">
              <w:rPr>
                <w:sz w:val="18"/>
                <w:szCs w:val="18"/>
                <w:rtl w:val="0"/>
              </w:rPr>
              <w:t xml:space="preserve">- 70%) </w:t>
            </w:r>
            <w:hyperlink r:id="rId2920">
              <w:r w:rsidDel="00000000" w:rsidR="00000000" w:rsidRPr="00000000">
                <w:rPr>
                  <w:sz w:val="18"/>
                  <w:szCs w:val="18"/>
                  <w:vertAlign w:val="superscript"/>
                  <w:rtl w:val="0"/>
                </w:rPr>
                <w:t xml:space="preserve">TIME-C </w:t>
              </w:r>
            </w:hyperlink>
            <w:r w:rsidDel="00000000" w:rsidR="00000000" w:rsidRPr="00000000">
              <w:rPr>
                <w:sz w:val="18"/>
                <w:szCs w:val="18"/>
                <w:vertAlign w:val="superscript"/>
                <w:rtl w:val="0"/>
              </w:rPr>
              <w:t xml:space="preserve">/ </w:t>
            </w:r>
            <w:hyperlink r:id="rId2921">
              <w:r w:rsidDel="00000000" w:rsidR="00000000" w:rsidRPr="00000000">
                <w:rPr>
                  <w:sz w:val="18"/>
                  <w:szCs w:val="18"/>
                  <w:vertAlign w:val="superscript"/>
                  <w:rtl w:val="0"/>
                </w:rPr>
                <w:t xml:space="preserve">04-18 </w:t>
              </w:r>
            </w:hyperlink>
            <w:r w:rsidDel="00000000" w:rsidR="00000000" w:rsidRPr="00000000">
              <w:rPr>
                <w:sz w:val="18"/>
                <w:szCs w:val="18"/>
                <w:vertAlign w:val="superscript"/>
                <w:rtl w:val="0"/>
              </w:rPr>
              <w:t xml:space="preserve">/ </w:t>
            </w:r>
            <w:hyperlink r:id="rId2922">
              <w:r w:rsidDel="00000000" w:rsidR="00000000" w:rsidRPr="00000000">
                <w:rPr>
                  <w:sz w:val="18"/>
                  <w:szCs w:val="18"/>
                  <w:vertAlign w:val="superscript"/>
                  <w:rtl w:val="0"/>
                </w:rPr>
                <w:t xml:space="preserve">07-24</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0">
            <w:pPr>
              <w:rPr>
                <w:sz w:val="18"/>
                <w:szCs w:val="18"/>
                <w:vertAlign w:val="superscript"/>
              </w:rPr>
            </w:pPr>
            <w:r w:rsidDel="00000000" w:rsidR="00000000" w:rsidRPr="00000000">
              <w:rPr>
                <w:rFonts w:ascii="Gungsuh" w:cs="Gungsuh" w:eastAsia="Gungsuh" w:hAnsi="Gungsuh"/>
                <w:sz w:val="18"/>
                <w:szCs w:val="18"/>
                <w:rtl w:val="0"/>
              </w:rPr>
              <w:t xml:space="preserve">Dmax &lt; 65 Gy with late G3+ toxicity ≤ 6% (bladder cancer). </w:t>
            </w:r>
            <w:hyperlink r:id="rId2923">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EA1">
            <w:pPr>
              <w:rPr>
                <w:sz w:val="18"/>
                <w:szCs w:val="18"/>
              </w:rPr>
            </w:pPr>
            <w:r w:rsidDel="00000000" w:rsidR="00000000" w:rsidRPr="00000000">
              <w:rPr>
                <w:sz w:val="18"/>
                <w:szCs w:val="18"/>
                <w:rtl w:val="0"/>
              </w:rPr>
              <w:t xml:space="preserve">Minimize late G3+ toxicity with the following constraints: </w:t>
            </w:r>
            <w:hyperlink r:id="rId2924">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EA2">
            <w:pPr>
              <w:numPr>
                <w:ilvl w:val="0"/>
                <w:numId w:val="6"/>
              </w:numPr>
              <w:ind w:left="720" w:hanging="360"/>
              <w:rPr>
                <w:sz w:val="18"/>
                <w:szCs w:val="18"/>
              </w:rPr>
            </w:pPr>
            <w:r w:rsidDel="00000000" w:rsidR="00000000" w:rsidRPr="00000000">
              <w:rPr>
                <w:sz w:val="18"/>
                <w:szCs w:val="18"/>
                <w:rtl w:val="0"/>
              </w:rPr>
              <w:t xml:space="preserve">V80 &lt; 15%</w:t>
            </w:r>
          </w:p>
          <w:p w:rsidR="00000000" w:rsidDel="00000000" w:rsidP="00000000" w:rsidRDefault="00000000" w:rsidRPr="00000000" w14:paraId="00000EA3">
            <w:pPr>
              <w:numPr>
                <w:ilvl w:val="0"/>
                <w:numId w:val="6"/>
              </w:numPr>
              <w:ind w:left="720" w:hanging="360"/>
              <w:rPr>
                <w:sz w:val="18"/>
                <w:szCs w:val="18"/>
              </w:rPr>
            </w:pPr>
            <w:r w:rsidDel="00000000" w:rsidR="00000000" w:rsidRPr="00000000">
              <w:rPr>
                <w:b w:val="1"/>
                <w:sz w:val="18"/>
                <w:szCs w:val="18"/>
                <w:rtl w:val="0"/>
              </w:rPr>
              <w:t xml:space="preserve">V75 &lt; 25%</w:t>
            </w:r>
            <w:r w:rsidDel="00000000" w:rsidR="00000000" w:rsidRPr="00000000">
              <w:rPr>
                <w:sz w:val="18"/>
                <w:szCs w:val="18"/>
                <w:rtl w:val="0"/>
              </w:rPr>
              <w:t xml:space="preserve">. </w:t>
            </w:r>
            <w:r w:rsidDel="00000000" w:rsidR="00000000" w:rsidRPr="00000000">
              <w:rPr>
                <w:i w:val="1"/>
                <w:sz w:val="18"/>
                <w:szCs w:val="18"/>
                <w:rtl w:val="0"/>
              </w:rPr>
              <w:t xml:space="preserve">Subtract 10% for rectum (V75 &lt; 15%).</w:t>
            </w:r>
            <w:r w:rsidDel="00000000" w:rsidR="00000000" w:rsidRPr="00000000">
              <w:rPr>
                <w:rtl w:val="0"/>
              </w:rPr>
            </w:r>
          </w:p>
          <w:p w:rsidR="00000000" w:rsidDel="00000000" w:rsidP="00000000" w:rsidRDefault="00000000" w:rsidRPr="00000000" w14:paraId="00000EA4">
            <w:pPr>
              <w:numPr>
                <w:ilvl w:val="0"/>
                <w:numId w:val="6"/>
              </w:numPr>
              <w:ind w:left="720" w:hanging="360"/>
              <w:rPr>
                <w:sz w:val="18"/>
                <w:szCs w:val="18"/>
              </w:rPr>
            </w:pPr>
            <w:r w:rsidDel="00000000" w:rsidR="00000000" w:rsidRPr="00000000">
              <w:rPr>
                <w:b w:val="1"/>
                <w:sz w:val="18"/>
                <w:szCs w:val="18"/>
                <w:rtl w:val="0"/>
              </w:rPr>
              <w:t xml:space="preserve">V70 &lt; 35%</w:t>
            </w:r>
            <w:r w:rsidDel="00000000" w:rsidR="00000000" w:rsidRPr="00000000">
              <w:rPr>
                <w:sz w:val="18"/>
                <w:szCs w:val="18"/>
                <w:rtl w:val="0"/>
              </w:rPr>
              <w:t xml:space="preserve">. </w:t>
            </w:r>
            <w:r w:rsidDel="00000000" w:rsidR="00000000" w:rsidRPr="00000000">
              <w:rPr>
                <w:i w:val="1"/>
                <w:sz w:val="18"/>
                <w:szCs w:val="18"/>
                <w:rtl w:val="0"/>
              </w:rPr>
              <w:t xml:space="preserve">Subtract 15% for rectum (V70 &lt; 20%).</w:t>
            </w:r>
            <w:r w:rsidDel="00000000" w:rsidR="00000000" w:rsidRPr="00000000">
              <w:rPr>
                <w:rtl w:val="0"/>
              </w:rPr>
            </w:r>
          </w:p>
          <w:p w:rsidR="00000000" w:rsidDel="00000000" w:rsidP="00000000" w:rsidRDefault="00000000" w:rsidRPr="00000000" w14:paraId="00000EA5">
            <w:pPr>
              <w:numPr>
                <w:ilvl w:val="0"/>
                <w:numId w:val="6"/>
              </w:numPr>
              <w:ind w:left="720" w:hanging="360"/>
              <w:rPr>
                <w:sz w:val="18"/>
                <w:szCs w:val="18"/>
              </w:rPr>
            </w:pPr>
            <w:r w:rsidDel="00000000" w:rsidR="00000000" w:rsidRPr="00000000">
              <w:rPr>
                <w:b w:val="1"/>
                <w:sz w:val="18"/>
                <w:szCs w:val="18"/>
                <w:rtl w:val="0"/>
              </w:rPr>
              <w:t xml:space="preserve">V65 &lt; 50%</w:t>
            </w:r>
            <w:r w:rsidDel="00000000" w:rsidR="00000000" w:rsidRPr="00000000">
              <w:rPr>
                <w:sz w:val="18"/>
                <w:szCs w:val="18"/>
                <w:rtl w:val="0"/>
              </w:rPr>
              <w:t xml:space="preserve">. </w:t>
            </w:r>
            <w:r w:rsidDel="00000000" w:rsidR="00000000" w:rsidRPr="00000000">
              <w:rPr>
                <w:i w:val="1"/>
                <w:sz w:val="18"/>
                <w:szCs w:val="18"/>
                <w:rtl w:val="0"/>
              </w:rPr>
              <w:t xml:space="preserve">Subtract 25% for rectum (V65 &lt; 25%).</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Uterus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8">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Ureters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B">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C">
            <w:pPr>
              <w:rPr>
                <w:sz w:val="18"/>
                <w:szCs w:val="18"/>
              </w:rPr>
            </w:pPr>
            <w:r w:rsidDel="00000000" w:rsidR="00000000" w:rsidRPr="00000000">
              <w:rPr>
                <w:sz w:val="18"/>
                <w:szCs w:val="18"/>
                <w:rtl w:val="0"/>
              </w:rPr>
              <w:t xml:space="preserve">Duodenum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AD">
            <w:pPr>
              <w:rPr>
                <w:sz w:val="18"/>
                <w:szCs w:val="18"/>
              </w:rPr>
            </w:pPr>
            <w:r w:rsidDel="00000000" w:rsidR="00000000" w:rsidRPr="00000000">
              <w:rPr>
                <w:sz w:val="18"/>
                <w:szCs w:val="18"/>
                <w:rtl w:val="0"/>
              </w:rPr>
              <w:t xml:space="preserve">50 Gy</w:t>
            </w:r>
          </w:p>
          <w:p w:rsidR="00000000" w:rsidDel="00000000" w:rsidP="00000000" w:rsidRDefault="00000000" w:rsidRPr="00000000" w14:paraId="00000EAE">
            <w:pPr>
              <w:widowControl w:val="0"/>
              <w:rPr>
                <w:sz w:val="18"/>
                <w:szCs w:val="18"/>
              </w:rPr>
            </w:pPr>
            <w:r w:rsidDel="00000000" w:rsidR="00000000" w:rsidRPr="00000000">
              <w:rPr>
                <w:sz w:val="18"/>
                <w:szCs w:val="18"/>
                <w:rtl w:val="0"/>
              </w:rPr>
              <w:t xml:space="preserve">60 Gy (2cc) </w:t>
            </w:r>
            <w:hyperlink r:id="rId2925">
              <w:r w:rsidDel="00000000" w:rsidR="00000000" w:rsidRPr="00000000">
                <w:rPr>
                  <w:sz w:val="18"/>
                  <w:szCs w:val="18"/>
                  <w:vertAlign w:val="superscript"/>
                  <w:rtl w:val="0"/>
                </w:rPr>
                <w:t xml:space="preserve">Verma '14</w:t>
              </w:r>
            </w:hyperlink>
            <w:r w:rsidDel="00000000" w:rsidR="00000000" w:rsidRPr="00000000">
              <w:rPr>
                <w:rtl w:val="0"/>
              </w:rPr>
            </w:r>
          </w:p>
          <w:p w:rsidR="00000000" w:rsidDel="00000000" w:rsidP="00000000" w:rsidRDefault="00000000" w:rsidRPr="00000000" w14:paraId="00000EAF">
            <w:pPr>
              <w:widowControl w:val="0"/>
              <w:rPr>
                <w:sz w:val="18"/>
                <w:szCs w:val="18"/>
              </w:rPr>
            </w:pPr>
            <w:r w:rsidDel="00000000" w:rsidR="00000000" w:rsidRPr="00000000">
              <w:rPr>
                <w:sz w:val="18"/>
                <w:szCs w:val="18"/>
                <w:rtl w:val="0"/>
              </w:rPr>
              <w:t xml:space="preserve">55 Gy (15cc) </w:t>
            </w:r>
            <w:hyperlink r:id="rId2926">
              <w:r w:rsidDel="00000000" w:rsidR="00000000" w:rsidRPr="00000000">
                <w:rPr>
                  <w:sz w:val="18"/>
                  <w:szCs w:val="18"/>
                  <w:vertAlign w:val="superscript"/>
                  <w:rtl w:val="0"/>
                </w:rPr>
                <w:t xml:space="preserve">Verma '14</w:t>
              </w:r>
            </w:hyperlink>
            <w:r w:rsidDel="00000000" w:rsidR="00000000" w:rsidRPr="00000000">
              <w:rPr>
                <w:rtl w:val="0"/>
              </w:rPr>
            </w:r>
          </w:p>
          <w:p w:rsidR="00000000" w:rsidDel="00000000" w:rsidP="00000000" w:rsidRDefault="00000000" w:rsidRPr="00000000" w14:paraId="00000EB0">
            <w:pPr>
              <w:widowControl w:val="0"/>
              <w:rPr>
                <w:sz w:val="18"/>
                <w:szCs w:val="18"/>
              </w:rPr>
            </w:pPr>
            <w:r w:rsidDel="00000000" w:rsidR="00000000" w:rsidRPr="00000000">
              <w:rPr>
                <w:sz w:val="18"/>
                <w:szCs w:val="18"/>
                <w:rtl w:val="0"/>
              </w:rPr>
              <w:t xml:space="preserve">55 Gy (1cc) </w:t>
            </w:r>
            <w:hyperlink r:id="rId2927">
              <w:r w:rsidDel="00000000" w:rsidR="00000000" w:rsidRPr="00000000">
                <w:rPr>
                  <w:sz w:val="18"/>
                  <w:szCs w:val="18"/>
                  <w:vertAlign w:val="superscript"/>
                  <w:rtl w:val="0"/>
                </w:rPr>
                <w:t xml:space="preserve">George '20</w:t>
              </w:r>
            </w:hyperlink>
            <w:r w:rsidDel="00000000" w:rsidR="00000000" w:rsidRPr="00000000">
              <w:rPr>
                <w:rtl w:val="0"/>
              </w:rPr>
            </w:r>
          </w:p>
          <w:p w:rsidR="00000000" w:rsidDel="00000000" w:rsidP="00000000" w:rsidRDefault="00000000" w:rsidRPr="00000000" w14:paraId="00000EB1">
            <w:pPr>
              <w:widowControl w:val="0"/>
              <w:rPr>
                <w:sz w:val="18"/>
                <w:szCs w:val="18"/>
              </w:rPr>
            </w:pPr>
            <w:r w:rsidDel="00000000" w:rsidR="00000000" w:rsidRPr="00000000">
              <w:rPr>
                <w:sz w:val="18"/>
                <w:szCs w:val="18"/>
                <w:rtl w:val="0"/>
              </w:rPr>
              <w:t xml:space="preserve">50 Gy (4cc) </w:t>
            </w:r>
            <w:hyperlink r:id="rId2928">
              <w:r w:rsidDel="00000000" w:rsidR="00000000" w:rsidRPr="00000000">
                <w:rPr>
                  <w:sz w:val="18"/>
                  <w:szCs w:val="18"/>
                  <w:vertAlign w:val="superscript"/>
                  <w:rtl w:val="0"/>
                </w:rPr>
                <w:t xml:space="preserve">George '20</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B2">
            <w:pPr>
              <w:rPr>
                <w:sz w:val="18"/>
                <w:szCs w:val="18"/>
                <w:vertAlign w:val="superscript"/>
              </w:rPr>
            </w:pPr>
            <w:r w:rsidDel="00000000" w:rsidR="00000000" w:rsidRPr="00000000">
              <w:rPr>
                <w:rFonts w:ascii="Cardo" w:cs="Cardo" w:eastAsia="Cardo" w:hAnsi="Cardo"/>
                <w:sz w:val="18"/>
                <w:szCs w:val="18"/>
                <w:rtl w:val="0"/>
              </w:rPr>
              <w:t xml:space="preserve">3y G2+ for D2cc ± 60 Gy of 4→ 19% </w:t>
            </w:r>
            <w:hyperlink r:id="rId2929">
              <w:r w:rsidDel="00000000" w:rsidR="00000000" w:rsidRPr="00000000">
                <w:rPr>
                  <w:sz w:val="18"/>
                  <w:szCs w:val="18"/>
                  <w:vertAlign w:val="superscript"/>
                  <w:rtl w:val="0"/>
                </w:rPr>
                <w:t xml:space="preserve">Verma '14</w:t>
              </w:r>
            </w:hyperlink>
            <w:r w:rsidDel="00000000" w:rsidR="00000000" w:rsidRPr="00000000">
              <w:rPr>
                <w:rtl w:val="0"/>
              </w:rPr>
            </w:r>
          </w:p>
          <w:p w:rsidR="00000000" w:rsidDel="00000000" w:rsidP="00000000" w:rsidRDefault="00000000" w:rsidRPr="00000000" w14:paraId="00000EB3">
            <w:pPr>
              <w:rPr>
                <w:sz w:val="18"/>
                <w:szCs w:val="18"/>
              </w:rPr>
            </w:pPr>
            <w:r w:rsidDel="00000000" w:rsidR="00000000" w:rsidRPr="00000000">
              <w:rPr>
                <w:rFonts w:ascii="Cardo" w:cs="Cardo" w:eastAsia="Cardo" w:hAnsi="Cardo"/>
                <w:sz w:val="18"/>
                <w:szCs w:val="18"/>
                <w:rtl w:val="0"/>
              </w:rPr>
              <w:t xml:space="preserve">3y G2+ for V55 ± 15 cc of 7→ 49% </w:t>
            </w:r>
            <w:hyperlink r:id="rId2930">
              <w:r w:rsidDel="00000000" w:rsidR="00000000" w:rsidRPr="00000000">
                <w:rPr>
                  <w:sz w:val="18"/>
                  <w:szCs w:val="18"/>
                  <w:vertAlign w:val="superscript"/>
                  <w:rtl w:val="0"/>
                </w:rPr>
                <w:t xml:space="preserve">Verma '14</w:t>
              </w:r>
            </w:hyperlink>
            <w:r w:rsidDel="00000000" w:rsidR="00000000" w:rsidRPr="00000000">
              <w:rPr>
                <w:rtl w:val="0"/>
              </w:rPr>
            </w:r>
          </w:p>
          <w:p w:rsidR="00000000" w:rsidDel="00000000" w:rsidP="00000000" w:rsidRDefault="00000000" w:rsidRPr="00000000" w14:paraId="00000EB4">
            <w:pPr>
              <w:rPr>
                <w:sz w:val="18"/>
                <w:szCs w:val="18"/>
              </w:rPr>
            </w:pPr>
            <w:r w:rsidDel="00000000" w:rsidR="00000000" w:rsidRPr="00000000">
              <w:rPr>
                <w:rFonts w:ascii="Cardo" w:cs="Cardo" w:eastAsia="Cardo" w:hAnsi="Cardo"/>
                <w:sz w:val="18"/>
                <w:szCs w:val="18"/>
                <w:rtl w:val="0"/>
              </w:rPr>
              <w:t xml:space="preserve">G2+ for V55 ± 1 cc or V50 ± 4 cc of 4→ 8% </w:t>
            </w:r>
            <w:hyperlink r:id="rId2931">
              <w:r w:rsidDel="00000000" w:rsidR="00000000" w:rsidRPr="00000000">
                <w:rPr>
                  <w:sz w:val="18"/>
                  <w:szCs w:val="18"/>
                  <w:vertAlign w:val="superscript"/>
                  <w:rtl w:val="0"/>
                </w:rPr>
                <w:t xml:space="preserve">George '20</w:t>
              </w:r>
            </w:hyperlink>
            <w:r w:rsidDel="00000000" w:rsidR="00000000" w:rsidRPr="00000000">
              <w:rPr>
                <w:rtl w:val="0"/>
              </w:rPr>
            </w:r>
          </w:p>
          <w:p w:rsidR="00000000" w:rsidDel="00000000" w:rsidP="00000000" w:rsidRDefault="00000000" w:rsidRPr="00000000" w14:paraId="00000EB5">
            <w:pPr>
              <w:rPr>
                <w:sz w:val="18"/>
                <w:szCs w:val="18"/>
              </w:rPr>
            </w:pPr>
            <w:r w:rsidDel="00000000" w:rsidR="00000000" w:rsidRPr="00000000">
              <w:rPr>
                <w:rFonts w:ascii="Cardo" w:cs="Cardo" w:eastAsia="Cardo" w:hAnsi="Cardo"/>
                <w:sz w:val="18"/>
                <w:szCs w:val="18"/>
                <w:rtl w:val="0"/>
              </w:rPr>
              <w:t xml:space="preserve">G2+ for V55 1 / 10cc of 10→ 20% </w:t>
            </w:r>
            <w:hyperlink r:id="rId2932">
              <w:r w:rsidDel="00000000" w:rsidR="00000000" w:rsidRPr="00000000">
                <w:rPr>
                  <w:sz w:val="18"/>
                  <w:szCs w:val="18"/>
                  <w:vertAlign w:val="superscript"/>
                  <w:rtl w:val="0"/>
                </w:rPr>
                <w:t xml:space="preserve">George '20</w:t>
              </w:r>
            </w:hyperlink>
            <w:r w:rsidDel="00000000" w:rsidR="00000000" w:rsidRPr="00000000">
              <w:rPr>
                <w:rtl w:val="0"/>
              </w:rPr>
            </w:r>
          </w:p>
          <w:p w:rsidR="00000000" w:rsidDel="00000000" w:rsidP="00000000" w:rsidRDefault="00000000" w:rsidRPr="00000000" w14:paraId="00000EB6">
            <w:pPr>
              <w:rPr>
                <w:sz w:val="18"/>
                <w:szCs w:val="18"/>
              </w:rPr>
            </w:pPr>
            <w:r w:rsidDel="00000000" w:rsidR="00000000" w:rsidRPr="00000000">
              <w:rPr>
                <w:rFonts w:ascii="Cardo" w:cs="Cardo" w:eastAsia="Cardo" w:hAnsi="Cardo"/>
                <w:sz w:val="18"/>
                <w:szCs w:val="18"/>
                <w:rtl w:val="0"/>
              </w:rPr>
              <w:t xml:space="preserve">G2+ for V50 4 / 10cc of 10→ 14% </w:t>
            </w:r>
            <w:hyperlink r:id="rId2933">
              <w:r w:rsidDel="00000000" w:rsidR="00000000" w:rsidRPr="00000000">
                <w:rPr>
                  <w:sz w:val="18"/>
                  <w:szCs w:val="18"/>
                  <w:vertAlign w:val="superscript"/>
                  <w:rtl w:val="0"/>
                </w:rPr>
                <w:t xml:space="preserve">George '20</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B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Small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B8">
            <w:pPr>
              <w:widowControl w:val="0"/>
              <w:rPr>
                <w:sz w:val="18"/>
                <w:szCs w:val="18"/>
              </w:rPr>
            </w:pPr>
            <w:r w:rsidDel="00000000" w:rsidR="00000000" w:rsidRPr="00000000">
              <w:rPr>
                <w:b w:val="1"/>
                <w:sz w:val="18"/>
                <w:szCs w:val="18"/>
                <w:rtl w:val="0"/>
              </w:rPr>
              <w:t xml:space="preserve">55 Gy </w:t>
            </w:r>
            <w:r w:rsidDel="00000000" w:rsidR="00000000" w:rsidRPr="00000000">
              <w:rPr>
                <w:sz w:val="18"/>
                <w:szCs w:val="18"/>
                <w:rtl w:val="0"/>
              </w:rPr>
              <w:t xml:space="preserve">(5 - 10 cc - bag)</w:t>
            </w:r>
            <w:hyperlink r:id="rId2934">
              <w:r w:rsidDel="00000000" w:rsidR="00000000" w:rsidRPr="00000000">
                <w:rPr>
                  <w:sz w:val="18"/>
                  <w:szCs w:val="18"/>
                  <w:vertAlign w:val="superscript"/>
                  <w:rtl w:val="0"/>
                </w:rPr>
                <w:t xml:space="preserve">EMBRACE II</w:t>
              </w:r>
            </w:hyperlink>
            <w:r w:rsidDel="00000000" w:rsidR="00000000" w:rsidRPr="00000000">
              <w:rPr>
                <w:rtl w:val="0"/>
              </w:rPr>
            </w:r>
          </w:p>
          <w:p w:rsidR="00000000" w:rsidDel="00000000" w:rsidP="00000000" w:rsidRDefault="00000000" w:rsidRPr="00000000" w14:paraId="00000EB9">
            <w:pPr>
              <w:widowControl w:val="0"/>
              <w:rPr>
                <w:sz w:val="18"/>
                <w:szCs w:val="18"/>
              </w:rPr>
            </w:pPr>
            <w:r w:rsidDel="00000000" w:rsidR="00000000" w:rsidRPr="00000000">
              <w:rPr>
                <w:sz w:val="18"/>
                <w:szCs w:val="18"/>
                <w:rtl w:val="0"/>
              </w:rPr>
              <w:t xml:space="preserve">50 - 52 Gy</w:t>
            </w:r>
          </w:p>
          <w:p w:rsidR="00000000" w:rsidDel="00000000" w:rsidP="00000000" w:rsidRDefault="00000000" w:rsidRPr="00000000" w14:paraId="00000EBA">
            <w:pPr>
              <w:widowControl w:val="0"/>
              <w:rPr>
                <w:sz w:val="18"/>
                <w:szCs w:val="18"/>
              </w:rPr>
            </w:pPr>
            <w:r w:rsidDel="00000000" w:rsidR="00000000" w:rsidRPr="00000000">
              <w:rPr>
                <w:b w:val="1"/>
                <w:sz w:val="18"/>
                <w:szCs w:val="18"/>
                <w:rtl w:val="0"/>
              </w:rPr>
              <w:t xml:space="preserve">45 Gy</w:t>
            </w:r>
            <w:r w:rsidDel="00000000" w:rsidR="00000000" w:rsidRPr="00000000">
              <w:rPr>
                <w:sz w:val="18"/>
                <w:szCs w:val="18"/>
                <w:rtl w:val="0"/>
              </w:rPr>
              <w:t xml:space="preserve"> (</w:t>
            </w:r>
            <w:r w:rsidDel="00000000" w:rsidR="00000000" w:rsidRPr="00000000">
              <w:rPr>
                <w:b w:val="1"/>
                <w:sz w:val="18"/>
                <w:szCs w:val="18"/>
                <w:rtl w:val="0"/>
              </w:rPr>
              <w:t xml:space="preserve">195cc</w:t>
            </w:r>
            <w:r w:rsidDel="00000000" w:rsidR="00000000" w:rsidRPr="00000000">
              <w:rPr>
                <w:sz w:val="18"/>
                <w:szCs w:val="18"/>
                <w:rtl w:val="0"/>
              </w:rPr>
              <w:t xml:space="preserve"> - bag)</w:t>
            </w:r>
            <w:hyperlink r:id="rId2935">
              <w:r w:rsidDel="00000000" w:rsidR="00000000" w:rsidRPr="00000000">
                <w:rPr>
                  <w:sz w:val="16"/>
                  <w:szCs w:val="16"/>
                  <w:vertAlign w:val="superscript"/>
                  <w:rtl w:val="0"/>
                </w:rPr>
                <w:t xml:space="preserve">Roeske RTO '03</w:t>
              </w:r>
            </w:hyperlink>
            <w:r w:rsidDel="00000000" w:rsidR="00000000" w:rsidRPr="00000000">
              <w:rPr>
                <w:rtl w:val="0"/>
              </w:rPr>
            </w:r>
          </w:p>
          <w:p w:rsidR="00000000" w:rsidDel="00000000" w:rsidP="00000000" w:rsidRDefault="00000000" w:rsidRPr="00000000" w14:paraId="00000EBB">
            <w:pPr>
              <w:widowControl w:val="0"/>
              <w:rPr>
                <w:sz w:val="18"/>
                <w:szCs w:val="18"/>
                <w:vertAlign w:val="superscript"/>
              </w:rPr>
            </w:pPr>
            <w:r w:rsidDel="00000000" w:rsidR="00000000" w:rsidRPr="00000000">
              <w:rPr>
                <w:sz w:val="18"/>
                <w:szCs w:val="18"/>
                <w:rtl w:val="0"/>
              </w:rPr>
              <w:t xml:space="preserve">45 Gy (150 - 200 cc) </w:t>
            </w:r>
            <w:hyperlink r:id="rId2936">
              <w:r w:rsidDel="00000000" w:rsidR="00000000" w:rsidRPr="00000000">
                <w:rPr>
                  <w:sz w:val="18"/>
                  <w:szCs w:val="18"/>
                  <w:vertAlign w:val="superscript"/>
                  <w:rtl w:val="0"/>
                </w:rPr>
                <w:t xml:space="preserve">05-34 (SPPORT)</w:t>
              </w:r>
            </w:hyperlink>
            <w:r w:rsidDel="00000000" w:rsidR="00000000" w:rsidRPr="00000000">
              <w:rPr>
                <w:rtl w:val="0"/>
              </w:rPr>
            </w:r>
          </w:p>
          <w:p w:rsidR="00000000" w:rsidDel="00000000" w:rsidP="00000000" w:rsidRDefault="00000000" w:rsidRPr="00000000" w14:paraId="00000EBC">
            <w:pPr>
              <w:rPr>
                <w:sz w:val="18"/>
                <w:szCs w:val="18"/>
                <w:vertAlign w:val="superscript"/>
              </w:rPr>
            </w:pPr>
            <w:r w:rsidDel="00000000" w:rsidR="00000000" w:rsidRPr="00000000">
              <w:rPr>
                <w:b w:val="1"/>
                <w:sz w:val="18"/>
                <w:szCs w:val="18"/>
                <w:rtl w:val="0"/>
              </w:rPr>
              <w:t xml:space="preserve">40 Gy </w:t>
            </w:r>
            <w:r w:rsidDel="00000000" w:rsidR="00000000" w:rsidRPr="00000000">
              <w:rPr>
                <w:sz w:val="18"/>
                <w:szCs w:val="18"/>
                <w:rtl w:val="0"/>
              </w:rPr>
              <w:t xml:space="preserve">(</w:t>
            </w:r>
            <w:r w:rsidDel="00000000" w:rsidR="00000000" w:rsidRPr="00000000">
              <w:rPr>
                <w:b w:val="1"/>
                <w:sz w:val="18"/>
                <w:szCs w:val="18"/>
                <w:rtl w:val="0"/>
              </w:rPr>
              <w:t xml:space="preserve">30% </w:t>
            </w:r>
            <w:r w:rsidDel="00000000" w:rsidR="00000000" w:rsidRPr="00000000">
              <w:rPr>
                <w:sz w:val="18"/>
                <w:szCs w:val="18"/>
                <w:rtl w:val="0"/>
              </w:rPr>
              <w:t xml:space="preserve">- 70%</w:t>
            </w:r>
            <w:r w:rsidDel="00000000" w:rsidR="00000000" w:rsidRPr="00000000">
              <w:rPr>
                <w:sz w:val="18"/>
                <w:szCs w:val="18"/>
                <w:rtl w:val="0"/>
              </w:rPr>
              <w:t xml:space="preserve">)</w:t>
            </w:r>
            <w:hyperlink r:id="rId2937">
              <w:r w:rsidDel="00000000" w:rsidR="00000000" w:rsidRPr="00000000">
                <w:rPr>
                  <w:sz w:val="18"/>
                  <w:szCs w:val="18"/>
                  <w:vertAlign w:val="superscript"/>
                  <w:rtl w:val="0"/>
                </w:rPr>
                <w:t xml:space="preserve">TIME-C</w:t>
              </w:r>
            </w:hyperlink>
            <w:r w:rsidDel="00000000" w:rsidR="00000000" w:rsidRPr="00000000">
              <w:rPr>
                <w:sz w:val="18"/>
                <w:szCs w:val="18"/>
                <w:vertAlign w:val="superscript"/>
                <w:rtl w:val="0"/>
              </w:rPr>
              <w:t xml:space="preserve"> / </w:t>
            </w:r>
            <w:hyperlink r:id="rId2938">
              <w:r w:rsidDel="00000000" w:rsidR="00000000" w:rsidRPr="00000000">
                <w:rPr>
                  <w:sz w:val="18"/>
                  <w:szCs w:val="18"/>
                  <w:vertAlign w:val="superscript"/>
                  <w:rtl w:val="0"/>
                </w:rPr>
                <w:t xml:space="preserve">04-18 </w:t>
              </w:r>
            </w:hyperlink>
            <w:r w:rsidDel="00000000" w:rsidR="00000000" w:rsidRPr="00000000">
              <w:rPr>
                <w:sz w:val="18"/>
                <w:szCs w:val="18"/>
                <w:vertAlign w:val="superscript"/>
                <w:rtl w:val="0"/>
              </w:rPr>
              <w:t xml:space="preserve">/ </w:t>
            </w:r>
            <w:hyperlink r:id="rId2939">
              <w:r w:rsidDel="00000000" w:rsidR="00000000" w:rsidRPr="00000000">
                <w:rPr>
                  <w:sz w:val="18"/>
                  <w:szCs w:val="18"/>
                  <w:vertAlign w:val="superscript"/>
                  <w:rtl w:val="0"/>
                </w:rPr>
                <w:t xml:space="preserve">07-24</w:t>
              </w:r>
            </w:hyperlink>
            <w:r w:rsidDel="00000000" w:rsidR="00000000" w:rsidRPr="00000000">
              <w:rPr>
                <w:rtl w:val="0"/>
              </w:rPr>
            </w:r>
          </w:p>
          <w:p w:rsidR="00000000" w:rsidDel="00000000" w:rsidP="00000000" w:rsidRDefault="00000000" w:rsidRPr="00000000" w14:paraId="00000EBD">
            <w:pPr>
              <w:widowControl w:val="0"/>
              <w:rPr>
                <w:sz w:val="18"/>
                <w:szCs w:val="18"/>
              </w:rPr>
            </w:pPr>
            <w:r w:rsidDel="00000000" w:rsidR="00000000" w:rsidRPr="00000000">
              <w:rPr>
                <w:b w:val="1"/>
                <w:sz w:val="18"/>
                <w:szCs w:val="18"/>
                <w:rtl w:val="0"/>
              </w:rPr>
              <w:t xml:space="preserve">15 Gy </w:t>
            </w:r>
            <w:r w:rsidDel="00000000" w:rsidR="00000000" w:rsidRPr="00000000">
              <w:rPr>
                <w:sz w:val="18"/>
                <w:szCs w:val="18"/>
                <w:rtl w:val="0"/>
              </w:rPr>
              <w:t xml:space="preserve">(</w:t>
            </w:r>
            <w:r w:rsidDel="00000000" w:rsidR="00000000" w:rsidRPr="00000000">
              <w:rPr>
                <w:b w:val="1"/>
                <w:sz w:val="18"/>
                <w:szCs w:val="18"/>
                <w:rtl w:val="0"/>
              </w:rPr>
              <w:t xml:space="preserve">120cc</w:t>
            </w:r>
            <w:r w:rsidDel="00000000" w:rsidR="00000000" w:rsidRPr="00000000">
              <w:rPr>
                <w:sz w:val="18"/>
                <w:szCs w:val="18"/>
                <w:rtl w:val="0"/>
              </w:rPr>
              <w:t xml:space="preserve"> - loop)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BE">
            <w:pPr>
              <w:rPr>
                <w:sz w:val="18"/>
                <w:szCs w:val="18"/>
              </w:rPr>
            </w:pPr>
            <w:r w:rsidDel="00000000" w:rsidR="00000000" w:rsidRPr="00000000">
              <w:rPr>
                <w:rtl w:val="0"/>
              </w:rPr>
            </w:r>
          </w:p>
          <w:p w:rsidR="00000000" w:rsidDel="00000000" w:rsidP="00000000" w:rsidRDefault="00000000" w:rsidRPr="00000000" w14:paraId="00000EBF">
            <w:pPr>
              <w:rPr>
                <w:sz w:val="18"/>
                <w:szCs w:val="18"/>
              </w:rPr>
            </w:pPr>
            <w:r w:rsidDel="00000000" w:rsidR="00000000" w:rsidRPr="00000000">
              <w:rPr>
                <w:sz w:val="18"/>
                <w:szCs w:val="18"/>
                <w:rtl w:val="0"/>
              </w:rPr>
              <w:t xml:space="preserve">Small bowel: TD 5/5 50 Gy.</w:t>
            </w:r>
          </w:p>
          <w:p w:rsidR="00000000" w:rsidDel="00000000" w:rsidP="00000000" w:rsidRDefault="00000000" w:rsidRPr="00000000" w14:paraId="00000EC0">
            <w:pPr>
              <w:rPr>
                <w:sz w:val="18"/>
                <w:szCs w:val="18"/>
                <w:vertAlign w:val="superscript"/>
              </w:rPr>
            </w:pPr>
            <w:r w:rsidDel="00000000" w:rsidR="00000000" w:rsidRPr="00000000">
              <w:rPr>
                <w:sz w:val="18"/>
                <w:szCs w:val="18"/>
                <w:rtl w:val="0"/>
              </w:rPr>
              <w:t xml:space="preserve">G3+ acute toxicity &lt; 10% for bowel bag V45 &lt; 195 cc. </w:t>
            </w:r>
            <w:r w:rsidDel="00000000" w:rsidR="00000000" w:rsidRPr="00000000">
              <w:rPr>
                <w:sz w:val="18"/>
                <w:szCs w:val="18"/>
                <w:vertAlign w:val="superscript"/>
                <w:rtl w:val="0"/>
              </w:rPr>
              <w:t xml:space="preserve">QUANTEC</w:t>
            </w:r>
          </w:p>
          <w:p w:rsidR="00000000" w:rsidDel="00000000" w:rsidP="00000000" w:rsidRDefault="00000000" w:rsidRPr="00000000" w14:paraId="00000EC1">
            <w:pPr>
              <w:rPr>
                <w:sz w:val="18"/>
                <w:szCs w:val="18"/>
                <w:vertAlign w:val="superscript"/>
              </w:rPr>
            </w:pPr>
            <w:r w:rsidDel="00000000" w:rsidR="00000000" w:rsidRPr="00000000">
              <w:rPr>
                <w:rtl w:val="0"/>
              </w:rPr>
            </w:r>
          </w:p>
          <w:p w:rsidR="00000000" w:rsidDel="00000000" w:rsidP="00000000" w:rsidRDefault="00000000" w:rsidRPr="00000000" w14:paraId="00000EC2">
            <w:pPr>
              <w:rPr>
                <w:sz w:val="18"/>
                <w:szCs w:val="18"/>
              </w:rPr>
            </w:pPr>
            <w:r w:rsidDel="00000000" w:rsidR="00000000" w:rsidRPr="00000000">
              <w:rPr>
                <w:sz w:val="18"/>
                <w:szCs w:val="18"/>
                <w:rtl w:val="0"/>
              </w:rPr>
              <w:t xml:space="preserve">G3+ acute toxicity &lt; 10% for individual loops V15 &lt; 20cc. </w:t>
            </w:r>
            <w:r w:rsidDel="00000000" w:rsidR="00000000" w:rsidRPr="00000000">
              <w:rPr>
                <w:sz w:val="18"/>
                <w:szCs w:val="18"/>
                <w:vertAlign w:val="superscript"/>
                <w:rtl w:val="0"/>
              </w:rPr>
              <w:t xml:space="preserve">QUANTEC</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FH</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C4">
            <w:pPr>
              <w:widowControl w:val="0"/>
              <w:rPr>
                <w:sz w:val="18"/>
                <w:szCs w:val="18"/>
              </w:rPr>
            </w:pPr>
            <w:r w:rsidDel="00000000" w:rsidR="00000000" w:rsidRPr="00000000">
              <w:rPr>
                <w:sz w:val="18"/>
                <w:szCs w:val="18"/>
                <w:rtl w:val="0"/>
              </w:rPr>
              <w:t xml:space="preserve">Mean &lt; 45 Gy</w:t>
            </w:r>
          </w:p>
          <w:p w:rsidR="00000000" w:rsidDel="00000000" w:rsidP="00000000" w:rsidRDefault="00000000" w:rsidRPr="00000000" w14:paraId="00000EC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 </w:t>
            </w:r>
            <w:r w:rsidDel="00000000" w:rsidR="00000000" w:rsidRPr="00000000">
              <w:rPr>
                <w:sz w:val="18"/>
                <w:szCs w:val="18"/>
                <w:rtl w:val="0"/>
              </w:rPr>
              <w:t xml:space="preserve">Gy (</w:t>
            </w:r>
            <w:r w:rsidDel="00000000" w:rsidR="00000000" w:rsidRPr="00000000">
              <w:rPr>
                <w:rFonts w:ascii="Times New Roman" w:cs="Times New Roman" w:eastAsia="Times New Roman" w:hAnsi="Times New Roman"/>
                <w:sz w:val="18"/>
                <w:szCs w:val="18"/>
                <w:rtl w:val="0"/>
              </w:rPr>
              <w:t xml:space="preserve">5%</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EC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40 </w:t>
            </w:r>
            <w:r w:rsidDel="00000000" w:rsidR="00000000" w:rsidRPr="00000000">
              <w:rPr>
                <w:b w:val="1"/>
                <w:sz w:val="18"/>
                <w:szCs w:val="18"/>
                <w:rtl w:val="0"/>
              </w:rPr>
              <w:t xml:space="preserve">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50%</w:t>
            </w:r>
            <w:r w:rsidDel="00000000" w:rsidR="00000000" w:rsidRPr="00000000">
              <w:rPr>
                <w:sz w:val="18"/>
                <w:szCs w:val="18"/>
                <w:rtl w:val="0"/>
              </w:rPr>
              <w:t xml:space="preserve">, 35%)</w:t>
            </w:r>
            <w:r w:rsidDel="00000000" w:rsidR="00000000" w:rsidRPr="00000000">
              <w:rPr>
                <w:rtl w:val="0"/>
              </w:rPr>
            </w:r>
          </w:p>
          <w:p w:rsidR="00000000" w:rsidDel="00000000" w:rsidP="00000000" w:rsidRDefault="00000000" w:rsidRPr="00000000" w14:paraId="00000EC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w:t>
            </w:r>
            <w:r w:rsidDel="00000000" w:rsidR="00000000" w:rsidRPr="00000000">
              <w:rPr>
                <w:sz w:val="18"/>
                <w:szCs w:val="18"/>
                <w:rtl w:val="0"/>
              </w:rPr>
              <w:t xml:space="preserve">Gy (</w:t>
            </w: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EC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w:t>
            </w:r>
            <w:r w:rsidDel="00000000" w:rsidR="00000000" w:rsidRPr="00000000">
              <w:rPr>
                <w:sz w:val="18"/>
                <w:szCs w:val="18"/>
                <w:rtl w:val="0"/>
              </w:rPr>
              <w:t xml:space="preserve">Gy (</w:t>
            </w:r>
            <w:r w:rsidDel="00000000" w:rsidR="00000000" w:rsidRPr="00000000">
              <w:rPr>
                <w:rFonts w:ascii="Times New Roman" w:cs="Times New Roman" w:eastAsia="Times New Roman" w:hAnsi="Times New Roman"/>
                <w:sz w:val="18"/>
                <w:szCs w:val="18"/>
                <w:rtl w:val="0"/>
              </w:rPr>
              <w:t xml:space="preserve">15 - 20%)</w:t>
            </w:r>
            <w:r w:rsidDel="00000000" w:rsidR="00000000" w:rsidRPr="00000000">
              <w:rPr>
                <w:sz w:val="18"/>
                <w:szCs w:val="18"/>
                <w:rtl w:val="0"/>
              </w:rPr>
              <w:t xml:space="preserve"> </w:t>
            </w:r>
            <w:hyperlink r:id="rId2940">
              <w:r w:rsidDel="00000000" w:rsidR="00000000" w:rsidRPr="00000000">
                <w:rPr>
                  <w:sz w:val="18"/>
                  <w:szCs w:val="18"/>
                  <w:vertAlign w:val="superscript"/>
                  <w:rtl w:val="0"/>
                </w:rPr>
                <w:t xml:space="preserve">04-18 </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C9">
            <w:pPr>
              <w:spacing w:line="240" w:lineRule="auto"/>
              <w:rPr>
                <w:rFonts w:ascii="Times New Roman" w:cs="Times New Roman" w:eastAsia="Times New Roman" w:hAnsi="Times New Roman"/>
                <w:sz w:val="18"/>
                <w:szCs w:val="18"/>
              </w:rPr>
            </w:pPr>
            <w:r w:rsidDel="00000000" w:rsidR="00000000" w:rsidRPr="00000000">
              <w:rPr>
                <w:rtl w:val="0"/>
              </w:rPr>
            </w:r>
          </w:p>
        </w:tc>
      </w:tr>
      <w:tr>
        <w:trPr>
          <w:trHeight w:val="51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CA">
            <w:pPr>
              <w:rPr>
                <w:b w:val="1"/>
                <w:sz w:val="18"/>
                <w:szCs w:val="18"/>
              </w:rPr>
            </w:pPr>
            <w:r w:rsidDel="00000000" w:rsidR="00000000" w:rsidRPr="00000000">
              <w:rPr>
                <w:b w:val="1"/>
                <w:sz w:val="18"/>
                <w:szCs w:val="18"/>
                <w:rtl w:val="0"/>
              </w:rPr>
              <w:t xml:space="preserve">Iliac crest</w:t>
            </w:r>
          </w:p>
          <w:p w:rsidR="00000000" w:rsidDel="00000000" w:rsidP="00000000" w:rsidRDefault="00000000" w:rsidRPr="00000000" w14:paraId="00000ECB">
            <w:pPr>
              <w:rPr>
                <w:b w:val="1"/>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CC">
            <w:pPr>
              <w:widowControl w:val="0"/>
              <w:rPr>
                <w:sz w:val="18"/>
                <w:szCs w:val="18"/>
                <w:vertAlign w:val="superscript"/>
              </w:rPr>
            </w:pPr>
            <w:r w:rsidDel="00000000" w:rsidR="00000000" w:rsidRPr="00000000">
              <w:rPr>
                <w:b w:val="1"/>
                <w:sz w:val="18"/>
                <w:szCs w:val="18"/>
                <w:rtl w:val="0"/>
              </w:rPr>
              <w:t xml:space="preserve">30 Gy </w:t>
            </w:r>
            <w:r w:rsidDel="00000000" w:rsidR="00000000" w:rsidRPr="00000000">
              <w:rPr>
                <w:sz w:val="18"/>
                <w:szCs w:val="18"/>
                <w:rtl w:val="0"/>
              </w:rPr>
              <w:t xml:space="preserve">(</w:t>
            </w:r>
            <w:r w:rsidDel="00000000" w:rsidR="00000000" w:rsidRPr="00000000">
              <w:rPr>
                <w:b w:val="1"/>
                <w:sz w:val="18"/>
                <w:szCs w:val="18"/>
                <w:rtl w:val="0"/>
              </w:rPr>
              <w:t xml:space="preserve">50%</w:t>
            </w:r>
            <w:r w:rsidDel="00000000" w:rsidR="00000000" w:rsidRPr="00000000">
              <w:rPr>
                <w:sz w:val="18"/>
                <w:szCs w:val="18"/>
                <w:rtl w:val="0"/>
              </w:rPr>
              <w:t xml:space="preserve">)</w:t>
            </w:r>
            <w:hyperlink r:id="rId2941">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ECD">
            <w:pPr>
              <w:widowControl w:val="0"/>
              <w:rPr>
                <w:sz w:val="18"/>
                <w:szCs w:val="18"/>
                <w:vertAlign w:val="superscript"/>
              </w:rPr>
            </w:pPr>
            <w:r w:rsidDel="00000000" w:rsidR="00000000" w:rsidRPr="00000000">
              <w:rPr>
                <w:sz w:val="18"/>
                <w:szCs w:val="18"/>
                <w:rtl w:val="0"/>
              </w:rPr>
              <w:t xml:space="preserve">40 Gy (35%)</w:t>
            </w:r>
            <w:hyperlink r:id="rId2942">
              <w:r w:rsidDel="00000000" w:rsidR="00000000" w:rsidRPr="00000000">
                <w:rPr>
                  <w:sz w:val="18"/>
                  <w:szCs w:val="18"/>
                  <w:vertAlign w:val="superscript"/>
                  <w:rtl w:val="0"/>
                </w:rPr>
                <w:t xml:space="preserve">05-29</w:t>
              </w:r>
            </w:hyperlink>
            <w:r w:rsidDel="00000000" w:rsidR="00000000" w:rsidRPr="00000000">
              <w:rPr>
                <w:rtl w:val="0"/>
              </w:rPr>
            </w:r>
          </w:p>
          <w:p w:rsidR="00000000" w:rsidDel="00000000" w:rsidP="00000000" w:rsidRDefault="00000000" w:rsidRPr="00000000" w14:paraId="00000ECE">
            <w:pPr>
              <w:widowControl w:val="0"/>
              <w:rPr>
                <w:b w:val="1"/>
                <w:sz w:val="18"/>
                <w:szCs w:val="18"/>
              </w:rPr>
            </w:pPr>
            <w:r w:rsidDel="00000000" w:rsidR="00000000" w:rsidRPr="00000000">
              <w:rPr>
                <w:sz w:val="18"/>
                <w:szCs w:val="18"/>
                <w:rtl w:val="0"/>
              </w:rPr>
              <w:t xml:space="preserve">50 Gy (5%)</w:t>
            </w:r>
            <w:hyperlink r:id="rId2943">
              <w:r w:rsidDel="00000000" w:rsidR="00000000" w:rsidRPr="00000000">
                <w:rPr>
                  <w:sz w:val="18"/>
                  <w:szCs w:val="18"/>
                  <w:vertAlign w:val="superscript"/>
                  <w:rtl w:val="0"/>
                </w:rPr>
                <w:t xml:space="preserve">05-29</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CF">
            <w:pPr>
              <w:rPr>
                <w:sz w:val="18"/>
                <w:szCs w:val="18"/>
              </w:rPr>
            </w:pPr>
            <w:r w:rsidDel="00000000" w:rsidR="00000000" w:rsidRPr="00000000">
              <w:rPr>
                <w:rtl w:val="0"/>
              </w:rPr>
            </w:r>
          </w:p>
        </w:tc>
      </w:tr>
      <w:tr>
        <w:trPr>
          <w:trHeight w:val="51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Bone marrow</w:t>
            </w:r>
          </w:p>
          <w:p w:rsidR="00000000" w:rsidDel="00000000" w:rsidP="00000000" w:rsidRDefault="00000000" w:rsidRPr="00000000" w14:paraId="00000ED1">
            <w:pPr>
              <w:spacing w:line="240" w:lineRule="auto"/>
              <w:rPr>
                <w:sz w:val="18"/>
                <w:szCs w:val="18"/>
              </w:rPr>
            </w:pPr>
            <w:r w:rsidDel="00000000" w:rsidR="00000000" w:rsidRPr="00000000">
              <w:rPr>
                <w:sz w:val="18"/>
                <w:szCs w:val="18"/>
                <w:rtl w:val="0"/>
              </w:rPr>
              <w:t xml:space="preserve">(Cervical)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2">
            <w:pPr>
              <w:rPr>
                <w:b w:val="1"/>
                <w:sz w:val="18"/>
                <w:szCs w:val="18"/>
              </w:rPr>
            </w:pPr>
            <w:r w:rsidDel="00000000" w:rsidR="00000000" w:rsidRPr="00000000">
              <w:rPr>
                <w:b w:val="1"/>
                <w:sz w:val="18"/>
                <w:szCs w:val="18"/>
                <w:rtl w:val="0"/>
              </w:rPr>
              <w:t xml:space="preserve">Median &lt; 34.2 Gy</w:t>
            </w:r>
            <w:r w:rsidDel="00000000" w:rsidR="00000000" w:rsidRPr="00000000">
              <w:rPr>
                <w:sz w:val="18"/>
                <w:szCs w:val="18"/>
                <w:vertAlign w:val="superscript"/>
                <w:rtl w:val="0"/>
              </w:rPr>
              <w:t xml:space="preserve"> </w:t>
            </w:r>
            <w:hyperlink r:id="rId2944">
              <w:r w:rsidDel="00000000" w:rsidR="00000000" w:rsidRPr="00000000">
                <w:rPr>
                  <w:sz w:val="18"/>
                  <w:szCs w:val="18"/>
                  <w:vertAlign w:val="superscript"/>
                  <w:rtl w:val="0"/>
                </w:rPr>
                <w:t xml:space="preserve">Klopp IJROBP '16</w:t>
              </w:r>
            </w:hyperlink>
            <w:r w:rsidDel="00000000" w:rsidR="00000000" w:rsidRPr="00000000">
              <w:rPr>
                <w:rtl w:val="0"/>
              </w:rPr>
            </w:r>
          </w:p>
          <w:p w:rsidR="00000000" w:rsidDel="00000000" w:rsidP="00000000" w:rsidRDefault="00000000" w:rsidRPr="00000000" w14:paraId="00000ED3">
            <w:pPr>
              <w:rPr>
                <w:sz w:val="18"/>
                <w:szCs w:val="18"/>
                <w:vertAlign w:val="superscript"/>
              </w:rPr>
            </w:pPr>
            <w:r w:rsidDel="00000000" w:rsidR="00000000" w:rsidRPr="00000000">
              <w:rPr>
                <w:b w:val="1"/>
                <w:sz w:val="18"/>
                <w:szCs w:val="18"/>
                <w:rtl w:val="0"/>
              </w:rPr>
              <w:t xml:space="preserve">40 Gy </w:t>
            </w:r>
            <w:r w:rsidDel="00000000" w:rsidR="00000000" w:rsidRPr="00000000">
              <w:rPr>
                <w:sz w:val="18"/>
                <w:szCs w:val="18"/>
                <w:rtl w:val="0"/>
              </w:rPr>
              <w:t xml:space="preserve">(</w:t>
            </w:r>
            <w:r w:rsidDel="00000000" w:rsidR="00000000" w:rsidRPr="00000000">
              <w:rPr>
                <w:b w:val="1"/>
                <w:sz w:val="18"/>
                <w:szCs w:val="18"/>
                <w:rtl w:val="0"/>
              </w:rPr>
              <w:t xml:space="preserve">37%</w:t>
            </w:r>
            <w:r w:rsidDel="00000000" w:rsidR="00000000" w:rsidRPr="00000000">
              <w:rPr>
                <w:sz w:val="18"/>
                <w:szCs w:val="18"/>
                <w:rtl w:val="0"/>
              </w:rPr>
              <w:t xml:space="preserve">)</w:t>
            </w:r>
            <w:hyperlink r:id="rId2945">
              <w:r w:rsidDel="00000000" w:rsidR="00000000" w:rsidRPr="00000000">
                <w:rPr>
                  <w:sz w:val="18"/>
                  <w:szCs w:val="18"/>
                  <w:vertAlign w:val="superscript"/>
                  <w:rtl w:val="0"/>
                </w:rPr>
                <w:t xml:space="preserve">TIME-C</w:t>
              </w:r>
            </w:hyperlink>
            <w:r w:rsidDel="00000000" w:rsidR="00000000" w:rsidRPr="00000000">
              <w:rPr>
                <w:sz w:val="18"/>
                <w:szCs w:val="18"/>
                <w:vertAlign w:val="superscript"/>
                <w:rtl w:val="0"/>
              </w:rPr>
              <w:t xml:space="preserve"> / </w:t>
            </w:r>
            <w:hyperlink r:id="rId2946">
              <w:r w:rsidDel="00000000" w:rsidR="00000000" w:rsidRPr="00000000">
                <w:rPr>
                  <w:sz w:val="18"/>
                  <w:szCs w:val="18"/>
                  <w:vertAlign w:val="superscript"/>
                  <w:rtl w:val="0"/>
                </w:rPr>
                <w:t xml:space="preserve">04-18</w:t>
              </w:r>
            </w:hyperlink>
            <w:r w:rsidDel="00000000" w:rsidR="00000000" w:rsidRPr="00000000">
              <w:rPr>
                <w:sz w:val="18"/>
                <w:szCs w:val="18"/>
                <w:vertAlign w:val="superscript"/>
                <w:rtl w:val="0"/>
              </w:rPr>
              <w:t xml:space="preserve">, </w:t>
            </w:r>
            <w:hyperlink r:id="rId2947">
              <w:r w:rsidDel="00000000" w:rsidR="00000000" w:rsidRPr="00000000">
                <w:rPr>
                  <w:sz w:val="18"/>
                  <w:szCs w:val="18"/>
                  <w:vertAlign w:val="superscript"/>
                  <w:rtl w:val="0"/>
                </w:rPr>
                <w:t xml:space="preserve">Klopp IJROBP '16</w:t>
              </w:r>
            </w:hyperlink>
            <w:r w:rsidDel="00000000" w:rsidR="00000000" w:rsidRPr="00000000">
              <w:rPr>
                <w:rtl w:val="0"/>
              </w:rPr>
            </w:r>
          </w:p>
          <w:p w:rsidR="00000000" w:rsidDel="00000000" w:rsidP="00000000" w:rsidRDefault="00000000" w:rsidRPr="00000000" w14:paraId="00000ED4">
            <w:pPr>
              <w:rPr>
                <w:sz w:val="18"/>
                <w:szCs w:val="18"/>
                <w:vertAlign w:val="superscript"/>
              </w:rPr>
            </w:pPr>
            <w:r w:rsidDel="00000000" w:rsidR="00000000" w:rsidRPr="00000000">
              <w:rPr>
                <w:sz w:val="18"/>
                <w:szCs w:val="18"/>
                <w:rtl w:val="0"/>
              </w:rPr>
              <w:t xml:space="preserve">20 Gy (75%) </w:t>
            </w:r>
            <w:hyperlink r:id="rId2948">
              <w:r w:rsidDel="00000000" w:rsidR="00000000" w:rsidRPr="00000000">
                <w:rPr>
                  <w:sz w:val="18"/>
                  <w:szCs w:val="18"/>
                  <w:vertAlign w:val="superscript"/>
                  <w:rtl w:val="0"/>
                </w:rPr>
                <w:t xml:space="preserve">Mell IJROBP '06</w:t>
              </w:r>
            </w:hyperlink>
            <w:r w:rsidDel="00000000" w:rsidR="00000000" w:rsidRPr="00000000">
              <w:rPr>
                <w:rtl w:val="0"/>
              </w:rPr>
            </w:r>
          </w:p>
          <w:p w:rsidR="00000000" w:rsidDel="00000000" w:rsidP="00000000" w:rsidRDefault="00000000" w:rsidRPr="00000000" w14:paraId="00000ED5">
            <w:pPr>
              <w:rPr>
                <w:b w:val="1"/>
                <w:sz w:val="18"/>
                <w:szCs w:val="18"/>
              </w:rPr>
            </w:pPr>
            <w:r w:rsidDel="00000000" w:rsidR="00000000" w:rsidRPr="00000000">
              <w:rPr>
                <w:b w:val="1"/>
                <w:sz w:val="18"/>
                <w:szCs w:val="18"/>
                <w:rtl w:val="0"/>
              </w:rPr>
              <w:t xml:space="preserve">10 Gy </w:t>
            </w:r>
            <w:r w:rsidDel="00000000" w:rsidR="00000000" w:rsidRPr="00000000">
              <w:rPr>
                <w:sz w:val="18"/>
                <w:szCs w:val="18"/>
                <w:rtl w:val="0"/>
              </w:rPr>
              <w:t xml:space="preserve">(</w:t>
            </w:r>
            <w:r w:rsidDel="00000000" w:rsidR="00000000" w:rsidRPr="00000000">
              <w:rPr>
                <w:b w:val="1"/>
                <w:sz w:val="18"/>
                <w:szCs w:val="18"/>
                <w:rtl w:val="0"/>
              </w:rPr>
              <w:t xml:space="preserve">90%</w:t>
            </w:r>
            <w:r w:rsidDel="00000000" w:rsidR="00000000" w:rsidRPr="00000000">
              <w:rPr>
                <w:sz w:val="18"/>
                <w:szCs w:val="18"/>
                <w:rtl w:val="0"/>
              </w:rPr>
              <w:t xml:space="preserve">)</w:t>
            </w:r>
            <w:hyperlink r:id="rId2949">
              <w:r w:rsidDel="00000000" w:rsidR="00000000" w:rsidRPr="00000000">
                <w:rPr>
                  <w:sz w:val="18"/>
                  <w:szCs w:val="18"/>
                  <w:vertAlign w:val="superscript"/>
                  <w:rtl w:val="0"/>
                </w:rPr>
                <w:t xml:space="preserve">TIME-C</w:t>
              </w:r>
            </w:hyperlink>
            <w:r w:rsidDel="00000000" w:rsidR="00000000" w:rsidRPr="00000000">
              <w:rPr>
                <w:sz w:val="18"/>
                <w:szCs w:val="18"/>
                <w:vertAlign w:val="superscript"/>
                <w:rtl w:val="0"/>
              </w:rPr>
              <w:t xml:space="preserve"> / </w:t>
            </w:r>
            <w:hyperlink r:id="rId2950">
              <w:r w:rsidDel="00000000" w:rsidR="00000000" w:rsidRPr="00000000">
                <w:rPr>
                  <w:sz w:val="18"/>
                  <w:szCs w:val="18"/>
                  <w:vertAlign w:val="superscript"/>
                  <w:rtl w:val="0"/>
                </w:rPr>
                <w:t xml:space="preserve">04-18</w:t>
              </w:r>
            </w:hyperlink>
            <w:r w:rsidDel="00000000" w:rsidR="00000000" w:rsidRPr="00000000">
              <w:rPr>
                <w:sz w:val="18"/>
                <w:szCs w:val="18"/>
                <w:vertAlign w:val="superscript"/>
                <w:rtl w:val="0"/>
              </w:rPr>
              <w:t xml:space="preserve">, </w:t>
            </w:r>
            <w:hyperlink r:id="rId2951">
              <w:r w:rsidDel="00000000" w:rsidR="00000000" w:rsidRPr="00000000">
                <w:rPr>
                  <w:sz w:val="18"/>
                  <w:szCs w:val="18"/>
                  <w:vertAlign w:val="superscript"/>
                  <w:rtl w:val="0"/>
                </w:rPr>
                <w:t xml:space="preserve">Mell IJROBP '06</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6">
            <w:pPr>
              <w:rPr>
                <w:sz w:val="18"/>
                <w:szCs w:val="18"/>
              </w:rPr>
            </w:pPr>
            <w:r w:rsidDel="00000000" w:rsidR="00000000" w:rsidRPr="00000000">
              <w:rPr>
                <w:sz w:val="18"/>
                <w:szCs w:val="18"/>
                <w:rtl w:val="0"/>
              </w:rPr>
              <w:t xml:space="preserve">Cervical cancer (weekly cisplatin): </w:t>
            </w:r>
          </w:p>
          <w:p w:rsidR="00000000" w:rsidDel="00000000" w:rsidP="00000000" w:rsidRDefault="00000000" w:rsidRPr="00000000" w14:paraId="00000ED7">
            <w:pPr>
              <w:rPr>
                <w:i w:val="1"/>
                <w:sz w:val="18"/>
                <w:szCs w:val="18"/>
              </w:rPr>
            </w:pPr>
            <w:r w:rsidDel="00000000" w:rsidR="00000000" w:rsidRPr="00000000">
              <w:rPr>
                <w:sz w:val="18"/>
                <w:szCs w:val="18"/>
                <w:rtl w:val="0"/>
              </w:rPr>
              <w:t xml:space="preserve">G2+ </w:t>
            </w:r>
            <w:r w:rsidDel="00000000" w:rsidR="00000000" w:rsidRPr="00000000">
              <w:rPr>
                <w:sz w:val="18"/>
                <w:szCs w:val="18"/>
                <w:rtl w:val="0"/>
              </w:rPr>
              <w:t xml:space="preserve">heme</w:t>
            </w:r>
            <w:r w:rsidDel="00000000" w:rsidR="00000000" w:rsidRPr="00000000">
              <w:rPr>
                <w:sz w:val="18"/>
                <w:szCs w:val="18"/>
                <w:rtl w:val="0"/>
              </w:rPr>
              <w:t xml:space="preserve"> for BM V40 ± 37% or median BM ± 34.2 </w:t>
            </w:r>
            <w:r w:rsidDel="00000000" w:rsidR="00000000" w:rsidRPr="00000000">
              <w:rPr>
                <w:b w:val="1"/>
                <w:sz w:val="18"/>
                <w:szCs w:val="18"/>
                <w:rtl w:val="0"/>
              </w:rPr>
              <w:t xml:space="preserve">Gy</w:t>
            </w:r>
            <w:r w:rsidDel="00000000" w:rsidR="00000000" w:rsidRPr="00000000">
              <w:rPr>
                <w:rFonts w:ascii="Cardo" w:cs="Cardo" w:eastAsia="Cardo" w:hAnsi="Cardo"/>
                <w:sz w:val="18"/>
                <w:szCs w:val="18"/>
                <w:rtl w:val="0"/>
              </w:rPr>
              <w:t xml:space="preserve"> of 40→ 75% [</w:t>
            </w:r>
            <w:hyperlink r:id="rId2952">
              <w:r w:rsidDel="00000000" w:rsidR="00000000" w:rsidRPr="00000000">
                <w:rPr>
                  <w:sz w:val="18"/>
                  <w:szCs w:val="18"/>
                  <w:rtl w:val="0"/>
                </w:rPr>
                <w:t xml:space="preserve">Klopp IJROBP '16</w:t>
              </w:r>
            </w:hyperlink>
            <w:r w:rsidDel="00000000" w:rsidR="00000000" w:rsidRPr="00000000">
              <w:rPr>
                <w:sz w:val="18"/>
                <w:szCs w:val="18"/>
                <w:rtl w:val="0"/>
              </w:rPr>
              <w:t xml:space="preserve">]. </w:t>
            </w:r>
            <w:r w:rsidDel="00000000" w:rsidR="00000000" w:rsidRPr="00000000">
              <w:rPr>
                <w:i w:val="1"/>
                <w:sz w:val="18"/>
                <w:szCs w:val="18"/>
                <w:rtl w:val="0"/>
              </w:rPr>
              <w:t xml:space="preserve">V20 and V10 did not pan out.</w:t>
            </w:r>
          </w:p>
          <w:p w:rsidR="00000000" w:rsidDel="00000000" w:rsidP="00000000" w:rsidRDefault="00000000" w:rsidRPr="00000000" w14:paraId="00000ED8">
            <w:pPr>
              <w:rPr>
                <w:sz w:val="18"/>
                <w:szCs w:val="18"/>
              </w:rPr>
            </w:pPr>
            <w:r w:rsidDel="00000000" w:rsidR="00000000" w:rsidRPr="00000000">
              <w:rPr>
                <w:rFonts w:ascii="Cardo" w:cs="Cardo" w:eastAsia="Cardo" w:hAnsi="Cardo"/>
                <w:sz w:val="18"/>
                <w:szCs w:val="18"/>
                <w:rtl w:val="0"/>
              </w:rPr>
              <w:t xml:space="preserve">G2+ neutropenia for BM V10 ± 90% of 11→ 74% and BM V20 ± 75% of 14→ 25% [</w:t>
            </w:r>
            <w:hyperlink r:id="rId2953">
              <w:r w:rsidDel="00000000" w:rsidR="00000000" w:rsidRPr="00000000">
                <w:rPr>
                  <w:sz w:val="18"/>
                  <w:szCs w:val="18"/>
                  <w:rtl w:val="0"/>
                </w:rPr>
                <w:t xml:space="preserve">Mell IJROBP '06</w:t>
              </w:r>
            </w:hyperlink>
            <w:r w:rsidDel="00000000" w:rsidR="00000000" w:rsidRPr="00000000">
              <w:rPr>
                <w:sz w:val="18"/>
                <w:szCs w:val="18"/>
                <w:rtl w:val="0"/>
              </w:rPr>
              <w:t xml:space="preserve">]. </w:t>
            </w:r>
            <w:r w:rsidDel="00000000" w:rsidR="00000000" w:rsidRPr="00000000">
              <w:rPr>
                <w:i w:val="1"/>
                <w:sz w:val="18"/>
                <w:szCs w:val="18"/>
                <w:rtl w:val="0"/>
              </w:rPr>
              <w:t xml:space="preserve">V40 did not pan out.</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Liver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 </w:t>
            </w:r>
            <w:r w:rsidDel="00000000" w:rsidR="00000000" w:rsidRPr="00000000">
              <w:rPr>
                <w:sz w:val="18"/>
                <w:szCs w:val="18"/>
                <w:rtl w:val="0"/>
              </w:rPr>
              <w:t xml:space="preserve">&lt; </w:t>
            </w:r>
            <w:r w:rsidDel="00000000" w:rsidR="00000000" w:rsidRPr="00000000">
              <w:rPr>
                <w:rFonts w:ascii="Times New Roman" w:cs="Times New Roman" w:eastAsia="Times New Roman" w:hAnsi="Times New Roman"/>
                <w:sz w:val="18"/>
                <w:szCs w:val="18"/>
                <w:rtl w:val="0"/>
              </w:rPr>
              <w:t xml:space="preserve">30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B">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Kidney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DD">
            <w:pPr>
              <w:widowControl w:val="0"/>
              <w:rPr>
                <w:rFonts w:ascii="Times New Roman" w:cs="Times New Roman" w:eastAsia="Times New Roman" w:hAnsi="Times New Roman"/>
                <w:sz w:val="18"/>
                <w:szCs w:val="18"/>
              </w:rPr>
            </w:pPr>
            <w:r w:rsidDel="00000000" w:rsidR="00000000" w:rsidRPr="00000000">
              <w:rPr>
                <w:sz w:val="18"/>
                <w:szCs w:val="18"/>
                <w:rtl w:val="0"/>
              </w:rPr>
              <w:t xml:space="preserve">18 Gy (67% each) </w:t>
            </w:r>
            <w:r w:rsidDel="00000000" w:rsidR="00000000" w:rsidRPr="00000000">
              <w:rPr>
                <w:sz w:val="18"/>
                <w:szCs w:val="18"/>
                <w:vertAlign w:val="superscript"/>
                <w:rtl w:val="0"/>
              </w:rPr>
              <w:t xml:space="preserve">04-18 </w:t>
            </w:r>
            <w:r w:rsidDel="00000000" w:rsidR="00000000" w:rsidRPr="00000000">
              <w:rPr>
                <w:rtl w:val="0"/>
              </w:rPr>
            </w:r>
          </w:p>
          <w:p w:rsidR="00000000" w:rsidDel="00000000" w:rsidP="00000000" w:rsidRDefault="00000000" w:rsidRPr="00000000" w14:paraId="00000E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w:t>
            </w:r>
            <w:r w:rsidDel="00000000" w:rsidR="00000000" w:rsidRPr="00000000">
              <w:rPr>
                <w:sz w:val="18"/>
                <w:szCs w:val="18"/>
                <w:rtl w:val="0"/>
              </w:rPr>
              <w:t xml:space="preserve">Gy (</w:t>
            </w:r>
            <w:r w:rsidDel="00000000" w:rsidR="00000000" w:rsidRPr="00000000">
              <w:rPr>
                <w:rFonts w:ascii="Times New Roman" w:cs="Times New Roman" w:eastAsia="Times New Roman" w:hAnsi="Times New Roman"/>
                <w:sz w:val="18"/>
                <w:szCs w:val="18"/>
                <w:rtl w:val="0"/>
              </w:rPr>
              <w:t xml:space="preserve">25%)</w:t>
            </w:r>
          </w:p>
          <w:p w:rsidR="00000000" w:rsidDel="00000000" w:rsidP="00000000" w:rsidRDefault="00000000" w:rsidRPr="00000000" w14:paraId="00000E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 &lt; 15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EE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EE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EE2">
            <w:pPr>
              <w:rPr>
                <w:sz w:val="18"/>
                <w:szCs w:val="18"/>
              </w:rPr>
            </w:pPr>
            <w:r w:rsidDel="00000000" w:rsidR="00000000" w:rsidRPr="00000000">
              <w:rPr>
                <w:rFonts w:ascii="Cardo" w:cs="Cardo" w:eastAsia="Cardo" w:hAnsi="Cardo"/>
                <w:sz w:val="18"/>
                <w:szCs w:val="18"/>
                <w:rtl w:val="0"/>
              </w:rPr>
              <w:t xml:space="preserve">Combined mean kidney dose of 18 / 28 Gy with &lt; 5 → &lt; 50% clinically relevant kidney dysfunction. </w:t>
            </w:r>
            <w:r w:rsidDel="00000000" w:rsidR="00000000" w:rsidRPr="00000000">
              <w:rPr>
                <w:sz w:val="18"/>
                <w:szCs w:val="18"/>
                <w:vertAlign w:val="superscript"/>
                <w:rtl w:val="0"/>
              </w:rPr>
              <w:t xml:space="preserve">QUANTEC</w:t>
            </w:r>
            <w:r w:rsidDel="00000000" w:rsidR="00000000" w:rsidRPr="00000000">
              <w:rPr>
                <w:rtl w:val="0"/>
              </w:rPr>
            </w:r>
          </w:p>
        </w:tc>
      </w:tr>
    </w:tbl>
    <w:p w:rsidR="00000000" w:rsidDel="00000000" w:rsidP="00000000" w:rsidRDefault="00000000" w:rsidRPr="00000000" w14:paraId="00000EE3">
      <w:pPr>
        <w:pStyle w:val="Heading3"/>
        <w:keepNext w:val="0"/>
        <w:keepLines w:val="0"/>
        <w:rPr/>
      </w:pPr>
      <w:bookmarkStart w:colFirst="0" w:colLast="0" w:name="_vcaauxl2trpg" w:id="112"/>
      <w:bookmarkEnd w:id="112"/>
      <w:r w:rsidDel="00000000" w:rsidR="00000000" w:rsidRPr="00000000">
        <w:rPr>
          <w:rtl w:val="0"/>
        </w:rPr>
        <w:t xml:space="preserve">Endometrial</w:t>
      </w:r>
    </w:p>
    <w:p w:rsidR="00000000" w:rsidDel="00000000" w:rsidP="00000000" w:rsidRDefault="00000000" w:rsidRPr="00000000" w14:paraId="00000EE4">
      <w:pPr>
        <w:pStyle w:val="Heading2"/>
        <w:rPr>
          <w:sz w:val="20"/>
          <w:szCs w:val="20"/>
        </w:rPr>
      </w:pPr>
      <w:bookmarkStart w:colFirst="0" w:colLast="0" w:name="_pu52d22rkch6" w:id="113"/>
      <w:bookmarkEnd w:id="113"/>
      <w:r w:rsidDel="00000000" w:rsidR="00000000" w:rsidRPr="00000000">
        <w:rPr>
          <w:rtl w:val="0"/>
        </w:rPr>
      </w:r>
    </w:p>
    <w:tbl>
      <w:tblPr>
        <w:tblStyle w:val="Table45"/>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5">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EE6">
            <w:pPr>
              <w:ind w:right="200"/>
              <w:jc w:val="center"/>
              <w:rPr>
                <w:b w:val="1"/>
              </w:rPr>
            </w:pPr>
            <w:r w:rsidDel="00000000" w:rsidR="00000000" w:rsidRPr="00000000">
              <w:rPr>
                <w:b w:val="1"/>
                <w:rtl w:val="0"/>
              </w:rPr>
              <w:t xml:space="preserve">A more comprehensive collection of resources for all disease sites may be found at </w:t>
            </w:r>
            <w:hyperlink r:id="rId2954">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EE7">
            <w:pPr>
              <w:ind w:right="200"/>
              <w:rPr>
                <w:sz w:val="18"/>
                <w:szCs w:val="18"/>
              </w:rPr>
            </w:pPr>
            <w:r w:rsidDel="00000000" w:rsidR="00000000" w:rsidRPr="00000000">
              <w:rPr>
                <w:sz w:val="18"/>
                <w:szCs w:val="18"/>
                <w:rtl w:val="0"/>
              </w:rPr>
              <w:t xml:space="preserve">Zaorsky: [</w:t>
            </w:r>
            <w:hyperlink r:id="rId2955">
              <w:r w:rsidDel="00000000" w:rsidR="00000000" w:rsidRPr="00000000">
                <w:rPr>
                  <w:sz w:val="18"/>
                  <w:szCs w:val="18"/>
                  <w:rtl w:val="0"/>
                </w:rPr>
                <w:t xml:space="preserve">Gyn staging</w:t>
              </w:r>
            </w:hyperlink>
            <w:r w:rsidDel="00000000" w:rsidR="00000000" w:rsidRPr="00000000">
              <w:rPr>
                <w:sz w:val="18"/>
                <w:szCs w:val="18"/>
                <w:rtl w:val="0"/>
              </w:rPr>
              <w:t xml:space="preserve">], [</w:t>
            </w:r>
            <w:hyperlink r:id="rId2956">
              <w:r w:rsidDel="00000000" w:rsidR="00000000" w:rsidRPr="00000000">
                <w:rPr>
                  <w:sz w:val="18"/>
                  <w:szCs w:val="18"/>
                  <w:rtl w:val="0"/>
                </w:rPr>
                <w:t xml:space="preserve">Comparison of surgeries</w:t>
              </w:r>
            </w:hyperlink>
            <w:r w:rsidDel="00000000" w:rsidR="00000000" w:rsidRPr="00000000">
              <w:rPr>
                <w:sz w:val="18"/>
                <w:szCs w:val="18"/>
                <w:rtl w:val="0"/>
              </w:rPr>
              <w:t xml:space="preserve">], [</w:t>
            </w:r>
            <w:hyperlink r:id="rId2957">
              <w:r w:rsidDel="00000000" w:rsidR="00000000" w:rsidRPr="00000000">
                <w:rPr>
                  <w:sz w:val="18"/>
                  <w:szCs w:val="18"/>
                  <w:rtl w:val="0"/>
                </w:rPr>
                <w:t xml:space="preserve">Gyn nodes AP</w:t>
              </w:r>
            </w:hyperlink>
            <w:r w:rsidDel="00000000" w:rsidR="00000000" w:rsidRPr="00000000">
              <w:rPr>
                <w:sz w:val="18"/>
                <w:szCs w:val="18"/>
                <w:rtl w:val="0"/>
              </w:rPr>
              <w:t xml:space="preserve">,</w:t>
            </w:r>
            <w:hyperlink r:id="rId2958">
              <w:r w:rsidDel="00000000" w:rsidR="00000000" w:rsidRPr="00000000">
                <w:rPr>
                  <w:sz w:val="18"/>
                  <w:szCs w:val="18"/>
                  <w:rtl w:val="0"/>
                </w:rPr>
                <w:t xml:space="preserve"> Lat</w:t>
              </w:r>
            </w:hyperlink>
            <w:r w:rsidDel="00000000" w:rsidR="00000000" w:rsidRPr="00000000">
              <w:rPr>
                <w:sz w:val="18"/>
                <w:szCs w:val="18"/>
                <w:rtl w:val="0"/>
              </w:rPr>
              <w:t xml:space="preserve">], [</w:t>
            </w:r>
            <w:hyperlink r:id="rId2959">
              <w:r w:rsidDel="00000000" w:rsidR="00000000" w:rsidRPr="00000000">
                <w:rPr>
                  <w:sz w:val="18"/>
                  <w:szCs w:val="18"/>
                  <w:rtl w:val="0"/>
                </w:rPr>
                <w:t xml:space="preserve">Cervical staging</w:t>
              </w:r>
            </w:hyperlink>
            <w:r w:rsidDel="00000000" w:rsidR="00000000" w:rsidRPr="00000000">
              <w:rPr>
                <w:sz w:val="18"/>
                <w:szCs w:val="18"/>
                <w:rtl w:val="0"/>
              </w:rPr>
              <w:t xml:space="preserve">], [</w:t>
            </w:r>
            <w:hyperlink r:id="rId2960">
              <w:r w:rsidDel="00000000" w:rsidR="00000000" w:rsidRPr="00000000">
                <w:rPr>
                  <w:sz w:val="18"/>
                  <w:szCs w:val="18"/>
                  <w:rtl w:val="0"/>
                </w:rPr>
                <w:t xml:space="preserve">Cervical EBRT</w:t>
              </w:r>
            </w:hyperlink>
            <w:r w:rsidDel="00000000" w:rsidR="00000000" w:rsidRPr="00000000">
              <w:rPr>
                <w:sz w:val="18"/>
                <w:szCs w:val="18"/>
                <w:rtl w:val="0"/>
              </w:rPr>
              <w:t xml:space="preserve">], [</w:t>
            </w:r>
            <w:hyperlink r:id="rId2961">
              <w:r w:rsidDel="00000000" w:rsidR="00000000" w:rsidRPr="00000000">
                <w:rPr>
                  <w:sz w:val="18"/>
                  <w:szCs w:val="18"/>
                  <w:rtl w:val="0"/>
                </w:rPr>
                <w:t xml:space="preserve">Cervical BT</w:t>
              </w:r>
            </w:hyperlink>
            <w:r w:rsidDel="00000000" w:rsidR="00000000" w:rsidRPr="00000000">
              <w:rPr>
                <w:sz w:val="18"/>
                <w:szCs w:val="18"/>
                <w:rtl w:val="0"/>
              </w:rPr>
              <w:t xml:space="preserve">].</w:t>
            </w:r>
          </w:p>
          <w:p w:rsidR="00000000" w:rsidDel="00000000" w:rsidP="00000000" w:rsidRDefault="00000000" w:rsidRPr="00000000" w14:paraId="00000EE8">
            <w:pPr>
              <w:ind w:right="200"/>
              <w:rPr>
                <w:sz w:val="18"/>
                <w:szCs w:val="18"/>
              </w:rPr>
            </w:pPr>
            <w:r w:rsidDel="00000000" w:rsidR="00000000" w:rsidRPr="00000000">
              <w:rPr>
                <w:sz w:val="18"/>
                <w:szCs w:val="18"/>
                <w:rtl w:val="0"/>
              </w:rPr>
              <w:t xml:space="preserve">ARRO: [</w:t>
            </w:r>
            <w:hyperlink r:id="rId2962">
              <w:r w:rsidDel="00000000" w:rsidR="00000000" w:rsidRPr="00000000">
                <w:rPr>
                  <w:sz w:val="18"/>
                  <w:szCs w:val="18"/>
                  <w:rtl w:val="0"/>
                </w:rPr>
                <w:t xml:space="preserve">Cervical cancer</w:t>
              </w:r>
            </w:hyperlink>
            <w:r w:rsidDel="00000000" w:rsidR="00000000" w:rsidRPr="00000000">
              <w:rPr>
                <w:sz w:val="18"/>
                <w:szCs w:val="18"/>
                <w:rtl w:val="0"/>
              </w:rPr>
              <w:t xml:space="preserve">].</w:t>
            </w:r>
          </w:p>
          <w:p w:rsidR="00000000" w:rsidDel="00000000" w:rsidP="00000000" w:rsidRDefault="00000000" w:rsidRPr="00000000" w14:paraId="00000EE9">
            <w:pPr>
              <w:rPr>
                <w:sz w:val="18"/>
                <w:szCs w:val="18"/>
              </w:rPr>
            </w:pPr>
            <w:r w:rsidDel="00000000" w:rsidR="00000000" w:rsidRPr="00000000">
              <w:rPr>
                <w:sz w:val="18"/>
                <w:szCs w:val="18"/>
                <w:rtl w:val="0"/>
              </w:rPr>
              <w:t xml:space="preserve">Contouring: </w:t>
            </w:r>
          </w:p>
          <w:p w:rsidR="00000000" w:rsidDel="00000000" w:rsidP="00000000" w:rsidRDefault="00000000" w:rsidRPr="00000000" w14:paraId="00000EEA">
            <w:pPr>
              <w:numPr>
                <w:ilvl w:val="0"/>
                <w:numId w:val="59"/>
              </w:numPr>
              <w:ind w:left="720" w:right="200" w:hanging="360"/>
              <w:rPr>
                <w:sz w:val="18"/>
                <w:szCs w:val="18"/>
              </w:rPr>
            </w:pPr>
            <w:r w:rsidDel="00000000" w:rsidR="00000000" w:rsidRPr="00000000">
              <w:rPr>
                <w:sz w:val="18"/>
                <w:szCs w:val="18"/>
                <w:rtl w:val="0"/>
              </w:rPr>
              <w:t xml:space="preserve">eContour: [</w:t>
            </w:r>
            <w:hyperlink r:id="rId2963">
              <w:r w:rsidDel="00000000" w:rsidR="00000000" w:rsidRPr="00000000">
                <w:rPr>
                  <w:sz w:val="18"/>
                  <w:szCs w:val="18"/>
                  <w:rtl w:val="0"/>
                </w:rPr>
                <w:t xml:space="preserve">AVARO cervix</w:t>
              </w:r>
            </w:hyperlink>
            <w:r w:rsidDel="00000000" w:rsidR="00000000" w:rsidRPr="00000000">
              <w:rPr>
                <w:sz w:val="18"/>
                <w:szCs w:val="18"/>
                <w:rtl w:val="0"/>
              </w:rPr>
              <w:t xml:space="preserve">], [</w:t>
            </w:r>
            <w:hyperlink r:id="rId2964">
              <w:r w:rsidDel="00000000" w:rsidR="00000000" w:rsidRPr="00000000">
                <w:rPr>
                  <w:sz w:val="18"/>
                  <w:szCs w:val="18"/>
                  <w:rtl w:val="0"/>
                </w:rPr>
                <w:t xml:space="preserve">post op cervix</w:t>
              </w:r>
            </w:hyperlink>
            <w:r w:rsidDel="00000000" w:rsidR="00000000" w:rsidRPr="00000000">
              <w:rPr>
                <w:sz w:val="18"/>
                <w:szCs w:val="18"/>
                <w:rtl w:val="0"/>
              </w:rPr>
              <w:t xml:space="preserve">], [</w:t>
            </w:r>
            <w:hyperlink r:id="rId2965">
              <w:r w:rsidDel="00000000" w:rsidR="00000000" w:rsidRPr="00000000">
                <w:rPr>
                  <w:sz w:val="18"/>
                  <w:szCs w:val="18"/>
                  <w:rtl w:val="0"/>
                </w:rPr>
                <w:t xml:space="preserve">EMBRACE 2 cervix</w:t>
              </w:r>
            </w:hyperlink>
            <w:r w:rsidDel="00000000" w:rsidR="00000000" w:rsidRPr="00000000">
              <w:rPr>
                <w:sz w:val="18"/>
                <w:szCs w:val="18"/>
                <w:rtl w:val="0"/>
              </w:rPr>
              <w:t xml:space="preserve">] and [</w:t>
            </w:r>
            <w:hyperlink r:id="rId2966">
              <w:r w:rsidDel="00000000" w:rsidR="00000000" w:rsidRPr="00000000">
                <w:rPr>
                  <w:sz w:val="18"/>
                  <w:szCs w:val="18"/>
                  <w:rtl w:val="0"/>
                </w:rPr>
                <w:t xml:space="preserve">NRG cervix</w:t>
              </w:r>
            </w:hyperlink>
            <w:r w:rsidDel="00000000" w:rsidR="00000000" w:rsidRPr="00000000">
              <w:rPr>
                <w:sz w:val="18"/>
                <w:szCs w:val="18"/>
                <w:rtl w:val="0"/>
              </w:rPr>
              <w:t xml:space="preserve">].</w:t>
            </w:r>
          </w:p>
          <w:p w:rsidR="00000000" w:rsidDel="00000000" w:rsidP="00000000" w:rsidRDefault="00000000" w:rsidRPr="00000000" w14:paraId="00000EEB">
            <w:pPr>
              <w:numPr>
                <w:ilvl w:val="0"/>
                <w:numId w:val="59"/>
              </w:numPr>
              <w:ind w:left="720" w:hanging="360"/>
              <w:rPr>
                <w:sz w:val="18"/>
                <w:szCs w:val="18"/>
              </w:rPr>
            </w:pPr>
            <w:r w:rsidDel="00000000" w:rsidR="00000000" w:rsidRPr="00000000">
              <w:rPr>
                <w:sz w:val="18"/>
                <w:szCs w:val="18"/>
                <w:rtl w:val="0"/>
              </w:rPr>
              <w:t xml:space="preserve">Female Normal Pelvis Atlas [</w:t>
            </w:r>
            <w:hyperlink r:id="rId2967">
              <w:r w:rsidDel="00000000" w:rsidR="00000000" w:rsidRPr="00000000">
                <w:rPr>
                  <w:sz w:val="18"/>
                  <w:szCs w:val="18"/>
                  <w:rtl w:val="0"/>
                </w:rPr>
                <w:t xml:space="preserve">RTOG Contouring Atlases</w:t>
              </w:r>
            </w:hyperlink>
            <w:r w:rsidDel="00000000" w:rsidR="00000000" w:rsidRPr="00000000">
              <w:rPr>
                <w:sz w:val="18"/>
                <w:szCs w:val="18"/>
                <w:rtl w:val="0"/>
              </w:rPr>
              <w:t xml:space="preserve">]</w:t>
            </w:r>
          </w:p>
          <w:p w:rsidR="00000000" w:rsidDel="00000000" w:rsidP="00000000" w:rsidRDefault="00000000" w:rsidRPr="00000000" w14:paraId="00000EEC">
            <w:pPr>
              <w:numPr>
                <w:ilvl w:val="0"/>
                <w:numId w:val="59"/>
              </w:numPr>
              <w:ind w:left="720" w:right="200" w:hanging="360"/>
              <w:rPr>
                <w:sz w:val="18"/>
                <w:szCs w:val="18"/>
              </w:rPr>
            </w:pPr>
            <w:r w:rsidDel="00000000" w:rsidR="00000000" w:rsidRPr="00000000">
              <w:rPr>
                <w:sz w:val="18"/>
                <w:szCs w:val="18"/>
                <w:rtl w:val="0"/>
              </w:rPr>
              <w:t xml:space="preserve">Improving target volume delineation in intact cervical cancer [</w:t>
            </w:r>
            <w:hyperlink r:id="rId2968">
              <w:r w:rsidDel="00000000" w:rsidR="00000000" w:rsidRPr="00000000">
                <w:rPr>
                  <w:sz w:val="18"/>
                  <w:szCs w:val="18"/>
                  <w:rtl w:val="0"/>
                </w:rPr>
                <w:t xml:space="preserve">Eminowicz PRO '16</w:t>
              </w:r>
            </w:hyperlink>
            <w:r w:rsidDel="00000000" w:rsidR="00000000" w:rsidRPr="00000000">
              <w:rPr>
                <w:sz w:val="18"/>
                <w:szCs w:val="18"/>
                <w:rtl w:val="0"/>
              </w:rPr>
              <w:t xml:space="preserve">].</w:t>
            </w:r>
          </w:p>
          <w:p w:rsidR="00000000" w:rsidDel="00000000" w:rsidP="00000000" w:rsidRDefault="00000000" w:rsidRPr="00000000" w14:paraId="00000EED">
            <w:pPr>
              <w:numPr>
                <w:ilvl w:val="0"/>
                <w:numId w:val="59"/>
              </w:numPr>
              <w:ind w:left="720" w:hanging="360"/>
              <w:rPr>
                <w:sz w:val="18"/>
                <w:szCs w:val="18"/>
              </w:rPr>
            </w:pPr>
            <w:r w:rsidDel="00000000" w:rsidR="00000000" w:rsidRPr="00000000">
              <w:rPr>
                <w:sz w:val="18"/>
                <w:szCs w:val="18"/>
                <w:rtl w:val="0"/>
              </w:rPr>
              <w:t xml:space="preserve">Consensus guidelines for delineation of CTV for IMRT for definitive tx of cervix cancer </w:t>
            </w:r>
            <w:hyperlink r:id="rId2969">
              <w:r w:rsidDel="00000000" w:rsidR="00000000" w:rsidRPr="00000000">
                <w:rPr>
                  <w:sz w:val="18"/>
                  <w:szCs w:val="18"/>
                  <w:rtl w:val="0"/>
                </w:rPr>
                <w:t xml:space="preserve">[Lim IJROBP '11]</w:t>
              </w:r>
            </w:hyperlink>
            <w:r w:rsidDel="00000000" w:rsidR="00000000" w:rsidRPr="00000000">
              <w:rPr>
                <w:sz w:val="18"/>
                <w:szCs w:val="18"/>
                <w:rtl w:val="0"/>
              </w:rPr>
              <w:t xml:space="preserve">.</w:t>
            </w:r>
          </w:p>
          <w:p w:rsidR="00000000" w:rsidDel="00000000" w:rsidP="00000000" w:rsidRDefault="00000000" w:rsidRPr="00000000" w14:paraId="00000EEE">
            <w:pPr>
              <w:numPr>
                <w:ilvl w:val="0"/>
                <w:numId w:val="59"/>
              </w:numPr>
              <w:ind w:left="720" w:hanging="360"/>
              <w:rPr>
                <w:sz w:val="18"/>
                <w:szCs w:val="18"/>
              </w:rPr>
            </w:pPr>
            <w:r w:rsidDel="00000000" w:rsidR="00000000" w:rsidRPr="00000000">
              <w:rPr>
                <w:sz w:val="18"/>
                <w:szCs w:val="18"/>
                <w:rtl w:val="0"/>
              </w:rPr>
              <w:t xml:space="preserve">Consensus guidelines for delineation of CTV in Endo/Cervical PORT [</w:t>
            </w:r>
            <w:hyperlink r:id="rId2970">
              <w:r w:rsidDel="00000000" w:rsidR="00000000" w:rsidRPr="00000000">
                <w:rPr>
                  <w:sz w:val="18"/>
                  <w:szCs w:val="18"/>
                  <w:rtl w:val="0"/>
                </w:rPr>
                <w:t xml:space="preserve">RTOG Gyn Atlas</w:t>
              </w:r>
            </w:hyperlink>
            <w:r w:rsidDel="00000000" w:rsidR="00000000" w:rsidRPr="00000000">
              <w:rPr>
                <w:sz w:val="18"/>
                <w:szCs w:val="18"/>
                <w:rtl w:val="0"/>
              </w:rPr>
              <w:t xml:space="preserve">, </w:t>
            </w:r>
            <w:hyperlink r:id="rId2971">
              <w:r w:rsidDel="00000000" w:rsidR="00000000" w:rsidRPr="00000000">
                <w:rPr>
                  <w:sz w:val="18"/>
                  <w:szCs w:val="18"/>
                  <w:rtl w:val="0"/>
                </w:rPr>
                <w:t xml:space="preserve">Small IJROBP '09</w:t>
              </w:r>
            </w:hyperlink>
            <w:r w:rsidDel="00000000" w:rsidR="00000000" w:rsidRPr="00000000">
              <w:rPr>
                <w:sz w:val="18"/>
                <w:szCs w:val="18"/>
                <w:rtl w:val="0"/>
              </w:rPr>
              <w:t xml:space="preserve">]. </w:t>
            </w:r>
            <w:hyperlink r:id="rId297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EF">
            <w:pPr>
              <w:numPr>
                <w:ilvl w:val="0"/>
                <w:numId w:val="59"/>
              </w:numPr>
              <w:ind w:left="720" w:hanging="360"/>
              <w:rPr>
                <w:sz w:val="18"/>
                <w:szCs w:val="18"/>
              </w:rPr>
            </w:pPr>
            <w:r w:rsidDel="00000000" w:rsidR="00000000" w:rsidRPr="00000000">
              <w:rPr>
                <w:sz w:val="18"/>
                <w:szCs w:val="18"/>
                <w:rtl w:val="0"/>
              </w:rPr>
              <w:t xml:space="preserve">Comparison and CTV consensus for CT and MR-based BT in L-A Cervical Ca [</w:t>
            </w:r>
            <w:hyperlink r:id="rId2973">
              <w:r w:rsidDel="00000000" w:rsidR="00000000" w:rsidRPr="00000000">
                <w:rPr>
                  <w:sz w:val="18"/>
                  <w:szCs w:val="18"/>
                  <w:rtl w:val="0"/>
                </w:rPr>
                <w:t xml:space="preserve">RTOG Atlas</w:t>
              </w:r>
            </w:hyperlink>
            <w:r w:rsidDel="00000000" w:rsidR="00000000" w:rsidRPr="00000000">
              <w:rPr>
                <w:sz w:val="18"/>
                <w:szCs w:val="18"/>
                <w:rtl w:val="0"/>
              </w:rPr>
              <w:t xml:space="preserve">, </w:t>
            </w:r>
            <w:hyperlink r:id="rId2974">
              <w:r w:rsidDel="00000000" w:rsidR="00000000" w:rsidRPr="00000000">
                <w:rPr>
                  <w:sz w:val="18"/>
                  <w:szCs w:val="18"/>
                  <w:rtl w:val="0"/>
                </w:rPr>
                <w:t xml:space="preserve">Viswanathan IJROBP '14</w:t>
              </w:r>
            </w:hyperlink>
            <w:r w:rsidDel="00000000" w:rsidR="00000000" w:rsidRPr="00000000">
              <w:rPr>
                <w:sz w:val="18"/>
                <w:szCs w:val="18"/>
                <w:rtl w:val="0"/>
              </w:rPr>
              <w:t xml:space="preserve">] </w:t>
            </w:r>
            <w:hyperlink r:id="rId297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F0">
            <w:pPr>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EF1">
            <w:pPr>
              <w:numPr>
                <w:ilvl w:val="0"/>
                <w:numId w:val="27"/>
              </w:numPr>
              <w:ind w:left="720" w:hanging="360"/>
              <w:rPr>
                <w:sz w:val="18"/>
                <w:szCs w:val="18"/>
              </w:rPr>
            </w:pPr>
            <w:r w:rsidDel="00000000" w:rsidR="00000000" w:rsidRPr="00000000">
              <w:rPr>
                <w:sz w:val="18"/>
                <w:szCs w:val="18"/>
                <w:rtl w:val="0"/>
              </w:rPr>
              <w:t xml:space="preserve">Gynecologic Malignancies [</w:t>
            </w:r>
            <w:hyperlink r:id="rId2976">
              <w:r w:rsidDel="00000000" w:rsidR="00000000" w:rsidRPr="00000000">
                <w:rPr>
                  <w:sz w:val="18"/>
                  <w:szCs w:val="18"/>
                  <w:rtl w:val="0"/>
                </w:rPr>
                <w:t xml:space="preserve">Suneja and Viswanathan Heme/Onc Clin N. Amer '20</w:t>
              </w:r>
            </w:hyperlink>
            <w:r w:rsidDel="00000000" w:rsidR="00000000" w:rsidRPr="00000000">
              <w:rPr>
                <w:sz w:val="18"/>
                <w:szCs w:val="18"/>
                <w:rtl w:val="0"/>
              </w:rPr>
              <w:t xml:space="preserve">] </w:t>
            </w:r>
            <w:hyperlink r:id="rId2977">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F2">
            <w:pPr>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EF3">
            <w:pPr>
              <w:numPr>
                <w:ilvl w:val="0"/>
                <w:numId w:val="59"/>
              </w:numPr>
              <w:ind w:left="720" w:hanging="360"/>
              <w:rPr>
                <w:sz w:val="18"/>
                <w:szCs w:val="18"/>
              </w:rPr>
            </w:pPr>
            <w:r w:rsidDel="00000000" w:rsidR="00000000" w:rsidRPr="00000000">
              <w:rPr>
                <w:sz w:val="18"/>
                <w:szCs w:val="18"/>
                <w:rtl w:val="0"/>
              </w:rPr>
              <w:t xml:space="preserve">ASCO Guideline: Mgmt</w:t>
            </w:r>
            <w:hyperlink r:id="rId2978">
              <w:r w:rsidDel="00000000" w:rsidR="00000000" w:rsidRPr="00000000">
                <w:rPr>
                  <w:sz w:val="18"/>
                  <w:szCs w:val="18"/>
                  <w:rtl w:val="0"/>
                </w:rPr>
                <w:t xml:space="preserve"> and Care of Women with Invasive Cervical Ca Resource-Stratified Guideline</w:t>
              </w:r>
            </w:hyperlink>
            <w:r w:rsidDel="00000000" w:rsidR="00000000" w:rsidRPr="00000000">
              <w:rPr>
                <w:i w:val="1"/>
                <w:sz w:val="18"/>
                <w:szCs w:val="18"/>
                <w:rtl w:val="0"/>
              </w:rPr>
              <w:t xml:space="preserve"> May 25, 2016</w:t>
            </w:r>
            <w:r w:rsidDel="00000000" w:rsidR="00000000" w:rsidRPr="00000000">
              <w:rPr>
                <w:rtl w:val="0"/>
              </w:rPr>
            </w:r>
          </w:p>
          <w:p w:rsidR="00000000" w:rsidDel="00000000" w:rsidP="00000000" w:rsidRDefault="00000000" w:rsidRPr="00000000" w14:paraId="00000EF4">
            <w:pPr>
              <w:numPr>
                <w:ilvl w:val="0"/>
                <w:numId w:val="59"/>
              </w:numPr>
              <w:ind w:left="720" w:right="60" w:hanging="360"/>
              <w:rPr>
                <w:sz w:val="18"/>
                <w:szCs w:val="18"/>
              </w:rPr>
            </w:pPr>
            <w:r w:rsidDel="00000000" w:rsidR="00000000" w:rsidRPr="00000000">
              <w:rPr>
                <w:sz w:val="18"/>
                <w:szCs w:val="18"/>
                <w:rtl w:val="0"/>
              </w:rPr>
              <w:t xml:space="preserve">Society of Gynecologic Oncology (SGO) </w:t>
            </w:r>
            <w:hyperlink r:id="rId2979">
              <w:r w:rsidDel="00000000" w:rsidR="00000000" w:rsidRPr="00000000">
                <w:rPr>
                  <w:sz w:val="18"/>
                  <w:szCs w:val="18"/>
                  <w:rtl w:val="0"/>
                </w:rPr>
                <w:t xml:space="preserve">[Guidelines]</w:t>
              </w:r>
            </w:hyperlink>
            <w:r w:rsidDel="00000000" w:rsidR="00000000" w:rsidRPr="00000000">
              <w:rPr>
                <w:rtl w:val="0"/>
              </w:rPr>
            </w:r>
          </w:p>
          <w:p w:rsidR="00000000" w:rsidDel="00000000" w:rsidP="00000000" w:rsidRDefault="00000000" w:rsidRPr="00000000" w14:paraId="00000EF5">
            <w:pPr>
              <w:numPr>
                <w:ilvl w:val="0"/>
                <w:numId w:val="59"/>
              </w:numPr>
              <w:ind w:left="720" w:hanging="360"/>
              <w:rPr>
                <w:sz w:val="18"/>
                <w:szCs w:val="18"/>
              </w:rPr>
            </w:pPr>
            <w:r w:rsidDel="00000000" w:rsidR="00000000" w:rsidRPr="00000000">
              <w:rPr>
                <w:sz w:val="18"/>
                <w:szCs w:val="18"/>
                <w:rtl w:val="0"/>
              </w:rPr>
              <w:t xml:space="preserve">FIGO Report: Cancer of the cervix uteri [</w:t>
            </w:r>
            <w:hyperlink r:id="rId2980">
              <w:r w:rsidDel="00000000" w:rsidR="00000000" w:rsidRPr="00000000">
                <w:rPr>
                  <w:sz w:val="18"/>
                  <w:szCs w:val="18"/>
                  <w:rtl w:val="0"/>
                </w:rPr>
                <w:t xml:space="preserve">Bhatla IJGO '18</w:t>
              </w:r>
            </w:hyperlink>
            <w:r w:rsidDel="00000000" w:rsidR="00000000" w:rsidRPr="00000000">
              <w:rPr>
                <w:sz w:val="18"/>
                <w:szCs w:val="18"/>
                <w:rtl w:val="0"/>
              </w:rPr>
              <w:t xml:space="preserve">] </w:t>
            </w:r>
          </w:p>
          <w:p w:rsidR="00000000" w:rsidDel="00000000" w:rsidP="00000000" w:rsidRDefault="00000000" w:rsidRPr="00000000" w14:paraId="00000EF6">
            <w:pPr>
              <w:numPr>
                <w:ilvl w:val="0"/>
                <w:numId w:val="59"/>
              </w:numPr>
              <w:ind w:left="720" w:right="60" w:hanging="360"/>
              <w:rPr>
                <w:sz w:val="18"/>
                <w:szCs w:val="18"/>
              </w:rPr>
            </w:pPr>
            <w:r w:rsidDel="00000000" w:rsidR="00000000" w:rsidRPr="00000000">
              <w:rPr>
                <w:sz w:val="18"/>
                <w:szCs w:val="18"/>
                <w:rtl w:val="0"/>
              </w:rPr>
              <w:t xml:space="preserve">[</w:t>
            </w:r>
            <w:hyperlink r:id="rId2981">
              <w:r w:rsidDel="00000000" w:rsidR="00000000" w:rsidRPr="00000000">
                <w:rPr>
                  <w:sz w:val="18"/>
                  <w:szCs w:val="18"/>
                  <w:rtl w:val="0"/>
                </w:rPr>
                <w:t xml:space="preserve">ESMO Guidelines</w:t>
              </w:r>
            </w:hyperlink>
            <w:r w:rsidDel="00000000" w:rsidR="00000000" w:rsidRPr="00000000">
              <w:rPr>
                <w:sz w:val="18"/>
                <w:szCs w:val="18"/>
                <w:rtl w:val="0"/>
              </w:rPr>
              <w:t xml:space="preserve">] for Gynecological Cancers.</w:t>
            </w:r>
          </w:p>
          <w:p w:rsidR="00000000" w:rsidDel="00000000" w:rsidP="00000000" w:rsidRDefault="00000000" w:rsidRPr="00000000" w14:paraId="00000EF7">
            <w:pPr>
              <w:numPr>
                <w:ilvl w:val="0"/>
                <w:numId w:val="59"/>
              </w:numPr>
              <w:ind w:left="720" w:hanging="360"/>
              <w:rPr>
                <w:sz w:val="18"/>
                <w:szCs w:val="18"/>
              </w:rPr>
            </w:pPr>
            <w:r w:rsidDel="00000000" w:rsidR="00000000" w:rsidRPr="00000000">
              <w:rPr>
                <w:sz w:val="18"/>
                <w:szCs w:val="18"/>
                <w:rtl w:val="0"/>
              </w:rPr>
              <w:t xml:space="preserve">ESGO-ESTRO-ESP guidelines for the management of patients with cervical cancer [</w:t>
            </w:r>
            <w:hyperlink r:id="rId2982">
              <w:r w:rsidDel="00000000" w:rsidR="00000000" w:rsidRPr="00000000">
                <w:rPr>
                  <w:sz w:val="18"/>
                  <w:szCs w:val="18"/>
                  <w:rtl w:val="0"/>
                </w:rPr>
                <w:t xml:space="preserve">June '18]</w:t>
              </w:r>
            </w:hyperlink>
            <w:r w:rsidDel="00000000" w:rsidR="00000000" w:rsidRPr="00000000">
              <w:rPr>
                <w:sz w:val="18"/>
                <w:szCs w:val="18"/>
                <w:rtl w:val="0"/>
              </w:rPr>
              <w:t xml:space="preserve"> </w:t>
            </w:r>
            <w:hyperlink r:id="rId2983">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EF8">
            <w:pPr>
              <w:numPr>
                <w:ilvl w:val="0"/>
                <w:numId w:val="59"/>
              </w:numPr>
              <w:ind w:left="720" w:right="60" w:hanging="360"/>
              <w:rPr>
                <w:sz w:val="18"/>
                <w:szCs w:val="18"/>
              </w:rPr>
            </w:pPr>
            <w:r w:rsidDel="00000000" w:rsidR="00000000" w:rsidRPr="00000000">
              <w:rPr>
                <w:sz w:val="18"/>
                <w:szCs w:val="18"/>
                <w:rtl w:val="0"/>
              </w:rPr>
              <w:t xml:space="preserve">ABS: </w:t>
            </w:r>
          </w:p>
          <w:p w:rsidR="00000000" w:rsidDel="00000000" w:rsidP="00000000" w:rsidRDefault="00000000" w:rsidRPr="00000000" w14:paraId="00000EF9">
            <w:pPr>
              <w:numPr>
                <w:ilvl w:val="1"/>
                <w:numId w:val="59"/>
              </w:numPr>
              <w:ind w:left="1440" w:hanging="360"/>
              <w:rPr>
                <w:sz w:val="18"/>
                <w:szCs w:val="18"/>
              </w:rPr>
            </w:pPr>
            <w:r w:rsidDel="00000000" w:rsidR="00000000" w:rsidRPr="00000000">
              <w:rPr>
                <w:sz w:val="18"/>
                <w:szCs w:val="18"/>
                <w:rtl w:val="0"/>
              </w:rPr>
              <w:t xml:space="preserve">ABS Consensus Guidelines </w:t>
            </w:r>
            <w:hyperlink r:id="rId2984">
              <w:r w:rsidDel="00000000" w:rsidR="00000000" w:rsidRPr="00000000">
                <w:rPr>
                  <w:sz w:val="18"/>
                  <w:szCs w:val="18"/>
                  <w:rtl w:val="0"/>
                </w:rPr>
                <w:t xml:space="preserve">[Viswanathan BT '12]</w:t>
              </w:r>
            </w:hyperlink>
            <w:r w:rsidDel="00000000" w:rsidR="00000000" w:rsidRPr="00000000">
              <w:rPr>
                <w:sz w:val="18"/>
                <w:szCs w:val="18"/>
                <w:rtl w:val="0"/>
              </w:rPr>
              <w:t xml:space="preserve">: Part I: General principles. </w:t>
            </w:r>
            <w:hyperlink r:id="rId298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FA">
            <w:pPr>
              <w:numPr>
                <w:ilvl w:val="1"/>
                <w:numId w:val="59"/>
              </w:numPr>
              <w:ind w:left="1440" w:hanging="360"/>
              <w:rPr>
                <w:sz w:val="18"/>
                <w:szCs w:val="18"/>
              </w:rPr>
            </w:pPr>
            <w:r w:rsidDel="00000000" w:rsidR="00000000" w:rsidRPr="00000000">
              <w:rPr>
                <w:sz w:val="18"/>
                <w:szCs w:val="18"/>
                <w:rtl w:val="0"/>
              </w:rPr>
              <w:t xml:space="preserve">ABS Consensus Guidelines </w:t>
            </w:r>
            <w:hyperlink r:id="rId2986">
              <w:r w:rsidDel="00000000" w:rsidR="00000000" w:rsidRPr="00000000">
                <w:rPr>
                  <w:sz w:val="18"/>
                  <w:szCs w:val="18"/>
                  <w:rtl w:val="0"/>
                </w:rPr>
                <w:t xml:space="preserve">[Viswanathan BT '12]</w:t>
              </w:r>
            </w:hyperlink>
            <w:r w:rsidDel="00000000" w:rsidR="00000000" w:rsidRPr="00000000">
              <w:rPr>
                <w:sz w:val="18"/>
                <w:szCs w:val="18"/>
                <w:rtl w:val="0"/>
              </w:rPr>
              <w:t xml:space="preserve">: Part II: HDR BT. </w:t>
            </w:r>
            <w:hyperlink r:id="rId298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FB">
            <w:pPr>
              <w:numPr>
                <w:ilvl w:val="1"/>
                <w:numId w:val="59"/>
              </w:numPr>
              <w:ind w:left="1440" w:hanging="360"/>
              <w:rPr>
                <w:sz w:val="18"/>
                <w:szCs w:val="18"/>
              </w:rPr>
            </w:pPr>
            <w:r w:rsidDel="00000000" w:rsidR="00000000" w:rsidRPr="00000000">
              <w:rPr>
                <w:sz w:val="18"/>
                <w:szCs w:val="18"/>
                <w:rtl w:val="0"/>
              </w:rPr>
              <w:t xml:space="preserve">ABS Consensus Guidelines [</w:t>
            </w:r>
            <w:hyperlink r:id="rId2988">
              <w:r w:rsidDel="00000000" w:rsidR="00000000" w:rsidRPr="00000000">
                <w:rPr>
                  <w:sz w:val="18"/>
                  <w:szCs w:val="18"/>
                  <w:rtl w:val="0"/>
                </w:rPr>
                <w:t xml:space="preserve">Lee BT '12</w:t>
              </w:r>
            </w:hyperlink>
            <w:r w:rsidDel="00000000" w:rsidR="00000000" w:rsidRPr="00000000">
              <w:rPr>
                <w:sz w:val="18"/>
                <w:szCs w:val="18"/>
                <w:rtl w:val="0"/>
              </w:rPr>
              <w:t xml:space="preserve">]: Part III: LDR and PDR BT. </w:t>
            </w:r>
            <w:hyperlink r:id="rId298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FC">
            <w:pPr>
              <w:numPr>
                <w:ilvl w:val="1"/>
                <w:numId w:val="59"/>
              </w:numPr>
              <w:ind w:left="1440" w:hanging="360"/>
              <w:rPr>
                <w:sz w:val="18"/>
                <w:szCs w:val="18"/>
              </w:rPr>
            </w:pPr>
            <w:r w:rsidDel="00000000" w:rsidR="00000000" w:rsidRPr="00000000">
              <w:rPr>
                <w:sz w:val="18"/>
                <w:szCs w:val="18"/>
                <w:rtl w:val="0"/>
              </w:rPr>
              <w:t xml:space="preserve">ABS Task Group [</w:t>
            </w:r>
            <w:hyperlink r:id="rId2990">
              <w:r w:rsidDel="00000000" w:rsidR="00000000" w:rsidRPr="00000000">
                <w:rPr>
                  <w:sz w:val="18"/>
                  <w:szCs w:val="18"/>
                  <w:rtl w:val="0"/>
                </w:rPr>
                <w:t xml:space="preserve">Albuquerque BT '19</w:t>
              </w:r>
            </w:hyperlink>
            <w:r w:rsidDel="00000000" w:rsidR="00000000" w:rsidRPr="00000000">
              <w:rPr>
                <w:sz w:val="18"/>
                <w:szCs w:val="18"/>
                <w:rtl w:val="0"/>
              </w:rPr>
              <w:t xml:space="preserve">] Compendium of fractionation schedules for Gyn HDR BT. </w:t>
            </w:r>
            <w:hyperlink r:id="rId2991">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FD">
            <w:pPr>
              <w:rPr>
                <w:b w:val="1"/>
                <w:sz w:val="18"/>
                <w:szCs w:val="18"/>
              </w:rPr>
            </w:pPr>
            <w:r w:rsidDel="00000000" w:rsidR="00000000" w:rsidRPr="00000000">
              <w:rPr>
                <w:sz w:val="18"/>
                <w:szCs w:val="18"/>
                <w:rtl w:val="0"/>
              </w:rPr>
              <w:t xml:space="preserve">Relevant Accessible Radiation Protocols: </w:t>
            </w:r>
            <w:r w:rsidDel="00000000" w:rsidR="00000000" w:rsidRPr="00000000">
              <w:rPr>
                <w:rtl w:val="0"/>
              </w:rPr>
            </w:r>
          </w:p>
          <w:p w:rsidR="00000000" w:rsidDel="00000000" w:rsidP="00000000" w:rsidRDefault="00000000" w:rsidRPr="00000000" w14:paraId="00000EFE">
            <w:pPr>
              <w:numPr>
                <w:ilvl w:val="0"/>
                <w:numId w:val="59"/>
              </w:numPr>
              <w:ind w:left="720" w:hanging="360"/>
              <w:rPr>
                <w:sz w:val="18"/>
                <w:szCs w:val="18"/>
              </w:rPr>
            </w:pPr>
            <w:r w:rsidDel="00000000" w:rsidR="00000000" w:rsidRPr="00000000">
              <w:rPr>
                <w:sz w:val="18"/>
                <w:szCs w:val="18"/>
                <w:rtl w:val="0"/>
              </w:rPr>
              <w:t xml:space="preserve">TIME-C/RTOG 1203 [</w:t>
            </w:r>
            <w:hyperlink r:id="rId2992">
              <w:r w:rsidDel="00000000" w:rsidR="00000000" w:rsidRPr="00000000">
                <w:rPr>
                  <w:sz w:val="18"/>
                  <w:szCs w:val="18"/>
                  <w:rtl w:val="0"/>
                </w:rPr>
                <w:t xml:space="preserve">Protocol (Supplement) Klopp JCO '18</w:t>
              </w:r>
            </w:hyperlink>
            <w:r w:rsidDel="00000000" w:rsidR="00000000" w:rsidRPr="00000000">
              <w:rPr>
                <w:rFonts w:ascii="Cardo" w:cs="Cardo" w:eastAsia="Cardo" w:hAnsi="Cardo"/>
                <w:sz w:val="18"/>
                <w:szCs w:val="18"/>
                <w:rtl w:val="0"/>
              </w:rPr>
              <w:t xml:space="preserve">]: Cervix/Endo (M)RH→ WPRT vs. IMRT. </w:t>
            </w:r>
            <w:hyperlink r:id="rId2993">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EFF">
            <w:pPr>
              <w:widowControl w:val="0"/>
              <w:numPr>
                <w:ilvl w:val="0"/>
                <w:numId w:val="59"/>
              </w:numPr>
              <w:ind w:left="720" w:hanging="360"/>
              <w:rPr>
                <w:sz w:val="18"/>
                <w:szCs w:val="18"/>
              </w:rPr>
            </w:pPr>
            <w:r w:rsidDel="00000000" w:rsidR="00000000" w:rsidRPr="00000000">
              <w:rPr>
                <w:sz w:val="18"/>
                <w:szCs w:val="18"/>
                <w:rtl w:val="0"/>
              </w:rPr>
              <w:t xml:space="preserve">RTOG 0418 [</w:t>
            </w:r>
            <w:hyperlink r:id="rId2994">
              <w:r w:rsidDel="00000000" w:rsidR="00000000" w:rsidRPr="00000000">
                <w:rPr>
                  <w:sz w:val="18"/>
                  <w:szCs w:val="18"/>
                  <w:rtl w:val="0"/>
                </w:rPr>
                <w:t xml:space="preserve">Protocol</w:t>
              </w:r>
            </w:hyperlink>
            <w:r w:rsidDel="00000000" w:rsidR="00000000" w:rsidRPr="00000000">
              <w:rPr>
                <w:sz w:val="18"/>
                <w:szCs w:val="18"/>
                <w:rtl w:val="0"/>
              </w:rPr>
              <w:t xml:space="preserve">] for post-operative cervical and endometrial. </w:t>
            </w:r>
            <w:hyperlink r:id="rId299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00">
            <w:pPr>
              <w:numPr>
                <w:ilvl w:val="0"/>
                <w:numId w:val="59"/>
              </w:numPr>
              <w:ind w:left="720" w:hanging="360"/>
              <w:rPr>
                <w:sz w:val="18"/>
                <w:szCs w:val="18"/>
              </w:rPr>
            </w:pPr>
            <w:r w:rsidDel="00000000" w:rsidR="00000000" w:rsidRPr="00000000">
              <w:rPr>
                <w:sz w:val="18"/>
                <w:szCs w:val="18"/>
                <w:rtl w:val="0"/>
              </w:rPr>
              <w:t xml:space="preserve">OUTBACK / ANZGOG 0902 / GOG 0274 / RTOG 1174 [</w:t>
            </w:r>
            <w:hyperlink r:id="rId2996">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Phase III. (WPRT/EFRT)/B→ ± CarboP x4c. </w:t>
            </w:r>
            <w:hyperlink r:id="rId299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01">
            <w:pPr>
              <w:widowControl w:val="0"/>
              <w:numPr>
                <w:ilvl w:val="0"/>
                <w:numId w:val="59"/>
              </w:numPr>
              <w:ind w:left="720" w:hanging="360"/>
              <w:rPr>
                <w:sz w:val="18"/>
                <w:szCs w:val="18"/>
              </w:rPr>
            </w:pPr>
            <w:r w:rsidDel="00000000" w:rsidR="00000000" w:rsidRPr="00000000">
              <w:rPr>
                <w:sz w:val="18"/>
                <w:szCs w:val="18"/>
                <w:rtl w:val="0"/>
              </w:rPr>
              <w:t xml:space="preserve">RTOG 0116 [</w:t>
            </w:r>
            <w:hyperlink r:id="rId2998">
              <w:r w:rsidDel="00000000" w:rsidR="00000000" w:rsidRPr="00000000">
                <w:rPr>
                  <w:sz w:val="18"/>
                  <w:szCs w:val="18"/>
                  <w:rtl w:val="0"/>
                </w:rPr>
                <w:t xml:space="preserve">Protocol</w:t>
              </w:r>
            </w:hyperlink>
            <w:r w:rsidDel="00000000" w:rsidR="00000000" w:rsidRPr="00000000">
              <w:rPr>
                <w:sz w:val="18"/>
                <w:szCs w:val="18"/>
                <w:rtl w:val="0"/>
              </w:rPr>
              <w:t xml:space="preserve">]: Phase I/II. EFRT/B/CDDP ± amifostine. </w:t>
            </w:r>
            <w:r w:rsidDel="00000000" w:rsidR="00000000" w:rsidRPr="00000000">
              <w:rPr>
                <w:i w:val="1"/>
                <w:sz w:val="18"/>
                <w:szCs w:val="18"/>
                <w:rtl w:val="0"/>
              </w:rPr>
              <w:t xml:space="preserve">Extended field with 3D is too toxic. </w:t>
            </w:r>
            <w:hyperlink r:id="rId299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F02">
            <w:pPr>
              <w:widowControl w:val="0"/>
              <w:numPr>
                <w:ilvl w:val="0"/>
                <w:numId w:val="59"/>
              </w:numPr>
              <w:ind w:left="720" w:hanging="360"/>
              <w:rPr>
                <w:sz w:val="18"/>
                <w:szCs w:val="18"/>
              </w:rPr>
            </w:pPr>
            <w:r w:rsidDel="00000000" w:rsidR="00000000" w:rsidRPr="00000000">
              <w:rPr>
                <w:sz w:val="18"/>
                <w:szCs w:val="18"/>
                <w:rtl w:val="0"/>
              </w:rPr>
              <w:t xml:space="preserve">RTOG 0417 [</w:t>
            </w:r>
            <w:hyperlink r:id="rId3000">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Phase II→ CCRT/B + Bevacizumab. </w:t>
            </w:r>
            <w:r w:rsidDel="00000000" w:rsidR="00000000" w:rsidRPr="00000000">
              <w:rPr>
                <w:i w:val="1"/>
                <w:sz w:val="18"/>
                <w:szCs w:val="18"/>
                <w:rtl w:val="0"/>
              </w:rPr>
              <w:t xml:space="preserve">1/3 fail above WPRT field in pAO nodes. </w:t>
            </w:r>
            <w:r w:rsidDel="00000000" w:rsidR="00000000" w:rsidRPr="00000000">
              <w:rPr>
                <w:sz w:val="18"/>
                <w:szCs w:val="18"/>
                <w:rtl w:val="0"/>
              </w:rPr>
              <w:t xml:space="preserve"> </w:t>
            </w:r>
            <w:hyperlink r:id="rId3001">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03">
            <w:pPr>
              <w:widowControl w:val="0"/>
              <w:numPr>
                <w:ilvl w:val="1"/>
                <w:numId w:val="59"/>
              </w:numPr>
              <w:ind w:left="1440" w:hanging="360"/>
              <w:rPr>
                <w:sz w:val="18"/>
                <w:szCs w:val="18"/>
              </w:rPr>
            </w:pPr>
            <w:r w:rsidDel="00000000" w:rsidR="00000000" w:rsidRPr="00000000">
              <w:rPr>
                <w:sz w:val="18"/>
                <w:szCs w:val="18"/>
                <w:rtl w:val="0"/>
              </w:rPr>
              <w:t xml:space="preserve">RTOG 09-21 [</w:t>
            </w:r>
            <w:hyperlink r:id="rId3002">
              <w:r w:rsidDel="00000000" w:rsidR="00000000" w:rsidRPr="00000000">
                <w:rPr>
                  <w:sz w:val="18"/>
                  <w:szCs w:val="18"/>
                  <w:rtl w:val="0"/>
                </w:rPr>
                <w:t xml:space="preserve">Viswanathan Cancer '15</w:t>
              </w:r>
            </w:hyperlink>
            <w:r w:rsidDel="00000000" w:rsidR="00000000" w:rsidRPr="00000000">
              <w:rPr>
                <w:sz w:val="18"/>
                <w:szCs w:val="18"/>
                <w:rtl w:val="0"/>
              </w:rPr>
              <w:t xml:space="preserve">,</w:t>
            </w:r>
            <w:hyperlink r:id="rId3003">
              <w:r w:rsidDel="00000000" w:rsidR="00000000" w:rsidRPr="00000000">
                <w:rPr>
                  <w:sz w:val="18"/>
                  <w:szCs w:val="18"/>
                  <w:rtl w:val="0"/>
                </w:rPr>
                <w:t xml:space="preserve"> '16</w:t>
              </w:r>
            </w:hyperlink>
            <w:r w:rsidDel="00000000" w:rsidR="00000000" w:rsidRPr="00000000">
              <w:rPr>
                <w:sz w:val="18"/>
                <w:szCs w:val="18"/>
                <w:rtl w:val="0"/>
              </w:rPr>
              <w:t xml:space="preserve">]</w:t>
            </w:r>
            <w:hyperlink r:id="rId3004">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demonstrated IMRT high nodal boosts are safe.</w:t>
            </w:r>
          </w:p>
          <w:p w:rsidR="00000000" w:rsidDel="00000000" w:rsidP="00000000" w:rsidRDefault="00000000" w:rsidRPr="00000000" w14:paraId="00000F04">
            <w:pPr>
              <w:numPr>
                <w:ilvl w:val="0"/>
                <w:numId w:val="59"/>
              </w:numPr>
              <w:ind w:left="720" w:hanging="360"/>
              <w:rPr>
                <w:sz w:val="18"/>
                <w:szCs w:val="18"/>
              </w:rPr>
            </w:pPr>
            <w:r w:rsidDel="00000000" w:rsidR="00000000" w:rsidRPr="00000000">
              <w:rPr>
                <w:sz w:val="18"/>
                <w:szCs w:val="18"/>
                <w:rtl w:val="0"/>
              </w:rPr>
              <w:t xml:space="preserve">EMBRACE II [</w:t>
            </w:r>
            <w:hyperlink r:id="rId3005">
              <w:r w:rsidDel="00000000" w:rsidR="00000000" w:rsidRPr="00000000">
                <w:rPr>
                  <w:sz w:val="18"/>
                  <w:szCs w:val="18"/>
                  <w:rtl w:val="0"/>
                </w:rPr>
                <w:t xml:space="preserve">Pötter CTRO '18]</w:t>
              </w:r>
            </w:hyperlink>
            <w:r w:rsidDel="00000000" w:rsidR="00000000" w:rsidRPr="00000000">
              <w:rPr>
                <w:sz w:val="18"/>
                <w:szCs w:val="18"/>
                <w:rtl w:val="0"/>
              </w:rPr>
              <w:t xml:space="preserve"> aims to benchmark high level of local, nodal, and systemic control with IGABT. </w:t>
            </w:r>
            <w:hyperlink r:id="rId3006">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F05">
            <w:pPr>
              <w:rPr>
                <w:b w:val="1"/>
                <w:sz w:val="18"/>
                <w:szCs w:val="18"/>
              </w:rPr>
            </w:pPr>
            <w:r w:rsidDel="00000000" w:rsidR="00000000" w:rsidRPr="00000000">
              <w:rPr>
                <w:sz w:val="18"/>
                <w:szCs w:val="18"/>
                <w:rtl w:val="0"/>
              </w:rPr>
              <w:t xml:space="preserve">Quality of Life/Toxicity: </w:t>
            </w:r>
            <w:r w:rsidDel="00000000" w:rsidR="00000000" w:rsidRPr="00000000">
              <w:rPr>
                <w:rtl w:val="0"/>
              </w:rPr>
            </w:r>
          </w:p>
          <w:p w:rsidR="00000000" w:rsidDel="00000000" w:rsidP="00000000" w:rsidRDefault="00000000" w:rsidRPr="00000000" w14:paraId="00000F06">
            <w:pPr>
              <w:numPr>
                <w:ilvl w:val="0"/>
                <w:numId w:val="7"/>
              </w:numPr>
              <w:ind w:left="720" w:hanging="360"/>
              <w:rPr>
                <w:sz w:val="18"/>
                <w:szCs w:val="18"/>
              </w:rPr>
            </w:pPr>
            <w:r w:rsidDel="00000000" w:rsidR="00000000" w:rsidRPr="00000000">
              <w:rPr>
                <w:sz w:val="18"/>
                <w:szCs w:val="18"/>
                <w:rtl w:val="0"/>
              </w:rPr>
              <w:t xml:space="preserve">TIME-C/RTOG 1203 [</w:t>
            </w:r>
            <w:hyperlink r:id="rId3007">
              <w:r w:rsidDel="00000000" w:rsidR="00000000" w:rsidRPr="00000000">
                <w:rPr>
                  <w:sz w:val="18"/>
                  <w:szCs w:val="18"/>
                  <w:rtl w:val="0"/>
                </w:rPr>
                <w:t xml:space="preserve">Yeung JCO '20</w:t>
              </w:r>
            </w:hyperlink>
            <w:r w:rsidDel="00000000" w:rsidR="00000000" w:rsidRPr="00000000">
              <w:rPr>
                <w:rFonts w:ascii="Cardo" w:cs="Cardo" w:eastAsia="Cardo" w:hAnsi="Cardo"/>
                <w:sz w:val="18"/>
                <w:szCs w:val="18"/>
                <w:rtl w:val="0"/>
              </w:rPr>
              <w:t xml:space="preserve">]: (M)RH→ 3D-WPRT vs. IMRT. </w:t>
            </w:r>
            <w:hyperlink r:id="rId3008">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07">
            <w:pPr>
              <w:numPr>
                <w:ilvl w:val="0"/>
                <w:numId w:val="7"/>
              </w:numPr>
              <w:ind w:left="720" w:right="140" w:hanging="360"/>
              <w:rPr>
                <w:sz w:val="18"/>
                <w:szCs w:val="18"/>
              </w:rPr>
            </w:pPr>
            <w:r w:rsidDel="00000000" w:rsidR="00000000" w:rsidRPr="00000000">
              <w:rPr>
                <w:sz w:val="18"/>
                <w:szCs w:val="18"/>
                <w:rtl w:val="0"/>
              </w:rPr>
              <w:t xml:space="preserve">RTOG 9001 [</w:t>
            </w:r>
            <w:hyperlink r:id="rId3009">
              <w:r w:rsidDel="00000000" w:rsidR="00000000" w:rsidRPr="00000000">
                <w:rPr>
                  <w:sz w:val="18"/>
                  <w:szCs w:val="18"/>
                  <w:rtl w:val="0"/>
                </w:rPr>
                <w:t xml:space="preserve">Eifel JCO '04</w:t>
              </w:r>
            </w:hyperlink>
            <w:r w:rsidDel="00000000" w:rsidR="00000000" w:rsidRPr="00000000">
              <w:rPr>
                <w:sz w:val="18"/>
                <w:szCs w:val="18"/>
                <w:rtl w:val="0"/>
              </w:rPr>
              <w:t xml:space="preserve">]: EFRT/B vs. CCWPRT/B. </w:t>
            </w:r>
            <w:r w:rsidDel="00000000" w:rsidR="00000000" w:rsidRPr="00000000">
              <w:rPr>
                <w:i w:val="1"/>
                <w:sz w:val="18"/>
                <w:szCs w:val="18"/>
                <w:rtl w:val="0"/>
              </w:rPr>
              <w:t xml:space="preserve">Acute toxicity with CCRT worse initially, evens out in long run. </w:t>
            </w:r>
            <w:hyperlink r:id="rId3010">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F08">
            <w:pPr>
              <w:numPr>
                <w:ilvl w:val="0"/>
                <w:numId w:val="7"/>
              </w:numPr>
              <w:ind w:left="720" w:right="140" w:hanging="360"/>
              <w:rPr>
                <w:sz w:val="18"/>
                <w:szCs w:val="18"/>
              </w:rPr>
            </w:pPr>
            <w:r w:rsidDel="00000000" w:rsidR="00000000" w:rsidRPr="00000000">
              <w:rPr>
                <w:sz w:val="18"/>
                <w:szCs w:val="18"/>
                <w:rtl w:val="0"/>
              </w:rPr>
              <w:t xml:space="preserve">RTOG 0116 [</w:t>
            </w:r>
            <w:hyperlink r:id="rId3011">
              <w:r w:rsidDel="00000000" w:rsidR="00000000" w:rsidRPr="00000000">
                <w:rPr>
                  <w:sz w:val="18"/>
                  <w:szCs w:val="18"/>
                  <w:rtl w:val="0"/>
                </w:rPr>
                <w:t xml:space="preserve">Small IJROBP '07</w:t>
              </w:r>
            </w:hyperlink>
            <w:r w:rsidDel="00000000" w:rsidR="00000000" w:rsidRPr="00000000">
              <w:rPr>
                <w:sz w:val="18"/>
                <w:szCs w:val="18"/>
                <w:rtl w:val="0"/>
              </w:rPr>
              <w:t xml:space="preserve">, </w:t>
            </w:r>
            <w:hyperlink r:id="rId3012">
              <w:r w:rsidDel="00000000" w:rsidR="00000000" w:rsidRPr="00000000">
                <w:rPr>
                  <w:sz w:val="18"/>
                  <w:szCs w:val="18"/>
                  <w:rtl w:val="0"/>
                </w:rPr>
                <w:t xml:space="preserve">IJCG '11</w:t>
              </w:r>
            </w:hyperlink>
            <w:r w:rsidDel="00000000" w:rsidR="00000000" w:rsidRPr="00000000">
              <w:rPr>
                <w:sz w:val="18"/>
                <w:szCs w:val="18"/>
                <w:rtl w:val="0"/>
              </w:rPr>
              <w:t xml:space="preserve">]: Phase I/II. EFRT/B/CDDP ± amifostine. </w:t>
            </w:r>
            <w:r w:rsidDel="00000000" w:rsidR="00000000" w:rsidRPr="00000000">
              <w:rPr>
                <w:i w:val="1"/>
                <w:sz w:val="18"/>
                <w:szCs w:val="18"/>
                <w:rtl w:val="0"/>
              </w:rPr>
              <w:t xml:space="preserve">40% late G3/4 toxicity. </w:t>
            </w:r>
            <w:hyperlink r:id="rId3013">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F09">
            <w:pPr>
              <w:numPr>
                <w:ilvl w:val="0"/>
                <w:numId w:val="7"/>
              </w:numPr>
              <w:ind w:left="720" w:right="140" w:hanging="360"/>
              <w:rPr>
                <w:sz w:val="18"/>
                <w:szCs w:val="18"/>
              </w:rPr>
            </w:pPr>
            <w:r w:rsidDel="00000000" w:rsidR="00000000" w:rsidRPr="00000000">
              <w:rPr>
                <w:sz w:val="18"/>
                <w:szCs w:val="18"/>
                <w:rtl w:val="0"/>
              </w:rPr>
              <w:t xml:space="preserve">EMBRACE I [</w:t>
            </w:r>
            <w:hyperlink r:id="rId3014">
              <w:r w:rsidDel="00000000" w:rsidR="00000000" w:rsidRPr="00000000">
                <w:rPr>
                  <w:sz w:val="18"/>
                  <w:szCs w:val="18"/>
                  <w:rtl w:val="0"/>
                </w:rPr>
                <w:t xml:space="preserve">Fortin BT '16]</w:t>
              </w:r>
            </w:hyperlink>
            <w:r w:rsidDel="00000000" w:rsidR="00000000" w:rsidRPr="00000000">
              <w:rPr>
                <w:sz w:val="18"/>
                <w:szCs w:val="18"/>
                <w:rtl w:val="0"/>
              </w:rPr>
              <w:t xml:space="preserve">: IS/IC BT for parametrial involvement </w:t>
            </w:r>
            <w:hyperlink r:id="rId301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0A">
            <w:pPr>
              <w:numPr>
                <w:ilvl w:val="0"/>
                <w:numId w:val="7"/>
              </w:numPr>
              <w:ind w:left="720" w:right="140" w:hanging="360"/>
              <w:rPr>
                <w:sz w:val="18"/>
                <w:szCs w:val="18"/>
              </w:rPr>
            </w:pPr>
            <w:r w:rsidDel="00000000" w:rsidR="00000000" w:rsidRPr="00000000">
              <w:rPr>
                <w:sz w:val="18"/>
                <w:szCs w:val="18"/>
                <w:rtl w:val="0"/>
              </w:rPr>
              <w:t xml:space="preserve">EMBRACE I [</w:t>
            </w:r>
            <w:hyperlink r:id="rId3016">
              <w:r w:rsidDel="00000000" w:rsidR="00000000" w:rsidRPr="00000000">
                <w:rPr>
                  <w:sz w:val="18"/>
                  <w:szCs w:val="18"/>
                  <w:rtl w:val="0"/>
                </w:rPr>
                <w:t xml:space="preserve">Mazeron RTO '16</w:t>
              </w:r>
            </w:hyperlink>
            <w:r w:rsidDel="00000000" w:rsidR="00000000" w:rsidRPr="00000000">
              <w:rPr>
                <w:rFonts w:ascii="Gungsuh" w:cs="Gungsuh" w:eastAsia="Gungsuh" w:hAnsi="Gungsuh"/>
                <w:sz w:val="18"/>
                <w:szCs w:val="18"/>
                <w:rtl w:val="0"/>
              </w:rPr>
              <w:t xml:space="preserve">]: Limit the rectal D2cc to ≤ 69.5 Gy EQD2 for around 10% late G2+ rectal morbidity. </w:t>
            </w:r>
            <w:hyperlink r:id="rId301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0B">
            <w:pPr>
              <w:numPr>
                <w:ilvl w:val="0"/>
                <w:numId w:val="7"/>
              </w:numPr>
              <w:ind w:left="720" w:right="140" w:hanging="360"/>
              <w:rPr>
                <w:sz w:val="18"/>
                <w:szCs w:val="18"/>
              </w:rPr>
            </w:pPr>
            <w:r w:rsidDel="00000000" w:rsidR="00000000" w:rsidRPr="00000000">
              <w:rPr>
                <w:sz w:val="18"/>
                <w:szCs w:val="18"/>
                <w:rtl w:val="0"/>
              </w:rPr>
              <w:t xml:space="preserve">EMBRACE I [</w:t>
            </w:r>
            <w:hyperlink r:id="rId3018">
              <w:r w:rsidDel="00000000" w:rsidR="00000000" w:rsidRPr="00000000">
                <w:rPr>
                  <w:sz w:val="18"/>
                  <w:szCs w:val="18"/>
                  <w:rtl w:val="0"/>
                </w:rPr>
                <w:t xml:space="preserve">Ujaimi BT '17]</w:t>
              </w:r>
            </w:hyperlink>
            <w:r w:rsidDel="00000000" w:rsidR="00000000" w:rsidRPr="00000000">
              <w:rPr>
                <w:sz w:val="18"/>
                <w:szCs w:val="18"/>
                <w:rtl w:val="0"/>
              </w:rPr>
              <w:t xml:space="preserve">: Limit the rectal V55 &lt; 11 cc to minimize late G2+ rectal morbidity. </w:t>
            </w:r>
            <w:hyperlink r:id="rId301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0C">
            <w:pPr>
              <w:numPr>
                <w:ilvl w:val="0"/>
                <w:numId w:val="7"/>
              </w:numPr>
              <w:ind w:left="720" w:right="140" w:hanging="360"/>
              <w:rPr>
                <w:sz w:val="18"/>
                <w:szCs w:val="18"/>
              </w:rPr>
            </w:pPr>
            <w:r w:rsidDel="00000000" w:rsidR="00000000" w:rsidRPr="00000000">
              <w:rPr>
                <w:sz w:val="18"/>
                <w:szCs w:val="18"/>
                <w:rtl w:val="0"/>
              </w:rPr>
              <w:t xml:space="preserve">EMBRACE I [</w:t>
            </w:r>
            <w:hyperlink r:id="rId3020">
              <w:r w:rsidDel="00000000" w:rsidR="00000000" w:rsidRPr="00000000">
                <w:rPr>
                  <w:sz w:val="18"/>
                  <w:szCs w:val="18"/>
                  <w:rtl w:val="0"/>
                </w:rPr>
                <w:t xml:space="preserve">Kircheiner RTO '16</w:t>
              </w:r>
            </w:hyperlink>
            <w:r w:rsidDel="00000000" w:rsidR="00000000" w:rsidRPr="00000000">
              <w:rPr>
                <w:rFonts w:ascii="Gungsuh" w:cs="Gungsuh" w:eastAsia="Gungsuh" w:hAnsi="Gungsuh"/>
                <w:sz w:val="18"/>
                <w:szCs w:val="18"/>
                <w:rtl w:val="0"/>
              </w:rPr>
              <w:t xml:space="preserve">]: Limit the rectovaginal D2cc to ≤ 65 Gy EQD2. </w:t>
            </w:r>
            <w:hyperlink r:id="rId3021">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F0D">
      <w:pPr>
        <w:pStyle w:val="Heading2"/>
        <w:rPr>
          <w:sz w:val="20"/>
          <w:szCs w:val="20"/>
        </w:rPr>
      </w:pPr>
      <w:bookmarkStart w:colFirst="0" w:colLast="0" w:name="_1ot01enymqjs" w:id="114"/>
      <w:bookmarkEnd w:id="114"/>
      <w:r w:rsidDel="00000000" w:rsidR="00000000" w:rsidRPr="00000000">
        <w:rPr>
          <w:rtl w:val="0"/>
        </w:rPr>
      </w:r>
    </w:p>
    <w:p w:rsidR="00000000" w:rsidDel="00000000" w:rsidP="00000000" w:rsidRDefault="00000000" w:rsidRPr="00000000" w14:paraId="00000F0E">
      <w:pPr>
        <w:ind w:left="0" w:firstLine="0"/>
        <w:rPr>
          <w:b w:val="1"/>
          <w:sz w:val="18"/>
          <w:szCs w:val="18"/>
        </w:rPr>
      </w:pPr>
      <w:r w:rsidDel="00000000" w:rsidR="00000000" w:rsidRPr="00000000">
        <w:rPr>
          <w:rtl w:val="0"/>
        </w:rPr>
      </w:r>
    </w:p>
    <w:p w:rsidR="00000000" w:rsidDel="00000000" w:rsidP="00000000" w:rsidRDefault="00000000" w:rsidRPr="00000000" w14:paraId="00000F0F">
      <w:pPr>
        <w:ind w:left="720" w:right="200" w:firstLine="0"/>
        <w:rPr>
          <w:color w:val="0563c1"/>
          <w:sz w:val="18"/>
          <w:szCs w:val="18"/>
        </w:rPr>
      </w:pPr>
      <w:r w:rsidDel="00000000" w:rsidR="00000000" w:rsidRPr="00000000">
        <w:rPr>
          <w:rtl w:val="0"/>
        </w:rPr>
      </w:r>
    </w:p>
    <w:p w:rsidR="00000000" w:rsidDel="00000000" w:rsidP="00000000" w:rsidRDefault="00000000" w:rsidRPr="00000000" w14:paraId="00000F10">
      <w:pPr>
        <w:pStyle w:val="Heading3"/>
        <w:keepNext w:val="0"/>
        <w:keepLines w:val="0"/>
        <w:rPr/>
      </w:pPr>
      <w:bookmarkStart w:colFirst="0" w:colLast="0" w:name="_15vlro4pmyx" w:id="115"/>
      <w:bookmarkEnd w:id="115"/>
      <w:r w:rsidDel="00000000" w:rsidR="00000000" w:rsidRPr="00000000">
        <w:rPr>
          <w:rtl w:val="0"/>
        </w:rPr>
        <w:t xml:space="preserve">Cervical       </w:t>
        <w:tab/>
        <w:t xml:space="preserve"> </w:t>
      </w:r>
    </w:p>
    <w:p w:rsidR="00000000" w:rsidDel="00000000" w:rsidP="00000000" w:rsidRDefault="00000000" w:rsidRPr="00000000" w14:paraId="00000F11">
      <w:pPr>
        <w:pStyle w:val="Heading2"/>
        <w:rPr>
          <w:sz w:val="20"/>
          <w:szCs w:val="20"/>
        </w:rPr>
      </w:pPr>
      <w:bookmarkStart w:colFirst="0" w:colLast="0" w:name="_dryf52o840w8" w:id="116"/>
      <w:bookmarkEnd w:id="116"/>
      <w:r w:rsidDel="00000000" w:rsidR="00000000" w:rsidRPr="00000000">
        <w:rPr>
          <w:rtl w:val="0"/>
        </w:rPr>
      </w:r>
    </w:p>
    <w:tbl>
      <w:tblPr>
        <w:tblStyle w:val="Table46"/>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2">
            <w:pPr>
              <w:ind w:right="200"/>
              <w:jc w:val="center"/>
              <w:rPr>
                <w:b w:val="1"/>
                <w:sz w:val="18"/>
                <w:szCs w:val="18"/>
              </w:rPr>
            </w:pPr>
            <w:r w:rsidDel="00000000" w:rsidR="00000000" w:rsidRPr="00000000">
              <w:rPr>
                <w:b w:val="1"/>
                <w:sz w:val="18"/>
                <w:szCs w:val="18"/>
                <w:rtl w:val="0"/>
              </w:rPr>
              <w:t xml:space="preserve">This Summary Box was made possible by the ACRO Resident Committee. </w:t>
            </w:r>
          </w:p>
          <w:p w:rsidR="00000000" w:rsidDel="00000000" w:rsidP="00000000" w:rsidRDefault="00000000" w:rsidRPr="00000000" w14:paraId="00000F13">
            <w:pPr>
              <w:ind w:right="200"/>
              <w:jc w:val="center"/>
              <w:rPr>
                <w:b w:val="1"/>
                <w:sz w:val="18"/>
                <w:szCs w:val="18"/>
              </w:rPr>
            </w:pPr>
            <w:r w:rsidDel="00000000" w:rsidR="00000000" w:rsidRPr="00000000">
              <w:rPr>
                <w:b w:val="1"/>
                <w:sz w:val="18"/>
                <w:szCs w:val="18"/>
                <w:rtl w:val="0"/>
              </w:rPr>
              <w:t xml:space="preserve">A more comprehensive collection of resources for all disease sites may be found at </w:t>
            </w:r>
            <w:hyperlink r:id="rId3022">
              <w:r w:rsidDel="00000000" w:rsidR="00000000" w:rsidRPr="00000000">
                <w:rPr>
                  <w:b w:val="1"/>
                  <w:color w:val="1155cc"/>
                  <w:sz w:val="18"/>
                  <w:szCs w:val="18"/>
                  <w:u w:val="single"/>
                  <w:rtl w:val="0"/>
                </w:rPr>
                <w:t xml:space="preserve">http://www.acro.org/</w:t>
              </w:r>
            </w:hyperlink>
            <w:r w:rsidDel="00000000" w:rsidR="00000000" w:rsidRPr="00000000">
              <w:rPr>
                <w:rtl w:val="0"/>
              </w:rPr>
            </w:r>
          </w:p>
          <w:p w:rsidR="00000000" w:rsidDel="00000000" w:rsidP="00000000" w:rsidRDefault="00000000" w:rsidRPr="00000000" w14:paraId="00000F14">
            <w:pPr>
              <w:ind w:right="200"/>
              <w:rPr>
                <w:sz w:val="18"/>
                <w:szCs w:val="18"/>
              </w:rPr>
            </w:pPr>
            <w:r w:rsidDel="00000000" w:rsidR="00000000" w:rsidRPr="00000000">
              <w:rPr>
                <w:sz w:val="18"/>
                <w:szCs w:val="18"/>
                <w:rtl w:val="0"/>
              </w:rPr>
              <w:t xml:space="preserve">Zaorsky: [</w:t>
            </w:r>
            <w:hyperlink r:id="rId3023">
              <w:r w:rsidDel="00000000" w:rsidR="00000000" w:rsidRPr="00000000">
                <w:rPr>
                  <w:sz w:val="18"/>
                  <w:szCs w:val="18"/>
                  <w:rtl w:val="0"/>
                </w:rPr>
                <w:t xml:space="preserve">Gyn staging</w:t>
              </w:r>
            </w:hyperlink>
            <w:r w:rsidDel="00000000" w:rsidR="00000000" w:rsidRPr="00000000">
              <w:rPr>
                <w:sz w:val="18"/>
                <w:szCs w:val="18"/>
                <w:rtl w:val="0"/>
              </w:rPr>
              <w:t xml:space="preserve">], [</w:t>
            </w:r>
            <w:hyperlink r:id="rId3024">
              <w:r w:rsidDel="00000000" w:rsidR="00000000" w:rsidRPr="00000000">
                <w:rPr>
                  <w:sz w:val="18"/>
                  <w:szCs w:val="18"/>
                  <w:rtl w:val="0"/>
                </w:rPr>
                <w:t xml:space="preserve">Comparison of surgeries</w:t>
              </w:r>
            </w:hyperlink>
            <w:r w:rsidDel="00000000" w:rsidR="00000000" w:rsidRPr="00000000">
              <w:rPr>
                <w:sz w:val="18"/>
                <w:szCs w:val="18"/>
                <w:rtl w:val="0"/>
              </w:rPr>
              <w:t xml:space="preserve">], [</w:t>
            </w:r>
            <w:hyperlink r:id="rId3025">
              <w:r w:rsidDel="00000000" w:rsidR="00000000" w:rsidRPr="00000000">
                <w:rPr>
                  <w:sz w:val="18"/>
                  <w:szCs w:val="18"/>
                  <w:rtl w:val="0"/>
                </w:rPr>
                <w:t xml:space="preserve">Gyn nodes AP</w:t>
              </w:r>
            </w:hyperlink>
            <w:r w:rsidDel="00000000" w:rsidR="00000000" w:rsidRPr="00000000">
              <w:rPr>
                <w:sz w:val="18"/>
                <w:szCs w:val="18"/>
                <w:rtl w:val="0"/>
              </w:rPr>
              <w:t xml:space="preserve">,</w:t>
            </w:r>
            <w:hyperlink r:id="rId3026">
              <w:r w:rsidDel="00000000" w:rsidR="00000000" w:rsidRPr="00000000">
                <w:rPr>
                  <w:sz w:val="18"/>
                  <w:szCs w:val="18"/>
                  <w:rtl w:val="0"/>
                </w:rPr>
                <w:t xml:space="preserve"> Lat</w:t>
              </w:r>
            </w:hyperlink>
            <w:r w:rsidDel="00000000" w:rsidR="00000000" w:rsidRPr="00000000">
              <w:rPr>
                <w:sz w:val="18"/>
                <w:szCs w:val="18"/>
                <w:rtl w:val="0"/>
              </w:rPr>
              <w:t xml:space="preserve">], [</w:t>
            </w:r>
            <w:hyperlink r:id="rId3027">
              <w:r w:rsidDel="00000000" w:rsidR="00000000" w:rsidRPr="00000000">
                <w:rPr>
                  <w:sz w:val="18"/>
                  <w:szCs w:val="18"/>
                  <w:rtl w:val="0"/>
                </w:rPr>
                <w:t xml:space="preserve">Cervical staging</w:t>
              </w:r>
            </w:hyperlink>
            <w:r w:rsidDel="00000000" w:rsidR="00000000" w:rsidRPr="00000000">
              <w:rPr>
                <w:sz w:val="18"/>
                <w:szCs w:val="18"/>
                <w:rtl w:val="0"/>
              </w:rPr>
              <w:t xml:space="preserve">], [</w:t>
            </w:r>
            <w:hyperlink r:id="rId3028">
              <w:r w:rsidDel="00000000" w:rsidR="00000000" w:rsidRPr="00000000">
                <w:rPr>
                  <w:sz w:val="18"/>
                  <w:szCs w:val="18"/>
                  <w:rtl w:val="0"/>
                </w:rPr>
                <w:t xml:space="preserve">Cervical EBRT</w:t>
              </w:r>
            </w:hyperlink>
            <w:r w:rsidDel="00000000" w:rsidR="00000000" w:rsidRPr="00000000">
              <w:rPr>
                <w:sz w:val="18"/>
                <w:szCs w:val="18"/>
                <w:rtl w:val="0"/>
              </w:rPr>
              <w:t xml:space="preserve">], [</w:t>
            </w:r>
            <w:hyperlink r:id="rId3029">
              <w:r w:rsidDel="00000000" w:rsidR="00000000" w:rsidRPr="00000000">
                <w:rPr>
                  <w:sz w:val="18"/>
                  <w:szCs w:val="18"/>
                  <w:rtl w:val="0"/>
                </w:rPr>
                <w:t xml:space="preserve">Cervical BT</w:t>
              </w:r>
            </w:hyperlink>
            <w:r w:rsidDel="00000000" w:rsidR="00000000" w:rsidRPr="00000000">
              <w:rPr>
                <w:sz w:val="18"/>
                <w:szCs w:val="18"/>
                <w:rtl w:val="0"/>
              </w:rPr>
              <w:t xml:space="preserve">].</w:t>
            </w:r>
          </w:p>
          <w:p w:rsidR="00000000" w:rsidDel="00000000" w:rsidP="00000000" w:rsidRDefault="00000000" w:rsidRPr="00000000" w14:paraId="00000F15">
            <w:pPr>
              <w:ind w:right="200"/>
              <w:rPr>
                <w:sz w:val="18"/>
                <w:szCs w:val="18"/>
              </w:rPr>
            </w:pPr>
            <w:r w:rsidDel="00000000" w:rsidR="00000000" w:rsidRPr="00000000">
              <w:rPr>
                <w:sz w:val="18"/>
                <w:szCs w:val="18"/>
                <w:rtl w:val="0"/>
              </w:rPr>
              <w:t xml:space="preserve">ARRO: [</w:t>
            </w:r>
            <w:hyperlink r:id="rId3030">
              <w:r w:rsidDel="00000000" w:rsidR="00000000" w:rsidRPr="00000000">
                <w:rPr>
                  <w:sz w:val="18"/>
                  <w:szCs w:val="18"/>
                  <w:rtl w:val="0"/>
                </w:rPr>
                <w:t xml:space="preserve">Cervical cancer</w:t>
              </w:r>
            </w:hyperlink>
            <w:r w:rsidDel="00000000" w:rsidR="00000000" w:rsidRPr="00000000">
              <w:rPr>
                <w:sz w:val="18"/>
                <w:szCs w:val="18"/>
                <w:rtl w:val="0"/>
              </w:rPr>
              <w:t xml:space="preserve">].</w:t>
            </w:r>
          </w:p>
          <w:p w:rsidR="00000000" w:rsidDel="00000000" w:rsidP="00000000" w:rsidRDefault="00000000" w:rsidRPr="00000000" w14:paraId="00000F16">
            <w:pPr>
              <w:rPr>
                <w:sz w:val="18"/>
                <w:szCs w:val="18"/>
              </w:rPr>
            </w:pPr>
            <w:r w:rsidDel="00000000" w:rsidR="00000000" w:rsidRPr="00000000">
              <w:rPr>
                <w:sz w:val="18"/>
                <w:szCs w:val="18"/>
                <w:rtl w:val="0"/>
              </w:rPr>
              <w:t xml:space="preserve">Contouring: </w:t>
            </w:r>
          </w:p>
          <w:p w:rsidR="00000000" w:rsidDel="00000000" w:rsidP="00000000" w:rsidRDefault="00000000" w:rsidRPr="00000000" w14:paraId="00000F17">
            <w:pPr>
              <w:numPr>
                <w:ilvl w:val="0"/>
                <w:numId w:val="46"/>
              </w:numPr>
              <w:ind w:left="720" w:right="200" w:hanging="360"/>
              <w:rPr>
                <w:sz w:val="18"/>
                <w:szCs w:val="18"/>
              </w:rPr>
            </w:pPr>
            <w:r w:rsidDel="00000000" w:rsidR="00000000" w:rsidRPr="00000000">
              <w:rPr>
                <w:sz w:val="18"/>
                <w:szCs w:val="18"/>
                <w:rtl w:val="0"/>
              </w:rPr>
              <w:t xml:space="preserve">eContour: [</w:t>
            </w:r>
            <w:hyperlink r:id="rId3031">
              <w:r w:rsidDel="00000000" w:rsidR="00000000" w:rsidRPr="00000000">
                <w:rPr>
                  <w:sz w:val="18"/>
                  <w:szCs w:val="18"/>
                  <w:rtl w:val="0"/>
                </w:rPr>
                <w:t xml:space="preserve">AVARO cervix</w:t>
              </w:r>
            </w:hyperlink>
            <w:r w:rsidDel="00000000" w:rsidR="00000000" w:rsidRPr="00000000">
              <w:rPr>
                <w:sz w:val="18"/>
                <w:szCs w:val="18"/>
                <w:rtl w:val="0"/>
              </w:rPr>
              <w:t xml:space="preserve">], [</w:t>
            </w:r>
            <w:hyperlink r:id="rId3032">
              <w:r w:rsidDel="00000000" w:rsidR="00000000" w:rsidRPr="00000000">
                <w:rPr>
                  <w:sz w:val="18"/>
                  <w:szCs w:val="18"/>
                  <w:rtl w:val="0"/>
                </w:rPr>
                <w:t xml:space="preserve">post op cervix</w:t>
              </w:r>
            </w:hyperlink>
            <w:r w:rsidDel="00000000" w:rsidR="00000000" w:rsidRPr="00000000">
              <w:rPr>
                <w:sz w:val="18"/>
                <w:szCs w:val="18"/>
                <w:rtl w:val="0"/>
              </w:rPr>
              <w:t xml:space="preserve">], [</w:t>
            </w:r>
            <w:hyperlink r:id="rId3033">
              <w:r w:rsidDel="00000000" w:rsidR="00000000" w:rsidRPr="00000000">
                <w:rPr>
                  <w:sz w:val="18"/>
                  <w:szCs w:val="18"/>
                  <w:rtl w:val="0"/>
                </w:rPr>
                <w:t xml:space="preserve">EMBRACE 2 cervix</w:t>
              </w:r>
            </w:hyperlink>
            <w:r w:rsidDel="00000000" w:rsidR="00000000" w:rsidRPr="00000000">
              <w:rPr>
                <w:sz w:val="18"/>
                <w:szCs w:val="18"/>
                <w:rtl w:val="0"/>
              </w:rPr>
              <w:t xml:space="preserve">] and [</w:t>
            </w:r>
            <w:hyperlink r:id="rId3034">
              <w:r w:rsidDel="00000000" w:rsidR="00000000" w:rsidRPr="00000000">
                <w:rPr>
                  <w:sz w:val="18"/>
                  <w:szCs w:val="18"/>
                  <w:rtl w:val="0"/>
                </w:rPr>
                <w:t xml:space="preserve">NRG cervix</w:t>
              </w:r>
            </w:hyperlink>
            <w:r w:rsidDel="00000000" w:rsidR="00000000" w:rsidRPr="00000000">
              <w:rPr>
                <w:sz w:val="18"/>
                <w:szCs w:val="18"/>
                <w:rtl w:val="0"/>
              </w:rPr>
              <w:t xml:space="preserve">].</w:t>
            </w:r>
          </w:p>
          <w:p w:rsidR="00000000" w:rsidDel="00000000" w:rsidP="00000000" w:rsidRDefault="00000000" w:rsidRPr="00000000" w14:paraId="00000F18">
            <w:pPr>
              <w:numPr>
                <w:ilvl w:val="0"/>
                <w:numId w:val="46"/>
              </w:numPr>
              <w:ind w:left="720" w:hanging="360"/>
              <w:rPr>
                <w:sz w:val="18"/>
                <w:szCs w:val="18"/>
              </w:rPr>
            </w:pPr>
            <w:r w:rsidDel="00000000" w:rsidR="00000000" w:rsidRPr="00000000">
              <w:rPr>
                <w:sz w:val="18"/>
                <w:szCs w:val="18"/>
                <w:rtl w:val="0"/>
              </w:rPr>
              <w:t xml:space="preserve">Female Normal Pelvis Atlas [</w:t>
            </w:r>
            <w:hyperlink r:id="rId3035">
              <w:r w:rsidDel="00000000" w:rsidR="00000000" w:rsidRPr="00000000">
                <w:rPr>
                  <w:sz w:val="18"/>
                  <w:szCs w:val="18"/>
                  <w:rtl w:val="0"/>
                </w:rPr>
                <w:t xml:space="preserve">RTOG Contouring Atlases</w:t>
              </w:r>
            </w:hyperlink>
            <w:r w:rsidDel="00000000" w:rsidR="00000000" w:rsidRPr="00000000">
              <w:rPr>
                <w:sz w:val="18"/>
                <w:szCs w:val="18"/>
                <w:rtl w:val="0"/>
              </w:rPr>
              <w:t xml:space="preserve">]</w:t>
            </w:r>
          </w:p>
          <w:p w:rsidR="00000000" w:rsidDel="00000000" w:rsidP="00000000" w:rsidRDefault="00000000" w:rsidRPr="00000000" w14:paraId="00000F19">
            <w:pPr>
              <w:numPr>
                <w:ilvl w:val="0"/>
                <w:numId w:val="46"/>
              </w:numPr>
              <w:ind w:left="720" w:right="200" w:hanging="360"/>
              <w:rPr>
                <w:sz w:val="18"/>
                <w:szCs w:val="18"/>
              </w:rPr>
            </w:pPr>
            <w:r w:rsidDel="00000000" w:rsidR="00000000" w:rsidRPr="00000000">
              <w:rPr>
                <w:sz w:val="18"/>
                <w:szCs w:val="18"/>
                <w:rtl w:val="0"/>
              </w:rPr>
              <w:t xml:space="preserve">Improving target volume delineation in intact cervical cancer [</w:t>
            </w:r>
            <w:hyperlink r:id="rId3036">
              <w:r w:rsidDel="00000000" w:rsidR="00000000" w:rsidRPr="00000000">
                <w:rPr>
                  <w:sz w:val="18"/>
                  <w:szCs w:val="18"/>
                  <w:rtl w:val="0"/>
                </w:rPr>
                <w:t xml:space="preserve">Eminowicz PRO '16</w:t>
              </w:r>
            </w:hyperlink>
            <w:r w:rsidDel="00000000" w:rsidR="00000000" w:rsidRPr="00000000">
              <w:rPr>
                <w:sz w:val="18"/>
                <w:szCs w:val="18"/>
                <w:rtl w:val="0"/>
              </w:rPr>
              <w:t xml:space="preserve">].</w:t>
            </w:r>
          </w:p>
          <w:p w:rsidR="00000000" w:rsidDel="00000000" w:rsidP="00000000" w:rsidRDefault="00000000" w:rsidRPr="00000000" w14:paraId="00000F1A">
            <w:pPr>
              <w:numPr>
                <w:ilvl w:val="0"/>
                <w:numId w:val="46"/>
              </w:numPr>
              <w:ind w:left="720" w:hanging="360"/>
              <w:rPr>
                <w:sz w:val="18"/>
                <w:szCs w:val="18"/>
              </w:rPr>
            </w:pPr>
            <w:r w:rsidDel="00000000" w:rsidR="00000000" w:rsidRPr="00000000">
              <w:rPr>
                <w:sz w:val="18"/>
                <w:szCs w:val="18"/>
                <w:rtl w:val="0"/>
              </w:rPr>
              <w:t xml:space="preserve">Consensus guidelines for delineation of CTV for IMRT for definitive tx of cervix cancer </w:t>
            </w:r>
            <w:hyperlink r:id="rId3037">
              <w:r w:rsidDel="00000000" w:rsidR="00000000" w:rsidRPr="00000000">
                <w:rPr>
                  <w:sz w:val="18"/>
                  <w:szCs w:val="18"/>
                  <w:rtl w:val="0"/>
                </w:rPr>
                <w:t xml:space="preserve">[Lim IJROBP '11]</w:t>
              </w:r>
            </w:hyperlink>
            <w:r w:rsidDel="00000000" w:rsidR="00000000" w:rsidRPr="00000000">
              <w:rPr>
                <w:sz w:val="18"/>
                <w:szCs w:val="18"/>
                <w:rtl w:val="0"/>
              </w:rPr>
              <w:t xml:space="preserve">.</w:t>
            </w:r>
          </w:p>
          <w:p w:rsidR="00000000" w:rsidDel="00000000" w:rsidP="00000000" w:rsidRDefault="00000000" w:rsidRPr="00000000" w14:paraId="00000F1B">
            <w:pPr>
              <w:numPr>
                <w:ilvl w:val="0"/>
                <w:numId w:val="46"/>
              </w:numPr>
              <w:ind w:left="720" w:hanging="360"/>
              <w:rPr>
                <w:sz w:val="18"/>
                <w:szCs w:val="18"/>
              </w:rPr>
            </w:pPr>
            <w:r w:rsidDel="00000000" w:rsidR="00000000" w:rsidRPr="00000000">
              <w:rPr>
                <w:sz w:val="18"/>
                <w:szCs w:val="18"/>
                <w:rtl w:val="0"/>
              </w:rPr>
              <w:t xml:space="preserve">Consensus guidelines for delineation of CTV in Endo/Cervical PORT [</w:t>
            </w:r>
            <w:hyperlink r:id="rId3038">
              <w:r w:rsidDel="00000000" w:rsidR="00000000" w:rsidRPr="00000000">
                <w:rPr>
                  <w:sz w:val="18"/>
                  <w:szCs w:val="18"/>
                  <w:rtl w:val="0"/>
                </w:rPr>
                <w:t xml:space="preserve">RTOG Gyn Atlas</w:t>
              </w:r>
            </w:hyperlink>
            <w:r w:rsidDel="00000000" w:rsidR="00000000" w:rsidRPr="00000000">
              <w:rPr>
                <w:sz w:val="18"/>
                <w:szCs w:val="18"/>
                <w:rtl w:val="0"/>
              </w:rPr>
              <w:t xml:space="preserve">, </w:t>
            </w:r>
            <w:hyperlink r:id="rId3039">
              <w:r w:rsidDel="00000000" w:rsidR="00000000" w:rsidRPr="00000000">
                <w:rPr>
                  <w:sz w:val="18"/>
                  <w:szCs w:val="18"/>
                  <w:rtl w:val="0"/>
                </w:rPr>
                <w:t xml:space="preserve">Small IJROBP '09</w:t>
              </w:r>
            </w:hyperlink>
            <w:r w:rsidDel="00000000" w:rsidR="00000000" w:rsidRPr="00000000">
              <w:rPr>
                <w:sz w:val="18"/>
                <w:szCs w:val="18"/>
                <w:rtl w:val="0"/>
              </w:rPr>
              <w:t xml:space="preserve">]. </w:t>
            </w:r>
            <w:hyperlink r:id="rId3040">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1C">
            <w:pPr>
              <w:numPr>
                <w:ilvl w:val="0"/>
                <w:numId w:val="46"/>
              </w:numPr>
              <w:ind w:left="720" w:hanging="360"/>
              <w:rPr>
                <w:sz w:val="18"/>
                <w:szCs w:val="18"/>
              </w:rPr>
            </w:pPr>
            <w:r w:rsidDel="00000000" w:rsidR="00000000" w:rsidRPr="00000000">
              <w:rPr>
                <w:sz w:val="18"/>
                <w:szCs w:val="18"/>
                <w:rtl w:val="0"/>
              </w:rPr>
              <w:t xml:space="preserve">Comparison and CTV consensus for CT and MR-based BT in L-A Cervical Ca [</w:t>
            </w:r>
            <w:hyperlink r:id="rId3041">
              <w:r w:rsidDel="00000000" w:rsidR="00000000" w:rsidRPr="00000000">
                <w:rPr>
                  <w:sz w:val="18"/>
                  <w:szCs w:val="18"/>
                  <w:rtl w:val="0"/>
                </w:rPr>
                <w:t xml:space="preserve">RTOG Atlas</w:t>
              </w:r>
            </w:hyperlink>
            <w:r w:rsidDel="00000000" w:rsidR="00000000" w:rsidRPr="00000000">
              <w:rPr>
                <w:sz w:val="18"/>
                <w:szCs w:val="18"/>
                <w:rtl w:val="0"/>
              </w:rPr>
              <w:t xml:space="preserve">, </w:t>
            </w:r>
            <w:hyperlink r:id="rId3042">
              <w:r w:rsidDel="00000000" w:rsidR="00000000" w:rsidRPr="00000000">
                <w:rPr>
                  <w:sz w:val="18"/>
                  <w:szCs w:val="18"/>
                  <w:rtl w:val="0"/>
                </w:rPr>
                <w:t xml:space="preserve">Viswanathan IJROBP '14</w:t>
              </w:r>
            </w:hyperlink>
            <w:r w:rsidDel="00000000" w:rsidR="00000000" w:rsidRPr="00000000">
              <w:rPr>
                <w:sz w:val="18"/>
                <w:szCs w:val="18"/>
                <w:rtl w:val="0"/>
              </w:rPr>
              <w:t xml:space="preserve">] </w:t>
            </w:r>
            <w:hyperlink r:id="rId3043">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1D">
            <w:pPr>
              <w:rPr>
                <w:sz w:val="18"/>
                <w:szCs w:val="18"/>
              </w:rPr>
            </w:pPr>
            <w:r w:rsidDel="00000000" w:rsidR="00000000" w:rsidRPr="00000000">
              <w:rPr>
                <w:sz w:val="18"/>
                <w:szCs w:val="18"/>
                <w:rtl w:val="0"/>
              </w:rPr>
              <w:t xml:space="preserve">Review Articles</w:t>
            </w:r>
          </w:p>
          <w:p w:rsidR="00000000" w:rsidDel="00000000" w:rsidP="00000000" w:rsidRDefault="00000000" w:rsidRPr="00000000" w14:paraId="00000F1E">
            <w:pPr>
              <w:numPr>
                <w:ilvl w:val="0"/>
                <w:numId w:val="67"/>
              </w:numPr>
              <w:ind w:left="720" w:hanging="360"/>
              <w:rPr>
                <w:sz w:val="18"/>
                <w:szCs w:val="18"/>
              </w:rPr>
            </w:pPr>
            <w:r w:rsidDel="00000000" w:rsidR="00000000" w:rsidRPr="00000000">
              <w:rPr>
                <w:sz w:val="18"/>
                <w:szCs w:val="18"/>
                <w:rtl w:val="0"/>
              </w:rPr>
              <w:t xml:space="preserve">Gynecologic Malignancies [</w:t>
            </w:r>
            <w:hyperlink r:id="rId3044">
              <w:r w:rsidDel="00000000" w:rsidR="00000000" w:rsidRPr="00000000">
                <w:rPr>
                  <w:sz w:val="18"/>
                  <w:szCs w:val="18"/>
                  <w:rtl w:val="0"/>
                </w:rPr>
                <w:t xml:space="preserve">Suneja and Viswanathan Heme/Onc Clin N. Amer '20</w:t>
              </w:r>
            </w:hyperlink>
            <w:r w:rsidDel="00000000" w:rsidR="00000000" w:rsidRPr="00000000">
              <w:rPr>
                <w:sz w:val="18"/>
                <w:szCs w:val="18"/>
                <w:rtl w:val="0"/>
              </w:rPr>
              <w:t xml:space="preserve">] </w:t>
            </w:r>
            <w:hyperlink r:id="rId3045">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F1F">
            <w:pPr>
              <w:rPr>
                <w:sz w:val="18"/>
                <w:szCs w:val="18"/>
              </w:rPr>
            </w:pPr>
            <w:r w:rsidDel="00000000" w:rsidR="00000000" w:rsidRPr="00000000">
              <w:rPr>
                <w:sz w:val="18"/>
                <w:szCs w:val="18"/>
                <w:rtl w:val="0"/>
              </w:rPr>
              <w:t xml:space="preserve">Society Guidelines</w:t>
            </w:r>
          </w:p>
          <w:p w:rsidR="00000000" w:rsidDel="00000000" w:rsidP="00000000" w:rsidRDefault="00000000" w:rsidRPr="00000000" w14:paraId="00000F20">
            <w:pPr>
              <w:numPr>
                <w:ilvl w:val="0"/>
                <w:numId w:val="46"/>
              </w:numPr>
              <w:ind w:left="720" w:hanging="360"/>
              <w:rPr>
                <w:sz w:val="18"/>
                <w:szCs w:val="18"/>
              </w:rPr>
            </w:pPr>
            <w:r w:rsidDel="00000000" w:rsidR="00000000" w:rsidRPr="00000000">
              <w:rPr>
                <w:sz w:val="18"/>
                <w:szCs w:val="18"/>
                <w:rtl w:val="0"/>
              </w:rPr>
              <w:t xml:space="preserve">ASCO Guideline: Mgmt</w:t>
            </w:r>
            <w:hyperlink r:id="rId3046">
              <w:r w:rsidDel="00000000" w:rsidR="00000000" w:rsidRPr="00000000">
                <w:rPr>
                  <w:sz w:val="18"/>
                  <w:szCs w:val="18"/>
                  <w:rtl w:val="0"/>
                </w:rPr>
                <w:t xml:space="preserve"> and Care of Women with Invasive Cervical Ca Resource-Stratified Guideline</w:t>
              </w:r>
            </w:hyperlink>
            <w:r w:rsidDel="00000000" w:rsidR="00000000" w:rsidRPr="00000000">
              <w:rPr>
                <w:i w:val="1"/>
                <w:sz w:val="18"/>
                <w:szCs w:val="18"/>
                <w:rtl w:val="0"/>
              </w:rPr>
              <w:t xml:space="preserve"> May 25, 2016</w:t>
            </w:r>
            <w:r w:rsidDel="00000000" w:rsidR="00000000" w:rsidRPr="00000000">
              <w:rPr>
                <w:rtl w:val="0"/>
              </w:rPr>
            </w:r>
          </w:p>
          <w:p w:rsidR="00000000" w:rsidDel="00000000" w:rsidP="00000000" w:rsidRDefault="00000000" w:rsidRPr="00000000" w14:paraId="00000F21">
            <w:pPr>
              <w:numPr>
                <w:ilvl w:val="0"/>
                <w:numId w:val="46"/>
              </w:numPr>
              <w:ind w:left="720" w:right="60" w:hanging="360"/>
              <w:rPr>
                <w:sz w:val="18"/>
                <w:szCs w:val="18"/>
              </w:rPr>
            </w:pPr>
            <w:r w:rsidDel="00000000" w:rsidR="00000000" w:rsidRPr="00000000">
              <w:rPr>
                <w:sz w:val="18"/>
                <w:szCs w:val="18"/>
                <w:rtl w:val="0"/>
              </w:rPr>
              <w:t xml:space="preserve">Society of Gynecologic Oncology (SGO) </w:t>
            </w:r>
            <w:hyperlink r:id="rId3047">
              <w:r w:rsidDel="00000000" w:rsidR="00000000" w:rsidRPr="00000000">
                <w:rPr>
                  <w:sz w:val="18"/>
                  <w:szCs w:val="18"/>
                  <w:rtl w:val="0"/>
                </w:rPr>
                <w:t xml:space="preserve">[Guidelines]</w:t>
              </w:r>
            </w:hyperlink>
            <w:r w:rsidDel="00000000" w:rsidR="00000000" w:rsidRPr="00000000">
              <w:rPr>
                <w:rtl w:val="0"/>
              </w:rPr>
            </w:r>
          </w:p>
          <w:p w:rsidR="00000000" w:rsidDel="00000000" w:rsidP="00000000" w:rsidRDefault="00000000" w:rsidRPr="00000000" w14:paraId="00000F22">
            <w:pPr>
              <w:numPr>
                <w:ilvl w:val="0"/>
                <w:numId w:val="46"/>
              </w:numPr>
              <w:ind w:left="720" w:hanging="360"/>
              <w:rPr>
                <w:sz w:val="18"/>
                <w:szCs w:val="18"/>
              </w:rPr>
            </w:pPr>
            <w:r w:rsidDel="00000000" w:rsidR="00000000" w:rsidRPr="00000000">
              <w:rPr>
                <w:sz w:val="18"/>
                <w:szCs w:val="18"/>
                <w:rtl w:val="0"/>
              </w:rPr>
              <w:t xml:space="preserve">FIGO Report: Cancer of the cervix uteri [</w:t>
            </w:r>
            <w:hyperlink r:id="rId3048">
              <w:r w:rsidDel="00000000" w:rsidR="00000000" w:rsidRPr="00000000">
                <w:rPr>
                  <w:sz w:val="18"/>
                  <w:szCs w:val="18"/>
                  <w:rtl w:val="0"/>
                </w:rPr>
                <w:t xml:space="preserve">Bhatla IJGO '18</w:t>
              </w:r>
            </w:hyperlink>
            <w:r w:rsidDel="00000000" w:rsidR="00000000" w:rsidRPr="00000000">
              <w:rPr>
                <w:sz w:val="18"/>
                <w:szCs w:val="18"/>
                <w:rtl w:val="0"/>
              </w:rPr>
              <w:t xml:space="preserve">] </w:t>
            </w:r>
          </w:p>
          <w:p w:rsidR="00000000" w:rsidDel="00000000" w:rsidP="00000000" w:rsidRDefault="00000000" w:rsidRPr="00000000" w14:paraId="00000F23">
            <w:pPr>
              <w:numPr>
                <w:ilvl w:val="0"/>
                <w:numId w:val="46"/>
              </w:numPr>
              <w:ind w:left="720" w:right="60" w:hanging="360"/>
              <w:rPr>
                <w:sz w:val="18"/>
                <w:szCs w:val="18"/>
              </w:rPr>
            </w:pPr>
            <w:r w:rsidDel="00000000" w:rsidR="00000000" w:rsidRPr="00000000">
              <w:rPr>
                <w:sz w:val="18"/>
                <w:szCs w:val="18"/>
                <w:rtl w:val="0"/>
              </w:rPr>
              <w:t xml:space="preserve">[</w:t>
            </w:r>
            <w:hyperlink r:id="rId3049">
              <w:r w:rsidDel="00000000" w:rsidR="00000000" w:rsidRPr="00000000">
                <w:rPr>
                  <w:sz w:val="18"/>
                  <w:szCs w:val="18"/>
                  <w:rtl w:val="0"/>
                </w:rPr>
                <w:t xml:space="preserve">ESMO Guidelines</w:t>
              </w:r>
            </w:hyperlink>
            <w:r w:rsidDel="00000000" w:rsidR="00000000" w:rsidRPr="00000000">
              <w:rPr>
                <w:sz w:val="18"/>
                <w:szCs w:val="18"/>
                <w:rtl w:val="0"/>
              </w:rPr>
              <w:t xml:space="preserve">] for Gynecological Cancers.</w:t>
            </w:r>
          </w:p>
          <w:p w:rsidR="00000000" w:rsidDel="00000000" w:rsidP="00000000" w:rsidRDefault="00000000" w:rsidRPr="00000000" w14:paraId="00000F24">
            <w:pPr>
              <w:numPr>
                <w:ilvl w:val="0"/>
                <w:numId w:val="46"/>
              </w:numPr>
              <w:ind w:left="720" w:hanging="360"/>
              <w:rPr>
                <w:sz w:val="18"/>
                <w:szCs w:val="18"/>
              </w:rPr>
            </w:pPr>
            <w:r w:rsidDel="00000000" w:rsidR="00000000" w:rsidRPr="00000000">
              <w:rPr>
                <w:sz w:val="18"/>
                <w:szCs w:val="18"/>
                <w:rtl w:val="0"/>
              </w:rPr>
              <w:t xml:space="preserve">ESGO-ESTRO-ESP guidelines for the management of patients with cervical cancer [</w:t>
            </w:r>
            <w:hyperlink r:id="rId3050">
              <w:r w:rsidDel="00000000" w:rsidR="00000000" w:rsidRPr="00000000">
                <w:rPr>
                  <w:sz w:val="18"/>
                  <w:szCs w:val="18"/>
                  <w:rtl w:val="0"/>
                </w:rPr>
                <w:t xml:space="preserve">June '18]</w:t>
              </w:r>
            </w:hyperlink>
            <w:r w:rsidDel="00000000" w:rsidR="00000000" w:rsidRPr="00000000">
              <w:rPr>
                <w:sz w:val="18"/>
                <w:szCs w:val="18"/>
                <w:rtl w:val="0"/>
              </w:rPr>
              <w:t xml:space="preserve"> </w:t>
            </w:r>
            <w:hyperlink r:id="rId3051">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F25">
            <w:pPr>
              <w:numPr>
                <w:ilvl w:val="0"/>
                <w:numId w:val="46"/>
              </w:numPr>
              <w:ind w:left="720" w:right="60" w:hanging="360"/>
              <w:rPr>
                <w:sz w:val="18"/>
                <w:szCs w:val="18"/>
              </w:rPr>
            </w:pPr>
            <w:r w:rsidDel="00000000" w:rsidR="00000000" w:rsidRPr="00000000">
              <w:rPr>
                <w:sz w:val="18"/>
                <w:szCs w:val="18"/>
                <w:rtl w:val="0"/>
              </w:rPr>
              <w:t xml:space="preserve">ABS: </w:t>
            </w:r>
          </w:p>
          <w:p w:rsidR="00000000" w:rsidDel="00000000" w:rsidP="00000000" w:rsidRDefault="00000000" w:rsidRPr="00000000" w14:paraId="00000F26">
            <w:pPr>
              <w:numPr>
                <w:ilvl w:val="1"/>
                <w:numId w:val="46"/>
              </w:numPr>
              <w:ind w:left="1440" w:hanging="360"/>
              <w:rPr>
                <w:sz w:val="18"/>
                <w:szCs w:val="18"/>
              </w:rPr>
            </w:pPr>
            <w:r w:rsidDel="00000000" w:rsidR="00000000" w:rsidRPr="00000000">
              <w:rPr>
                <w:sz w:val="18"/>
                <w:szCs w:val="18"/>
                <w:rtl w:val="0"/>
              </w:rPr>
              <w:t xml:space="preserve">ABS Consensus Guidelines </w:t>
            </w:r>
            <w:hyperlink r:id="rId3052">
              <w:r w:rsidDel="00000000" w:rsidR="00000000" w:rsidRPr="00000000">
                <w:rPr>
                  <w:sz w:val="18"/>
                  <w:szCs w:val="18"/>
                  <w:rtl w:val="0"/>
                </w:rPr>
                <w:t xml:space="preserve">[Viswanathan BT '12]</w:t>
              </w:r>
            </w:hyperlink>
            <w:r w:rsidDel="00000000" w:rsidR="00000000" w:rsidRPr="00000000">
              <w:rPr>
                <w:sz w:val="18"/>
                <w:szCs w:val="18"/>
                <w:rtl w:val="0"/>
              </w:rPr>
              <w:t xml:space="preserve">: Part I: General principles. </w:t>
            </w:r>
            <w:hyperlink r:id="rId3053">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27">
            <w:pPr>
              <w:numPr>
                <w:ilvl w:val="1"/>
                <w:numId w:val="46"/>
              </w:numPr>
              <w:ind w:left="1440" w:hanging="360"/>
              <w:rPr>
                <w:sz w:val="18"/>
                <w:szCs w:val="18"/>
              </w:rPr>
            </w:pPr>
            <w:r w:rsidDel="00000000" w:rsidR="00000000" w:rsidRPr="00000000">
              <w:rPr>
                <w:sz w:val="18"/>
                <w:szCs w:val="18"/>
                <w:rtl w:val="0"/>
              </w:rPr>
              <w:t xml:space="preserve">ABS Consensus Guidelines </w:t>
            </w:r>
            <w:hyperlink r:id="rId3054">
              <w:r w:rsidDel="00000000" w:rsidR="00000000" w:rsidRPr="00000000">
                <w:rPr>
                  <w:sz w:val="18"/>
                  <w:szCs w:val="18"/>
                  <w:rtl w:val="0"/>
                </w:rPr>
                <w:t xml:space="preserve">[Viswanathan BT '12]</w:t>
              </w:r>
            </w:hyperlink>
            <w:r w:rsidDel="00000000" w:rsidR="00000000" w:rsidRPr="00000000">
              <w:rPr>
                <w:sz w:val="18"/>
                <w:szCs w:val="18"/>
                <w:rtl w:val="0"/>
              </w:rPr>
              <w:t xml:space="preserve">: Part II: HDR BT. </w:t>
            </w:r>
            <w:hyperlink r:id="rId305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28">
            <w:pPr>
              <w:numPr>
                <w:ilvl w:val="1"/>
                <w:numId w:val="46"/>
              </w:numPr>
              <w:ind w:left="1440" w:hanging="360"/>
              <w:rPr>
                <w:sz w:val="18"/>
                <w:szCs w:val="18"/>
              </w:rPr>
            </w:pPr>
            <w:r w:rsidDel="00000000" w:rsidR="00000000" w:rsidRPr="00000000">
              <w:rPr>
                <w:sz w:val="18"/>
                <w:szCs w:val="18"/>
                <w:rtl w:val="0"/>
              </w:rPr>
              <w:t xml:space="preserve">ABS Consensus Guidelines [</w:t>
            </w:r>
            <w:hyperlink r:id="rId3056">
              <w:r w:rsidDel="00000000" w:rsidR="00000000" w:rsidRPr="00000000">
                <w:rPr>
                  <w:sz w:val="18"/>
                  <w:szCs w:val="18"/>
                  <w:rtl w:val="0"/>
                </w:rPr>
                <w:t xml:space="preserve">Lee BT '12</w:t>
              </w:r>
            </w:hyperlink>
            <w:r w:rsidDel="00000000" w:rsidR="00000000" w:rsidRPr="00000000">
              <w:rPr>
                <w:sz w:val="18"/>
                <w:szCs w:val="18"/>
                <w:rtl w:val="0"/>
              </w:rPr>
              <w:t xml:space="preserve">]: Part III: LDR and PDR BT. </w:t>
            </w:r>
            <w:hyperlink r:id="rId305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29">
            <w:pPr>
              <w:numPr>
                <w:ilvl w:val="1"/>
                <w:numId w:val="46"/>
              </w:numPr>
              <w:ind w:left="1440" w:hanging="360"/>
              <w:rPr>
                <w:sz w:val="18"/>
                <w:szCs w:val="18"/>
              </w:rPr>
            </w:pPr>
            <w:r w:rsidDel="00000000" w:rsidR="00000000" w:rsidRPr="00000000">
              <w:rPr>
                <w:sz w:val="18"/>
                <w:szCs w:val="18"/>
                <w:rtl w:val="0"/>
              </w:rPr>
              <w:t xml:space="preserve">ABS Task Group [</w:t>
            </w:r>
            <w:hyperlink r:id="rId3058">
              <w:r w:rsidDel="00000000" w:rsidR="00000000" w:rsidRPr="00000000">
                <w:rPr>
                  <w:sz w:val="18"/>
                  <w:szCs w:val="18"/>
                  <w:rtl w:val="0"/>
                </w:rPr>
                <w:t xml:space="preserve">Albuquerque BT '19</w:t>
              </w:r>
            </w:hyperlink>
            <w:r w:rsidDel="00000000" w:rsidR="00000000" w:rsidRPr="00000000">
              <w:rPr>
                <w:sz w:val="18"/>
                <w:szCs w:val="18"/>
                <w:rtl w:val="0"/>
              </w:rPr>
              <w:t xml:space="preserve">] Compendium of fractionation schedules for Gyn HDR BT. </w:t>
            </w:r>
            <w:hyperlink r:id="rId305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2A">
            <w:pPr>
              <w:rPr>
                <w:b w:val="1"/>
                <w:sz w:val="18"/>
                <w:szCs w:val="18"/>
              </w:rPr>
            </w:pPr>
            <w:r w:rsidDel="00000000" w:rsidR="00000000" w:rsidRPr="00000000">
              <w:rPr>
                <w:sz w:val="18"/>
                <w:szCs w:val="18"/>
                <w:rtl w:val="0"/>
              </w:rPr>
              <w:t xml:space="preserve">Relevant Accessible Radiation Protocols: </w:t>
            </w:r>
            <w:r w:rsidDel="00000000" w:rsidR="00000000" w:rsidRPr="00000000">
              <w:rPr>
                <w:rtl w:val="0"/>
              </w:rPr>
            </w:r>
          </w:p>
          <w:p w:rsidR="00000000" w:rsidDel="00000000" w:rsidP="00000000" w:rsidRDefault="00000000" w:rsidRPr="00000000" w14:paraId="00000F2B">
            <w:pPr>
              <w:numPr>
                <w:ilvl w:val="0"/>
                <w:numId w:val="46"/>
              </w:numPr>
              <w:ind w:left="720" w:hanging="360"/>
              <w:rPr>
                <w:sz w:val="18"/>
                <w:szCs w:val="18"/>
              </w:rPr>
            </w:pPr>
            <w:r w:rsidDel="00000000" w:rsidR="00000000" w:rsidRPr="00000000">
              <w:rPr>
                <w:sz w:val="18"/>
                <w:szCs w:val="18"/>
                <w:rtl w:val="0"/>
              </w:rPr>
              <w:t xml:space="preserve">TIME-C/RTOG 1203 [</w:t>
            </w:r>
            <w:hyperlink r:id="rId3060">
              <w:r w:rsidDel="00000000" w:rsidR="00000000" w:rsidRPr="00000000">
                <w:rPr>
                  <w:sz w:val="18"/>
                  <w:szCs w:val="18"/>
                  <w:rtl w:val="0"/>
                </w:rPr>
                <w:t xml:space="preserve">Protocol (Supplement) Klopp JCO '18</w:t>
              </w:r>
            </w:hyperlink>
            <w:r w:rsidDel="00000000" w:rsidR="00000000" w:rsidRPr="00000000">
              <w:rPr>
                <w:rFonts w:ascii="Cardo" w:cs="Cardo" w:eastAsia="Cardo" w:hAnsi="Cardo"/>
                <w:sz w:val="18"/>
                <w:szCs w:val="18"/>
                <w:rtl w:val="0"/>
              </w:rPr>
              <w:t xml:space="preserve">]: Cervix/Endo (M)RH→ WPRT vs. IMRT. </w:t>
            </w:r>
            <w:hyperlink r:id="rId3061">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2C">
            <w:pPr>
              <w:widowControl w:val="0"/>
              <w:numPr>
                <w:ilvl w:val="0"/>
                <w:numId w:val="46"/>
              </w:numPr>
              <w:ind w:left="720" w:hanging="360"/>
              <w:rPr>
                <w:sz w:val="18"/>
                <w:szCs w:val="18"/>
              </w:rPr>
            </w:pPr>
            <w:r w:rsidDel="00000000" w:rsidR="00000000" w:rsidRPr="00000000">
              <w:rPr>
                <w:sz w:val="18"/>
                <w:szCs w:val="18"/>
                <w:rtl w:val="0"/>
              </w:rPr>
              <w:t xml:space="preserve">RTOG 0418 [</w:t>
            </w:r>
            <w:hyperlink r:id="rId3062">
              <w:r w:rsidDel="00000000" w:rsidR="00000000" w:rsidRPr="00000000">
                <w:rPr>
                  <w:sz w:val="18"/>
                  <w:szCs w:val="18"/>
                  <w:rtl w:val="0"/>
                </w:rPr>
                <w:t xml:space="preserve">Protocol</w:t>
              </w:r>
            </w:hyperlink>
            <w:r w:rsidDel="00000000" w:rsidR="00000000" w:rsidRPr="00000000">
              <w:rPr>
                <w:sz w:val="18"/>
                <w:szCs w:val="18"/>
                <w:rtl w:val="0"/>
              </w:rPr>
              <w:t xml:space="preserve">] for post-operative cervical and endometrial. </w:t>
            </w:r>
            <w:hyperlink r:id="rId3063">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2D">
            <w:pPr>
              <w:numPr>
                <w:ilvl w:val="0"/>
                <w:numId w:val="46"/>
              </w:numPr>
              <w:ind w:left="720" w:hanging="360"/>
              <w:rPr>
                <w:sz w:val="18"/>
                <w:szCs w:val="18"/>
              </w:rPr>
            </w:pPr>
            <w:r w:rsidDel="00000000" w:rsidR="00000000" w:rsidRPr="00000000">
              <w:rPr>
                <w:sz w:val="18"/>
                <w:szCs w:val="18"/>
                <w:rtl w:val="0"/>
              </w:rPr>
              <w:t xml:space="preserve">OUTBACK / ANZGOG 0902 / GOG 0274 / RTOG 1174 [</w:t>
            </w:r>
            <w:hyperlink r:id="rId3064">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Phase III. (WPRT/EFRT)/B→ ± CarboP x4c. </w:t>
            </w:r>
            <w:hyperlink r:id="rId306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2E">
            <w:pPr>
              <w:widowControl w:val="0"/>
              <w:numPr>
                <w:ilvl w:val="0"/>
                <w:numId w:val="46"/>
              </w:numPr>
              <w:ind w:left="720" w:hanging="360"/>
              <w:rPr>
                <w:sz w:val="18"/>
                <w:szCs w:val="18"/>
              </w:rPr>
            </w:pPr>
            <w:r w:rsidDel="00000000" w:rsidR="00000000" w:rsidRPr="00000000">
              <w:rPr>
                <w:sz w:val="18"/>
                <w:szCs w:val="18"/>
                <w:rtl w:val="0"/>
              </w:rPr>
              <w:t xml:space="preserve">RTOG 0116 [</w:t>
            </w:r>
            <w:hyperlink r:id="rId3066">
              <w:r w:rsidDel="00000000" w:rsidR="00000000" w:rsidRPr="00000000">
                <w:rPr>
                  <w:sz w:val="18"/>
                  <w:szCs w:val="18"/>
                  <w:rtl w:val="0"/>
                </w:rPr>
                <w:t xml:space="preserve">Protocol</w:t>
              </w:r>
            </w:hyperlink>
            <w:r w:rsidDel="00000000" w:rsidR="00000000" w:rsidRPr="00000000">
              <w:rPr>
                <w:sz w:val="18"/>
                <w:szCs w:val="18"/>
                <w:rtl w:val="0"/>
              </w:rPr>
              <w:t xml:space="preserve">]: Phase I/II. EFRT/B/CDDP ± amifostine. </w:t>
            </w:r>
            <w:r w:rsidDel="00000000" w:rsidR="00000000" w:rsidRPr="00000000">
              <w:rPr>
                <w:i w:val="1"/>
                <w:sz w:val="18"/>
                <w:szCs w:val="18"/>
                <w:rtl w:val="0"/>
              </w:rPr>
              <w:t xml:space="preserve">Extended field with 3D is too toxic. </w:t>
            </w:r>
            <w:hyperlink r:id="rId306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F2F">
            <w:pPr>
              <w:widowControl w:val="0"/>
              <w:numPr>
                <w:ilvl w:val="0"/>
                <w:numId w:val="46"/>
              </w:numPr>
              <w:ind w:left="720" w:hanging="360"/>
              <w:rPr>
                <w:sz w:val="18"/>
                <w:szCs w:val="18"/>
              </w:rPr>
            </w:pPr>
            <w:r w:rsidDel="00000000" w:rsidR="00000000" w:rsidRPr="00000000">
              <w:rPr>
                <w:sz w:val="18"/>
                <w:szCs w:val="18"/>
                <w:rtl w:val="0"/>
              </w:rPr>
              <w:t xml:space="preserve">RTOG 0417 [</w:t>
            </w:r>
            <w:hyperlink r:id="rId3068">
              <w:r w:rsidDel="00000000" w:rsidR="00000000" w:rsidRPr="00000000">
                <w:rPr>
                  <w:sz w:val="18"/>
                  <w:szCs w:val="18"/>
                  <w:rtl w:val="0"/>
                </w:rPr>
                <w:t xml:space="preserve">Protocol</w:t>
              </w:r>
            </w:hyperlink>
            <w:r w:rsidDel="00000000" w:rsidR="00000000" w:rsidRPr="00000000">
              <w:rPr>
                <w:rFonts w:ascii="Cardo" w:cs="Cardo" w:eastAsia="Cardo" w:hAnsi="Cardo"/>
                <w:sz w:val="18"/>
                <w:szCs w:val="18"/>
                <w:rtl w:val="0"/>
              </w:rPr>
              <w:t xml:space="preserve">]: Phase II→ CCRT/B + Bevacizumab. </w:t>
            </w:r>
            <w:r w:rsidDel="00000000" w:rsidR="00000000" w:rsidRPr="00000000">
              <w:rPr>
                <w:i w:val="1"/>
                <w:sz w:val="18"/>
                <w:szCs w:val="18"/>
                <w:rtl w:val="0"/>
              </w:rPr>
              <w:t xml:space="preserve">1/3 fail above WPRT field in pAO nodes. </w:t>
            </w:r>
            <w:r w:rsidDel="00000000" w:rsidR="00000000" w:rsidRPr="00000000">
              <w:rPr>
                <w:sz w:val="18"/>
                <w:szCs w:val="18"/>
                <w:rtl w:val="0"/>
              </w:rPr>
              <w:t xml:space="preserve"> </w:t>
            </w:r>
            <w:hyperlink r:id="rId306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30">
            <w:pPr>
              <w:widowControl w:val="0"/>
              <w:numPr>
                <w:ilvl w:val="1"/>
                <w:numId w:val="46"/>
              </w:numPr>
              <w:ind w:left="1440" w:hanging="360"/>
              <w:rPr>
                <w:sz w:val="18"/>
                <w:szCs w:val="18"/>
              </w:rPr>
            </w:pPr>
            <w:r w:rsidDel="00000000" w:rsidR="00000000" w:rsidRPr="00000000">
              <w:rPr>
                <w:sz w:val="18"/>
                <w:szCs w:val="18"/>
                <w:rtl w:val="0"/>
              </w:rPr>
              <w:t xml:space="preserve">RTOG 09-21 [</w:t>
            </w:r>
            <w:hyperlink r:id="rId3070">
              <w:r w:rsidDel="00000000" w:rsidR="00000000" w:rsidRPr="00000000">
                <w:rPr>
                  <w:sz w:val="18"/>
                  <w:szCs w:val="18"/>
                  <w:rtl w:val="0"/>
                </w:rPr>
                <w:t xml:space="preserve">Viswanathan Cancer '15</w:t>
              </w:r>
            </w:hyperlink>
            <w:r w:rsidDel="00000000" w:rsidR="00000000" w:rsidRPr="00000000">
              <w:rPr>
                <w:sz w:val="18"/>
                <w:szCs w:val="18"/>
                <w:rtl w:val="0"/>
              </w:rPr>
              <w:t xml:space="preserve">,</w:t>
            </w:r>
            <w:hyperlink r:id="rId3071">
              <w:r w:rsidDel="00000000" w:rsidR="00000000" w:rsidRPr="00000000">
                <w:rPr>
                  <w:sz w:val="18"/>
                  <w:szCs w:val="18"/>
                  <w:rtl w:val="0"/>
                </w:rPr>
                <w:t xml:space="preserve"> '16</w:t>
              </w:r>
            </w:hyperlink>
            <w:r w:rsidDel="00000000" w:rsidR="00000000" w:rsidRPr="00000000">
              <w:rPr>
                <w:sz w:val="18"/>
                <w:szCs w:val="18"/>
                <w:rtl w:val="0"/>
              </w:rPr>
              <w:t xml:space="preserve">]</w:t>
            </w:r>
            <w:hyperlink r:id="rId3072">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demonstrated IMRT high nodal boosts are safe.</w:t>
            </w:r>
          </w:p>
          <w:p w:rsidR="00000000" w:rsidDel="00000000" w:rsidP="00000000" w:rsidRDefault="00000000" w:rsidRPr="00000000" w14:paraId="00000F31">
            <w:pPr>
              <w:numPr>
                <w:ilvl w:val="0"/>
                <w:numId w:val="46"/>
              </w:numPr>
              <w:ind w:left="720" w:hanging="360"/>
              <w:rPr>
                <w:sz w:val="18"/>
                <w:szCs w:val="18"/>
              </w:rPr>
            </w:pPr>
            <w:r w:rsidDel="00000000" w:rsidR="00000000" w:rsidRPr="00000000">
              <w:rPr>
                <w:sz w:val="18"/>
                <w:szCs w:val="18"/>
                <w:rtl w:val="0"/>
              </w:rPr>
              <w:t xml:space="preserve">EMBRACE II [</w:t>
            </w:r>
            <w:hyperlink r:id="rId3073">
              <w:r w:rsidDel="00000000" w:rsidR="00000000" w:rsidRPr="00000000">
                <w:rPr>
                  <w:sz w:val="18"/>
                  <w:szCs w:val="18"/>
                  <w:rtl w:val="0"/>
                </w:rPr>
                <w:t xml:space="preserve">Pötter CTRO '18]</w:t>
              </w:r>
            </w:hyperlink>
            <w:r w:rsidDel="00000000" w:rsidR="00000000" w:rsidRPr="00000000">
              <w:rPr>
                <w:sz w:val="18"/>
                <w:szCs w:val="18"/>
                <w:rtl w:val="0"/>
              </w:rPr>
              <w:t xml:space="preserve"> aims to benchmark high level of local, nodal, and systemic control with IGABT. </w:t>
            </w:r>
            <w:hyperlink r:id="rId3074">
              <w:r w:rsidDel="00000000" w:rsidR="00000000" w:rsidRPr="00000000">
                <w:rPr>
                  <w:sz w:val="18"/>
                  <w:szCs w:val="18"/>
                  <w:vertAlign w:val="superscript"/>
                  <w:rtl w:val="0"/>
                </w:rPr>
                <w:t xml:space="preserve">RoR</w:t>
              </w:r>
            </w:hyperlink>
            <w:r w:rsidDel="00000000" w:rsidR="00000000" w:rsidRPr="00000000">
              <w:rPr>
                <w:rtl w:val="0"/>
              </w:rPr>
            </w:r>
          </w:p>
          <w:p w:rsidR="00000000" w:rsidDel="00000000" w:rsidP="00000000" w:rsidRDefault="00000000" w:rsidRPr="00000000" w14:paraId="00000F32">
            <w:pPr>
              <w:rPr>
                <w:b w:val="1"/>
                <w:sz w:val="18"/>
                <w:szCs w:val="18"/>
              </w:rPr>
            </w:pPr>
            <w:r w:rsidDel="00000000" w:rsidR="00000000" w:rsidRPr="00000000">
              <w:rPr>
                <w:sz w:val="18"/>
                <w:szCs w:val="18"/>
                <w:rtl w:val="0"/>
              </w:rPr>
              <w:t xml:space="preserve">Quality of Life/Toxicity: </w:t>
            </w:r>
            <w:r w:rsidDel="00000000" w:rsidR="00000000" w:rsidRPr="00000000">
              <w:rPr>
                <w:rtl w:val="0"/>
              </w:rPr>
            </w:r>
          </w:p>
          <w:p w:rsidR="00000000" w:rsidDel="00000000" w:rsidP="00000000" w:rsidRDefault="00000000" w:rsidRPr="00000000" w14:paraId="00000F33">
            <w:pPr>
              <w:numPr>
                <w:ilvl w:val="0"/>
                <w:numId w:val="61"/>
              </w:numPr>
              <w:ind w:left="720" w:hanging="360"/>
              <w:rPr>
                <w:sz w:val="18"/>
                <w:szCs w:val="18"/>
              </w:rPr>
            </w:pPr>
            <w:r w:rsidDel="00000000" w:rsidR="00000000" w:rsidRPr="00000000">
              <w:rPr>
                <w:sz w:val="18"/>
                <w:szCs w:val="18"/>
                <w:rtl w:val="0"/>
              </w:rPr>
              <w:t xml:space="preserve">TIME-C/RTOG 1203 [</w:t>
            </w:r>
            <w:hyperlink r:id="rId3075">
              <w:r w:rsidDel="00000000" w:rsidR="00000000" w:rsidRPr="00000000">
                <w:rPr>
                  <w:sz w:val="18"/>
                  <w:szCs w:val="18"/>
                  <w:rtl w:val="0"/>
                </w:rPr>
                <w:t xml:space="preserve">Yeung JCO '20</w:t>
              </w:r>
            </w:hyperlink>
            <w:r w:rsidDel="00000000" w:rsidR="00000000" w:rsidRPr="00000000">
              <w:rPr>
                <w:rFonts w:ascii="Cardo" w:cs="Cardo" w:eastAsia="Cardo" w:hAnsi="Cardo"/>
                <w:sz w:val="18"/>
                <w:szCs w:val="18"/>
                <w:rtl w:val="0"/>
              </w:rPr>
              <w:t xml:space="preserve">]: (M)RH→ 3D-WPRT vs. IMRT. </w:t>
            </w:r>
            <w:hyperlink r:id="rId3076">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34">
            <w:pPr>
              <w:numPr>
                <w:ilvl w:val="0"/>
                <w:numId w:val="61"/>
              </w:numPr>
              <w:ind w:left="720" w:right="140" w:hanging="360"/>
              <w:rPr>
                <w:sz w:val="18"/>
                <w:szCs w:val="18"/>
              </w:rPr>
            </w:pPr>
            <w:r w:rsidDel="00000000" w:rsidR="00000000" w:rsidRPr="00000000">
              <w:rPr>
                <w:sz w:val="18"/>
                <w:szCs w:val="18"/>
                <w:rtl w:val="0"/>
              </w:rPr>
              <w:t xml:space="preserve">RTOG 9001 [</w:t>
            </w:r>
            <w:hyperlink r:id="rId3077">
              <w:r w:rsidDel="00000000" w:rsidR="00000000" w:rsidRPr="00000000">
                <w:rPr>
                  <w:sz w:val="18"/>
                  <w:szCs w:val="18"/>
                  <w:rtl w:val="0"/>
                </w:rPr>
                <w:t xml:space="preserve">Eifel JCO '04</w:t>
              </w:r>
            </w:hyperlink>
            <w:r w:rsidDel="00000000" w:rsidR="00000000" w:rsidRPr="00000000">
              <w:rPr>
                <w:sz w:val="18"/>
                <w:szCs w:val="18"/>
                <w:rtl w:val="0"/>
              </w:rPr>
              <w:t xml:space="preserve">]: EFRT/B vs. CCWPRT/B. </w:t>
            </w:r>
            <w:r w:rsidDel="00000000" w:rsidR="00000000" w:rsidRPr="00000000">
              <w:rPr>
                <w:i w:val="1"/>
                <w:sz w:val="18"/>
                <w:szCs w:val="18"/>
                <w:rtl w:val="0"/>
              </w:rPr>
              <w:t xml:space="preserve">Acute toxicity with CCRT worse initially, evens out in long run. </w:t>
            </w:r>
            <w:hyperlink r:id="rId3078">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F35">
            <w:pPr>
              <w:numPr>
                <w:ilvl w:val="0"/>
                <w:numId w:val="61"/>
              </w:numPr>
              <w:ind w:left="720" w:right="140" w:hanging="360"/>
              <w:rPr>
                <w:sz w:val="18"/>
                <w:szCs w:val="18"/>
              </w:rPr>
            </w:pPr>
            <w:r w:rsidDel="00000000" w:rsidR="00000000" w:rsidRPr="00000000">
              <w:rPr>
                <w:sz w:val="18"/>
                <w:szCs w:val="18"/>
                <w:rtl w:val="0"/>
              </w:rPr>
              <w:t xml:space="preserve">RTOG 0116 [</w:t>
            </w:r>
            <w:hyperlink r:id="rId3079">
              <w:r w:rsidDel="00000000" w:rsidR="00000000" w:rsidRPr="00000000">
                <w:rPr>
                  <w:sz w:val="18"/>
                  <w:szCs w:val="18"/>
                  <w:rtl w:val="0"/>
                </w:rPr>
                <w:t xml:space="preserve">Small IJROBP '07</w:t>
              </w:r>
            </w:hyperlink>
            <w:r w:rsidDel="00000000" w:rsidR="00000000" w:rsidRPr="00000000">
              <w:rPr>
                <w:sz w:val="18"/>
                <w:szCs w:val="18"/>
                <w:rtl w:val="0"/>
              </w:rPr>
              <w:t xml:space="preserve">, </w:t>
            </w:r>
            <w:hyperlink r:id="rId3080">
              <w:r w:rsidDel="00000000" w:rsidR="00000000" w:rsidRPr="00000000">
                <w:rPr>
                  <w:sz w:val="18"/>
                  <w:szCs w:val="18"/>
                  <w:rtl w:val="0"/>
                </w:rPr>
                <w:t xml:space="preserve">IJCG '11</w:t>
              </w:r>
            </w:hyperlink>
            <w:r w:rsidDel="00000000" w:rsidR="00000000" w:rsidRPr="00000000">
              <w:rPr>
                <w:sz w:val="18"/>
                <w:szCs w:val="18"/>
                <w:rtl w:val="0"/>
              </w:rPr>
              <w:t xml:space="preserve">]: Phase I/II. EFRT/B/CDDP ± amifostine. </w:t>
            </w:r>
            <w:r w:rsidDel="00000000" w:rsidR="00000000" w:rsidRPr="00000000">
              <w:rPr>
                <w:i w:val="1"/>
                <w:sz w:val="18"/>
                <w:szCs w:val="18"/>
                <w:rtl w:val="0"/>
              </w:rPr>
              <w:t xml:space="preserve">40% late G3/4 toxicity. </w:t>
            </w:r>
            <w:hyperlink r:id="rId3081">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F36">
            <w:pPr>
              <w:numPr>
                <w:ilvl w:val="0"/>
                <w:numId w:val="61"/>
              </w:numPr>
              <w:ind w:left="720" w:right="140" w:hanging="360"/>
              <w:rPr>
                <w:sz w:val="18"/>
                <w:szCs w:val="18"/>
              </w:rPr>
            </w:pPr>
            <w:r w:rsidDel="00000000" w:rsidR="00000000" w:rsidRPr="00000000">
              <w:rPr>
                <w:sz w:val="18"/>
                <w:szCs w:val="18"/>
                <w:rtl w:val="0"/>
              </w:rPr>
              <w:t xml:space="preserve">EMBRACE I [</w:t>
            </w:r>
            <w:hyperlink r:id="rId3082">
              <w:r w:rsidDel="00000000" w:rsidR="00000000" w:rsidRPr="00000000">
                <w:rPr>
                  <w:sz w:val="18"/>
                  <w:szCs w:val="18"/>
                  <w:rtl w:val="0"/>
                </w:rPr>
                <w:t xml:space="preserve">Fortin BT '16]</w:t>
              </w:r>
            </w:hyperlink>
            <w:r w:rsidDel="00000000" w:rsidR="00000000" w:rsidRPr="00000000">
              <w:rPr>
                <w:sz w:val="18"/>
                <w:szCs w:val="18"/>
                <w:rtl w:val="0"/>
              </w:rPr>
              <w:t xml:space="preserve">: IS/IC BT for parametrial involvement </w:t>
            </w:r>
            <w:hyperlink r:id="rId3083">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37">
            <w:pPr>
              <w:numPr>
                <w:ilvl w:val="0"/>
                <w:numId w:val="61"/>
              </w:numPr>
              <w:ind w:left="720" w:right="140" w:hanging="360"/>
              <w:rPr>
                <w:sz w:val="18"/>
                <w:szCs w:val="18"/>
              </w:rPr>
            </w:pPr>
            <w:r w:rsidDel="00000000" w:rsidR="00000000" w:rsidRPr="00000000">
              <w:rPr>
                <w:sz w:val="18"/>
                <w:szCs w:val="18"/>
                <w:rtl w:val="0"/>
              </w:rPr>
              <w:t xml:space="preserve">EMBRACE I [</w:t>
            </w:r>
            <w:hyperlink r:id="rId3084">
              <w:r w:rsidDel="00000000" w:rsidR="00000000" w:rsidRPr="00000000">
                <w:rPr>
                  <w:sz w:val="18"/>
                  <w:szCs w:val="18"/>
                  <w:rtl w:val="0"/>
                </w:rPr>
                <w:t xml:space="preserve">Mazeron RTO '16</w:t>
              </w:r>
            </w:hyperlink>
            <w:r w:rsidDel="00000000" w:rsidR="00000000" w:rsidRPr="00000000">
              <w:rPr>
                <w:rFonts w:ascii="Gungsuh" w:cs="Gungsuh" w:eastAsia="Gungsuh" w:hAnsi="Gungsuh"/>
                <w:sz w:val="18"/>
                <w:szCs w:val="18"/>
                <w:rtl w:val="0"/>
              </w:rPr>
              <w:t xml:space="preserve">]: Limit the rectal D2cc to ≤ 69.5 Gy EQD2 for around 10% late G2+ rectal morbidity. </w:t>
            </w:r>
            <w:hyperlink r:id="rId3085">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38">
            <w:pPr>
              <w:numPr>
                <w:ilvl w:val="0"/>
                <w:numId w:val="61"/>
              </w:numPr>
              <w:ind w:left="720" w:right="140" w:hanging="360"/>
              <w:rPr>
                <w:sz w:val="18"/>
                <w:szCs w:val="18"/>
              </w:rPr>
            </w:pPr>
            <w:r w:rsidDel="00000000" w:rsidR="00000000" w:rsidRPr="00000000">
              <w:rPr>
                <w:sz w:val="18"/>
                <w:szCs w:val="18"/>
                <w:rtl w:val="0"/>
              </w:rPr>
              <w:t xml:space="preserve">EMBRACE I [</w:t>
            </w:r>
            <w:hyperlink r:id="rId3086">
              <w:r w:rsidDel="00000000" w:rsidR="00000000" w:rsidRPr="00000000">
                <w:rPr>
                  <w:sz w:val="18"/>
                  <w:szCs w:val="18"/>
                  <w:rtl w:val="0"/>
                </w:rPr>
                <w:t xml:space="preserve">Ujaimi BT '17]</w:t>
              </w:r>
            </w:hyperlink>
            <w:r w:rsidDel="00000000" w:rsidR="00000000" w:rsidRPr="00000000">
              <w:rPr>
                <w:sz w:val="18"/>
                <w:szCs w:val="18"/>
                <w:rtl w:val="0"/>
              </w:rPr>
              <w:t xml:space="preserve">: Limit the rectal V55 &lt; 11 cc to minimize late G2+ rectal morbidity. </w:t>
            </w:r>
            <w:hyperlink r:id="rId3087">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p w:rsidR="00000000" w:rsidDel="00000000" w:rsidP="00000000" w:rsidRDefault="00000000" w:rsidRPr="00000000" w14:paraId="00000F39">
            <w:pPr>
              <w:numPr>
                <w:ilvl w:val="0"/>
                <w:numId w:val="61"/>
              </w:numPr>
              <w:ind w:left="720" w:right="140" w:hanging="360"/>
              <w:rPr>
                <w:sz w:val="18"/>
                <w:szCs w:val="18"/>
              </w:rPr>
            </w:pPr>
            <w:r w:rsidDel="00000000" w:rsidR="00000000" w:rsidRPr="00000000">
              <w:rPr>
                <w:sz w:val="18"/>
                <w:szCs w:val="18"/>
                <w:rtl w:val="0"/>
              </w:rPr>
              <w:t xml:space="preserve">EMBRACE I [</w:t>
            </w:r>
            <w:hyperlink r:id="rId3088">
              <w:r w:rsidDel="00000000" w:rsidR="00000000" w:rsidRPr="00000000">
                <w:rPr>
                  <w:sz w:val="18"/>
                  <w:szCs w:val="18"/>
                  <w:rtl w:val="0"/>
                </w:rPr>
                <w:t xml:space="preserve">Kircheiner RTO '16</w:t>
              </w:r>
            </w:hyperlink>
            <w:r w:rsidDel="00000000" w:rsidR="00000000" w:rsidRPr="00000000">
              <w:rPr>
                <w:rFonts w:ascii="Gungsuh" w:cs="Gungsuh" w:eastAsia="Gungsuh" w:hAnsi="Gungsuh"/>
                <w:sz w:val="18"/>
                <w:szCs w:val="18"/>
                <w:rtl w:val="0"/>
              </w:rPr>
              <w:t xml:space="preserve">]: Limit the rectovaginal D2cc to ≤ 65 Gy EQD2. </w:t>
            </w:r>
            <w:hyperlink r:id="rId3089">
              <w:r w:rsidDel="00000000" w:rsidR="00000000" w:rsidRPr="00000000">
                <w:rPr>
                  <w:sz w:val="18"/>
                  <w:szCs w:val="18"/>
                  <w:vertAlign w:val="superscript"/>
                  <w:rtl w:val="0"/>
                </w:rPr>
                <w:t xml:space="preserve">RoR</w:t>
              </w:r>
            </w:hyperlink>
            <w:r w:rsidDel="00000000" w:rsidR="00000000" w:rsidRPr="00000000">
              <w:rPr>
                <w:sz w:val="18"/>
                <w:szCs w:val="18"/>
                <w:rtl w:val="0"/>
              </w:rPr>
              <w:t xml:space="preserve"> </w:t>
            </w:r>
          </w:p>
        </w:tc>
      </w:tr>
    </w:tbl>
    <w:p w:rsidR="00000000" w:rsidDel="00000000" w:rsidP="00000000" w:rsidRDefault="00000000" w:rsidRPr="00000000" w14:paraId="00000F3A">
      <w:pPr>
        <w:ind w:left="0" w:right="140" w:firstLine="0"/>
        <w:rPr>
          <w:sz w:val="18"/>
          <w:szCs w:val="18"/>
        </w:rPr>
      </w:pPr>
      <w:r w:rsidDel="00000000" w:rsidR="00000000" w:rsidRPr="00000000">
        <w:rPr>
          <w:rtl w:val="0"/>
        </w:rPr>
      </w:r>
    </w:p>
    <w:p w:rsidR="00000000" w:rsidDel="00000000" w:rsidP="00000000" w:rsidRDefault="00000000" w:rsidRPr="00000000" w14:paraId="00000F3B">
      <w:pPr>
        <w:pStyle w:val="Heading3"/>
        <w:keepNext w:val="0"/>
        <w:keepLines w:val="0"/>
        <w:rPr>
          <w:sz w:val="20"/>
          <w:szCs w:val="20"/>
        </w:rPr>
      </w:pPr>
      <w:bookmarkStart w:colFirst="0" w:colLast="0" w:name="_hl9bkltlahau" w:id="117"/>
      <w:bookmarkEnd w:id="117"/>
      <w:r w:rsidDel="00000000" w:rsidR="00000000" w:rsidRPr="00000000">
        <w:rPr>
          <w:rtl w:val="0"/>
        </w:rPr>
        <w:t xml:space="preserve">Vaginal/Vulvar</w:t>
      </w:r>
      <w:r w:rsidDel="00000000" w:rsidR="00000000" w:rsidRPr="00000000">
        <w:rPr>
          <w:rtl w:val="0"/>
        </w:rPr>
      </w:r>
    </w:p>
    <w:tbl>
      <w:tblPr>
        <w:tblStyle w:val="Table47"/>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3C">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F3D">
            <w:pPr>
              <w:ind w:right="200"/>
              <w:jc w:val="center"/>
              <w:rPr>
                <w:b w:val="1"/>
              </w:rPr>
            </w:pPr>
            <w:r w:rsidDel="00000000" w:rsidR="00000000" w:rsidRPr="00000000">
              <w:rPr>
                <w:b w:val="1"/>
                <w:rtl w:val="0"/>
              </w:rPr>
              <w:t xml:space="preserve">A more comprehensive collection of resources for all disease sites may be found at </w:t>
            </w:r>
            <w:hyperlink r:id="rId3090">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F3E">
            <w:pPr>
              <w:ind w:right="200"/>
              <w:rPr/>
            </w:pPr>
            <w:r w:rsidDel="00000000" w:rsidR="00000000" w:rsidRPr="00000000">
              <w:rPr>
                <w:rtl w:val="0"/>
              </w:rPr>
              <w:t xml:space="preserve">Zaorsky: [</w:t>
            </w:r>
            <w:hyperlink r:id="rId3091">
              <w:r w:rsidDel="00000000" w:rsidR="00000000" w:rsidRPr="00000000">
                <w:rPr>
                  <w:rtl w:val="0"/>
                </w:rPr>
                <w:t xml:space="preserve">Gyn staging</w:t>
              </w:r>
            </w:hyperlink>
            <w:r w:rsidDel="00000000" w:rsidR="00000000" w:rsidRPr="00000000">
              <w:rPr>
                <w:rtl w:val="0"/>
              </w:rPr>
              <w:t xml:space="preserve">], [</w:t>
            </w:r>
            <w:hyperlink r:id="rId3092">
              <w:r w:rsidDel="00000000" w:rsidR="00000000" w:rsidRPr="00000000">
                <w:rPr>
                  <w:rtl w:val="0"/>
                </w:rPr>
                <w:t xml:space="preserve">Gyn nodes AP</w:t>
              </w:r>
            </w:hyperlink>
            <w:r w:rsidDel="00000000" w:rsidR="00000000" w:rsidRPr="00000000">
              <w:rPr>
                <w:rtl w:val="0"/>
              </w:rPr>
              <w:t xml:space="preserve">, </w:t>
            </w:r>
            <w:hyperlink r:id="rId3093">
              <w:r w:rsidDel="00000000" w:rsidR="00000000" w:rsidRPr="00000000">
                <w:rPr>
                  <w:rtl w:val="0"/>
                </w:rPr>
                <w:t xml:space="preserve">Gyn nodes Lat</w:t>
              </w:r>
            </w:hyperlink>
            <w:r w:rsidDel="00000000" w:rsidR="00000000" w:rsidRPr="00000000">
              <w:rPr>
                <w:rtl w:val="0"/>
              </w:rPr>
              <w:t xml:space="preserve">], [</w:t>
            </w:r>
            <w:hyperlink r:id="rId3094">
              <w:r w:rsidDel="00000000" w:rsidR="00000000" w:rsidRPr="00000000">
                <w:rPr>
                  <w:rtl w:val="0"/>
                </w:rPr>
                <w:t xml:space="preserve">Vulvar cancer staging</w:t>
              </w:r>
            </w:hyperlink>
            <w:r w:rsidDel="00000000" w:rsidR="00000000" w:rsidRPr="00000000">
              <w:rPr>
                <w:rtl w:val="0"/>
              </w:rPr>
              <w:t xml:space="preserve">].</w:t>
            </w:r>
          </w:p>
          <w:p w:rsidR="00000000" w:rsidDel="00000000" w:rsidP="00000000" w:rsidRDefault="00000000" w:rsidRPr="00000000" w14:paraId="00000F3F">
            <w:pPr>
              <w:ind w:right="200"/>
              <w:rPr/>
            </w:pPr>
            <w:r w:rsidDel="00000000" w:rsidR="00000000" w:rsidRPr="00000000">
              <w:rPr>
                <w:rtl w:val="0"/>
              </w:rPr>
              <w:t xml:space="preserve">ARRO: [</w:t>
            </w:r>
            <w:hyperlink r:id="rId3095">
              <w:r w:rsidDel="00000000" w:rsidR="00000000" w:rsidRPr="00000000">
                <w:rPr>
                  <w:rtl w:val="0"/>
                </w:rPr>
                <w:t xml:space="preserve">Operable Vulvar Cancer</w:t>
              </w:r>
            </w:hyperlink>
            <w:r w:rsidDel="00000000" w:rsidR="00000000" w:rsidRPr="00000000">
              <w:rPr>
                <w:rtl w:val="0"/>
              </w:rPr>
              <w:t xml:space="preserve">]</w:t>
            </w:r>
          </w:p>
          <w:p w:rsidR="00000000" w:rsidDel="00000000" w:rsidP="00000000" w:rsidRDefault="00000000" w:rsidRPr="00000000" w14:paraId="00000F40">
            <w:pPr>
              <w:ind w:right="200"/>
              <w:rPr>
                <w:b w:val="1"/>
                <w:u w:val="single"/>
              </w:rPr>
            </w:pPr>
            <w:r w:rsidDel="00000000" w:rsidR="00000000" w:rsidRPr="00000000">
              <w:rPr>
                <w:b w:val="1"/>
                <w:u w:val="single"/>
                <w:rtl w:val="0"/>
              </w:rPr>
              <w:t xml:space="preserve">Vulvar</w:t>
            </w:r>
          </w:p>
          <w:p w:rsidR="00000000" w:rsidDel="00000000" w:rsidP="00000000" w:rsidRDefault="00000000" w:rsidRPr="00000000" w14:paraId="00000F41">
            <w:pPr>
              <w:ind w:right="200"/>
              <w:rPr/>
            </w:pPr>
            <w:r w:rsidDel="00000000" w:rsidR="00000000" w:rsidRPr="00000000">
              <w:rPr>
                <w:b w:val="1"/>
                <w:rtl w:val="0"/>
              </w:rPr>
              <w:t xml:space="preserve">Contouring</w:t>
            </w:r>
            <w:r w:rsidDel="00000000" w:rsidR="00000000" w:rsidRPr="00000000">
              <w:rPr>
                <w:rtl w:val="0"/>
              </w:rPr>
            </w:r>
          </w:p>
          <w:p w:rsidR="00000000" w:rsidDel="00000000" w:rsidP="00000000" w:rsidRDefault="00000000" w:rsidRPr="00000000" w14:paraId="00000F42">
            <w:pPr>
              <w:numPr>
                <w:ilvl w:val="0"/>
                <w:numId w:val="95"/>
              </w:numPr>
              <w:ind w:left="720" w:hanging="360"/>
            </w:pPr>
            <w:r w:rsidDel="00000000" w:rsidR="00000000" w:rsidRPr="00000000">
              <w:rPr>
                <w:rtl w:val="0"/>
              </w:rPr>
              <w:t xml:space="preserve">Female Normal Pelvis Atlas [</w:t>
            </w:r>
            <w:hyperlink r:id="rId3096">
              <w:r w:rsidDel="00000000" w:rsidR="00000000" w:rsidRPr="00000000">
                <w:rPr>
                  <w:rtl w:val="0"/>
                </w:rPr>
                <w:t xml:space="preserve">RTOG Contouring Atlases</w:t>
              </w:r>
            </w:hyperlink>
            <w:r w:rsidDel="00000000" w:rsidR="00000000" w:rsidRPr="00000000">
              <w:rPr>
                <w:rtl w:val="0"/>
              </w:rPr>
              <w:t xml:space="preserve">]</w:t>
            </w:r>
          </w:p>
          <w:p w:rsidR="00000000" w:rsidDel="00000000" w:rsidP="00000000" w:rsidRDefault="00000000" w:rsidRPr="00000000" w14:paraId="00000F43">
            <w:pPr>
              <w:numPr>
                <w:ilvl w:val="0"/>
                <w:numId w:val="95"/>
              </w:numPr>
              <w:ind w:left="720" w:hanging="360"/>
            </w:pPr>
            <w:r w:rsidDel="00000000" w:rsidR="00000000" w:rsidRPr="00000000">
              <w:rPr>
                <w:rtl w:val="0"/>
              </w:rPr>
              <w:t xml:space="preserve">Consensus Recommendations for RT Contouring and Treatment of Vulvar Carcinoma [</w:t>
            </w:r>
            <w:hyperlink r:id="rId3097">
              <w:r w:rsidDel="00000000" w:rsidR="00000000" w:rsidRPr="00000000">
                <w:rPr>
                  <w:rtl w:val="0"/>
                </w:rPr>
                <w:t xml:space="preserve">Gaffney IJROBP '16</w:t>
              </w:r>
            </w:hyperlink>
            <w:r w:rsidDel="00000000" w:rsidR="00000000" w:rsidRPr="00000000">
              <w:rPr>
                <w:rtl w:val="0"/>
              </w:rPr>
              <w:t xml:space="preserve">]</w:t>
            </w:r>
          </w:p>
          <w:p w:rsidR="00000000" w:rsidDel="00000000" w:rsidP="00000000" w:rsidRDefault="00000000" w:rsidRPr="00000000" w14:paraId="00000F44">
            <w:pPr>
              <w:numPr>
                <w:ilvl w:val="0"/>
                <w:numId w:val="95"/>
              </w:numPr>
              <w:ind w:left="720" w:hanging="360"/>
            </w:pPr>
            <w:r w:rsidDel="00000000" w:rsidR="00000000" w:rsidRPr="00000000">
              <w:rPr>
                <w:rtl w:val="0"/>
              </w:rPr>
              <w:t xml:space="preserve">Vulvar Cancer Atlas [</w:t>
            </w:r>
            <w:hyperlink r:id="rId3098">
              <w:r w:rsidDel="00000000" w:rsidR="00000000" w:rsidRPr="00000000">
                <w:rPr>
                  <w:rtl w:val="0"/>
                </w:rPr>
                <w:t xml:space="preserve">RTOG Contouring Atlases</w:t>
              </w:r>
            </w:hyperlink>
            <w:r w:rsidDel="00000000" w:rsidR="00000000" w:rsidRPr="00000000">
              <w:rPr>
                <w:rtl w:val="0"/>
              </w:rPr>
              <w:t xml:space="preserve">]</w:t>
            </w:r>
          </w:p>
          <w:p w:rsidR="00000000" w:rsidDel="00000000" w:rsidP="00000000" w:rsidRDefault="00000000" w:rsidRPr="00000000" w14:paraId="00000F45">
            <w:pPr>
              <w:rPr>
                <w:b w:val="1"/>
              </w:rPr>
            </w:pPr>
            <w:r w:rsidDel="00000000" w:rsidR="00000000" w:rsidRPr="00000000">
              <w:rPr>
                <w:b w:val="1"/>
                <w:rtl w:val="0"/>
              </w:rPr>
              <w:t xml:space="preserve">Review Articles</w:t>
            </w:r>
          </w:p>
          <w:p w:rsidR="00000000" w:rsidDel="00000000" w:rsidP="00000000" w:rsidRDefault="00000000" w:rsidRPr="00000000" w14:paraId="00000F46">
            <w:pPr>
              <w:numPr>
                <w:ilvl w:val="0"/>
                <w:numId w:val="60"/>
              </w:numPr>
              <w:ind w:left="720" w:hanging="360"/>
            </w:pPr>
            <w:r w:rsidDel="00000000" w:rsidR="00000000" w:rsidRPr="00000000">
              <w:rPr>
                <w:rtl w:val="0"/>
              </w:rPr>
              <w:t xml:space="preserve">Gynecologic Malignancies [</w:t>
            </w:r>
            <w:hyperlink r:id="rId3099">
              <w:r w:rsidDel="00000000" w:rsidR="00000000" w:rsidRPr="00000000">
                <w:rPr>
                  <w:rtl w:val="0"/>
                </w:rPr>
                <w:t xml:space="preserve">Suneja and Viswanathan Heme/Onc Clin N. Amer '20</w:t>
              </w:r>
            </w:hyperlink>
            <w:r w:rsidDel="00000000" w:rsidR="00000000" w:rsidRPr="00000000">
              <w:rPr>
                <w:rtl w:val="0"/>
              </w:rPr>
              <w:t xml:space="preserve">] </w:t>
            </w:r>
            <w:hyperlink r:id="rId3100">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47">
            <w:pPr>
              <w:numPr>
                <w:ilvl w:val="0"/>
                <w:numId w:val="60"/>
              </w:numPr>
              <w:ind w:left="720" w:hanging="360"/>
            </w:pPr>
            <w:r w:rsidDel="00000000" w:rsidR="00000000" w:rsidRPr="00000000">
              <w:rPr>
                <w:rtl w:val="0"/>
              </w:rPr>
              <w:t xml:space="preserve">UK Definition of Margins in Vulvar Cancer [</w:t>
            </w:r>
            <w:hyperlink r:id="rId3101">
              <w:r w:rsidDel="00000000" w:rsidR="00000000" w:rsidRPr="00000000">
                <w:rPr>
                  <w:rtl w:val="0"/>
                </w:rPr>
                <w:t xml:space="preserve">Kortekaas IJ Gyn Path '19</w:t>
              </w:r>
            </w:hyperlink>
            <w:r w:rsidDel="00000000" w:rsidR="00000000" w:rsidRPr="00000000">
              <w:rPr>
                <w:rtl w:val="0"/>
              </w:rPr>
              <w:t xml:space="preserve">] </w:t>
            </w:r>
            <w:hyperlink r:id="rId3102">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48">
            <w:pPr>
              <w:ind w:right="60"/>
              <w:rPr/>
            </w:pPr>
            <w:r w:rsidDel="00000000" w:rsidR="00000000" w:rsidRPr="00000000">
              <w:rPr>
                <w:b w:val="1"/>
                <w:rtl w:val="0"/>
              </w:rPr>
              <w:t xml:space="preserve">Society Guidelines</w:t>
            </w:r>
            <w:r w:rsidDel="00000000" w:rsidR="00000000" w:rsidRPr="00000000">
              <w:rPr>
                <w:rtl w:val="0"/>
              </w:rPr>
            </w:r>
          </w:p>
          <w:p w:rsidR="00000000" w:rsidDel="00000000" w:rsidP="00000000" w:rsidRDefault="00000000" w:rsidRPr="00000000" w14:paraId="00000F49">
            <w:pPr>
              <w:numPr>
                <w:ilvl w:val="0"/>
                <w:numId w:val="95"/>
              </w:numPr>
              <w:ind w:left="720" w:hanging="360"/>
            </w:pPr>
            <w:r w:rsidDel="00000000" w:rsidR="00000000" w:rsidRPr="00000000">
              <w:rPr>
                <w:rtl w:val="0"/>
              </w:rPr>
              <w:t xml:space="preserve">FIGO Report: Cancer of the Vulva [</w:t>
            </w:r>
            <w:hyperlink r:id="rId3103">
              <w:r w:rsidDel="00000000" w:rsidR="00000000" w:rsidRPr="00000000">
                <w:rPr>
                  <w:rtl w:val="0"/>
                </w:rPr>
                <w:t xml:space="preserve">Rogers and Cuello, IJGO '18</w:t>
              </w:r>
            </w:hyperlink>
            <w:r w:rsidDel="00000000" w:rsidR="00000000" w:rsidRPr="00000000">
              <w:rPr>
                <w:rtl w:val="0"/>
              </w:rPr>
              <w:t xml:space="preserve">]</w:t>
            </w:r>
          </w:p>
          <w:p w:rsidR="00000000" w:rsidDel="00000000" w:rsidP="00000000" w:rsidRDefault="00000000" w:rsidRPr="00000000" w14:paraId="00000F4A">
            <w:pPr>
              <w:ind w:right="60"/>
              <w:rPr>
                <w:b w:val="1"/>
              </w:rPr>
            </w:pPr>
            <w:r w:rsidDel="00000000" w:rsidR="00000000" w:rsidRPr="00000000">
              <w:rPr>
                <w:b w:val="1"/>
                <w:rtl w:val="0"/>
              </w:rPr>
              <w:t xml:space="preserve">Relevant Accessible Radiation Protocols</w:t>
            </w:r>
          </w:p>
          <w:p w:rsidR="00000000" w:rsidDel="00000000" w:rsidP="00000000" w:rsidRDefault="00000000" w:rsidRPr="00000000" w14:paraId="00000F4B">
            <w:pPr>
              <w:numPr>
                <w:ilvl w:val="0"/>
                <w:numId w:val="95"/>
              </w:numPr>
              <w:ind w:left="720" w:hanging="360"/>
            </w:pPr>
            <w:r w:rsidDel="00000000" w:rsidR="00000000" w:rsidRPr="00000000">
              <w:rPr>
                <w:rtl w:val="0"/>
              </w:rPr>
              <w:t xml:space="preserve">GOG 205 (methods) [</w:t>
            </w:r>
            <w:hyperlink r:id="rId3104">
              <w:r w:rsidDel="00000000" w:rsidR="00000000" w:rsidRPr="00000000">
                <w:rPr>
                  <w:rtl w:val="0"/>
                </w:rPr>
                <w:t xml:space="preserve">Moore Gyn Onc '12</w:t>
              </w:r>
            </w:hyperlink>
            <w:r w:rsidDel="00000000" w:rsidR="00000000" w:rsidRPr="00000000">
              <w:rPr>
                <w:rtl w:val="0"/>
              </w:rPr>
              <w:t xml:space="preserve">]: Phase II. Locally advanced Vulvar. 57.6/32/CDDP.  </w:t>
            </w:r>
            <w:hyperlink r:id="rId3105">
              <w:r w:rsidDel="00000000" w:rsidR="00000000" w:rsidRPr="00000000">
                <w:rPr>
                  <w:vertAlign w:val="superscript"/>
                  <w:rtl w:val="0"/>
                </w:rPr>
                <w:t xml:space="preserve">RoR</w:t>
              </w:r>
            </w:hyperlink>
            <w:r w:rsidDel="00000000" w:rsidR="00000000" w:rsidRPr="00000000">
              <w:rPr>
                <w:rtl w:val="0"/>
              </w:rPr>
              <w:t xml:space="preserve"> </w:t>
            </w:r>
          </w:p>
          <w:p w:rsidR="00000000" w:rsidDel="00000000" w:rsidP="00000000" w:rsidRDefault="00000000" w:rsidRPr="00000000" w14:paraId="00000F4C">
            <w:pPr>
              <w:numPr>
                <w:ilvl w:val="0"/>
                <w:numId w:val="95"/>
              </w:numPr>
              <w:ind w:left="720" w:hanging="360"/>
            </w:pPr>
            <w:r w:rsidDel="00000000" w:rsidR="00000000" w:rsidRPr="00000000">
              <w:rPr>
                <w:rtl w:val="0"/>
              </w:rPr>
              <w:t xml:space="preserve">Washington University IMRT technique (methods) [</w:t>
            </w:r>
            <w:hyperlink r:id="rId3106">
              <w:r w:rsidDel="00000000" w:rsidR="00000000" w:rsidRPr="00000000">
                <w:rPr>
                  <w:rtl w:val="0"/>
                </w:rPr>
                <w:t xml:space="preserve">Rao ARO '17</w:t>
              </w:r>
            </w:hyperlink>
            <w:r w:rsidDel="00000000" w:rsidR="00000000" w:rsidRPr="00000000">
              <w:rPr>
                <w:rtl w:val="0"/>
              </w:rPr>
              <w:t xml:space="preserve">]: Retro.</w:t>
            </w:r>
          </w:p>
          <w:p w:rsidR="00000000" w:rsidDel="00000000" w:rsidP="00000000" w:rsidRDefault="00000000" w:rsidRPr="00000000" w14:paraId="00000F4D">
            <w:pPr>
              <w:numPr>
                <w:ilvl w:val="0"/>
                <w:numId w:val="95"/>
              </w:numPr>
              <w:ind w:left="720" w:right="200" w:hanging="360"/>
            </w:pPr>
            <w:r w:rsidDel="00000000" w:rsidR="00000000" w:rsidRPr="00000000">
              <w:rPr>
                <w:rtl w:val="0"/>
              </w:rPr>
              <w:t xml:space="preserve">Pittsburgh vulvar IMRT technique (methods) [</w:t>
            </w:r>
            <w:hyperlink r:id="rId3107">
              <w:r w:rsidDel="00000000" w:rsidR="00000000" w:rsidRPr="00000000">
                <w:rPr>
                  <w:rtl w:val="0"/>
                </w:rPr>
                <w:t xml:space="preserve">Beriwal IJROBP '06</w:t>
              </w:r>
            </w:hyperlink>
            <w:r w:rsidDel="00000000" w:rsidR="00000000" w:rsidRPr="00000000">
              <w:rPr>
                <w:rtl w:val="0"/>
              </w:rPr>
              <w:t xml:space="preserve">]</w:t>
            </w:r>
          </w:p>
          <w:p w:rsidR="00000000" w:rsidDel="00000000" w:rsidP="00000000" w:rsidRDefault="00000000" w:rsidRPr="00000000" w14:paraId="00000F4E">
            <w:pPr>
              <w:ind w:left="0" w:right="200" w:firstLine="0"/>
              <w:rPr>
                <w:b w:val="1"/>
                <w:u w:val="single"/>
              </w:rPr>
            </w:pPr>
            <w:r w:rsidDel="00000000" w:rsidR="00000000" w:rsidRPr="00000000">
              <w:rPr>
                <w:rtl w:val="0"/>
              </w:rPr>
            </w:r>
          </w:p>
          <w:p w:rsidR="00000000" w:rsidDel="00000000" w:rsidP="00000000" w:rsidRDefault="00000000" w:rsidRPr="00000000" w14:paraId="00000F4F">
            <w:pPr>
              <w:ind w:left="0" w:right="200" w:firstLine="0"/>
              <w:rPr>
                <w:b w:val="1"/>
                <w:u w:val="single"/>
              </w:rPr>
            </w:pPr>
            <w:r w:rsidDel="00000000" w:rsidR="00000000" w:rsidRPr="00000000">
              <w:rPr>
                <w:b w:val="1"/>
                <w:u w:val="single"/>
                <w:rtl w:val="0"/>
              </w:rPr>
              <w:t xml:space="preserve">Vaginal</w:t>
            </w:r>
          </w:p>
          <w:p w:rsidR="00000000" w:rsidDel="00000000" w:rsidP="00000000" w:rsidRDefault="00000000" w:rsidRPr="00000000" w14:paraId="00000F50">
            <w:pPr>
              <w:ind w:right="200"/>
              <w:rPr/>
            </w:pPr>
            <w:r w:rsidDel="00000000" w:rsidR="00000000" w:rsidRPr="00000000">
              <w:rPr>
                <w:rtl w:val="0"/>
              </w:rPr>
              <w:t xml:space="preserve">Zaorsky: [</w:t>
            </w:r>
            <w:hyperlink r:id="rId3108">
              <w:r w:rsidDel="00000000" w:rsidR="00000000" w:rsidRPr="00000000">
                <w:rPr>
                  <w:rtl w:val="0"/>
                </w:rPr>
                <w:t xml:space="preserve">Gyn staging</w:t>
              </w:r>
            </w:hyperlink>
            <w:r w:rsidDel="00000000" w:rsidR="00000000" w:rsidRPr="00000000">
              <w:rPr>
                <w:rtl w:val="0"/>
              </w:rPr>
              <w:t xml:space="preserve">], [</w:t>
            </w:r>
            <w:hyperlink r:id="rId3109">
              <w:r w:rsidDel="00000000" w:rsidR="00000000" w:rsidRPr="00000000">
                <w:rPr>
                  <w:rtl w:val="0"/>
                </w:rPr>
                <w:t xml:space="preserve">Gyn nodes AP</w:t>
              </w:r>
            </w:hyperlink>
            <w:r w:rsidDel="00000000" w:rsidR="00000000" w:rsidRPr="00000000">
              <w:rPr>
                <w:rtl w:val="0"/>
              </w:rPr>
              <w:t xml:space="preserve">, </w:t>
            </w:r>
            <w:hyperlink r:id="rId3110">
              <w:r w:rsidDel="00000000" w:rsidR="00000000" w:rsidRPr="00000000">
                <w:rPr>
                  <w:rtl w:val="0"/>
                </w:rPr>
                <w:t xml:space="preserve">Gyn nodes Lat</w:t>
              </w:r>
            </w:hyperlink>
            <w:r w:rsidDel="00000000" w:rsidR="00000000" w:rsidRPr="00000000">
              <w:rPr>
                <w:rtl w:val="0"/>
              </w:rPr>
              <w:t xml:space="preserve">].</w:t>
            </w:r>
          </w:p>
          <w:p w:rsidR="00000000" w:rsidDel="00000000" w:rsidP="00000000" w:rsidRDefault="00000000" w:rsidRPr="00000000" w14:paraId="00000F51">
            <w:pPr>
              <w:ind w:right="200"/>
              <w:rPr/>
            </w:pPr>
            <w:r w:rsidDel="00000000" w:rsidR="00000000" w:rsidRPr="00000000">
              <w:rPr>
                <w:rtl w:val="0"/>
              </w:rPr>
              <w:t xml:space="preserve">ARRO: [</w:t>
            </w:r>
            <w:hyperlink r:id="rId3111">
              <w:r w:rsidDel="00000000" w:rsidR="00000000" w:rsidRPr="00000000">
                <w:rPr>
                  <w:rtl w:val="0"/>
                </w:rPr>
                <w:t xml:space="preserve">Vaginal Cancer</w:t>
              </w:r>
            </w:hyperlink>
            <w:r w:rsidDel="00000000" w:rsidR="00000000" w:rsidRPr="00000000">
              <w:rPr>
                <w:rtl w:val="0"/>
              </w:rPr>
              <w:t xml:space="preserve">]</w:t>
            </w:r>
          </w:p>
          <w:p w:rsidR="00000000" w:rsidDel="00000000" w:rsidP="00000000" w:rsidRDefault="00000000" w:rsidRPr="00000000" w14:paraId="00000F52">
            <w:pPr>
              <w:ind w:right="60"/>
              <w:rPr>
                <w:b w:val="1"/>
              </w:rPr>
            </w:pPr>
            <w:r w:rsidDel="00000000" w:rsidR="00000000" w:rsidRPr="00000000">
              <w:rPr>
                <w:b w:val="1"/>
                <w:rtl w:val="0"/>
              </w:rPr>
              <w:t xml:space="preserve">Contouring</w:t>
            </w:r>
          </w:p>
          <w:p w:rsidR="00000000" w:rsidDel="00000000" w:rsidP="00000000" w:rsidRDefault="00000000" w:rsidRPr="00000000" w14:paraId="00000F53">
            <w:pPr>
              <w:numPr>
                <w:ilvl w:val="0"/>
                <w:numId w:val="107"/>
              </w:numPr>
              <w:ind w:left="720" w:right="60" w:hanging="360"/>
            </w:pPr>
            <w:r w:rsidDel="00000000" w:rsidR="00000000" w:rsidRPr="00000000">
              <w:rPr>
                <w:rtl w:val="0"/>
              </w:rPr>
              <w:t xml:space="preserve">Female Normal Pelvis Atlas [</w:t>
            </w:r>
            <w:hyperlink r:id="rId3112">
              <w:r w:rsidDel="00000000" w:rsidR="00000000" w:rsidRPr="00000000">
                <w:rPr>
                  <w:rtl w:val="0"/>
                </w:rPr>
                <w:t xml:space="preserve">RTOG Contouring Atlases</w:t>
              </w:r>
            </w:hyperlink>
            <w:r w:rsidDel="00000000" w:rsidR="00000000" w:rsidRPr="00000000">
              <w:rPr>
                <w:rtl w:val="0"/>
              </w:rPr>
              <w:t xml:space="preserve">]</w:t>
            </w:r>
          </w:p>
          <w:p w:rsidR="00000000" w:rsidDel="00000000" w:rsidP="00000000" w:rsidRDefault="00000000" w:rsidRPr="00000000" w14:paraId="00000F54">
            <w:pPr>
              <w:numPr>
                <w:ilvl w:val="0"/>
                <w:numId w:val="107"/>
              </w:numPr>
              <w:ind w:left="720" w:right="60" w:hanging="360"/>
            </w:pPr>
            <w:r w:rsidDel="00000000" w:rsidR="00000000" w:rsidRPr="00000000">
              <w:rPr>
                <w:rtl w:val="0"/>
              </w:rPr>
              <w:t xml:space="preserve">eContour [</w:t>
            </w:r>
            <w:hyperlink r:id="rId3113">
              <w:r w:rsidDel="00000000" w:rsidR="00000000" w:rsidRPr="00000000">
                <w:rPr>
                  <w:rtl w:val="0"/>
                </w:rPr>
                <w:t xml:space="preserve">vaginal</w:t>
              </w:r>
            </w:hyperlink>
            <w:r w:rsidDel="00000000" w:rsidR="00000000" w:rsidRPr="00000000">
              <w:rPr>
                <w:rtl w:val="0"/>
              </w:rPr>
              <w:t xml:space="preserve">]</w:t>
            </w:r>
            <w:hyperlink r:id="rId311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F55">
            <w:pPr>
              <w:rPr>
                <w:b w:val="1"/>
              </w:rPr>
            </w:pPr>
            <w:r w:rsidDel="00000000" w:rsidR="00000000" w:rsidRPr="00000000">
              <w:rPr>
                <w:b w:val="1"/>
                <w:rtl w:val="0"/>
              </w:rPr>
              <w:t xml:space="preserve">Review Articles</w:t>
            </w:r>
          </w:p>
          <w:p w:rsidR="00000000" w:rsidDel="00000000" w:rsidP="00000000" w:rsidRDefault="00000000" w:rsidRPr="00000000" w14:paraId="00000F56">
            <w:pPr>
              <w:numPr>
                <w:ilvl w:val="0"/>
                <w:numId w:val="91"/>
              </w:numPr>
              <w:ind w:left="720" w:hanging="360"/>
            </w:pPr>
            <w:r w:rsidDel="00000000" w:rsidR="00000000" w:rsidRPr="00000000">
              <w:rPr>
                <w:rtl w:val="0"/>
              </w:rPr>
              <w:t xml:space="preserve">Gynecologic Malignancies [</w:t>
            </w:r>
            <w:hyperlink r:id="rId3115">
              <w:r w:rsidDel="00000000" w:rsidR="00000000" w:rsidRPr="00000000">
                <w:rPr>
                  <w:rtl w:val="0"/>
                </w:rPr>
                <w:t xml:space="preserve">Suneja and Viswanathan Heme/Onc Clin N. Amer '20</w:t>
              </w:r>
            </w:hyperlink>
            <w:r w:rsidDel="00000000" w:rsidR="00000000" w:rsidRPr="00000000">
              <w:rPr>
                <w:rtl w:val="0"/>
              </w:rPr>
              <w:t xml:space="preserve">] </w:t>
            </w:r>
            <w:hyperlink r:id="rId311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57">
            <w:pPr>
              <w:ind w:right="60"/>
              <w:rPr>
                <w:b w:val="1"/>
              </w:rPr>
            </w:pPr>
            <w:r w:rsidDel="00000000" w:rsidR="00000000" w:rsidRPr="00000000">
              <w:rPr>
                <w:b w:val="1"/>
                <w:rtl w:val="0"/>
              </w:rPr>
              <w:t xml:space="preserve">Society Guidelines</w:t>
            </w:r>
          </w:p>
          <w:p w:rsidR="00000000" w:rsidDel="00000000" w:rsidP="00000000" w:rsidRDefault="00000000" w:rsidRPr="00000000" w14:paraId="00000F58">
            <w:pPr>
              <w:numPr>
                <w:ilvl w:val="0"/>
                <w:numId w:val="107"/>
              </w:numPr>
              <w:ind w:left="720" w:hanging="360"/>
            </w:pPr>
            <w:r w:rsidDel="00000000" w:rsidR="00000000" w:rsidRPr="00000000">
              <w:rPr>
                <w:rtl w:val="0"/>
              </w:rPr>
              <w:t xml:space="preserve">FIGO Report: Cancer of the Vagina [</w:t>
            </w:r>
            <w:hyperlink r:id="rId3117">
              <w:r w:rsidDel="00000000" w:rsidR="00000000" w:rsidRPr="00000000">
                <w:rPr>
                  <w:rtl w:val="0"/>
                </w:rPr>
                <w:t xml:space="preserve">Adams and Cuello, IJGO '18</w:t>
              </w:r>
            </w:hyperlink>
            <w:r w:rsidDel="00000000" w:rsidR="00000000" w:rsidRPr="00000000">
              <w:rPr>
                <w:rtl w:val="0"/>
              </w:rPr>
              <w:t xml:space="preserve">] </w:t>
            </w:r>
          </w:p>
          <w:p w:rsidR="00000000" w:rsidDel="00000000" w:rsidP="00000000" w:rsidRDefault="00000000" w:rsidRPr="00000000" w14:paraId="00000F59">
            <w:pPr>
              <w:numPr>
                <w:ilvl w:val="0"/>
                <w:numId w:val="107"/>
              </w:numPr>
              <w:ind w:left="720" w:hanging="360"/>
            </w:pPr>
            <w:r w:rsidDel="00000000" w:rsidR="00000000" w:rsidRPr="00000000">
              <w:rPr>
                <w:rtl w:val="0"/>
              </w:rPr>
              <w:t xml:space="preserve">ABS Guidelines for interstitial brachytherapy for vaginal cancer [</w:t>
            </w:r>
            <w:hyperlink r:id="rId3118">
              <w:r w:rsidDel="00000000" w:rsidR="00000000" w:rsidRPr="00000000">
                <w:rPr>
                  <w:rtl w:val="0"/>
                </w:rPr>
                <w:t xml:space="preserve">Beriwal BT ‘12</w:t>
              </w:r>
            </w:hyperlink>
            <w:r w:rsidDel="00000000" w:rsidR="00000000" w:rsidRPr="00000000">
              <w:rPr>
                <w:rtl w:val="0"/>
              </w:rPr>
              <w:t xml:space="preserve">]</w:t>
            </w:r>
          </w:p>
          <w:p w:rsidR="00000000" w:rsidDel="00000000" w:rsidP="00000000" w:rsidRDefault="00000000" w:rsidRPr="00000000" w14:paraId="00000F5A">
            <w:pPr>
              <w:numPr>
                <w:ilvl w:val="0"/>
                <w:numId w:val="107"/>
              </w:numPr>
              <w:ind w:left="720" w:hanging="360"/>
            </w:pPr>
            <w:r w:rsidDel="00000000" w:rsidR="00000000" w:rsidRPr="00000000">
              <w:rPr>
                <w:rtl w:val="0"/>
              </w:rPr>
              <w:t xml:space="preserve">ABS Task Group [</w:t>
            </w:r>
            <w:hyperlink r:id="rId3119">
              <w:r w:rsidDel="00000000" w:rsidR="00000000" w:rsidRPr="00000000">
                <w:rPr>
                  <w:rtl w:val="0"/>
                </w:rPr>
                <w:t xml:space="preserve">Albuquerque BT '19</w:t>
              </w:r>
            </w:hyperlink>
            <w:r w:rsidDel="00000000" w:rsidR="00000000" w:rsidRPr="00000000">
              <w:rPr>
                <w:rtl w:val="0"/>
              </w:rPr>
              <w:t xml:space="preserve">] Compendium of fractionation schedules for Gyn HDR BT. </w:t>
            </w:r>
            <w:hyperlink r:id="rId3120">
              <w:r w:rsidDel="00000000" w:rsidR="00000000" w:rsidRPr="00000000">
                <w:rPr>
                  <w:vertAlign w:val="superscript"/>
                  <w:rtl w:val="0"/>
                </w:rPr>
                <w:t xml:space="preserve">RoR</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F5B">
      <w:pPr>
        <w:pStyle w:val="Heading2"/>
        <w:ind w:left="0" w:firstLine="0"/>
        <w:rPr>
          <w:b w:val="1"/>
          <w:sz w:val="18"/>
          <w:szCs w:val="18"/>
        </w:rPr>
      </w:pPr>
      <w:bookmarkStart w:colFirst="0" w:colLast="0" w:name="_ok7zgpowbcs5" w:id="118"/>
      <w:bookmarkEnd w:id="118"/>
      <w:r w:rsidDel="00000000" w:rsidR="00000000" w:rsidRPr="00000000">
        <w:rPr>
          <w:rtl w:val="0"/>
        </w:rPr>
      </w:r>
    </w:p>
    <w:p w:rsidR="00000000" w:rsidDel="00000000" w:rsidP="00000000" w:rsidRDefault="00000000" w:rsidRPr="00000000" w14:paraId="00000F5C">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F5D">
      <w:pPr>
        <w:pStyle w:val="Heading1"/>
        <w:keepNext w:val="0"/>
        <w:keepLines w:val="0"/>
        <w:rPr>
          <w:sz w:val="18"/>
          <w:szCs w:val="18"/>
        </w:rPr>
        <w:sectPr>
          <w:type w:val="nextPage"/>
          <w:pgSz w:h="12240" w:w="15840"/>
          <w:pgMar w:bottom="720" w:top="720" w:left="720" w:right="633.6" w:header="720" w:footer="720"/>
          <w:cols w:equalWidth="0"/>
        </w:sectPr>
      </w:pPr>
      <w:bookmarkStart w:colFirst="0" w:colLast="0" w:name="_770vy092tur6" w:id="119"/>
      <w:bookmarkEnd w:id="119"/>
      <w:r w:rsidDel="00000000" w:rsidR="00000000" w:rsidRPr="00000000">
        <w:rPr>
          <w:rtl w:val="0"/>
        </w:rPr>
      </w:r>
    </w:p>
    <w:p w:rsidR="00000000" w:rsidDel="00000000" w:rsidP="00000000" w:rsidRDefault="00000000" w:rsidRPr="00000000" w14:paraId="00000F5E">
      <w:pPr>
        <w:pStyle w:val="Heading2"/>
        <w:keepNext w:val="0"/>
        <w:keepLines w:val="0"/>
        <w:rPr>
          <w:sz w:val="20"/>
          <w:szCs w:val="20"/>
        </w:rPr>
      </w:pPr>
      <w:bookmarkStart w:colFirst="0" w:colLast="0" w:name="_op78fu5la0x0" w:id="120"/>
      <w:bookmarkEnd w:id="120"/>
      <w:r w:rsidDel="00000000" w:rsidR="00000000" w:rsidRPr="00000000">
        <w:rPr>
          <w:rtl w:val="0"/>
        </w:rPr>
        <w:t xml:space="preserve">Sarcoma</w:t>
      </w:r>
      <w:r w:rsidDel="00000000" w:rsidR="00000000" w:rsidRPr="00000000">
        <w:rPr>
          <w:rtl w:val="0"/>
        </w:rPr>
      </w:r>
    </w:p>
    <w:tbl>
      <w:tblPr>
        <w:tblStyle w:val="Table48"/>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F">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F60">
            <w:pPr>
              <w:ind w:right="200"/>
              <w:jc w:val="center"/>
              <w:rPr>
                <w:b w:val="1"/>
              </w:rPr>
            </w:pPr>
            <w:r w:rsidDel="00000000" w:rsidR="00000000" w:rsidRPr="00000000">
              <w:rPr>
                <w:b w:val="1"/>
                <w:rtl w:val="0"/>
              </w:rPr>
              <w:t xml:space="preserve">A more comprehensive collection of resources for all disease sites may be found at </w:t>
            </w:r>
            <w:hyperlink r:id="rId3121">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F61">
            <w:pPr>
              <w:ind w:right="200"/>
              <w:rPr>
                <w:b w:val="1"/>
              </w:rPr>
            </w:pPr>
            <w:r w:rsidDel="00000000" w:rsidR="00000000" w:rsidRPr="00000000">
              <w:rPr>
                <w:b w:val="1"/>
                <w:rtl w:val="0"/>
              </w:rPr>
              <w:t xml:space="preserve">Extremity</w:t>
            </w:r>
          </w:p>
          <w:p w:rsidR="00000000" w:rsidDel="00000000" w:rsidP="00000000" w:rsidRDefault="00000000" w:rsidRPr="00000000" w14:paraId="00000F62">
            <w:pPr>
              <w:ind w:right="200"/>
              <w:rPr/>
            </w:pPr>
            <w:r w:rsidDel="00000000" w:rsidR="00000000" w:rsidRPr="00000000">
              <w:rPr>
                <w:rtl w:val="0"/>
              </w:rPr>
              <w:t xml:space="preserve">Contouring</w:t>
            </w:r>
          </w:p>
          <w:p w:rsidR="00000000" w:rsidDel="00000000" w:rsidP="00000000" w:rsidRDefault="00000000" w:rsidRPr="00000000" w14:paraId="00000F63">
            <w:pPr>
              <w:numPr>
                <w:ilvl w:val="0"/>
                <w:numId w:val="37"/>
              </w:numPr>
              <w:ind w:left="720" w:hanging="360"/>
            </w:pPr>
            <w:r w:rsidDel="00000000" w:rsidR="00000000" w:rsidRPr="00000000">
              <w:rPr>
                <w:rtl w:val="0"/>
              </w:rPr>
              <w:t xml:space="preserve">eContour: [</w:t>
            </w:r>
            <w:hyperlink r:id="rId3122">
              <w:r w:rsidDel="00000000" w:rsidR="00000000" w:rsidRPr="00000000">
                <w:rPr>
                  <w:rtl w:val="0"/>
                </w:rPr>
                <w:t xml:space="preserve">Lower extremity STS</w:t>
              </w:r>
            </w:hyperlink>
            <w:r w:rsidDel="00000000" w:rsidR="00000000" w:rsidRPr="00000000">
              <w:rPr>
                <w:rtl w:val="0"/>
              </w:rPr>
              <w:t xml:space="preserve">]</w:t>
            </w:r>
          </w:p>
          <w:p w:rsidR="00000000" w:rsidDel="00000000" w:rsidP="00000000" w:rsidRDefault="00000000" w:rsidRPr="00000000" w14:paraId="00000F64">
            <w:pPr>
              <w:numPr>
                <w:ilvl w:val="0"/>
                <w:numId w:val="37"/>
              </w:numPr>
              <w:ind w:left="720" w:hanging="360"/>
            </w:pPr>
            <w:r w:rsidDel="00000000" w:rsidR="00000000" w:rsidRPr="00000000">
              <w:rPr>
                <w:rtl w:val="0"/>
              </w:rPr>
              <w:t xml:space="preserve">ARRO: [</w:t>
            </w:r>
            <w:hyperlink r:id="rId3123">
              <w:r w:rsidDel="00000000" w:rsidR="00000000" w:rsidRPr="00000000">
                <w:rPr>
                  <w:rtl w:val="0"/>
                </w:rPr>
                <w:t xml:space="preserve">Sarcoma</w:t>
              </w:r>
            </w:hyperlink>
            <w:r w:rsidDel="00000000" w:rsidR="00000000" w:rsidRPr="00000000">
              <w:rPr>
                <w:rtl w:val="0"/>
              </w:rPr>
              <w:t xml:space="preserve">]</w:t>
            </w:r>
          </w:p>
          <w:p w:rsidR="00000000" w:rsidDel="00000000" w:rsidP="00000000" w:rsidRDefault="00000000" w:rsidRPr="00000000" w14:paraId="00000F65">
            <w:pPr>
              <w:numPr>
                <w:ilvl w:val="0"/>
                <w:numId w:val="37"/>
              </w:numPr>
              <w:ind w:left="720" w:hanging="360"/>
            </w:pPr>
            <w:r w:rsidDel="00000000" w:rsidR="00000000" w:rsidRPr="00000000">
              <w:rPr>
                <w:rtl w:val="0"/>
              </w:rPr>
              <w:t xml:space="preserve">Consensus Panel of MSK Anatomy of LE muscle compartments [</w:t>
            </w:r>
            <w:hyperlink r:id="rId3124">
              <w:r w:rsidDel="00000000" w:rsidR="00000000" w:rsidRPr="00000000">
                <w:rPr>
                  <w:rtl w:val="0"/>
                </w:rPr>
                <w:t xml:space="preserve">RTOG Contouring Atlas</w:t>
              </w:r>
            </w:hyperlink>
            <w:r w:rsidDel="00000000" w:rsidR="00000000" w:rsidRPr="00000000">
              <w:rPr>
                <w:rtl w:val="0"/>
              </w:rPr>
              <w:t xml:space="preserve">, </w:t>
            </w:r>
            <w:hyperlink r:id="rId3125">
              <w:r w:rsidDel="00000000" w:rsidR="00000000" w:rsidRPr="00000000">
                <w:rPr>
                  <w:rtl w:val="0"/>
                </w:rPr>
                <w:t xml:space="preserve">Paper</w:t>
              </w:r>
            </w:hyperlink>
            <w:r w:rsidDel="00000000" w:rsidR="00000000" w:rsidRPr="00000000">
              <w:rPr>
                <w:rtl w:val="0"/>
              </w:rPr>
              <w:t xml:space="preserve">, </w:t>
            </w:r>
            <w:hyperlink r:id="rId3126">
              <w:r w:rsidDel="00000000" w:rsidR="00000000" w:rsidRPr="00000000">
                <w:rPr>
                  <w:rtl w:val="0"/>
                </w:rPr>
                <w:t xml:space="preserve">Boundaries</w:t>
              </w:r>
            </w:hyperlink>
            <w:r w:rsidDel="00000000" w:rsidR="00000000" w:rsidRPr="00000000">
              <w:rPr>
                <w:rtl w:val="0"/>
              </w:rPr>
              <w:t xml:space="preserve">, </w:t>
            </w:r>
            <w:hyperlink r:id="rId3127">
              <w:r w:rsidDel="00000000" w:rsidR="00000000" w:rsidRPr="00000000">
                <w:rPr>
                  <w:rtl w:val="0"/>
                </w:rPr>
                <w:t xml:space="preserve">Zaorsky</w:t>
              </w:r>
            </w:hyperlink>
            <w:r w:rsidDel="00000000" w:rsidR="00000000" w:rsidRPr="00000000">
              <w:rPr>
                <w:rtl w:val="0"/>
              </w:rPr>
              <w:t xml:space="preserve">]</w:t>
            </w:r>
          </w:p>
          <w:p w:rsidR="00000000" w:rsidDel="00000000" w:rsidP="00000000" w:rsidRDefault="00000000" w:rsidRPr="00000000" w14:paraId="00000F66">
            <w:pPr>
              <w:numPr>
                <w:ilvl w:val="0"/>
                <w:numId w:val="37"/>
              </w:numPr>
              <w:ind w:left="720" w:hanging="360"/>
            </w:pPr>
            <w:r w:rsidDel="00000000" w:rsidR="00000000" w:rsidRPr="00000000">
              <w:rPr>
                <w:rtl w:val="0"/>
              </w:rPr>
              <w:t xml:space="preserve">RTOG Extremity STS [</w:t>
            </w:r>
            <w:hyperlink r:id="rId3128">
              <w:r w:rsidDel="00000000" w:rsidR="00000000" w:rsidRPr="00000000">
                <w:rPr>
                  <w:rtl w:val="0"/>
                </w:rPr>
                <w:t xml:space="preserve">Contouring Atlases</w:t>
              </w:r>
            </w:hyperlink>
            <w:r w:rsidDel="00000000" w:rsidR="00000000" w:rsidRPr="00000000">
              <w:rPr>
                <w:rtl w:val="0"/>
              </w:rPr>
              <w:t xml:space="preserve">]</w:t>
            </w:r>
          </w:p>
          <w:p w:rsidR="00000000" w:rsidDel="00000000" w:rsidP="00000000" w:rsidRDefault="00000000" w:rsidRPr="00000000" w14:paraId="00000F67">
            <w:pPr>
              <w:numPr>
                <w:ilvl w:val="0"/>
                <w:numId w:val="37"/>
              </w:numPr>
              <w:ind w:left="720" w:hanging="360"/>
            </w:pPr>
            <w:r w:rsidDel="00000000" w:rsidR="00000000" w:rsidRPr="00000000">
              <w:rPr>
                <w:rtl w:val="0"/>
              </w:rPr>
              <w:t xml:space="preserve">Consensus on target volume delineation </w:t>
            </w:r>
            <w:hyperlink r:id="rId3129">
              <w:r w:rsidDel="00000000" w:rsidR="00000000" w:rsidRPr="00000000">
                <w:rPr>
                  <w:rtl w:val="0"/>
                </w:rPr>
                <w:t xml:space="preserve">[Wang IJROBP '11</w:t>
              </w:r>
            </w:hyperlink>
            <w:r w:rsidDel="00000000" w:rsidR="00000000" w:rsidRPr="00000000">
              <w:rPr>
                <w:rtl w:val="0"/>
              </w:rPr>
              <w:t xml:space="preserve">, </w:t>
            </w:r>
            <w:hyperlink r:id="rId3130">
              <w:r w:rsidDel="00000000" w:rsidR="00000000" w:rsidRPr="00000000">
                <w:rPr>
                  <w:rtl w:val="0"/>
                </w:rPr>
                <w:t xml:space="preserve">Haas IJROBP '12]</w:t>
              </w:r>
            </w:hyperlink>
            <w:r w:rsidDel="00000000" w:rsidR="00000000" w:rsidRPr="00000000">
              <w:rPr>
                <w:rtl w:val="0"/>
              </w:rPr>
              <w:t xml:space="preserve">.</w:t>
            </w:r>
          </w:p>
          <w:p w:rsidR="00000000" w:rsidDel="00000000" w:rsidP="00000000" w:rsidRDefault="00000000" w:rsidRPr="00000000" w14:paraId="00000F68">
            <w:pPr>
              <w:numPr>
                <w:ilvl w:val="0"/>
                <w:numId w:val="37"/>
              </w:numPr>
              <w:ind w:left="720" w:right="200" w:hanging="360"/>
            </w:pPr>
            <w:r w:rsidDel="00000000" w:rsidR="00000000" w:rsidRPr="00000000">
              <w:rPr>
                <w:rtl w:val="0"/>
              </w:rPr>
              <w:t xml:space="preserve">RTOG preop extremity STS contouring of suspicious peritumoral edema target volume agreement [</w:t>
            </w:r>
            <w:hyperlink r:id="rId3131">
              <w:r w:rsidDel="00000000" w:rsidR="00000000" w:rsidRPr="00000000">
                <w:rPr>
                  <w:rtl w:val="0"/>
                </w:rPr>
                <w:t xml:space="preserve">Bahig IJROBP '15</w:t>
              </w:r>
            </w:hyperlink>
            <w:r w:rsidDel="00000000" w:rsidR="00000000" w:rsidRPr="00000000">
              <w:rPr>
                <w:rtl w:val="0"/>
              </w:rPr>
              <w:t xml:space="preserve">] </w:t>
            </w:r>
          </w:p>
          <w:p w:rsidR="00000000" w:rsidDel="00000000" w:rsidP="00000000" w:rsidRDefault="00000000" w:rsidRPr="00000000" w14:paraId="00000F69">
            <w:pPr>
              <w:ind w:right="200"/>
              <w:rPr/>
            </w:pPr>
            <w:r w:rsidDel="00000000" w:rsidR="00000000" w:rsidRPr="00000000">
              <w:rPr>
                <w:rtl w:val="0"/>
              </w:rPr>
              <w:t xml:space="preserve">Society Guidelines</w:t>
            </w:r>
          </w:p>
          <w:p w:rsidR="00000000" w:rsidDel="00000000" w:rsidP="00000000" w:rsidRDefault="00000000" w:rsidRPr="00000000" w14:paraId="00000F6A">
            <w:pPr>
              <w:numPr>
                <w:ilvl w:val="0"/>
                <w:numId w:val="37"/>
              </w:numPr>
              <w:ind w:left="720" w:right="60" w:hanging="360"/>
            </w:pPr>
            <w:r w:rsidDel="00000000" w:rsidR="00000000" w:rsidRPr="00000000">
              <w:rPr>
                <w:rtl w:val="0"/>
              </w:rPr>
              <w:t xml:space="preserve">[</w:t>
            </w:r>
            <w:hyperlink r:id="rId3132">
              <w:r w:rsidDel="00000000" w:rsidR="00000000" w:rsidRPr="00000000">
                <w:rPr>
                  <w:rtl w:val="0"/>
                </w:rPr>
                <w:t xml:space="preserve">ESMO Guidelines</w:t>
              </w:r>
            </w:hyperlink>
            <w:r w:rsidDel="00000000" w:rsidR="00000000" w:rsidRPr="00000000">
              <w:rPr>
                <w:rtl w:val="0"/>
              </w:rPr>
              <w:t xml:space="preserve">] for Sarcoma and GIST.</w:t>
            </w:r>
          </w:p>
          <w:p w:rsidR="00000000" w:rsidDel="00000000" w:rsidP="00000000" w:rsidRDefault="00000000" w:rsidRPr="00000000" w14:paraId="00000F6B">
            <w:pPr>
              <w:numPr>
                <w:ilvl w:val="0"/>
                <w:numId w:val="37"/>
              </w:numPr>
              <w:ind w:left="720" w:right="200" w:hanging="360"/>
            </w:pPr>
            <w:r w:rsidDel="00000000" w:rsidR="00000000" w:rsidRPr="00000000">
              <w:rPr>
                <w:rtl w:val="0"/>
              </w:rPr>
              <w:t xml:space="preserve">ABS Consensus Statement for Sarcoma Brachytherapy [</w:t>
            </w:r>
            <w:hyperlink r:id="rId3133">
              <w:r w:rsidDel="00000000" w:rsidR="00000000" w:rsidRPr="00000000">
                <w:rPr>
                  <w:rtl w:val="0"/>
                </w:rPr>
                <w:t xml:space="preserve">Holloway ABS 13</w:t>
              </w:r>
            </w:hyperlink>
            <w:r w:rsidDel="00000000" w:rsidR="00000000" w:rsidRPr="00000000">
              <w:rPr>
                <w:rtl w:val="0"/>
              </w:rPr>
              <w:t xml:space="preserve">]</w:t>
            </w:r>
            <w:hyperlink r:id="rId313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F6C">
            <w:pPr>
              <w:ind w:right="200"/>
              <w:rPr/>
            </w:pPr>
            <w:r w:rsidDel="00000000" w:rsidR="00000000" w:rsidRPr="00000000">
              <w:rPr>
                <w:rtl w:val="0"/>
              </w:rPr>
              <w:t xml:space="preserve">Relevant Accessible Radiation Protocols</w:t>
            </w:r>
          </w:p>
          <w:p w:rsidR="00000000" w:rsidDel="00000000" w:rsidP="00000000" w:rsidRDefault="00000000" w:rsidRPr="00000000" w14:paraId="00000F6D">
            <w:pPr>
              <w:numPr>
                <w:ilvl w:val="0"/>
                <w:numId w:val="10"/>
              </w:numPr>
              <w:ind w:left="720" w:right="200" w:hanging="360"/>
            </w:pPr>
            <w:r w:rsidDel="00000000" w:rsidR="00000000" w:rsidRPr="00000000">
              <w:rPr>
                <w:rtl w:val="0"/>
              </w:rPr>
              <w:t xml:space="preserve">RTOG 9514 [</w:t>
            </w:r>
            <w:hyperlink r:id="rId3135">
              <w:r w:rsidDel="00000000" w:rsidR="00000000" w:rsidRPr="00000000">
                <w:rPr>
                  <w:rtl w:val="0"/>
                </w:rPr>
                <w:t xml:space="preserve">Protocol</w:t>
              </w:r>
            </w:hyperlink>
            <w:r w:rsidDel="00000000" w:rsidR="00000000" w:rsidRPr="00000000">
              <w:rPr>
                <w:rFonts w:ascii="Gungsuh" w:cs="Gungsuh" w:eastAsia="Gungsuh" w:hAnsi="Gungsuh"/>
                <w:rtl w:val="0"/>
              </w:rPr>
              <w:t xml:space="preserve">]: G3 STS ≥ 8 cm of extremities or body wall. 1997-2000. 3c NAC→ RT→ 3c post op chemo. </w:t>
            </w:r>
            <w:hyperlink r:id="rId313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6E">
            <w:pPr>
              <w:numPr>
                <w:ilvl w:val="0"/>
                <w:numId w:val="10"/>
              </w:numPr>
              <w:ind w:left="720" w:right="200" w:hanging="360"/>
            </w:pPr>
            <w:r w:rsidDel="00000000" w:rsidR="00000000" w:rsidRPr="00000000">
              <w:rPr>
                <w:rtl w:val="0"/>
              </w:rPr>
              <w:t xml:space="preserve">RTOG 0630</w:t>
            </w:r>
            <w:r w:rsidDel="00000000" w:rsidR="00000000" w:rsidRPr="00000000">
              <w:rPr>
                <w:b w:val="1"/>
                <w:rtl w:val="0"/>
              </w:rPr>
              <w:t xml:space="preserve"> </w:t>
            </w:r>
            <w:r w:rsidDel="00000000" w:rsidR="00000000" w:rsidRPr="00000000">
              <w:rPr>
                <w:rtl w:val="0"/>
              </w:rPr>
              <w:t xml:space="preserve">[</w:t>
            </w:r>
            <w:hyperlink r:id="rId3137">
              <w:r w:rsidDel="00000000" w:rsidR="00000000" w:rsidRPr="00000000">
                <w:rPr>
                  <w:rtl w:val="0"/>
                </w:rPr>
                <w:t xml:space="preserve">Protocol</w:t>
              </w:r>
            </w:hyperlink>
            <w:r w:rsidDel="00000000" w:rsidR="00000000" w:rsidRPr="00000000">
              <w:rPr>
                <w:rtl w:val="0"/>
              </w:rPr>
              <w:t xml:space="preserve">]: </w:t>
            </w:r>
            <w:r w:rsidDel="00000000" w:rsidR="00000000" w:rsidRPr="00000000">
              <w:rPr>
                <w:b w:val="1"/>
                <w:rtl w:val="0"/>
              </w:rPr>
              <w:t xml:space="preserve">Pre-op 3D </w:t>
            </w:r>
            <w:r w:rsidDel="00000000" w:rsidR="00000000" w:rsidRPr="00000000">
              <w:rPr>
                <w:rtl w:val="0"/>
              </w:rPr>
              <w:t xml:space="preserve">[</w:t>
            </w:r>
            <w:hyperlink r:id="rId3138">
              <w:r w:rsidDel="00000000" w:rsidR="00000000" w:rsidRPr="00000000">
                <w:rPr>
                  <w:rtl w:val="0"/>
                </w:rPr>
                <w:t xml:space="preserve">NCIC</w:t>
              </w:r>
            </w:hyperlink>
            <w:r w:rsidDel="00000000" w:rsidR="00000000" w:rsidRPr="00000000">
              <w:rPr>
                <w:rtl w:val="0"/>
              </w:rPr>
              <w:t xml:space="preserve">]</w:t>
            </w:r>
            <w:r w:rsidDel="00000000" w:rsidR="00000000" w:rsidRPr="00000000">
              <w:rPr>
                <w:b w:val="1"/>
                <w:rtl w:val="0"/>
              </w:rPr>
              <w:t xml:space="preserve"> vs. IMRT</w:t>
            </w:r>
            <w:r w:rsidDel="00000000" w:rsidR="00000000" w:rsidRPr="00000000">
              <w:rPr>
                <w:rtl w:val="0"/>
              </w:rPr>
              <w:t xml:space="preserve">. 50/25. </w:t>
            </w:r>
            <w:hyperlink r:id="rId3139">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6F">
            <w:pPr>
              <w:numPr>
                <w:ilvl w:val="0"/>
                <w:numId w:val="10"/>
              </w:numPr>
              <w:ind w:left="720" w:right="140" w:hanging="360"/>
            </w:pPr>
            <w:r w:rsidDel="00000000" w:rsidR="00000000" w:rsidRPr="00000000">
              <w:rPr>
                <w:rtl w:val="0"/>
              </w:rPr>
              <w:t xml:space="preserve">CAN-NCIC-SR2 (Methods&gt;Procedures) [</w:t>
            </w:r>
            <w:hyperlink r:id="rId3140">
              <w:r w:rsidDel="00000000" w:rsidR="00000000" w:rsidRPr="00000000">
                <w:rPr>
                  <w:rtl w:val="0"/>
                </w:rPr>
                <w:t xml:space="preserve">O'Sullivan Lanc '02</w:t>
              </w:r>
            </w:hyperlink>
            <w:r w:rsidDel="00000000" w:rsidR="00000000" w:rsidRPr="00000000">
              <w:rPr>
                <w:rtl w:val="0"/>
              </w:rPr>
              <w:t xml:space="preserve">]. Preop vs PostOp extremity STS .</w:t>
            </w:r>
            <w:hyperlink r:id="rId314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70">
            <w:pPr>
              <w:ind w:right="200"/>
              <w:rPr/>
            </w:pPr>
            <w:r w:rsidDel="00000000" w:rsidR="00000000" w:rsidRPr="00000000">
              <w:rPr>
                <w:rtl w:val="0"/>
              </w:rPr>
              <w:t xml:space="preserve">Quality of Life/Toxicity</w:t>
            </w:r>
          </w:p>
          <w:p w:rsidR="00000000" w:rsidDel="00000000" w:rsidP="00000000" w:rsidRDefault="00000000" w:rsidRPr="00000000" w14:paraId="00000F71">
            <w:pPr>
              <w:numPr>
                <w:ilvl w:val="0"/>
                <w:numId w:val="109"/>
              </w:numPr>
              <w:ind w:left="720" w:right="200" w:hanging="360"/>
            </w:pPr>
            <w:r w:rsidDel="00000000" w:rsidR="00000000" w:rsidRPr="00000000">
              <w:rPr>
                <w:rtl w:val="0"/>
              </w:rPr>
              <w:t xml:space="preserve">CAN-NCIC-SR2 (Tables 2/3) [</w:t>
            </w:r>
            <w:hyperlink r:id="rId3142">
              <w:r w:rsidDel="00000000" w:rsidR="00000000" w:rsidRPr="00000000">
                <w:rPr>
                  <w:rtl w:val="0"/>
                </w:rPr>
                <w:t xml:space="preserve">O'Sullivan Lanc '02</w:t>
              </w:r>
            </w:hyperlink>
            <w:r w:rsidDel="00000000" w:rsidR="00000000" w:rsidRPr="00000000">
              <w:rPr>
                <w:rtl w:val="0"/>
              </w:rPr>
              <w:t xml:space="preserve">]. Preop vs PostOp extremity STS.</w:t>
            </w:r>
            <w:hyperlink r:id="rId3143">
              <w:r w:rsidDel="00000000" w:rsidR="00000000" w:rsidRPr="00000000">
                <w:rPr>
                  <w:rtl w:val="0"/>
                </w:rPr>
                <w:t xml:space="preserve"> </w:t>
              </w:r>
            </w:hyperlink>
            <w:hyperlink r:id="rId314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72">
            <w:pPr>
              <w:numPr>
                <w:ilvl w:val="0"/>
                <w:numId w:val="109"/>
              </w:numPr>
              <w:ind w:left="720" w:right="200" w:hanging="360"/>
            </w:pPr>
            <w:r w:rsidDel="00000000" w:rsidR="00000000" w:rsidRPr="00000000">
              <w:rPr>
                <w:rtl w:val="0"/>
              </w:rPr>
              <w:t xml:space="preserve">RTOG 0630 (Table 3) [</w:t>
            </w:r>
            <w:hyperlink r:id="rId3145">
              <w:r w:rsidDel="00000000" w:rsidR="00000000" w:rsidRPr="00000000">
                <w:rPr>
                  <w:rtl w:val="0"/>
                </w:rPr>
                <w:t xml:space="preserve">Wang JCO '15</w:t>
              </w:r>
            </w:hyperlink>
            <w:r w:rsidDel="00000000" w:rsidR="00000000" w:rsidRPr="00000000">
              <w:rPr>
                <w:rtl w:val="0"/>
              </w:rPr>
              <w:t xml:space="preserve">] IGRT for extremity STS toxicity. </w:t>
            </w:r>
            <w:hyperlink r:id="rId3146">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73">
            <w:pPr>
              <w:numPr>
                <w:ilvl w:val="0"/>
                <w:numId w:val="109"/>
              </w:numPr>
              <w:ind w:left="720" w:hanging="360"/>
            </w:pPr>
            <w:r w:rsidDel="00000000" w:rsidR="00000000" w:rsidRPr="00000000">
              <w:rPr>
                <w:rFonts w:ascii="Cardo" w:cs="Cardo" w:eastAsia="Cardo" w:hAnsi="Cardo"/>
                <w:rtl w:val="0"/>
              </w:rPr>
              <w:t xml:space="preserve">Pre-op IMRT flap avoidance decreases the rate of LE wound complications from 43→ 30% [</w:t>
            </w:r>
            <w:hyperlink r:id="rId3147">
              <w:r w:rsidDel="00000000" w:rsidR="00000000" w:rsidRPr="00000000">
                <w:rPr>
                  <w:rtl w:val="0"/>
                </w:rPr>
                <w:t xml:space="preserve">O'Sullivan Cancer '13</w:t>
              </w:r>
            </w:hyperlink>
            <w:r w:rsidDel="00000000" w:rsidR="00000000" w:rsidRPr="00000000">
              <w:rPr>
                <w:rtl w:val="0"/>
              </w:rPr>
              <w:t xml:space="preserve">]. </w:t>
            </w:r>
            <w:hyperlink r:id="rId314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74">
            <w:pPr>
              <w:rPr>
                <w:b w:val="1"/>
              </w:rPr>
            </w:pPr>
            <w:r w:rsidDel="00000000" w:rsidR="00000000" w:rsidRPr="00000000">
              <w:rPr>
                <w:rtl w:val="0"/>
              </w:rPr>
            </w:r>
          </w:p>
          <w:p w:rsidR="00000000" w:rsidDel="00000000" w:rsidP="00000000" w:rsidRDefault="00000000" w:rsidRPr="00000000" w14:paraId="00000F75">
            <w:pPr>
              <w:rPr>
                <w:b w:val="1"/>
              </w:rPr>
            </w:pPr>
            <w:r w:rsidDel="00000000" w:rsidR="00000000" w:rsidRPr="00000000">
              <w:rPr>
                <w:b w:val="1"/>
                <w:rtl w:val="0"/>
              </w:rPr>
              <w:t xml:space="preserve">Retroperitoneal</w:t>
            </w:r>
          </w:p>
          <w:p w:rsidR="00000000" w:rsidDel="00000000" w:rsidP="00000000" w:rsidRDefault="00000000" w:rsidRPr="00000000" w14:paraId="00000F76">
            <w:pPr>
              <w:ind w:right="200"/>
              <w:rPr/>
            </w:pPr>
            <w:r w:rsidDel="00000000" w:rsidR="00000000" w:rsidRPr="00000000">
              <w:rPr>
                <w:rtl w:val="0"/>
              </w:rPr>
              <w:t xml:space="preserve">Contouring</w:t>
            </w:r>
          </w:p>
          <w:p w:rsidR="00000000" w:rsidDel="00000000" w:rsidP="00000000" w:rsidRDefault="00000000" w:rsidRPr="00000000" w14:paraId="00000F77">
            <w:pPr>
              <w:numPr>
                <w:ilvl w:val="0"/>
                <w:numId w:val="43"/>
              </w:numPr>
              <w:ind w:left="720" w:hanging="360"/>
            </w:pPr>
            <w:r w:rsidDel="00000000" w:rsidR="00000000" w:rsidRPr="00000000">
              <w:rPr>
                <w:rtl w:val="0"/>
              </w:rPr>
              <w:t xml:space="preserve">ARRO: [</w:t>
            </w:r>
            <w:hyperlink r:id="rId3149">
              <w:r w:rsidDel="00000000" w:rsidR="00000000" w:rsidRPr="00000000">
                <w:rPr>
                  <w:rtl w:val="0"/>
                </w:rPr>
                <w:t xml:space="preserve">Retroperitoneal Sarcoma</w:t>
              </w:r>
            </w:hyperlink>
            <w:r w:rsidDel="00000000" w:rsidR="00000000" w:rsidRPr="00000000">
              <w:rPr>
                <w:rtl w:val="0"/>
              </w:rPr>
              <w:t xml:space="preserve">]</w:t>
            </w:r>
          </w:p>
          <w:p w:rsidR="00000000" w:rsidDel="00000000" w:rsidP="00000000" w:rsidRDefault="00000000" w:rsidRPr="00000000" w14:paraId="00000F78">
            <w:pPr>
              <w:numPr>
                <w:ilvl w:val="0"/>
                <w:numId w:val="43"/>
              </w:numPr>
              <w:ind w:left="720" w:hanging="360"/>
            </w:pPr>
            <w:r w:rsidDel="00000000" w:rsidR="00000000" w:rsidRPr="00000000">
              <w:rPr>
                <w:rtl w:val="0"/>
              </w:rPr>
              <w:t xml:space="preserve">Treatment Guidelines for Preop RT of Retroperitoneal Sarcomas [</w:t>
            </w:r>
            <w:hyperlink r:id="rId3150">
              <w:r w:rsidDel="00000000" w:rsidR="00000000" w:rsidRPr="00000000">
                <w:rPr>
                  <w:rtl w:val="0"/>
                </w:rPr>
                <w:t xml:space="preserve">Baldini IJROBP '15</w:t>
              </w:r>
            </w:hyperlink>
            <w:r w:rsidDel="00000000" w:rsidR="00000000" w:rsidRPr="00000000">
              <w:rPr>
                <w:rtl w:val="0"/>
              </w:rPr>
              <w:t xml:space="preserve">, </w:t>
            </w:r>
            <w:hyperlink r:id="rId3151">
              <w:r w:rsidDel="00000000" w:rsidR="00000000" w:rsidRPr="00000000">
                <w:rPr>
                  <w:rtl w:val="0"/>
                </w:rPr>
                <w:t xml:space="preserve">2017 ASTRO Refresher</w:t>
              </w:r>
            </w:hyperlink>
            <w:r w:rsidDel="00000000" w:rsidR="00000000" w:rsidRPr="00000000">
              <w:rPr>
                <w:rtl w:val="0"/>
              </w:rPr>
              <w:t xml:space="preserve">]</w:t>
            </w:r>
          </w:p>
          <w:p w:rsidR="00000000" w:rsidDel="00000000" w:rsidP="00000000" w:rsidRDefault="00000000" w:rsidRPr="00000000" w14:paraId="00000F79">
            <w:pPr>
              <w:numPr>
                <w:ilvl w:val="0"/>
                <w:numId w:val="43"/>
              </w:numPr>
              <w:ind w:left="720" w:right="200" w:hanging="360"/>
            </w:pPr>
            <w:r w:rsidDel="00000000" w:rsidR="00000000" w:rsidRPr="00000000">
              <w:rPr>
                <w:rtl w:val="0"/>
              </w:rPr>
              <w:t xml:space="preserve">NRG retroperitoneal sarcoma target volume and OAR agreement [</w:t>
            </w:r>
            <w:hyperlink r:id="rId3152">
              <w:r w:rsidDel="00000000" w:rsidR="00000000" w:rsidRPr="00000000">
                <w:rPr>
                  <w:rtl w:val="0"/>
                </w:rPr>
                <w:t xml:space="preserve">Baldini IJROBP '15</w:t>
              </w:r>
            </w:hyperlink>
            <w:r w:rsidDel="00000000" w:rsidR="00000000" w:rsidRPr="00000000">
              <w:rPr>
                <w:rtl w:val="0"/>
              </w:rPr>
              <w:t xml:space="preserve">]</w:t>
            </w:r>
          </w:p>
          <w:p w:rsidR="00000000" w:rsidDel="00000000" w:rsidP="00000000" w:rsidRDefault="00000000" w:rsidRPr="00000000" w14:paraId="00000F7A">
            <w:pPr>
              <w:ind w:right="200"/>
              <w:rPr/>
            </w:pPr>
            <w:r w:rsidDel="00000000" w:rsidR="00000000" w:rsidRPr="00000000">
              <w:rPr>
                <w:rtl w:val="0"/>
              </w:rPr>
              <w:t xml:space="preserve">Review Articles</w:t>
            </w:r>
          </w:p>
          <w:p w:rsidR="00000000" w:rsidDel="00000000" w:rsidP="00000000" w:rsidRDefault="00000000" w:rsidRPr="00000000" w14:paraId="00000F7B">
            <w:pPr>
              <w:numPr>
                <w:ilvl w:val="0"/>
                <w:numId w:val="94"/>
              </w:numPr>
              <w:ind w:left="720" w:hanging="360"/>
            </w:pPr>
            <w:r w:rsidDel="00000000" w:rsidR="00000000" w:rsidRPr="00000000">
              <w:rPr>
                <w:rtl w:val="0"/>
              </w:rPr>
              <w:t xml:space="preserve">RT in Retroperitoneal Sarcoma Management [</w:t>
            </w:r>
            <w:hyperlink r:id="rId3153">
              <w:r w:rsidDel="00000000" w:rsidR="00000000" w:rsidRPr="00000000">
                <w:rPr>
                  <w:rtl w:val="0"/>
                </w:rPr>
                <w:t xml:space="preserve">Haas JSO '17</w:t>
              </w:r>
            </w:hyperlink>
            <w:r w:rsidDel="00000000" w:rsidR="00000000" w:rsidRPr="00000000">
              <w:rPr>
                <w:rtl w:val="0"/>
              </w:rPr>
              <w:t xml:space="preserve">]. </w:t>
            </w:r>
            <w:hyperlink r:id="rId3154">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7C">
            <w:pPr>
              <w:ind w:right="200"/>
              <w:rPr/>
            </w:pPr>
            <w:r w:rsidDel="00000000" w:rsidR="00000000" w:rsidRPr="00000000">
              <w:rPr>
                <w:rtl w:val="0"/>
              </w:rPr>
              <w:t xml:space="preserve">Society Guidelines</w:t>
            </w:r>
          </w:p>
          <w:p w:rsidR="00000000" w:rsidDel="00000000" w:rsidP="00000000" w:rsidRDefault="00000000" w:rsidRPr="00000000" w14:paraId="00000F7D">
            <w:pPr>
              <w:numPr>
                <w:ilvl w:val="0"/>
                <w:numId w:val="43"/>
              </w:numPr>
              <w:ind w:left="720" w:right="60" w:hanging="360"/>
            </w:pPr>
            <w:r w:rsidDel="00000000" w:rsidR="00000000" w:rsidRPr="00000000">
              <w:rPr>
                <w:rtl w:val="0"/>
              </w:rPr>
              <w:t xml:space="preserve">[</w:t>
            </w:r>
            <w:hyperlink r:id="rId3155">
              <w:r w:rsidDel="00000000" w:rsidR="00000000" w:rsidRPr="00000000">
                <w:rPr>
                  <w:rtl w:val="0"/>
                </w:rPr>
                <w:t xml:space="preserve">ESMO Guidelines</w:t>
              </w:r>
            </w:hyperlink>
            <w:r w:rsidDel="00000000" w:rsidR="00000000" w:rsidRPr="00000000">
              <w:rPr>
                <w:rtl w:val="0"/>
              </w:rPr>
              <w:t xml:space="preserve">] for Sarcoma and GIST.</w:t>
            </w:r>
          </w:p>
          <w:p w:rsidR="00000000" w:rsidDel="00000000" w:rsidP="00000000" w:rsidRDefault="00000000" w:rsidRPr="00000000" w14:paraId="00000F7E">
            <w:pPr>
              <w:numPr>
                <w:ilvl w:val="0"/>
                <w:numId w:val="43"/>
              </w:numPr>
              <w:ind w:left="720" w:right="200" w:hanging="360"/>
            </w:pPr>
            <w:r w:rsidDel="00000000" w:rsidR="00000000" w:rsidRPr="00000000">
              <w:rPr>
                <w:rtl w:val="0"/>
              </w:rPr>
              <w:t xml:space="preserve">Transatlantic Australasian Retroperitoneal Sarco˜ma Working Group [</w:t>
            </w:r>
            <w:hyperlink r:id="rId3156">
              <w:r w:rsidDel="00000000" w:rsidR="00000000" w:rsidRPr="00000000">
                <w:rPr>
                  <w:rtl w:val="0"/>
                </w:rPr>
                <w:t xml:space="preserve">Papers</w:t>
              </w:r>
            </w:hyperlink>
            <w:r w:rsidDel="00000000" w:rsidR="00000000" w:rsidRPr="00000000">
              <w:rPr>
                <w:rtl w:val="0"/>
              </w:rPr>
              <w:t xml:space="preserve">]</w:t>
            </w:r>
          </w:p>
          <w:p w:rsidR="00000000" w:rsidDel="00000000" w:rsidP="00000000" w:rsidRDefault="00000000" w:rsidRPr="00000000" w14:paraId="00000F7F">
            <w:pPr>
              <w:numPr>
                <w:ilvl w:val="0"/>
                <w:numId w:val="43"/>
              </w:numPr>
              <w:ind w:left="720" w:right="200" w:hanging="360"/>
            </w:pPr>
            <w:r w:rsidDel="00000000" w:rsidR="00000000" w:rsidRPr="00000000">
              <w:rPr>
                <w:rtl w:val="0"/>
              </w:rPr>
              <w:t xml:space="preserve">ABS Consensus Statement for Sarcoma Brachytherapy [</w:t>
            </w:r>
            <w:hyperlink r:id="rId3157">
              <w:r w:rsidDel="00000000" w:rsidR="00000000" w:rsidRPr="00000000">
                <w:rPr>
                  <w:rtl w:val="0"/>
                </w:rPr>
                <w:t xml:space="preserve">Holloway ABS 13</w:t>
              </w:r>
            </w:hyperlink>
            <w:r w:rsidDel="00000000" w:rsidR="00000000" w:rsidRPr="00000000">
              <w:rPr>
                <w:rtl w:val="0"/>
              </w:rPr>
              <w:t xml:space="preserve">]</w:t>
            </w:r>
            <w:hyperlink r:id="rId3158">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F80">
            <w:pPr>
              <w:ind w:right="200"/>
              <w:rPr/>
            </w:pPr>
            <w:r w:rsidDel="00000000" w:rsidR="00000000" w:rsidRPr="00000000">
              <w:rPr>
                <w:rtl w:val="0"/>
              </w:rPr>
              <w:t xml:space="preserve">Relevant Accessible Radiation Protocols</w:t>
            </w:r>
          </w:p>
          <w:p w:rsidR="00000000" w:rsidDel="00000000" w:rsidP="00000000" w:rsidRDefault="00000000" w:rsidRPr="00000000" w14:paraId="00000F81">
            <w:pPr>
              <w:numPr>
                <w:ilvl w:val="0"/>
                <w:numId w:val="25"/>
              </w:numPr>
              <w:ind w:left="720" w:right="140" w:hanging="360"/>
            </w:pPr>
            <w:r w:rsidDel="00000000" w:rsidR="00000000" w:rsidRPr="00000000">
              <w:rPr>
                <w:rtl w:val="0"/>
              </w:rPr>
              <w:t xml:space="preserve">RTOG 0124 [</w:t>
            </w:r>
            <w:hyperlink r:id="rId3159">
              <w:r w:rsidDel="00000000" w:rsidR="00000000" w:rsidRPr="00000000">
                <w:rPr>
                  <w:rtl w:val="0"/>
                </w:rPr>
                <w:t xml:space="preserve">Protocol</w:t>
              </w:r>
            </w:hyperlink>
            <w:r w:rsidDel="00000000" w:rsidR="00000000" w:rsidRPr="00000000">
              <w:rPr>
                <w:rtl w:val="0"/>
              </w:rPr>
              <w:t xml:space="preserve">]. Multimodality treatment in primary/recurrent RP sarcoma. </w:t>
            </w:r>
          </w:p>
          <w:p w:rsidR="00000000" w:rsidDel="00000000" w:rsidP="00000000" w:rsidRDefault="00000000" w:rsidRPr="00000000" w14:paraId="00000F82">
            <w:pPr>
              <w:numPr>
                <w:ilvl w:val="0"/>
                <w:numId w:val="25"/>
              </w:numPr>
              <w:ind w:left="720" w:right="140" w:hanging="360"/>
            </w:pPr>
            <w:r w:rsidDel="00000000" w:rsidR="00000000" w:rsidRPr="00000000">
              <w:rPr>
                <w:rtl w:val="0"/>
              </w:rPr>
              <w:t xml:space="preserve">CAN-NCIC-SR2 (Methods&gt;Procedures) [</w:t>
            </w:r>
            <w:hyperlink r:id="rId3160">
              <w:r w:rsidDel="00000000" w:rsidR="00000000" w:rsidRPr="00000000">
                <w:rPr>
                  <w:rtl w:val="0"/>
                </w:rPr>
                <w:t xml:space="preserve">O'Sullivan Lanc '02</w:t>
              </w:r>
            </w:hyperlink>
            <w:r w:rsidDel="00000000" w:rsidR="00000000" w:rsidRPr="00000000">
              <w:rPr>
                <w:rtl w:val="0"/>
              </w:rPr>
              <w:t xml:space="preserve">]. Preop vs PostOp extremity STS .</w:t>
            </w:r>
            <w:hyperlink r:id="rId3161">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83">
            <w:pPr>
              <w:ind w:right="200"/>
              <w:rPr/>
            </w:pPr>
            <w:r w:rsidDel="00000000" w:rsidR="00000000" w:rsidRPr="00000000">
              <w:rPr>
                <w:rtl w:val="0"/>
              </w:rPr>
              <w:t xml:space="preserve">Quality of Life/Toxicity</w:t>
            </w:r>
          </w:p>
          <w:p w:rsidR="00000000" w:rsidDel="00000000" w:rsidP="00000000" w:rsidRDefault="00000000" w:rsidRPr="00000000" w14:paraId="00000F84">
            <w:pPr>
              <w:numPr>
                <w:ilvl w:val="0"/>
                <w:numId w:val="108"/>
              </w:numPr>
              <w:ind w:left="720" w:right="200" w:hanging="360"/>
            </w:pPr>
            <w:r w:rsidDel="00000000" w:rsidR="00000000" w:rsidRPr="00000000">
              <w:rPr>
                <w:rtl w:val="0"/>
              </w:rPr>
              <w:t xml:space="preserve">Retroperitoneal preoperative SIB IMRT + IORT (Tables 4/5) [</w:t>
            </w:r>
            <w:hyperlink r:id="rId3162">
              <w:r w:rsidDel="00000000" w:rsidR="00000000" w:rsidRPr="00000000">
                <w:rPr>
                  <w:rtl w:val="0"/>
                </w:rPr>
                <w:t xml:space="preserve">Roeder BMC Cancer '14</w:t>
              </w:r>
            </w:hyperlink>
            <w:r w:rsidDel="00000000" w:rsidR="00000000" w:rsidRPr="00000000">
              <w:rPr>
                <w:rtl w:val="0"/>
              </w:rPr>
              <w:t xml:space="preserve">] . </w:t>
            </w:r>
            <w:hyperlink r:id="rId3163">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F85">
            <w:pPr>
              <w:numPr>
                <w:ilvl w:val="0"/>
                <w:numId w:val="108"/>
              </w:numPr>
              <w:ind w:left="720" w:hanging="360"/>
            </w:pPr>
            <w:r w:rsidDel="00000000" w:rsidR="00000000" w:rsidRPr="00000000">
              <w:rPr>
                <w:rtl w:val="0"/>
              </w:rPr>
              <w:t xml:space="preserve">Toronto [</w:t>
            </w:r>
            <w:hyperlink r:id="rId3164">
              <w:r w:rsidDel="00000000" w:rsidR="00000000" w:rsidRPr="00000000">
                <w:rPr>
                  <w:rtl w:val="0"/>
                </w:rPr>
                <w:t xml:space="preserve">Wong Cureus '17]</w:t>
              </w:r>
            </w:hyperlink>
            <w:r w:rsidDel="00000000" w:rsidR="00000000" w:rsidRPr="00000000">
              <w:rPr>
                <w:rtl w:val="0"/>
              </w:rPr>
              <w:t xml:space="preserve">: Cross-sectional retroperitoneal</w:t>
            </w:r>
            <w:r w:rsidDel="00000000" w:rsidR="00000000" w:rsidRPr="00000000">
              <w:rPr>
                <w:b w:val="1"/>
                <w:rtl w:val="0"/>
              </w:rPr>
              <w:t xml:space="preserve"> </w:t>
            </w:r>
            <w:r w:rsidDel="00000000" w:rsidR="00000000" w:rsidRPr="00000000">
              <w:rPr>
                <w:rtl w:val="0"/>
              </w:rPr>
              <w:t xml:space="preserve">long-term QoL after preoperative RT and surgery. </w:t>
            </w:r>
            <w:hyperlink r:id="rId3165">
              <w:r w:rsidDel="00000000" w:rsidR="00000000" w:rsidRPr="00000000">
                <w:rPr>
                  <w:vertAlign w:val="superscript"/>
                  <w:rtl w:val="0"/>
                </w:rPr>
                <w:t xml:space="preserve">RoR</w:t>
              </w:r>
            </w:hyperlink>
            <w:r w:rsidDel="00000000" w:rsidR="00000000" w:rsidRPr="00000000">
              <w:rPr>
                <w:rtl w:val="0"/>
              </w:rPr>
            </w:r>
          </w:p>
        </w:tc>
      </w:tr>
    </w:tbl>
    <w:p w:rsidR="00000000" w:rsidDel="00000000" w:rsidP="00000000" w:rsidRDefault="00000000" w:rsidRPr="00000000" w14:paraId="00000F86">
      <w:pPr>
        <w:ind w:left="0" w:firstLine="0"/>
        <w:rPr>
          <w:b w:val="1"/>
          <w:sz w:val="18"/>
          <w:szCs w:val="18"/>
        </w:rPr>
      </w:pPr>
      <w:r w:rsidDel="00000000" w:rsidR="00000000" w:rsidRPr="00000000">
        <w:rPr>
          <w:rtl w:val="0"/>
        </w:rPr>
      </w:r>
    </w:p>
    <w:p w:rsidR="00000000" w:rsidDel="00000000" w:rsidP="00000000" w:rsidRDefault="00000000" w:rsidRPr="00000000" w14:paraId="00000F87">
      <w:pPr>
        <w:spacing w:line="240" w:lineRule="auto"/>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0F88">
      <w:pPr>
        <w:spacing w:line="240" w:lineRule="auto"/>
        <w:rPr>
          <w:sz w:val="18"/>
          <w:szCs w:val="18"/>
        </w:rPr>
      </w:pPr>
      <w:r w:rsidDel="00000000" w:rsidR="00000000" w:rsidRPr="00000000">
        <w:rPr>
          <w:rtl w:val="0"/>
        </w:rPr>
      </w:r>
    </w:p>
    <w:tbl>
      <w:tblPr>
        <w:tblStyle w:val="Table49"/>
        <w:tblW w:w="144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00"/>
        <w:gridCol w:w="1980"/>
        <w:gridCol w:w="1890"/>
        <w:gridCol w:w="2610"/>
        <w:gridCol w:w="4140"/>
        <w:tblGridChange w:id="0">
          <w:tblGrid>
            <w:gridCol w:w="1740"/>
            <w:gridCol w:w="2100"/>
            <w:gridCol w:w="1980"/>
            <w:gridCol w:w="1890"/>
            <w:gridCol w:w="2610"/>
            <w:gridCol w:w="414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89">
            <w:pPr>
              <w:pStyle w:val="Heading2"/>
              <w:spacing w:before="40" w:lineRule="auto"/>
              <w:rPr/>
            </w:pPr>
            <w:bookmarkStart w:colFirst="0" w:colLast="0" w:name="_a29cku6suph4" w:id="121"/>
            <w:bookmarkEnd w:id="121"/>
            <w:hyperlink w:anchor="_yrs27vvto6ww">
              <w:r w:rsidDel="00000000" w:rsidR="00000000" w:rsidRPr="00000000">
                <w:rPr>
                  <w:rtl w:val="0"/>
                </w:rPr>
                <w:t xml:space="preserve">Pediatrics</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8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Conventional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8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Wilms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8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RMS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8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8E">
            <w:pPr>
              <w:widowControl w:val="0"/>
              <w:spacing w:line="240" w:lineRule="auto"/>
              <w:rPr>
                <w:sz w:val="18"/>
                <w:szCs w:val="18"/>
              </w:rPr>
            </w:pPr>
            <w:r w:rsidDel="00000000" w:rsidR="00000000" w:rsidRPr="00000000">
              <w:rPr>
                <w:sz w:val="18"/>
                <w:szCs w:val="18"/>
                <w:rtl w:val="0"/>
              </w:rPr>
              <w:t xml:space="preserve">Notes</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8F">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Brain</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0">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See th</w:t>
            </w:r>
            <w:r w:rsidDel="00000000" w:rsidR="00000000" w:rsidRPr="00000000">
              <w:rPr>
                <w:sz w:val="18"/>
                <w:szCs w:val="18"/>
                <w:rtl w:val="0"/>
              </w:rPr>
              <w:t xml:space="preserve">e [</w:t>
            </w:r>
            <w:hyperlink w:anchor="ickfcm9eo4u6">
              <w:r w:rsidDel="00000000" w:rsidR="00000000" w:rsidRPr="00000000">
                <w:rPr>
                  <w:sz w:val="18"/>
                  <w:szCs w:val="18"/>
                  <w:rtl w:val="0"/>
                </w:rPr>
                <w:t xml:space="preserve">IQ dysfunction</w:t>
              </w:r>
            </w:hyperlink>
            <w:r w:rsidDel="00000000" w:rsidR="00000000" w:rsidRPr="00000000">
              <w:rPr>
                <w:sz w:val="18"/>
                <w:szCs w:val="18"/>
                <w:rtl w:val="0"/>
              </w:rPr>
              <w:t xml:space="preserve">] section below.</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4">
            <w:pPr>
              <w:rPr>
                <w:rFonts w:ascii="Times New Roman" w:cs="Times New Roman" w:eastAsia="Times New Roman" w:hAnsi="Times New Roman"/>
                <w:sz w:val="18"/>
                <w:szCs w:val="18"/>
                <w:vertAlign w:val="superscript"/>
              </w:rPr>
            </w:pPr>
            <w:r w:rsidDel="00000000" w:rsidR="00000000" w:rsidRPr="00000000">
              <w:rPr>
                <w:rFonts w:ascii="Gungsuh" w:cs="Gungsuh" w:eastAsia="Gungsuh" w:hAnsi="Gungsuh"/>
                <w:sz w:val="18"/>
                <w:szCs w:val="18"/>
                <w:rtl w:val="0"/>
              </w:rPr>
              <w:t xml:space="preserve">Cognitive dysfunction in children is largely seen for whole brain doses of ≥ 18 Gy. </w:t>
            </w:r>
            <w:hyperlink r:id="rId3166">
              <w:r w:rsidDel="00000000" w:rsidR="00000000" w:rsidRPr="00000000">
                <w:rPr>
                  <w:sz w:val="18"/>
                  <w:szCs w:val="18"/>
                  <w:vertAlign w:val="superscript"/>
                  <w:rtl w:val="0"/>
                </w:rPr>
                <w:t xml:space="preserve">QUANTEC</w:t>
              </w:r>
            </w:hyperlink>
            <w:r w:rsidDel="00000000" w:rsidR="00000000" w:rsidRPr="00000000">
              <w:rPr>
                <w:rtl w:val="0"/>
              </w:rPr>
            </w:r>
          </w:p>
        </w:tc>
      </w:tr>
      <w:tr>
        <w:trPr>
          <w:trHeight w:val="285"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5">
            <w:pPr>
              <w:spacing w:line="240" w:lineRule="auto"/>
              <w:rPr>
                <w:sz w:val="18"/>
                <w:szCs w:val="18"/>
              </w:rPr>
            </w:pPr>
            <w:r w:rsidDel="00000000" w:rsidR="00000000" w:rsidRPr="00000000">
              <w:rPr>
                <w:sz w:val="18"/>
                <w:szCs w:val="18"/>
                <w:rtl w:val="0"/>
              </w:rPr>
              <w:t xml:space="preserve">Brainstem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6">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57.8 Gy (ependymoma, if residual disease)</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A">
            <w:pPr>
              <w:rPr>
                <w:sz w:val="18"/>
                <w:szCs w:val="18"/>
              </w:rPr>
            </w:pPr>
            <w:r w:rsidDel="00000000" w:rsidR="00000000" w:rsidRPr="00000000">
              <w:rPr>
                <w:sz w:val="18"/>
                <w:szCs w:val="18"/>
                <w:rtl w:val="0"/>
              </w:rPr>
              <w:t xml:space="preserve">56.6 Gy CGE is associated with &gt; 10% toxicity. See the [</w:t>
            </w:r>
            <w:hyperlink w:anchor="eknd2rdf9bf">
              <w:r w:rsidDel="00000000" w:rsidR="00000000" w:rsidRPr="00000000">
                <w:rPr>
                  <w:sz w:val="18"/>
                  <w:szCs w:val="18"/>
                  <w:rtl w:val="0"/>
                </w:rPr>
                <w:t xml:space="preserve">Indelicato</w:t>
              </w:r>
            </w:hyperlink>
            <w:r w:rsidDel="00000000" w:rsidR="00000000" w:rsidRPr="00000000">
              <w:rPr>
                <w:sz w:val="18"/>
                <w:szCs w:val="18"/>
                <w:rtl w:val="0"/>
              </w:rPr>
              <w:t xml:space="preserve">] study</w:t>
            </w:r>
            <w:r w:rsidDel="00000000" w:rsidR="00000000" w:rsidRPr="00000000">
              <w:rPr>
                <w:sz w:val="18"/>
                <w:szCs w:val="18"/>
                <w:rtl w:val="0"/>
              </w:rPr>
              <w:t xml:space="preserv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B">
            <w:pPr>
              <w:rPr>
                <w:sz w:val="18"/>
                <w:szCs w:val="18"/>
              </w:rPr>
            </w:pPr>
            <w:r w:rsidDel="00000000" w:rsidR="00000000" w:rsidRPr="00000000">
              <w:rPr>
                <w:sz w:val="18"/>
                <w:szCs w:val="18"/>
                <w:rtl w:val="0"/>
              </w:rPr>
              <w:t xml:space="preserve">Circle of Willis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C">
            <w:pPr>
              <w:widowControl w:val="0"/>
              <w:rPr>
                <w:sz w:val="18"/>
                <w:szCs w:val="18"/>
                <w:vertAlign w:val="superscript"/>
              </w:rPr>
            </w:pPr>
            <w:r w:rsidDel="00000000" w:rsidR="00000000" w:rsidRPr="00000000">
              <w:rPr>
                <w:sz w:val="18"/>
                <w:szCs w:val="18"/>
                <w:rtl w:val="0"/>
              </w:rPr>
              <w:t xml:space="preserve">10 Gy</w:t>
            </w:r>
            <w:r w:rsidDel="00000000" w:rsidR="00000000" w:rsidRPr="00000000">
              <w:rPr>
                <w:sz w:val="18"/>
                <w:szCs w:val="18"/>
                <w:vertAlign w:val="superscript"/>
                <w:rtl w:val="0"/>
              </w:rPr>
              <w:t xml:space="preserve"> </w:t>
            </w:r>
            <w:hyperlink r:id="rId3167">
              <w:r w:rsidDel="00000000" w:rsidR="00000000" w:rsidRPr="00000000">
                <w:rPr>
                  <w:sz w:val="18"/>
                  <w:szCs w:val="18"/>
                  <w:vertAlign w:val="superscript"/>
                  <w:rtl w:val="0"/>
                </w:rPr>
                <w:t xml:space="preserve">El-Fayech IJROBP '17</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9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0">
            <w:pPr>
              <w:rPr>
                <w:sz w:val="18"/>
                <w:szCs w:val="18"/>
              </w:rPr>
            </w:pPr>
            <w:r w:rsidDel="00000000" w:rsidR="00000000" w:rsidRPr="00000000">
              <w:rPr>
                <w:sz w:val="18"/>
                <w:szCs w:val="18"/>
                <w:rtl w:val="0"/>
              </w:rPr>
              <w:t xml:space="preserve">See the </w:t>
            </w:r>
            <w:r w:rsidDel="00000000" w:rsidR="00000000" w:rsidRPr="00000000">
              <w:rPr>
                <w:sz w:val="18"/>
                <w:szCs w:val="18"/>
                <w:rtl w:val="0"/>
              </w:rPr>
              <w:t xml:space="preserve">[</w:t>
            </w:r>
            <w:hyperlink w:anchor="flc0evbdwwgt">
              <w:r w:rsidDel="00000000" w:rsidR="00000000" w:rsidRPr="00000000">
                <w:rPr>
                  <w:sz w:val="18"/>
                  <w:szCs w:val="18"/>
                  <w:rtl w:val="0"/>
                </w:rPr>
                <w:t xml:space="preserve">Cardiac Toxicity</w:t>
              </w:r>
            </w:hyperlink>
            <w:r w:rsidDel="00000000" w:rsidR="00000000" w:rsidRPr="00000000">
              <w:rPr>
                <w:sz w:val="18"/>
                <w:szCs w:val="18"/>
                <w:rtl w:val="0"/>
              </w:rPr>
              <w:t xml:space="preserve">] section below.</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1">
            <w:pPr>
              <w:rPr>
                <w:sz w:val="18"/>
                <w:szCs w:val="18"/>
              </w:rPr>
            </w:pPr>
            <w:r w:rsidDel="00000000" w:rsidR="00000000" w:rsidRPr="00000000">
              <w:rPr>
                <w:sz w:val="18"/>
                <w:szCs w:val="18"/>
                <w:rtl w:val="0"/>
              </w:rPr>
              <w:t xml:space="preserve">Spinal cord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2">
            <w:pPr>
              <w:widowControl w:val="0"/>
              <w:rPr>
                <w:sz w:val="18"/>
                <w:szCs w:val="18"/>
              </w:rPr>
            </w:pPr>
            <w:r w:rsidDel="00000000" w:rsidR="00000000" w:rsidRPr="00000000">
              <w:rPr>
                <w:sz w:val="18"/>
                <w:szCs w:val="18"/>
                <w:rtl w:val="0"/>
              </w:rPr>
              <w:t xml:space="preserve">45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4">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45 Gy </w:t>
            </w:r>
            <w:hyperlink r:id="rId3168">
              <w:r w:rsidDel="00000000" w:rsidR="00000000" w:rsidRPr="00000000">
                <w:rPr>
                  <w:sz w:val="18"/>
                  <w:szCs w:val="18"/>
                  <w:vertAlign w:val="superscript"/>
                  <w:rtl w:val="0"/>
                </w:rPr>
                <w:t xml:space="preserve">ARST 1431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5">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6">
            <w:pPr>
              <w:rPr>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w:t>
            </w:r>
            <w:r w:rsidDel="00000000" w:rsidR="00000000" w:rsidRPr="00000000">
              <w:rPr>
                <w:sz w:val="18"/>
                <w:szCs w:val="18"/>
                <w:rtl w:val="0"/>
              </w:rPr>
              <w:t xml:space="preserve">C/ON</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46.8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A">
            <w:pPr>
              <w:widowControl w:val="0"/>
              <w:rPr>
                <w:sz w:val="18"/>
                <w:szCs w:val="18"/>
              </w:rPr>
            </w:pPr>
            <w:r w:rsidDel="00000000" w:rsidR="00000000" w:rsidRPr="00000000">
              <w:rPr>
                <w:sz w:val="18"/>
                <w:szCs w:val="18"/>
                <w:rtl w:val="0"/>
              </w:rPr>
              <w:t xml:space="preserve">46.8 Gy</w:t>
            </w:r>
          </w:p>
          <w:p w:rsidR="00000000" w:rsidDel="00000000" w:rsidP="00000000" w:rsidRDefault="00000000" w:rsidRPr="00000000" w14:paraId="00000FAB">
            <w:pPr>
              <w:widowControl w:val="0"/>
              <w:rPr>
                <w:sz w:val="18"/>
                <w:szCs w:val="18"/>
              </w:rPr>
            </w:pPr>
            <w:r w:rsidDel="00000000" w:rsidR="00000000" w:rsidRPr="00000000">
              <w:rPr>
                <w:sz w:val="18"/>
                <w:szCs w:val="18"/>
                <w:rtl w:val="0"/>
              </w:rPr>
              <w:t xml:space="preserve">54 Gy </w:t>
            </w:r>
            <w:hyperlink r:id="rId3169">
              <w:r w:rsidDel="00000000" w:rsidR="00000000" w:rsidRPr="00000000">
                <w:rPr>
                  <w:sz w:val="18"/>
                  <w:szCs w:val="18"/>
                  <w:vertAlign w:val="superscript"/>
                  <w:rtl w:val="0"/>
                </w:rPr>
                <w:t xml:space="preserve">ARST 1431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D">
            <w:pPr>
              <w:ind w:left="0" w:firstLine="0"/>
              <w:rPr>
                <w:sz w:val="18"/>
                <w:szCs w:val="18"/>
              </w:rPr>
            </w:pPr>
            <w:r w:rsidDel="00000000" w:rsidR="00000000" w:rsidRPr="00000000">
              <w:rPr>
                <w:rFonts w:ascii="Cardo" w:cs="Cardo" w:eastAsia="Cardo" w:hAnsi="Cardo"/>
                <w:sz w:val="18"/>
                <w:szCs w:val="18"/>
                <w:rtl w:val="0"/>
              </w:rPr>
              <w:t xml:space="preserve">D0.1cc of 52.7 / 56.6 / 58.3 CGE with 1→ 5→ 10% risk of visual decline.</w:t>
            </w:r>
            <w:hyperlink r:id="rId3170">
              <w:r w:rsidDel="00000000" w:rsidR="00000000" w:rsidRPr="00000000">
                <w:rPr>
                  <w:sz w:val="18"/>
                  <w:szCs w:val="18"/>
                  <w:vertAlign w:val="superscript"/>
                  <w:rtl w:val="0"/>
                </w:rPr>
                <w:t xml:space="preserve">Bates ASTRO '19</w:t>
              </w:r>
            </w:hyperlink>
            <w:r w:rsidDel="00000000" w:rsidR="00000000" w:rsidRPr="00000000">
              <w:rPr>
                <w:sz w:val="18"/>
                <w:szCs w:val="18"/>
                <w:rtl w:val="0"/>
              </w:rPr>
              <w:br w:type="textWrapping"/>
              <w:t xml:space="preserve">Adults o</w:t>
            </w:r>
            <w:r w:rsidDel="00000000" w:rsidR="00000000" w:rsidRPr="00000000">
              <w:rPr>
                <w:rFonts w:ascii="Cardo" w:cs="Cardo" w:eastAsia="Cardo" w:hAnsi="Cardo"/>
                <w:sz w:val="18"/>
                <w:szCs w:val="18"/>
                <w:rtl w:val="0"/>
              </w:rPr>
              <w:t xml:space="preserve">ptic neuropathy rates for 55 / 60 / 60+ Gy of 3→ 7→ 7-20%. </w:t>
            </w:r>
            <w:hyperlink r:id="rId3171">
              <w:r w:rsidDel="00000000" w:rsidR="00000000" w:rsidRPr="00000000">
                <w:rPr>
                  <w:sz w:val="18"/>
                  <w:szCs w:val="18"/>
                  <w:vertAlign w:val="superscript"/>
                  <w:rtl w:val="0"/>
                </w:rPr>
                <w:t xml:space="preserve">QUANTEC</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E">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Cochlea</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AF">
            <w:pPr>
              <w:widowControl w:val="0"/>
              <w:spacing w:line="240" w:lineRule="auto"/>
              <w:rPr>
                <w:sz w:val="18"/>
                <w:szCs w:val="18"/>
              </w:rPr>
            </w:pPr>
            <w:r w:rsidDel="00000000" w:rsidR="00000000" w:rsidRPr="00000000">
              <w:rPr>
                <w:sz w:val="18"/>
                <w:szCs w:val="18"/>
                <w:rtl w:val="0"/>
              </w:rPr>
              <w:t xml:space="preserve">Mean &lt; 35 Gy</w:t>
            </w:r>
          </w:p>
          <w:p w:rsidR="00000000" w:rsidDel="00000000" w:rsidP="00000000" w:rsidRDefault="00000000" w:rsidRPr="00000000" w14:paraId="00000FB0">
            <w:pPr>
              <w:widowControl w:val="0"/>
              <w:spacing w:line="240" w:lineRule="auto"/>
              <w:rPr>
                <w:sz w:val="18"/>
                <w:szCs w:val="18"/>
              </w:rPr>
            </w:pPr>
            <w:r w:rsidDel="00000000" w:rsidR="00000000" w:rsidRPr="00000000">
              <w:rPr>
                <w:sz w:val="18"/>
                <w:szCs w:val="18"/>
                <w:rtl w:val="0"/>
              </w:rPr>
              <w:t xml:space="preserve">30 Gy (50%)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4">
            <w:pPr>
              <w:ind w:left="0" w:firstLine="0"/>
              <w:rPr>
                <w:sz w:val="18"/>
                <w:szCs w:val="18"/>
                <w:vertAlign w:val="superscript"/>
              </w:rPr>
            </w:pPr>
            <w:r w:rsidDel="00000000" w:rsidR="00000000" w:rsidRPr="00000000">
              <w:rPr>
                <w:rFonts w:ascii="Gungsuh" w:cs="Gungsuh" w:eastAsia="Gungsuh" w:hAnsi="Gungsuh"/>
                <w:sz w:val="18"/>
                <w:szCs w:val="18"/>
                <w:rtl w:val="0"/>
              </w:rPr>
              <w:t xml:space="preserve">Risk of hearing loss &lt; 5% if cochlea received ≤ 35 Gy, increasing to ~30% for 50 Gy.</w:t>
            </w:r>
            <w:hyperlink r:id="rId3172">
              <w:r w:rsidDel="00000000" w:rsidR="00000000" w:rsidRPr="00000000">
                <w:rPr>
                  <w:sz w:val="18"/>
                  <w:szCs w:val="18"/>
                  <w:vertAlign w:val="superscript"/>
                  <w:rtl w:val="0"/>
                </w:rPr>
                <w:t xml:space="preserve">Yock ASTRO '19</w:t>
              </w:r>
            </w:hyperlink>
            <w:r w:rsidDel="00000000" w:rsidR="00000000" w:rsidRPr="00000000">
              <w:rPr>
                <w:rtl w:val="0"/>
              </w:rPr>
            </w:r>
          </w:p>
          <w:p w:rsidR="00000000" w:rsidDel="00000000" w:rsidP="00000000" w:rsidRDefault="00000000" w:rsidRPr="00000000" w14:paraId="00000FB5">
            <w:pPr>
              <w:ind w:left="0" w:firstLine="0"/>
              <w:rPr>
                <w:sz w:val="18"/>
                <w:szCs w:val="18"/>
              </w:rPr>
            </w:pPr>
            <w:r w:rsidDel="00000000" w:rsidR="00000000" w:rsidRPr="00000000">
              <w:rPr>
                <w:sz w:val="18"/>
                <w:szCs w:val="18"/>
                <w:rtl w:val="0"/>
              </w:rPr>
              <w:t xml:space="preserve">Children &lt; 5y may be at highest risk of developing RT-related hearing loss.</w:t>
            </w:r>
            <w:hyperlink r:id="rId3173">
              <w:r w:rsidDel="00000000" w:rsidR="00000000" w:rsidRPr="00000000">
                <w:rPr>
                  <w:sz w:val="18"/>
                  <w:szCs w:val="18"/>
                  <w:vertAlign w:val="superscript"/>
                  <w:rtl w:val="0"/>
                </w:rPr>
                <w:t xml:space="preserve">Yock ASTRO '19</w:t>
              </w:r>
            </w:hyperlink>
            <w:r w:rsidDel="00000000" w:rsidR="00000000" w:rsidRPr="00000000">
              <w:rPr>
                <w:rtl w:val="0"/>
              </w:rPr>
            </w:r>
          </w:p>
          <w:p w:rsidR="00000000" w:rsidDel="00000000" w:rsidP="00000000" w:rsidRDefault="00000000" w:rsidRPr="00000000" w14:paraId="00000FB6">
            <w:pPr>
              <w:ind w:left="0" w:firstLine="0"/>
              <w:rPr>
                <w:sz w:val="18"/>
                <w:szCs w:val="18"/>
              </w:rPr>
            </w:pPr>
            <w:r w:rsidDel="00000000" w:rsidR="00000000" w:rsidRPr="00000000">
              <w:rPr>
                <w:sz w:val="18"/>
                <w:szCs w:val="18"/>
                <w:rtl w:val="0"/>
              </w:rPr>
              <w:t xml:space="preserve">Adults mean cochlear dose of 45 Gy with &lt; 30% risk of SNHL (similar to 14/1). </w:t>
            </w:r>
            <w:hyperlink r:id="rId3174">
              <w:r w:rsidDel="00000000" w:rsidR="00000000" w:rsidRPr="00000000">
                <w:rPr>
                  <w:sz w:val="18"/>
                  <w:szCs w:val="18"/>
                  <w:vertAlign w:val="superscript"/>
                  <w:rtl w:val="0"/>
                </w:rPr>
                <w:t xml:space="preserve">QUANTEC</w:t>
              </w:r>
            </w:hyperlink>
            <w:r w:rsidDel="00000000" w:rsidR="00000000" w:rsidRPr="00000000">
              <w:rPr>
                <w:rtl w:val="0"/>
              </w:rPr>
            </w:r>
          </w:p>
          <w:p w:rsidR="00000000" w:rsidDel="00000000" w:rsidP="00000000" w:rsidRDefault="00000000" w:rsidRPr="00000000" w14:paraId="00000FB7">
            <w:pPr>
              <w:ind w:left="0" w:firstLine="0"/>
              <w:rPr>
                <w:sz w:val="18"/>
                <w:szCs w:val="18"/>
              </w:rPr>
            </w:pPr>
            <w:r w:rsidDel="00000000" w:rsidR="00000000" w:rsidRPr="00000000">
              <w:rPr>
                <w:sz w:val="18"/>
                <w:szCs w:val="18"/>
                <w:rtl w:val="0"/>
              </w:rPr>
              <w:t xml:space="preserve">Adults mean cochlear dose of 32 Gy with &lt; 20% risk of G2+ tinnitus. </w:t>
            </w:r>
            <w:hyperlink r:id="rId3175">
              <w:r w:rsidDel="00000000" w:rsidR="00000000" w:rsidRPr="00000000">
                <w:rPr>
                  <w:sz w:val="18"/>
                  <w:szCs w:val="18"/>
                  <w:vertAlign w:val="superscript"/>
                  <w:rtl w:val="0"/>
                </w:rPr>
                <w:t xml:space="preserve">Lee Rad Onc '15</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8">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Pituitary</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9">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18 Gy</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B">
            <w:pPr>
              <w:widowControl w:val="0"/>
              <w:rPr>
                <w:rFonts w:ascii="Times New Roman" w:cs="Times New Roman" w:eastAsia="Times New Roman" w:hAnsi="Times New Roman"/>
                <w:sz w:val="18"/>
                <w:szCs w:val="18"/>
              </w:rPr>
            </w:pPr>
            <w:r w:rsidDel="00000000" w:rsidR="00000000" w:rsidRPr="00000000">
              <w:rPr>
                <w:sz w:val="18"/>
                <w:szCs w:val="18"/>
                <w:rtl w:val="0"/>
              </w:rPr>
              <w:t xml:space="preserve">18 Gy</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BD">
            <w:pPr>
              <w:ind w:left="0" w:firstLine="0"/>
              <w:rPr>
                <w:sz w:val="18"/>
                <w:szCs w:val="18"/>
              </w:rPr>
            </w:pPr>
            <w:r w:rsidDel="00000000" w:rsidR="00000000" w:rsidRPr="00000000">
              <w:rPr>
                <w:sz w:val="18"/>
                <w:szCs w:val="18"/>
                <w:rtl w:val="0"/>
              </w:rPr>
              <w:t xml:space="preserve">Doses 18-24 Gy are associated with precocious or delayed puberty [</w:t>
            </w:r>
            <w:hyperlink r:id="rId3176">
              <w:r w:rsidDel="00000000" w:rsidR="00000000" w:rsidRPr="00000000">
                <w:rPr>
                  <w:sz w:val="18"/>
                  <w:szCs w:val="18"/>
                  <w:rtl w:val="0"/>
                </w:rPr>
                <w:t xml:space="preserve">Hudson Obstr Gyn '16</w:t>
              </w:r>
            </w:hyperlink>
            <w:r w:rsidDel="00000000" w:rsidR="00000000" w:rsidRPr="00000000">
              <w:rPr>
                <w:sz w:val="18"/>
                <w:szCs w:val="18"/>
                <w:rtl w:val="0"/>
              </w:rPr>
              <w:t xml:space="preserve">]</w:t>
            </w:r>
          </w:p>
          <w:p w:rsidR="00000000" w:rsidDel="00000000" w:rsidP="00000000" w:rsidRDefault="00000000" w:rsidRPr="00000000" w14:paraId="00000FBE">
            <w:pPr>
              <w:ind w:left="0" w:firstLine="0"/>
              <w:rPr>
                <w:sz w:val="18"/>
                <w:szCs w:val="18"/>
              </w:rPr>
            </w:pPr>
            <w:r w:rsidDel="00000000" w:rsidR="00000000" w:rsidRPr="00000000">
              <w:rPr>
                <w:sz w:val="18"/>
                <w:szCs w:val="18"/>
                <w:rtl w:val="0"/>
              </w:rPr>
              <w:t xml:space="preserve">More than 30 Gy may cause gonadotropin insufficiency and lack of pubertal onset.</w:t>
            </w:r>
          </w:p>
          <w:p w:rsidR="00000000" w:rsidDel="00000000" w:rsidP="00000000" w:rsidRDefault="00000000" w:rsidRPr="00000000" w14:paraId="00000FBF">
            <w:pPr>
              <w:ind w:left="0" w:firstLine="0"/>
              <w:rPr>
                <w:sz w:val="18"/>
                <w:szCs w:val="18"/>
              </w:rPr>
            </w:pPr>
            <w:r w:rsidDel="00000000" w:rsidR="00000000" w:rsidRPr="00000000">
              <w:rPr>
                <w:sz w:val="18"/>
                <w:szCs w:val="18"/>
                <w:rtl w:val="0"/>
              </w:rPr>
              <w:t xml:space="preserve">GH 10-18 Gy; LF/FSH 30-40 Gy, TSH and ACTH &gt;30 Gy. </w:t>
            </w:r>
          </w:p>
          <w:p w:rsidR="00000000" w:rsidDel="00000000" w:rsidP="00000000" w:rsidRDefault="00000000" w:rsidRPr="00000000" w14:paraId="00000FC0">
            <w:pPr>
              <w:ind w:left="0" w:firstLine="0"/>
              <w:rPr>
                <w:sz w:val="18"/>
                <w:szCs w:val="18"/>
              </w:rPr>
            </w:pPr>
            <w:r w:rsidDel="00000000" w:rsidR="00000000" w:rsidRPr="00000000">
              <w:rPr>
                <w:rFonts w:ascii="Cardo" w:cs="Cardo" w:eastAsia="Cardo" w:hAnsi="Cardo"/>
                <w:sz w:val="18"/>
                <w:szCs w:val="18"/>
                <w:rtl w:val="0"/>
              </w:rPr>
              <w:t xml:space="preserve">GH deficiency for 18 / &gt; 35 Gy of 0→ 100%. </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1">
            <w:pPr>
              <w:rPr>
                <w:sz w:val="18"/>
                <w:szCs w:val="18"/>
              </w:rPr>
            </w:pPr>
            <w:r w:rsidDel="00000000" w:rsidR="00000000" w:rsidRPr="00000000">
              <w:rPr>
                <w:sz w:val="18"/>
                <w:szCs w:val="18"/>
                <w:rtl w:val="0"/>
              </w:rPr>
              <w:t xml:space="preserve">Lens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2">
            <w:pPr>
              <w:widowControl w:val="0"/>
              <w:rPr>
                <w:sz w:val="18"/>
                <w:szCs w:val="18"/>
              </w:rPr>
            </w:pPr>
            <w:r w:rsidDel="00000000" w:rsidR="00000000" w:rsidRPr="00000000">
              <w:rPr>
                <w:sz w:val="18"/>
                <w:szCs w:val="18"/>
                <w:rtl w:val="0"/>
              </w:rPr>
              <w:t xml:space="preserve">14.4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4">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14.4 Gy </w:t>
            </w:r>
            <w:hyperlink r:id="rId3177">
              <w:r w:rsidDel="00000000" w:rsidR="00000000" w:rsidRPr="00000000">
                <w:rPr>
                  <w:sz w:val="18"/>
                  <w:szCs w:val="18"/>
                  <w:vertAlign w:val="superscript"/>
                  <w:rtl w:val="0"/>
                </w:rPr>
                <w:t xml:space="preserve">ARST 1431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5">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6">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7">
            <w:pPr>
              <w:rPr>
                <w:sz w:val="18"/>
                <w:szCs w:val="18"/>
              </w:rPr>
            </w:pPr>
            <w:r w:rsidDel="00000000" w:rsidR="00000000" w:rsidRPr="00000000">
              <w:rPr>
                <w:sz w:val="18"/>
                <w:szCs w:val="18"/>
                <w:rtl w:val="0"/>
              </w:rPr>
              <w:t xml:space="preserve">Lacrimal gland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8">
            <w:pPr>
              <w:widowControl w:val="0"/>
              <w:rPr>
                <w:sz w:val="18"/>
                <w:szCs w:val="18"/>
              </w:rPr>
            </w:pPr>
            <w:r w:rsidDel="00000000" w:rsidR="00000000" w:rsidRPr="00000000">
              <w:rPr>
                <w:sz w:val="18"/>
                <w:szCs w:val="18"/>
                <w:rtl w:val="0"/>
              </w:rPr>
              <w:t xml:space="preserve">30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A">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41.4 Gy </w:t>
            </w:r>
            <w:hyperlink r:id="rId3178">
              <w:r w:rsidDel="00000000" w:rsidR="00000000" w:rsidRPr="00000000">
                <w:rPr>
                  <w:sz w:val="18"/>
                  <w:szCs w:val="18"/>
                  <w:vertAlign w:val="superscript"/>
                  <w:rtl w:val="0"/>
                </w:rPr>
                <w:t xml:space="preserve">ARST 1431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C">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D">
            <w:pPr>
              <w:rPr>
                <w:sz w:val="18"/>
                <w:szCs w:val="18"/>
              </w:rPr>
            </w:pPr>
            <w:r w:rsidDel="00000000" w:rsidR="00000000" w:rsidRPr="00000000">
              <w:rPr>
                <w:sz w:val="18"/>
                <w:szCs w:val="18"/>
                <w:rtl w:val="0"/>
              </w:rPr>
              <w:t xml:space="preserve">Thyroid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CE">
            <w:pPr>
              <w:widowControl w:val="0"/>
              <w:rPr>
                <w:sz w:val="18"/>
                <w:szCs w:val="18"/>
              </w:rPr>
            </w:pPr>
            <w:r w:rsidDel="00000000" w:rsidR="00000000" w:rsidRPr="00000000">
              <w:rPr>
                <w:sz w:val="18"/>
                <w:szCs w:val="18"/>
                <w:rtl w:val="0"/>
              </w:rPr>
              <w:t xml:space="preserve">&gt;15 Gy = 30% insuff</w:t>
            </w:r>
          </w:p>
          <w:p w:rsidR="00000000" w:rsidDel="00000000" w:rsidP="00000000" w:rsidRDefault="00000000" w:rsidRPr="00000000" w14:paraId="00000FCF">
            <w:pPr>
              <w:widowControl w:val="0"/>
              <w:rPr>
                <w:sz w:val="18"/>
                <w:szCs w:val="18"/>
              </w:rPr>
            </w:pPr>
            <w:r w:rsidDel="00000000" w:rsidR="00000000" w:rsidRPr="00000000">
              <w:rPr>
                <w:sz w:val="18"/>
                <w:szCs w:val="18"/>
                <w:rtl w:val="0"/>
              </w:rPr>
              <w:t xml:space="preserve">26 Gy (20%)</w:t>
            </w:r>
          </w:p>
          <w:p w:rsidR="00000000" w:rsidDel="00000000" w:rsidP="00000000" w:rsidRDefault="00000000" w:rsidRPr="00000000" w14:paraId="00000FD0">
            <w:pPr>
              <w:widowControl w:val="0"/>
              <w:rPr>
                <w:sz w:val="18"/>
                <w:szCs w:val="18"/>
              </w:rPr>
            </w:pPr>
            <w:r w:rsidDel="00000000" w:rsidR="00000000" w:rsidRPr="00000000">
              <w:rPr>
                <w:sz w:val="18"/>
                <w:szCs w:val="18"/>
                <w:rtl w:val="0"/>
              </w:rPr>
              <w:t xml:space="preserve">25 Gy (62.5%)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30.6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4">
            <w:pPr>
              <w:ind w:left="0" w:firstLine="0"/>
              <w:rPr>
                <w:sz w:val="18"/>
                <w:szCs w:val="18"/>
              </w:rPr>
            </w:pPr>
            <w:r w:rsidDel="00000000" w:rsidR="00000000" w:rsidRPr="00000000">
              <w:rPr>
                <w:sz w:val="18"/>
                <w:szCs w:val="18"/>
                <w:rtl w:val="0"/>
              </w:rPr>
              <w:t xml:space="preserve">Thyroid &gt;15 Gy associated with a 30% risk of thyroid insufficiency.</w:t>
            </w:r>
            <w:r w:rsidDel="00000000" w:rsidR="00000000" w:rsidRPr="00000000">
              <w:rPr>
                <w:i w:val="1"/>
                <w:sz w:val="18"/>
                <w:szCs w:val="18"/>
                <w:rtl w:val="0"/>
              </w:rPr>
              <w:t xml:space="preserve"> Thyroid abnormalities are more common &gt;26 Gy.</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Larynx</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Block at 19.8 Gy when necessary for HL.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9">
            <w:pPr>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A">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B">
            <w:pPr>
              <w:rPr>
                <w:sz w:val="18"/>
                <w:szCs w:val="18"/>
              </w:rPr>
            </w:pPr>
            <w:r w:rsidDel="00000000" w:rsidR="00000000" w:rsidRPr="00000000">
              <w:rPr>
                <w:sz w:val="18"/>
                <w:szCs w:val="18"/>
                <w:rtl w:val="0"/>
              </w:rPr>
              <w:t xml:space="preserve">Breast tissue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C">
            <w:pPr>
              <w:widowControl w:val="0"/>
              <w:rPr>
                <w:sz w:val="18"/>
                <w:szCs w:val="18"/>
              </w:rPr>
            </w:pPr>
            <w:r w:rsidDel="00000000" w:rsidR="00000000" w:rsidRPr="00000000">
              <w:rPr>
                <w:sz w:val="18"/>
                <w:szCs w:val="18"/>
                <w:rtl w:val="0"/>
              </w:rPr>
              <w:t xml:space="preserve">4 Gy (5-10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E">
            <w:pPr>
              <w:ind w:left="0" w:firstLine="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DF">
            <w:pPr>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0">
            <w:pPr>
              <w:ind w:left="0" w:firstLine="0"/>
              <w:rPr>
                <w:rFonts w:ascii="Times New Roman" w:cs="Times New Roman" w:eastAsia="Times New Roman" w:hAnsi="Times New Roman"/>
                <w:sz w:val="18"/>
                <w:szCs w:val="18"/>
              </w:rPr>
            </w:pPr>
            <w:r w:rsidDel="00000000" w:rsidR="00000000" w:rsidRPr="00000000">
              <w:rPr>
                <w:sz w:val="18"/>
                <w:szCs w:val="18"/>
                <w:rtl w:val="0"/>
              </w:rPr>
              <w:t xml:space="preserve">Breast tissue growth and development affected at 5-10 Gy.</w:t>
            </w:r>
            <w:r w:rsidDel="00000000" w:rsidR="00000000" w:rsidRPr="00000000">
              <w:rPr>
                <w:rtl w:val="0"/>
              </w:rPr>
            </w:r>
          </w:p>
        </w:tc>
      </w:tr>
      <w:tr>
        <w:trPr>
          <w:trHeight w:val="69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1">
            <w:pPr>
              <w:rPr>
                <w:b w:val="1"/>
                <w:sz w:val="18"/>
                <w:szCs w:val="18"/>
              </w:rPr>
            </w:pPr>
            <w:r w:rsidDel="00000000" w:rsidR="00000000" w:rsidRPr="00000000">
              <w:rPr>
                <w:b w:val="1"/>
                <w:sz w:val="18"/>
                <w:szCs w:val="18"/>
                <w:rtl w:val="0"/>
              </w:rPr>
              <w:t xml:space="preserve">Heart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2">
            <w:pPr>
              <w:widowControl w:val="0"/>
              <w:rPr>
                <w:sz w:val="18"/>
                <w:szCs w:val="18"/>
              </w:rPr>
            </w:pPr>
            <w:r w:rsidDel="00000000" w:rsidR="00000000" w:rsidRPr="00000000">
              <w:rPr>
                <w:sz w:val="18"/>
                <w:szCs w:val="18"/>
                <w:rtl w:val="0"/>
              </w:rPr>
              <w:t xml:space="preserve">Mean &lt; 5 Gy (15 Gy)</w:t>
            </w:r>
          </w:p>
          <w:p w:rsidR="00000000" w:rsidDel="00000000" w:rsidP="00000000" w:rsidRDefault="00000000" w:rsidRPr="00000000" w14:paraId="00000FE3">
            <w:pPr>
              <w:widowControl w:val="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5">
            <w:pPr>
              <w:ind w:left="0" w:firstLine="0"/>
              <w:rPr>
                <w:sz w:val="18"/>
                <w:szCs w:val="18"/>
              </w:rPr>
            </w:pPr>
            <w:r w:rsidDel="00000000" w:rsidR="00000000" w:rsidRPr="00000000">
              <w:rPr>
                <w:sz w:val="18"/>
                <w:szCs w:val="18"/>
                <w:rtl w:val="0"/>
              </w:rPr>
              <w:t xml:space="preserve">30 Gy</w:t>
            </w:r>
          </w:p>
          <w:p w:rsidR="00000000" w:rsidDel="00000000" w:rsidP="00000000" w:rsidRDefault="00000000" w:rsidRPr="00000000" w14:paraId="00000FE6">
            <w:pPr>
              <w:widowControl w:val="0"/>
              <w:spacing w:line="240" w:lineRule="auto"/>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7">
            <w:pPr>
              <w:spacing w:line="240" w:lineRule="auto"/>
              <w:rPr>
                <w:rFonts w:ascii="Times New Roman" w:cs="Times New Roman" w:eastAsia="Times New Roman" w:hAnsi="Times New Roman"/>
                <w:sz w:val="18"/>
                <w:szCs w:val="18"/>
                <w:vertAlign w:val="superscript"/>
              </w:rPr>
            </w:pPr>
            <w:r w:rsidDel="00000000" w:rsidR="00000000" w:rsidRPr="00000000">
              <w:rPr>
                <w:sz w:val="18"/>
                <w:szCs w:val="18"/>
                <w:rtl w:val="0"/>
              </w:rPr>
              <w:t xml:space="preserve">ALARA </w:t>
            </w:r>
            <w:hyperlink r:id="rId3179">
              <w:r w:rsidDel="00000000" w:rsidR="00000000" w:rsidRPr="00000000">
                <w:rPr>
                  <w:sz w:val="18"/>
                  <w:szCs w:val="18"/>
                  <w:vertAlign w:val="superscript"/>
                  <w:rtl w:val="0"/>
                </w:rPr>
                <w:t xml:space="preserve">0532</w:t>
              </w:r>
            </w:hyperlink>
            <w:r w:rsidDel="00000000" w:rsidR="00000000" w:rsidRPr="00000000">
              <w:rPr>
                <w:sz w:val="18"/>
                <w:szCs w:val="18"/>
                <w:vertAlign w:val="superscript"/>
                <w:rtl w:val="0"/>
              </w:rPr>
              <w:t xml:space="preserve">/</w:t>
            </w:r>
            <w:hyperlink r:id="rId3180">
              <w:r w:rsidDel="00000000" w:rsidR="00000000" w:rsidRPr="00000000">
                <w:rPr>
                  <w:sz w:val="18"/>
                  <w:szCs w:val="18"/>
                  <w:vertAlign w:val="superscript"/>
                  <w:rtl w:val="0"/>
                </w:rPr>
                <w:t xml:space="preserve">1531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8">
            <w:pPr>
              <w:widowControl w:val="0"/>
              <w:rPr>
                <w:rFonts w:ascii="Times New Roman" w:cs="Times New Roman" w:eastAsia="Times New Roman" w:hAnsi="Times New Roman"/>
                <w:sz w:val="18"/>
                <w:szCs w:val="18"/>
              </w:rPr>
            </w:pPr>
            <w:r w:rsidDel="00000000" w:rsidR="00000000" w:rsidRPr="00000000">
              <w:rPr>
                <w:sz w:val="18"/>
                <w:szCs w:val="18"/>
                <w:rtl w:val="0"/>
              </w:rPr>
              <w:t xml:space="preserve">Block apex at 15 Gy, and all at 30 Gy for HL.</w:t>
            </w:r>
            <w:r w:rsidDel="00000000" w:rsidR="00000000" w:rsidRPr="00000000">
              <w:rPr>
                <w:rtl w:val="0"/>
              </w:rPr>
            </w:r>
          </w:p>
        </w:tc>
      </w:tr>
      <w:tr>
        <w:trPr>
          <w:trHeight w:val="69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9">
            <w:pPr>
              <w:rPr>
                <w:b w:val="1"/>
                <w:sz w:val="18"/>
                <w:szCs w:val="18"/>
              </w:rPr>
            </w:pPr>
            <w:r w:rsidDel="00000000" w:rsidR="00000000" w:rsidRPr="00000000">
              <w:rPr>
                <w:b w:val="1"/>
                <w:sz w:val="18"/>
                <w:szCs w:val="18"/>
                <w:rtl w:val="0"/>
              </w:rPr>
              <w:t xml:space="preserve">Left ventricle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A">
            <w:pPr>
              <w:widowControl w:val="0"/>
              <w:rPr>
                <w:sz w:val="18"/>
                <w:szCs w:val="18"/>
              </w:rPr>
            </w:pPr>
            <w:r w:rsidDel="00000000" w:rsidR="00000000" w:rsidRPr="00000000">
              <w:rPr>
                <w:sz w:val="18"/>
                <w:szCs w:val="18"/>
                <w:rtl w:val="0"/>
              </w:rPr>
              <w:t xml:space="preserve">Mean &lt; 2 Gy (10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C">
            <w:pPr>
              <w:ind w:left="0" w:firstLine="0"/>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D">
            <w:pPr>
              <w:spacing w:line="240" w:lineRule="auto"/>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E">
            <w:pPr>
              <w:widowControl w:val="0"/>
              <w:rPr>
                <w:sz w:val="18"/>
                <w:szCs w:val="18"/>
              </w:rPr>
            </w:pPr>
            <w:r w:rsidDel="00000000" w:rsidR="00000000" w:rsidRPr="00000000">
              <w:rPr>
                <w:rtl w:val="0"/>
              </w:rPr>
            </w:r>
          </w:p>
        </w:tc>
      </w:tr>
      <w:tr>
        <w:trPr>
          <w:trHeight w:val="78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EF">
            <w:pPr>
              <w:spacing w:line="240" w:lineRule="auto"/>
              <w:rPr>
                <w:b w:val="1"/>
                <w:sz w:val="18"/>
                <w:szCs w:val="18"/>
              </w:rPr>
            </w:pPr>
            <w:r w:rsidDel="00000000" w:rsidR="00000000" w:rsidRPr="00000000">
              <w:rPr>
                <w:b w:val="1"/>
                <w:sz w:val="18"/>
                <w:szCs w:val="18"/>
                <w:rtl w:val="0"/>
              </w:rPr>
              <w:t xml:space="preserve">Lung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37%)</w:t>
            </w:r>
          </w:p>
          <w:p w:rsidR="00000000" w:rsidDel="00000000" w:rsidP="00000000" w:rsidRDefault="00000000" w:rsidRPr="00000000" w14:paraId="00000FF1">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Mean &lt;</w:t>
            </w:r>
            <w:r w:rsidDel="00000000" w:rsidR="00000000" w:rsidRPr="00000000">
              <w:rPr>
                <w:rFonts w:ascii="Times New Roman" w:cs="Times New Roman" w:eastAsia="Times New Roman" w:hAnsi="Times New Roman"/>
                <w:sz w:val="18"/>
                <w:szCs w:val="18"/>
                <w:rtl w:val="0"/>
              </w:rPr>
              <w:t xml:space="preserve"> 12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3">
            <w:pPr>
              <w:widowControl w:val="0"/>
              <w:spacing w:line="240" w:lineRule="auto"/>
              <w:rPr>
                <w:sz w:val="18"/>
                <w:szCs w:val="18"/>
              </w:rPr>
            </w:pPr>
            <w:r w:rsidDel="00000000" w:rsidR="00000000" w:rsidRPr="00000000">
              <w:rPr>
                <w:sz w:val="18"/>
                <w:szCs w:val="18"/>
                <w:rtl w:val="0"/>
              </w:rPr>
              <w:t xml:space="preserve">15 Gy (100</w:t>
            </w:r>
            <w:r w:rsidDel="00000000" w:rsidR="00000000" w:rsidRPr="00000000">
              <w:rPr>
                <w:rFonts w:ascii="Times New Roman" w:cs="Times New Roman" w:eastAsia="Times New Roman" w:hAnsi="Times New Roman"/>
                <w:sz w:val="18"/>
                <w:szCs w:val="18"/>
                <w:rtl w:val="0"/>
              </w:rPr>
              <w:t xml:space="preserve">%) </w:t>
            </w:r>
            <w:hyperlink r:id="rId3181">
              <w:r w:rsidDel="00000000" w:rsidR="00000000" w:rsidRPr="00000000">
                <w:rPr>
                  <w:sz w:val="18"/>
                  <w:szCs w:val="18"/>
                  <w:vertAlign w:val="superscript"/>
                  <w:rtl w:val="0"/>
                </w:rPr>
                <w:t xml:space="preserve">ARST 1431</w:t>
              </w:r>
            </w:hyperlink>
            <w:r w:rsidDel="00000000" w:rsidR="00000000" w:rsidRPr="00000000">
              <w:rPr>
                <w:rtl w:val="0"/>
              </w:rPr>
            </w:r>
          </w:p>
          <w:p w:rsidR="00000000" w:rsidDel="00000000" w:rsidP="00000000" w:rsidRDefault="00000000" w:rsidRPr="00000000" w14:paraId="00000FF4">
            <w:pPr>
              <w:widowControl w:val="0"/>
              <w:spacing w:line="240" w:lineRule="auto"/>
              <w:rPr>
                <w:sz w:val="18"/>
                <w:szCs w:val="18"/>
              </w:rPr>
            </w:pPr>
            <w:r w:rsidDel="00000000" w:rsidR="00000000" w:rsidRPr="00000000">
              <w:rPr>
                <w:sz w:val="18"/>
                <w:szCs w:val="18"/>
                <w:rtl w:val="0"/>
              </w:rPr>
              <w:t xml:space="preserve">20 Gy (20%) </w:t>
            </w:r>
            <w:hyperlink r:id="rId3182">
              <w:r w:rsidDel="00000000" w:rsidR="00000000" w:rsidRPr="00000000">
                <w:rPr>
                  <w:sz w:val="18"/>
                  <w:szCs w:val="18"/>
                  <w:vertAlign w:val="superscript"/>
                  <w:rtl w:val="0"/>
                </w:rPr>
                <w:t xml:space="preserve">ARST 1431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5">
            <w:pPr>
              <w:widowControl w:val="0"/>
              <w:spacing w:line="240" w:lineRule="auto"/>
              <w:rPr>
                <w:sz w:val="18"/>
                <w:szCs w:val="18"/>
              </w:rPr>
            </w:pPr>
            <w:r w:rsidDel="00000000" w:rsidR="00000000" w:rsidRPr="00000000">
              <w:rPr>
                <w:sz w:val="18"/>
                <w:szCs w:val="18"/>
                <w:rtl w:val="0"/>
              </w:rPr>
              <w:t xml:space="preserve">15 Gy (33%) </w:t>
            </w:r>
            <w:hyperlink r:id="rId3183">
              <w:r w:rsidDel="00000000" w:rsidR="00000000" w:rsidRPr="00000000">
                <w:rPr>
                  <w:sz w:val="18"/>
                  <w:szCs w:val="18"/>
                  <w:vertAlign w:val="superscript"/>
                  <w:rtl w:val="0"/>
                </w:rPr>
                <w:t xml:space="preserve">0532 - old school</w:t>
              </w:r>
            </w:hyperlink>
            <w:r w:rsidDel="00000000" w:rsidR="00000000" w:rsidRPr="00000000">
              <w:rPr>
                <w:rtl w:val="0"/>
              </w:rPr>
            </w:r>
          </w:p>
          <w:p w:rsidR="00000000" w:rsidDel="00000000" w:rsidP="00000000" w:rsidRDefault="00000000" w:rsidRPr="00000000" w14:paraId="00000FF6">
            <w:pPr>
              <w:widowControl w:val="0"/>
              <w:spacing w:line="240" w:lineRule="auto"/>
              <w:rPr>
                <w:sz w:val="18"/>
                <w:szCs w:val="18"/>
              </w:rPr>
            </w:pPr>
            <w:r w:rsidDel="00000000" w:rsidR="00000000" w:rsidRPr="00000000">
              <w:rPr>
                <w:sz w:val="18"/>
                <w:szCs w:val="18"/>
                <w:rtl w:val="0"/>
              </w:rPr>
              <w:t xml:space="preserve">20 Gy (30%)</w:t>
            </w:r>
            <w:hyperlink r:id="rId3184">
              <w:r w:rsidDel="00000000" w:rsidR="00000000" w:rsidRPr="00000000">
                <w:rPr>
                  <w:sz w:val="18"/>
                  <w:szCs w:val="18"/>
                  <w:vertAlign w:val="superscript"/>
                  <w:rtl w:val="0"/>
                </w:rPr>
                <w:t xml:space="preserve">1531 - new school</w:t>
              </w:r>
            </w:hyperlink>
            <w:r w:rsidDel="00000000" w:rsidR="00000000" w:rsidRPr="00000000">
              <w:rPr>
                <w:rtl w:val="0"/>
              </w:rPr>
            </w:r>
          </w:p>
          <w:p w:rsidR="00000000" w:rsidDel="00000000" w:rsidP="00000000" w:rsidRDefault="00000000" w:rsidRPr="00000000" w14:paraId="00000F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Ipsi 20 </w:t>
            </w:r>
            <w:r w:rsidDel="00000000" w:rsidR="00000000" w:rsidRPr="00000000">
              <w:rPr>
                <w:sz w:val="18"/>
                <w:szCs w:val="18"/>
                <w:rtl w:val="0"/>
              </w:rPr>
              <w:t xml:space="preserve">Gy (</w:t>
            </w:r>
            <w:r w:rsidDel="00000000" w:rsidR="00000000" w:rsidRPr="00000000">
              <w:rPr>
                <w:rFonts w:ascii="Times New Roman" w:cs="Times New Roman" w:eastAsia="Times New Roman" w:hAnsi="Times New Roman"/>
                <w:sz w:val="18"/>
                <w:szCs w:val="18"/>
                <w:rtl w:val="0"/>
              </w:rPr>
              <w:t xml:space="preserve">30%)</w:t>
            </w:r>
            <w:hyperlink r:id="rId3185">
              <w:r w:rsidDel="00000000" w:rsidR="00000000" w:rsidRPr="00000000">
                <w:rPr>
                  <w:sz w:val="18"/>
                  <w:szCs w:val="18"/>
                  <w:vertAlign w:val="superscript"/>
                  <w:rtl w:val="0"/>
                </w:rPr>
                <w:t xml:space="preserve">1531 - new school</w:t>
              </w:r>
            </w:hyperlink>
            <w:r w:rsidDel="00000000" w:rsidR="00000000" w:rsidRPr="00000000">
              <w:rPr>
                <w:rtl w:val="0"/>
              </w:rPr>
            </w:r>
          </w:p>
          <w:p w:rsidR="00000000" w:rsidDel="00000000" w:rsidP="00000000" w:rsidRDefault="00000000" w:rsidRPr="00000000" w14:paraId="00000F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Contra 20 Gy (10%)</w:t>
            </w:r>
            <w:hyperlink r:id="rId3186">
              <w:r w:rsidDel="00000000" w:rsidR="00000000" w:rsidRPr="00000000">
                <w:rPr>
                  <w:sz w:val="18"/>
                  <w:szCs w:val="18"/>
                  <w:vertAlign w:val="superscript"/>
                  <w:rtl w:val="0"/>
                </w:rPr>
                <w:t xml:space="preserve">1531 - new school</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9">
            <w:pPr>
              <w:widowControl w:val="0"/>
              <w:spacing w:line="240" w:lineRule="auto"/>
              <w:rPr>
                <w:sz w:val="18"/>
                <w:szCs w:val="18"/>
              </w:rPr>
            </w:pPr>
            <w:r w:rsidDel="00000000" w:rsidR="00000000" w:rsidRPr="00000000">
              <w:rPr>
                <w:sz w:val="18"/>
                <w:szCs w:val="18"/>
                <w:rtl w:val="0"/>
              </w:rPr>
              <w:t xml:space="preserve">WLI 15/10 for &gt; 7y (i.e., Ewings, RMS)</w:t>
            </w:r>
          </w:p>
          <w:p w:rsidR="00000000" w:rsidDel="00000000" w:rsidP="00000000" w:rsidRDefault="00000000" w:rsidRPr="00000000" w14:paraId="00000FFA">
            <w:pPr>
              <w:widowControl w:val="0"/>
              <w:spacing w:line="240" w:lineRule="auto"/>
              <w:rPr>
                <w:sz w:val="18"/>
                <w:szCs w:val="18"/>
              </w:rPr>
            </w:pPr>
            <w:r w:rsidDel="00000000" w:rsidR="00000000" w:rsidRPr="00000000">
              <w:rPr>
                <w:sz w:val="18"/>
                <w:szCs w:val="18"/>
                <w:rtl w:val="0"/>
              </w:rPr>
              <w:t xml:space="preserve">WLI 12/8 if &lt; 7y (i.e., Wilms)</w:t>
            </w:r>
          </w:p>
          <w:p w:rsidR="00000000" w:rsidDel="00000000" w:rsidP="00000000" w:rsidRDefault="00000000" w:rsidRPr="00000000" w14:paraId="00000FFB">
            <w:pPr>
              <w:widowControl w:val="0"/>
              <w:spacing w:line="240" w:lineRule="auto"/>
              <w:rPr>
                <w:sz w:val="18"/>
                <w:szCs w:val="18"/>
              </w:rPr>
            </w:pPr>
            <w:r w:rsidDel="00000000" w:rsidR="00000000" w:rsidRPr="00000000">
              <w:rPr>
                <w:sz w:val="18"/>
                <w:szCs w:val="18"/>
                <w:rtl w:val="0"/>
              </w:rPr>
              <w:t xml:space="preserve">WLI 10.5/7 if &lt; 1y (i.e., super young Wilms)</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C">
            <w:pPr>
              <w:rPr>
                <w:sz w:val="18"/>
                <w:szCs w:val="18"/>
              </w:rPr>
            </w:pPr>
            <w:r w:rsidDel="00000000" w:rsidR="00000000" w:rsidRPr="00000000">
              <w:rPr>
                <w:sz w:val="18"/>
                <w:szCs w:val="18"/>
                <w:rtl w:val="0"/>
              </w:rPr>
              <w:t xml:space="preserve">Small bowel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D">
            <w:pPr>
              <w:widowControl w:val="0"/>
              <w:rPr>
                <w:sz w:val="18"/>
                <w:szCs w:val="18"/>
              </w:rPr>
            </w:pPr>
            <w:r w:rsidDel="00000000" w:rsidR="00000000" w:rsidRPr="00000000">
              <w:rPr>
                <w:sz w:val="18"/>
                <w:szCs w:val="18"/>
                <w:rtl w:val="0"/>
              </w:rPr>
              <w:t xml:space="preserve">45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FF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0">
            <w:pPr>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1">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2">
            <w:pPr>
              <w:spacing w:line="240" w:lineRule="auto"/>
              <w:rPr>
                <w:b w:val="1"/>
                <w:sz w:val="18"/>
                <w:szCs w:val="18"/>
              </w:rPr>
            </w:pPr>
            <w:r w:rsidDel="00000000" w:rsidR="00000000" w:rsidRPr="00000000">
              <w:rPr>
                <w:b w:val="1"/>
                <w:sz w:val="18"/>
                <w:szCs w:val="18"/>
                <w:rtl w:val="0"/>
              </w:rPr>
              <w:t xml:space="preserve">Kidney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5">
            <w:pPr>
              <w:widowControl w:val="0"/>
              <w:spacing w:line="240" w:lineRule="auto"/>
              <w:rPr>
                <w:sz w:val="18"/>
                <w:szCs w:val="18"/>
              </w:rPr>
            </w:pPr>
            <w:r w:rsidDel="00000000" w:rsidR="00000000" w:rsidRPr="00000000">
              <w:rPr>
                <w:sz w:val="18"/>
                <w:szCs w:val="18"/>
                <w:rtl w:val="0"/>
              </w:rPr>
              <w:t xml:space="preserve">14.4 Gy (100%) </w:t>
            </w:r>
            <w:hyperlink r:id="rId3187">
              <w:r w:rsidDel="00000000" w:rsidR="00000000" w:rsidRPr="00000000">
                <w:rPr>
                  <w:sz w:val="18"/>
                  <w:szCs w:val="18"/>
                  <w:vertAlign w:val="superscript"/>
                  <w:rtl w:val="0"/>
                </w:rPr>
                <w:t xml:space="preserve">ARST 1431</w:t>
              </w:r>
            </w:hyperlink>
            <w:r w:rsidDel="00000000" w:rsidR="00000000" w:rsidRPr="00000000">
              <w:rPr>
                <w:rtl w:val="0"/>
              </w:rPr>
            </w:r>
          </w:p>
          <w:p w:rsidR="00000000" w:rsidDel="00000000" w:rsidP="00000000" w:rsidRDefault="00000000" w:rsidRPr="00000000" w14:paraId="00001006">
            <w:pPr>
              <w:widowControl w:val="0"/>
              <w:spacing w:line="240" w:lineRule="auto"/>
              <w:rPr>
                <w:sz w:val="18"/>
                <w:szCs w:val="18"/>
              </w:rPr>
            </w:pPr>
            <w:r w:rsidDel="00000000" w:rsidR="00000000" w:rsidRPr="00000000">
              <w:rPr>
                <w:sz w:val="18"/>
                <w:szCs w:val="18"/>
                <w:rtl w:val="0"/>
              </w:rPr>
              <w:t xml:space="preserve">24 Gy (50%) </w:t>
            </w:r>
            <w:hyperlink r:id="rId3188">
              <w:r w:rsidDel="00000000" w:rsidR="00000000" w:rsidRPr="00000000">
                <w:rPr>
                  <w:sz w:val="18"/>
                  <w:szCs w:val="18"/>
                  <w:vertAlign w:val="superscript"/>
                  <w:rtl w:val="0"/>
                </w:rPr>
                <w:t xml:space="preserve">ARST 1431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7">
            <w:pPr>
              <w:widowControl w:val="0"/>
              <w:spacing w:line="240" w:lineRule="auto"/>
              <w:rPr>
                <w:sz w:val="18"/>
                <w:szCs w:val="18"/>
              </w:rPr>
            </w:pPr>
            <w:r w:rsidDel="00000000" w:rsidR="00000000" w:rsidRPr="00000000">
              <w:rPr>
                <w:sz w:val="18"/>
                <w:szCs w:val="18"/>
                <w:rtl w:val="0"/>
              </w:rPr>
              <w:t xml:space="preserve">Mean 14.4 Gy</w:t>
            </w:r>
            <w:hyperlink r:id="rId3189">
              <w:r w:rsidDel="00000000" w:rsidR="00000000" w:rsidRPr="00000000">
                <w:rPr>
                  <w:sz w:val="18"/>
                  <w:szCs w:val="18"/>
                  <w:vertAlign w:val="superscript"/>
                  <w:rtl w:val="0"/>
                </w:rPr>
                <w:t xml:space="preserve">0532 - old school</w:t>
              </w:r>
            </w:hyperlink>
            <w:r w:rsidDel="00000000" w:rsidR="00000000" w:rsidRPr="00000000">
              <w:rPr>
                <w:rtl w:val="0"/>
              </w:rPr>
            </w:r>
          </w:p>
          <w:p w:rsidR="00000000" w:rsidDel="00000000" w:rsidP="00000000" w:rsidRDefault="00000000" w:rsidRPr="00000000" w14:paraId="00001008">
            <w:pPr>
              <w:widowControl w:val="0"/>
              <w:spacing w:line="240" w:lineRule="auto"/>
              <w:rPr>
                <w:sz w:val="18"/>
                <w:szCs w:val="18"/>
              </w:rPr>
            </w:pPr>
            <w:r w:rsidDel="00000000" w:rsidR="00000000" w:rsidRPr="00000000">
              <w:rPr>
                <w:sz w:val="18"/>
                <w:szCs w:val="18"/>
                <w:rtl w:val="0"/>
              </w:rPr>
              <w:t xml:space="preserve">19.8 Gy (50% each)</w:t>
            </w:r>
            <w:hyperlink r:id="rId3190">
              <w:r w:rsidDel="00000000" w:rsidR="00000000" w:rsidRPr="00000000">
                <w:rPr>
                  <w:sz w:val="18"/>
                  <w:szCs w:val="18"/>
                  <w:vertAlign w:val="superscript"/>
                  <w:rtl w:val="0"/>
                </w:rPr>
                <w:t xml:space="preserve">0532 - old school</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9">
            <w:pPr>
              <w:widowControl w:val="0"/>
              <w:rPr>
                <w:sz w:val="18"/>
                <w:szCs w:val="18"/>
              </w:rPr>
            </w:pPr>
            <w:r w:rsidDel="00000000" w:rsidR="00000000" w:rsidRPr="00000000">
              <w:rPr>
                <w:sz w:val="18"/>
                <w:szCs w:val="18"/>
                <w:rtl w:val="0"/>
              </w:rPr>
              <w:t xml:space="preserve">14.4 Gy appears to be ok, only causing renal hypoplasia  </w:t>
            </w:r>
            <w:hyperlink r:id="rId3191">
              <w:r w:rsidDel="00000000" w:rsidR="00000000" w:rsidRPr="00000000">
                <w:rPr>
                  <w:sz w:val="18"/>
                  <w:szCs w:val="18"/>
                  <w:vertAlign w:val="superscript"/>
                  <w:rtl w:val="0"/>
                </w:rPr>
                <w:t xml:space="preserve">Kandula Peds blood cancer '15</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Ipsilateral kidney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D25 &lt; 18 Gy</w:t>
            </w:r>
          </w:p>
          <w:p w:rsidR="00000000" w:rsidDel="00000000" w:rsidP="00000000" w:rsidRDefault="00000000" w:rsidRPr="00000000" w14:paraId="0000100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D100 &lt; 14.4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0F">
            <w:pPr>
              <w:rPr>
                <w:sz w:val="18"/>
                <w:szCs w:val="18"/>
              </w:rPr>
            </w:pPr>
            <w:r w:rsidDel="00000000" w:rsidR="00000000" w:rsidRPr="00000000">
              <w:rPr>
                <w:sz w:val="18"/>
                <w:szCs w:val="18"/>
                <w:rtl w:val="0"/>
              </w:rPr>
              <w:t xml:space="preserve">14.4 Gy (100%)</w:t>
            </w:r>
            <w:hyperlink r:id="rId3192">
              <w:r w:rsidDel="00000000" w:rsidR="00000000" w:rsidRPr="00000000">
                <w:rPr>
                  <w:sz w:val="18"/>
                  <w:szCs w:val="18"/>
                  <w:vertAlign w:val="superscript"/>
                  <w:rtl w:val="0"/>
                </w:rPr>
                <w:t xml:space="preserve">0532</w:t>
              </w:r>
            </w:hyperlink>
            <w:r w:rsidDel="00000000" w:rsidR="00000000" w:rsidRPr="00000000">
              <w:rPr>
                <w:sz w:val="18"/>
                <w:szCs w:val="18"/>
                <w:vertAlign w:val="superscript"/>
                <w:rtl w:val="0"/>
              </w:rPr>
              <w:t xml:space="preserve">/</w:t>
            </w:r>
            <w:hyperlink r:id="rId3193">
              <w:r w:rsidDel="00000000" w:rsidR="00000000" w:rsidRPr="00000000">
                <w:rPr>
                  <w:sz w:val="18"/>
                  <w:szCs w:val="18"/>
                  <w:vertAlign w:val="superscript"/>
                  <w:rtl w:val="0"/>
                </w:rPr>
                <w:t xml:space="preserve">1531</w:t>
              </w:r>
            </w:hyperlink>
            <w:r w:rsidDel="00000000" w:rsidR="00000000" w:rsidRPr="00000000">
              <w:rPr>
                <w:rtl w:val="0"/>
              </w:rPr>
            </w:r>
          </w:p>
          <w:p w:rsidR="00000000" w:rsidDel="00000000" w:rsidP="00000000" w:rsidRDefault="00000000" w:rsidRPr="00000000" w14:paraId="00001010">
            <w:pPr>
              <w:widowControl w:val="0"/>
              <w:rPr>
                <w:sz w:val="18"/>
                <w:szCs w:val="18"/>
                <w:vertAlign w:val="superscript"/>
              </w:rPr>
            </w:pPr>
            <w:r w:rsidDel="00000000" w:rsidR="00000000" w:rsidRPr="00000000">
              <w:rPr>
                <w:sz w:val="18"/>
                <w:szCs w:val="18"/>
                <w:rtl w:val="0"/>
              </w:rPr>
              <w:t xml:space="preserve">Mean 18 Gy </w:t>
            </w:r>
            <w:hyperlink r:id="rId3194">
              <w:r w:rsidDel="00000000" w:rsidR="00000000" w:rsidRPr="00000000">
                <w:rPr>
                  <w:sz w:val="18"/>
                  <w:szCs w:val="18"/>
                  <w:vertAlign w:val="superscript"/>
                  <w:rtl w:val="0"/>
                </w:rPr>
                <w:t xml:space="preserve">1531 - new school</w:t>
              </w:r>
            </w:hyperlink>
            <w:r w:rsidDel="00000000" w:rsidR="00000000" w:rsidRPr="00000000">
              <w:rPr>
                <w:rtl w:val="0"/>
              </w:rPr>
            </w:r>
          </w:p>
          <w:p w:rsidR="00000000" w:rsidDel="00000000" w:rsidP="00000000" w:rsidRDefault="00000000" w:rsidRPr="00000000" w14:paraId="00001011">
            <w:pPr>
              <w:widowControl w:val="0"/>
              <w:rPr>
                <w:sz w:val="18"/>
                <w:szCs w:val="18"/>
              </w:rPr>
            </w:pPr>
            <w:r w:rsidDel="00000000" w:rsidR="00000000" w:rsidRPr="00000000">
              <w:rPr>
                <w:sz w:val="18"/>
                <w:szCs w:val="18"/>
                <w:rtl w:val="0"/>
              </w:rPr>
              <w:t xml:space="preserve">18 Gy (75%)</w:t>
            </w:r>
            <w:hyperlink r:id="rId3195">
              <w:r w:rsidDel="00000000" w:rsidR="00000000" w:rsidRPr="00000000">
                <w:rPr>
                  <w:sz w:val="18"/>
                  <w:szCs w:val="18"/>
                  <w:vertAlign w:val="superscript"/>
                  <w:rtl w:val="0"/>
                </w:rPr>
                <w:t xml:space="preserve">1531 - new school</w:t>
              </w:r>
            </w:hyperlink>
            <w:r w:rsidDel="00000000" w:rsidR="00000000" w:rsidRPr="00000000">
              <w:rPr>
                <w:rtl w:val="0"/>
              </w:rPr>
            </w:r>
          </w:p>
          <w:p w:rsidR="00000000" w:rsidDel="00000000" w:rsidP="00000000" w:rsidRDefault="00000000" w:rsidRPr="00000000" w14:paraId="00001012">
            <w:pPr>
              <w:rPr>
                <w:rFonts w:ascii="Times New Roman" w:cs="Times New Roman" w:eastAsia="Times New Roman" w:hAnsi="Times New Roman"/>
                <w:sz w:val="18"/>
                <w:szCs w:val="18"/>
              </w:rPr>
            </w:pPr>
            <w:r w:rsidDel="00000000" w:rsidR="00000000" w:rsidRPr="00000000">
              <w:rPr>
                <w:sz w:val="18"/>
                <w:szCs w:val="18"/>
                <w:rtl w:val="0"/>
              </w:rPr>
              <w:t xml:space="preserve">19.8 Gy (50%)</w:t>
            </w:r>
            <w:hyperlink r:id="rId3196">
              <w:r w:rsidDel="00000000" w:rsidR="00000000" w:rsidRPr="00000000">
                <w:rPr>
                  <w:sz w:val="18"/>
                  <w:szCs w:val="18"/>
                  <w:vertAlign w:val="superscript"/>
                  <w:rtl w:val="0"/>
                </w:rPr>
                <w:t xml:space="preserve">0532 - old school</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3">
            <w:pPr>
              <w:widowControl w:val="0"/>
              <w:rPr>
                <w:sz w:val="18"/>
                <w:szCs w:val="18"/>
              </w:rPr>
            </w:pPr>
            <w:r w:rsidDel="00000000" w:rsidR="00000000" w:rsidRPr="00000000">
              <w:rPr>
                <w:sz w:val="18"/>
                <w:szCs w:val="18"/>
                <w:rtl w:val="0"/>
              </w:rPr>
              <w:t xml:space="preserve">WART 24/16 with kidney blocking  (i.e., Ewings, RMS).</w:t>
            </w:r>
          </w:p>
          <w:p w:rsidR="00000000" w:rsidDel="00000000" w:rsidP="00000000" w:rsidRDefault="00000000" w:rsidRPr="00000000" w14:paraId="00001014">
            <w:pPr>
              <w:widowControl w:val="0"/>
              <w:rPr>
                <w:sz w:val="18"/>
                <w:szCs w:val="18"/>
              </w:rPr>
            </w:pPr>
            <w:r w:rsidDel="00000000" w:rsidR="00000000" w:rsidRPr="00000000">
              <w:rPr>
                <w:sz w:val="18"/>
                <w:szCs w:val="18"/>
                <w:rtl w:val="0"/>
              </w:rPr>
              <w:t xml:space="preserve">14.4 Gy appears to be ok, only causing renal hypoplasia </w:t>
            </w:r>
            <w:hyperlink r:id="rId3197">
              <w:r w:rsidDel="00000000" w:rsidR="00000000" w:rsidRPr="00000000">
                <w:rPr>
                  <w:sz w:val="18"/>
                  <w:szCs w:val="18"/>
                  <w:vertAlign w:val="superscript"/>
                  <w:rtl w:val="0"/>
                </w:rPr>
                <w:t xml:space="preserve">Kandula Peds blood cancer '15</w:t>
              </w:r>
            </w:hyperlink>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Contralateral kidney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7">
            <w:pPr>
              <w:widowControl w:val="0"/>
              <w:spacing w:line="240" w:lineRule="auto"/>
              <w:rPr>
                <w:sz w:val="18"/>
                <w:szCs w:val="18"/>
              </w:rPr>
            </w:pPr>
            <w:r w:rsidDel="00000000" w:rsidR="00000000" w:rsidRPr="00000000">
              <w:rPr>
                <w:sz w:val="18"/>
                <w:szCs w:val="18"/>
                <w:rtl w:val="0"/>
              </w:rPr>
              <w:t xml:space="preserve">19.8 Gy </w:t>
            </w:r>
            <w:r w:rsidDel="00000000" w:rsidR="00000000" w:rsidRPr="00000000">
              <w:rPr>
                <w:sz w:val="18"/>
                <w:szCs w:val="18"/>
                <w:vertAlign w:val="superscript"/>
                <w:rtl w:val="0"/>
              </w:rPr>
              <w:t xml:space="preserve">AREN 0533</w:t>
            </w:r>
            <w:r w:rsidDel="00000000" w:rsidR="00000000" w:rsidRPr="00000000">
              <w:rPr>
                <w:rtl w:val="0"/>
              </w:rPr>
            </w:r>
          </w:p>
          <w:p w:rsidR="00000000" w:rsidDel="00000000" w:rsidP="00000000" w:rsidRDefault="00000000" w:rsidRPr="00000000" w14:paraId="00001018">
            <w:pPr>
              <w:widowControl w:val="0"/>
              <w:spacing w:line="240" w:lineRule="auto"/>
              <w:rPr>
                <w:sz w:val="18"/>
                <w:szCs w:val="18"/>
                <w:vertAlign w:val="superscript"/>
              </w:rPr>
            </w:pPr>
            <w:r w:rsidDel="00000000" w:rsidR="00000000" w:rsidRPr="00000000">
              <w:rPr>
                <w:sz w:val="18"/>
                <w:szCs w:val="18"/>
                <w:rtl w:val="0"/>
              </w:rPr>
              <w:t xml:space="preserve">14.4 Gy (33%) </w:t>
            </w:r>
            <w:r w:rsidDel="00000000" w:rsidR="00000000" w:rsidRPr="00000000">
              <w:rPr>
                <w:sz w:val="18"/>
                <w:szCs w:val="18"/>
                <w:vertAlign w:val="superscript"/>
                <w:rtl w:val="0"/>
              </w:rPr>
              <w:t xml:space="preserve">AREN 0533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23.4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A">
            <w:pPr>
              <w:widowControl w:val="0"/>
              <w:rPr>
                <w:sz w:val="18"/>
                <w:szCs w:val="18"/>
                <w:vertAlign w:val="superscript"/>
              </w:rPr>
            </w:pPr>
            <w:r w:rsidDel="00000000" w:rsidR="00000000" w:rsidRPr="00000000">
              <w:rPr>
                <w:sz w:val="18"/>
                <w:szCs w:val="18"/>
                <w:rtl w:val="0"/>
              </w:rPr>
              <w:t xml:space="preserve">18 Gy (25%)</w:t>
            </w:r>
            <w:hyperlink r:id="rId3198">
              <w:r w:rsidDel="00000000" w:rsidR="00000000" w:rsidRPr="00000000">
                <w:rPr>
                  <w:sz w:val="18"/>
                  <w:szCs w:val="18"/>
                  <w:vertAlign w:val="superscript"/>
                  <w:rtl w:val="0"/>
                </w:rPr>
                <w:t xml:space="preserve">1531 - new school</w:t>
              </w:r>
            </w:hyperlink>
            <w:r w:rsidDel="00000000" w:rsidR="00000000" w:rsidRPr="00000000">
              <w:rPr>
                <w:rtl w:val="0"/>
              </w:rPr>
            </w:r>
          </w:p>
          <w:p w:rsidR="00000000" w:rsidDel="00000000" w:rsidP="00000000" w:rsidRDefault="00000000" w:rsidRPr="00000000" w14:paraId="0000101B">
            <w:pPr>
              <w:widowControl w:val="0"/>
              <w:rPr>
                <w:sz w:val="18"/>
                <w:szCs w:val="18"/>
              </w:rPr>
            </w:pPr>
            <w:r w:rsidDel="00000000" w:rsidR="00000000" w:rsidRPr="00000000">
              <w:rPr>
                <w:sz w:val="18"/>
                <w:szCs w:val="18"/>
                <w:rtl w:val="0"/>
              </w:rPr>
              <w:t xml:space="preserve">12 Gy (20%)</w:t>
            </w:r>
            <w:hyperlink r:id="rId3199">
              <w:r w:rsidDel="00000000" w:rsidR="00000000" w:rsidRPr="00000000">
                <w:rPr>
                  <w:sz w:val="18"/>
                  <w:szCs w:val="18"/>
                  <w:vertAlign w:val="superscript"/>
                  <w:rtl w:val="0"/>
                </w:rPr>
                <w:t xml:space="preserve">0532 - old school</w:t>
              </w:r>
            </w:hyperlink>
            <w:r w:rsidDel="00000000" w:rsidR="00000000" w:rsidRPr="00000000">
              <w:rPr>
                <w:rtl w:val="0"/>
              </w:rPr>
            </w:r>
          </w:p>
          <w:p w:rsidR="00000000" w:rsidDel="00000000" w:rsidP="00000000" w:rsidRDefault="00000000" w:rsidRPr="00000000" w14:paraId="0000101C">
            <w:pPr>
              <w:widowControl w:val="0"/>
              <w:rPr>
                <w:sz w:val="18"/>
                <w:szCs w:val="18"/>
              </w:rPr>
            </w:pPr>
            <w:r w:rsidDel="00000000" w:rsidR="00000000" w:rsidRPr="00000000">
              <w:rPr>
                <w:sz w:val="18"/>
                <w:szCs w:val="18"/>
                <w:rtl w:val="0"/>
              </w:rPr>
              <w:t xml:space="preserve">8 Gy (50%)</w:t>
            </w:r>
            <w:hyperlink r:id="rId3200">
              <w:r w:rsidDel="00000000" w:rsidR="00000000" w:rsidRPr="00000000">
                <w:rPr>
                  <w:sz w:val="18"/>
                  <w:szCs w:val="18"/>
                  <w:vertAlign w:val="superscript"/>
                  <w:rtl w:val="0"/>
                </w:rPr>
                <w:t xml:space="preserve">0532 - old school</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D">
            <w:pPr>
              <w:widowControl w:val="0"/>
              <w:rPr>
                <w:sz w:val="18"/>
                <w:szCs w:val="18"/>
              </w:rPr>
            </w:pPr>
            <w:r w:rsidDel="00000000" w:rsidR="00000000" w:rsidRPr="00000000">
              <w:rPr>
                <w:sz w:val="18"/>
                <w:szCs w:val="18"/>
                <w:rtl w:val="0"/>
              </w:rPr>
              <w:t xml:space="preserve">WART 10.5/7 (Wilms), TD 5/5 of 23 Gy (Wilms)</w:t>
            </w:r>
          </w:p>
        </w:tc>
      </w:tr>
      <w:tr>
        <w:trPr>
          <w:trHeight w:val="5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E">
            <w:pPr>
              <w:spacing w:line="240" w:lineRule="auto"/>
              <w:rPr>
                <w:b w:val="1"/>
                <w:sz w:val="18"/>
                <w:szCs w:val="18"/>
              </w:rPr>
            </w:pPr>
            <w:r w:rsidDel="00000000" w:rsidR="00000000" w:rsidRPr="00000000">
              <w:rPr>
                <w:b w:val="1"/>
                <w:sz w:val="18"/>
                <w:szCs w:val="18"/>
                <w:rtl w:val="0"/>
              </w:rPr>
              <w:t xml:space="preserve">Liver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1F">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2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21">
            <w:pPr>
              <w:widowControl w:val="0"/>
              <w:spacing w:line="240" w:lineRule="auto"/>
              <w:rPr>
                <w:sz w:val="18"/>
                <w:szCs w:val="18"/>
              </w:rPr>
            </w:pPr>
            <w:r w:rsidDel="00000000" w:rsidR="00000000" w:rsidRPr="00000000">
              <w:rPr>
                <w:sz w:val="18"/>
                <w:szCs w:val="18"/>
                <w:rtl w:val="0"/>
              </w:rPr>
              <w:t xml:space="preserve">Uninvolved: </w:t>
            </w:r>
          </w:p>
          <w:p w:rsidR="00000000" w:rsidDel="00000000" w:rsidP="00000000" w:rsidRDefault="00000000" w:rsidRPr="00000000" w14:paraId="00001022">
            <w:pPr>
              <w:widowControl w:val="0"/>
              <w:spacing w:line="240" w:lineRule="auto"/>
              <w:rPr>
                <w:sz w:val="18"/>
                <w:szCs w:val="18"/>
                <w:vertAlign w:val="superscript"/>
              </w:rPr>
            </w:pPr>
            <w:r w:rsidDel="00000000" w:rsidR="00000000" w:rsidRPr="00000000">
              <w:rPr>
                <w:sz w:val="18"/>
                <w:szCs w:val="18"/>
                <w:rtl w:val="0"/>
              </w:rPr>
              <w:t xml:space="preserve">19.8 Gy (50%) </w:t>
            </w:r>
            <w:r w:rsidDel="00000000" w:rsidR="00000000" w:rsidRPr="00000000">
              <w:rPr>
                <w:sz w:val="18"/>
                <w:szCs w:val="18"/>
                <w:vertAlign w:val="superscript"/>
                <w:rtl w:val="0"/>
              </w:rPr>
              <w:t xml:space="preserve">AREN 0533</w:t>
            </w:r>
          </w:p>
          <w:p w:rsidR="00000000" w:rsidDel="00000000" w:rsidP="00000000" w:rsidRDefault="00000000" w:rsidRPr="00000000" w14:paraId="00001023">
            <w:pPr>
              <w:widowControl w:val="0"/>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23.4 Gy </w:t>
            </w:r>
            <w:r w:rsidDel="00000000" w:rsidR="00000000" w:rsidRPr="00000000">
              <w:rPr>
                <w:sz w:val="18"/>
                <w:szCs w:val="18"/>
                <w:vertAlign w:val="superscript"/>
                <w:rtl w:val="0"/>
              </w:rPr>
              <w:t xml:space="preserve">AREN 0533</w:t>
            </w:r>
            <w:r w:rsidDel="00000000" w:rsidR="00000000" w:rsidRPr="00000000">
              <w:rPr>
                <w:rtl w:val="0"/>
              </w:rPr>
            </w:r>
          </w:p>
          <w:p w:rsidR="00000000" w:rsidDel="00000000" w:rsidP="00000000" w:rsidRDefault="00000000" w:rsidRPr="00000000" w14:paraId="000010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Liver mets: </w:t>
            </w:r>
          </w:p>
          <w:p w:rsidR="00000000" w:rsidDel="00000000" w:rsidP="00000000" w:rsidRDefault="00000000" w:rsidRPr="00000000" w14:paraId="00001025">
            <w:pPr>
              <w:widowControl w:val="0"/>
              <w:spacing w:lin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D75 ≤ 30.6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26">
            <w:pPr>
              <w:ind w:left="0" w:firstLine="0"/>
              <w:rPr>
                <w:sz w:val="18"/>
                <w:szCs w:val="18"/>
              </w:rPr>
            </w:pPr>
            <w:r w:rsidDel="00000000" w:rsidR="00000000" w:rsidRPr="00000000">
              <w:rPr>
                <w:sz w:val="18"/>
                <w:szCs w:val="18"/>
                <w:rtl w:val="0"/>
              </w:rPr>
              <w:t xml:space="preserve">23.4 Gy </w:t>
            </w:r>
            <w:hyperlink r:id="rId3201">
              <w:r w:rsidDel="00000000" w:rsidR="00000000" w:rsidRPr="00000000">
                <w:rPr>
                  <w:sz w:val="18"/>
                  <w:szCs w:val="18"/>
                  <w:vertAlign w:val="superscript"/>
                  <w:rtl w:val="0"/>
                </w:rPr>
                <w:t xml:space="preserve">ARST 1431</w:t>
              </w:r>
            </w:hyperlink>
            <w:r w:rsidDel="00000000" w:rsidR="00000000" w:rsidRPr="00000000">
              <w:rPr>
                <w:rtl w:val="0"/>
              </w:rPr>
            </w:r>
          </w:p>
          <w:p w:rsidR="00000000" w:rsidDel="00000000" w:rsidP="00000000" w:rsidRDefault="00000000" w:rsidRPr="00000000" w14:paraId="00001027">
            <w:pPr>
              <w:ind w:left="0" w:firstLine="0"/>
              <w:rPr>
                <w:sz w:val="18"/>
                <w:szCs w:val="18"/>
                <w:vertAlign w:val="superscript"/>
              </w:rPr>
            </w:pPr>
            <w:r w:rsidDel="00000000" w:rsidR="00000000" w:rsidRPr="00000000">
              <w:rPr>
                <w:sz w:val="18"/>
                <w:szCs w:val="18"/>
                <w:rtl w:val="0"/>
              </w:rPr>
              <w:t xml:space="preserve">30 Gy (50%) </w:t>
            </w:r>
            <w:hyperlink r:id="rId3202">
              <w:r w:rsidDel="00000000" w:rsidR="00000000" w:rsidRPr="00000000">
                <w:rPr>
                  <w:sz w:val="18"/>
                  <w:szCs w:val="18"/>
                  <w:vertAlign w:val="superscript"/>
                  <w:rtl w:val="0"/>
                </w:rPr>
                <w:t xml:space="preserve">ARST 1431</w:t>
              </w:r>
            </w:hyperlink>
            <w:r w:rsidDel="00000000" w:rsidR="00000000" w:rsidRPr="00000000">
              <w:rPr>
                <w:rtl w:val="0"/>
              </w:rPr>
            </w:r>
          </w:p>
          <w:p w:rsidR="00000000" w:rsidDel="00000000" w:rsidP="00000000" w:rsidRDefault="00000000" w:rsidRPr="00000000" w14:paraId="00001028">
            <w:pPr>
              <w:widowControl w:val="0"/>
              <w:spacing w:line="240" w:lineRule="auto"/>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29">
            <w:pPr>
              <w:widowControl w:val="0"/>
              <w:rPr>
                <w:sz w:val="18"/>
                <w:szCs w:val="18"/>
                <w:vertAlign w:val="superscript"/>
              </w:rPr>
            </w:pPr>
            <w:r w:rsidDel="00000000" w:rsidR="00000000" w:rsidRPr="00000000">
              <w:rPr>
                <w:sz w:val="18"/>
                <w:szCs w:val="18"/>
                <w:rtl w:val="0"/>
              </w:rPr>
              <w:t xml:space="preserve">Mean 15 Gy</w:t>
            </w:r>
            <w:hyperlink r:id="rId3203">
              <w:r w:rsidDel="00000000" w:rsidR="00000000" w:rsidRPr="00000000">
                <w:rPr>
                  <w:sz w:val="18"/>
                  <w:szCs w:val="18"/>
                  <w:vertAlign w:val="superscript"/>
                  <w:rtl w:val="0"/>
                </w:rPr>
                <w:t xml:space="preserve">1531 - new school</w:t>
              </w:r>
            </w:hyperlink>
            <w:r w:rsidDel="00000000" w:rsidR="00000000" w:rsidRPr="00000000">
              <w:rPr>
                <w:rtl w:val="0"/>
              </w:rPr>
            </w:r>
          </w:p>
          <w:p w:rsidR="00000000" w:rsidDel="00000000" w:rsidP="00000000" w:rsidRDefault="00000000" w:rsidRPr="00000000" w14:paraId="0000102A">
            <w:pPr>
              <w:widowControl w:val="0"/>
              <w:rPr>
                <w:sz w:val="18"/>
                <w:szCs w:val="18"/>
              </w:rPr>
            </w:pPr>
            <w:r w:rsidDel="00000000" w:rsidR="00000000" w:rsidRPr="00000000">
              <w:rPr>
                <w:sz w:val="18"/>
                <w:szCs w:val="18"/>
                <w:rtl w:val="0"/>
              </w:rPr>
              <w:t xml:space="preserve">30 Gy (15%)</w:t>
            </w:r>
            <w:hyperlink r:id="rId3204">
              <w:r w:rsidDel="00000000" w:rsidR="00000000" w:rsidRPr="00000000">
                <w:rPr>
                  <w:sz w:val="18"/>
                  <w:szCs w:val="18"/>
                  <w:vertAlign w:val="superscript"/>
                  <w:rtl w:val="0"/>
                </w:rPr>
                <w:t xml:space="preserve">1531 - new school</w:t>
              </w:r>
            </w:hyperlink>
            <w:r w:rsidDel="00000000" w:rsidR="00000000" w:rsidRPr="00000000">
              <w:rPr>
                <w:rtl w:val="0"/>
              </w:rPr>
            </w:r>
          </w:p>
          <w:p w:rsidR="00000000" w:rsidDel="00000000" w:rsidP="00000000" w:rsidRDefault="00000000" w:rsidRPr="00000000" w14:paraId="0000102B">
            <w:pPr>
              <w:widowControl w:val="0"/>
              <w:rPr>
                <w:sz w:val="18"/>
                <w:szCs w:val="18"/>
              </w:rPr>
            </w:pPr>
            <w:r w:rsidDel="00000000" w:rsidR="00000000" w:rsidRPr="00000000">
              <w:rPr>
                <w:sz w:val="18"/>
                <w:szCs w:val="18"/>
                <w:rtl w:val="0"/>
              </w:rPr>
              <w:t xml:space="preserve">18 Gy (25%)</w:t>
            </w:r>
            <w:hyperlink r:id="rId3205">
              <w:r w:rsidDel="00000000" w:rsidR="00000000" w:rsidRPr="00000000">
                <w:rPr>
                  <w:sz w:val="18"/>
                  <w:szCs w:val="18"/>
                  <w:vertAlign w:val="superscript"/>
                  <w:rtl w:val="0"/>
                </w:rPr>
                <w:t xml:space="preserve">0532 - old school</w:t>
              </w:r>
            </w:hyperlink>
            <w:r w:rsidDel="00000000" w:rsidR="00000000" w:rsidRPr="00000000">
              <w:rPr>
                <w:rtl w:val="0"/>
              </w:rPr>
            </w:r>
          </w:p>
          <w:p w:rsidR="00000000" w:rsidDel="00000000" w:rsidP="00000000" w:rsidRDefault="00000000" w:rsidRPr="00000000" w14:paraId="0000102C">
            <w:pPr>
              <w:widowControl w:val="0"/>
              <w:rPr>
                <w:rFonts w:ascii="Times New Roman" w:cs="Times New Roman" w:eastAsia="Times New Roman" w:hAnsi="Times New Roman"/>
                <w:sz w:val="18"/>
                <w:szCs w:val="18"/>
              </w:rPr>
            </w:pPr>
            <w:r w:rsidDel="00000000" w:rsidR="00000000" w:rsidRPr="00000000">
              <w:rPr>
                <w:sz w:val="18"/>
                <w:szCs w:val="18"/>
                <w:rtl w:val="0"/>
              </w:rPr>
              <w:t xml:space="preserve">9 Gy (50%)</w:t>
            </w:r>
            <w:hyperlink r:id="rId3206">
              <w:r w:rsidDel="00000000" w:rsidR="00000000" w:rsidRPr="00000000">
                <w:rPr>
                  <w:sz w:val="18"/>
                  <w:szCs w:val="18"/>
                  <w:vertAlign w:val="superscript"/>
                  <w:rtl w:val="0"/>
                </w:rPr>
                <w:t xml:space="preserve">0532 - old school</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2D">
            <w:pPr>
              <w:widowControl w:val="0"/>
              <w:rPr>
                <w:sz w:val="18"/>
                <w:szCs w:val="18"/>
              </w:rPr>
            </w:pPr>
            <w:r w:rsidDel="00000000" w:rsidR="00000000" w:rsidRPr="00000000">
              <w:rPr>
                <w:sz w:val="18"/>
                <w:szCs w:val="18"/>
                <w:rtl w:val="0"/>
              </w:rPr>
              <w:t xml:space="preserve">WART 24/16 with kidney blocking  (i.e., Ewings, RMS)</w:t>
            </w:r>
          </w:p>
          <w:p w:rsidR="00000000" w:rsidDel="00000000" w:rsidP="00000000" w:rsidRDefault="00000000" w:rsidRPr="00000000" w14:paraId="0000102E">
            <w:pPr>
              <w:widowControl w:val="0"/>
              <w:rPr>
                <w:sz w:val="18"/>
                <w:szCs w:val="18"/>
              </w:rPr>
            </w:pPr>
            <w:r w:rsidDel="00000000" w:rsidR="00000000" w:rsidRPr="00000000">
              <w:rPr>
                <w:sz w:val="18"/>
                <w:szCs w:val="18"/>
                <w:rtl w:val="0"/>
              </w:rPr>
              <w:t xml:space="preserve">WART 10.5/7 (Wilms)</w:t>
            </w:r>
          </w:p>
          <w:p w:rsidR="00000000" w:rsidDel="00000000" w:rsidP="00000000" w:rsidRDefault="00000000" w:rsidRPr="00000000" w14:paraId="0000102F">
            <w:pPr>
              <w:widowControl w:val="0"/>
              <w:rPr>
                <w:sz w:val="18"/>
                <w:szCs w:val="18"/>
              </w:rPr>
            </w:pPr>
            <w:r w:rsidDel="00000000" w:rsidR="00000000" w:rsidRPr="00000000">
              <w:rPr>
                <w:sz w:val="18"/>
                <w:szCs w:val="18"/>
                <w:rtl w:val="0"/>
              </w:rPr>
              <w:t xml:space="preserve">Liver + 2 cm to 19.8/11 if involved (Wilms)</w:t>
            </w:r>
          </w:p>
          <w:p w:rsidR="00000000" w:rsidDel="00000000" w:rsidP="00000000" w:rsidRDefault="00000000" w:rsidRPr="00000000" w14:paraId="00001030">
            <w:pPr>
              <w:widowControl w:val="0"/>
              <w:rPr>
                <w:sz w:val="18"/>
                <w:szCs w:val="18"/>
              </w:rPr>
            </w:pPr>
            <w:r w:rsidDel="00000000" w:rsidR="00000000" w:rsidRPr="00000000">
              <w:rPr>
                <w:sz w:val="18"/>
                <w:szCs w:val="18"/>
                <w:rtl w:val="0"/>
              </w:rPr>
              <w:t xml:space="preserve">There appears to be no acute or late liver toxicity with 9 Gy to 50% of the liver. </w:t>
            </w:r>
            <w:hyperlink r:id="rId3207">
              <w:r w:rsidDel="00000000" w:rsidR="00000000" w:rsidRPr="00000000">
                <w:rPr>
                  <w:sz w:val="18"/>
                  <w:szCs w:val="18"/>
                  <w:vertAlign w:val="superscript"/>
                  <w:rtl w:val="0"/>
                </w:rPr>
                <w:t xml:space="preserve">Kandula Peds blood cancer '15</w:t>
              </w:r>
            </w:hyperlink>
            <w:r w:rsidDel="00000000" w:rsidR="00000000" w:rsidRPr="00000000">
              <w:rPr>
                <w:rtl w:val="0"/>
              </w:rPr>
            </w:r>
          </w:p>
        </w:tc>
      </w:tr>
      <w:tr>
        <w:trPr>
          <w:trHeight w:val="5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1">
            <w:pPr>
              <w:spacing w:line="240" w:lineRule="auto"/>
              <w:rPr>
                <w:b w:val="1"/>
                <w:sz w:val="18"/>
                <w:szCs w:val="18"/>
              </w:rPr>
            </w:pPr>
            <w:r w:rsidDel="00000000" w:rsidR="00000000" w:rsidRPr="00000000">
              <w:rPr>
                <w:b w:val="1"/>
                <w:sz w:val="18"/>
                <w:szCs w:val="18"/>
                <w:rtl w:val="0"/>
              </w:rPr>
              <w:t xml:space="preserve">Pancreas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3">
            <w:pPr>
              <w:widowControl w:val="0"/>
              <w:spacing w:line="240" w:lineRule="auto"/>
              <w:rPr>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4">
            <w:pPr>
              <w:ind w:left="0" w:firstLine="0"/>
              <w:rPr>
                <w:sz w:val="18"/>
                <w:szCs w:val="18"/>
              </w:rPr>
            </w:pPr>
            <w:r w:rsidDel="00000000" w:rsidR="00000000" w:rsidRPr="00000000">
              <w:rPr>
                <w:sz w:val="18"/>
                <w:szCs w:val="18"/>
                <w:rtl w:val="0"/>
              </w:rPr>
              <w:t xml:space="preserve">10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5">
            <w:pPr>
              <w:rPr>
                <w:rFonts w:ascii="Times New Roman" w:cs="Times New Roman" w:eastAsia="Times New Roman" w:hAnsi="Times New Roman"/>
                <w:sz w:val="18"/>
                <w:szCs w:val="18"/>
              </w:rPr>
            </w:pPr>
            <w:r w:rsidDel="00000000" w:rsidR="00000000" w:rsidRPr="00000000">
              <w:rPr>
                <w:sz w:val="18"/>
                <w:szCs w:val="18"/>
                <w:rtl w:val="0"/>
              </w:rPr>
              <w:t xml:space="preserve">10 Gy</w:t>
            </w:r>
            <w:hyperlink r:id="rId3208">
              <w:r w:rsidDel="00000000" w:rsidR="00000000" w:rsidRPr="00000000">
                <w:rPr>
                  <w:sz w:val="18"/>
                  <w:szCs w:val="18"/>
                  <w:vertAlign w:val="superscript"/>
                  <w:rtl w:val="0"/>
                </w:rPr>
                <w:t xml:space="preserve">0532</w:t>
              </w:r>
            </w:hyperlink>
            <w:r w:rsidDel="00000000" w:rsidR="00000000" w:rsidRPr="00000000">
              <w:rPr>
                <w:sz w:val="18"/>
                <w:szCs w:val="18"/>
                <w:vertAlign w:val="superscript"/>
                <w:rtl w:val="0"/>
              </w:rPr>
              <w:t xml:space="preserve">/</w:t>
            </w:r>
            <w:hyperlink r:id="rId3209">
              <w:r w:rsidDel="00000000" w:rsidR="00000000" w:rsidRPr="00000000">
                <w:rPr>
                  <w:sz w:val="18"/>
                  <w:szCs w:val="18"/>
                  <w:vertAlign w:val="superscript"/>
                  <w:rtl w:val="0"/>
                </w:rPr>
                <w:t xml:space="preserve">1531</w:t>
              </w:r>
            </w:hyperlink>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6">
            <w:pPr>
              <w:widowControl w:val="0"/>
              <w:rPr>
                <w:sz w:val="18"/>
                <w:szCs w:val="18"/>
              </w:rPr>
            </w:pPr>
            <w:r w:rsidDel="00000000" w:rsidR="00000000" w:rsidRPr="00000000">
              <w:rPr>
                <w:sz w:val="18"/>
                <w:szCs w:val="18"/>
                <w:rtl w:val="0"/>
              </w:rPr>
              <w:t xml:space="preserve">Diabetes is seen with pancreas tail &gt; 10 Gy.</w:t>
            </w:r>
          </w:p>
        </w:tc>
      </w:tr>
      <w:tr>
        <w:trPr>
          <w:trHeight w:val="5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7">
            <w:pPr>
              <w:rPr>
                <w:b w:val="1"/>
                <w:sz w:val="18"/>
                <w:szCs w:val="18"/>
              </w:rPr>
            </w:pPr>
            <w:r w:rsidDel="00000000" w:rsidR="00000000" w:rsidRPr="00000000">
              <w:rPr>
                <w:b w:val="1"/>
                <w:sz w:val="18"/>
                <w:szCs w:val="18"/>
                <w:rtl w:val="0"/>
              </w:rPr>
              <w:t xml:space="preserve">Soft tissue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8">
            <w:pPr>
              <w:widowControl w:val="0"/>
              <w:rPr>
                <w:sz w:val="18"/>
                <w:szCs w:val="18"/>
              </w:rPr>
            </w:pPr>
            <w:r w:rsidDel="00000000" w:rsidR="00000000" w:rsidRPr="00000000">
              <w:rPr>
                <w:sz w:val="18"/>
                <w:szCs w:val="18"/>
                <w:rtl w:val="0"/>
              </w:rPr>
              <w:t xml:space="preserve">25-30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C">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trHeight w:val="5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D">
            <w:pPr>
              <w:rPr>
                <w:b w:val="1"/>
                <w:sz w:val="18"/>
                <w:szCs w:val="18"/>
              </w:rPr>
            </w:pPr>
            <w:r w:rsidDel="00000000" w:rsidR="00000000" w:rsidRPr="00000000">
              <w:rPr>
                <w:b w:val="1"/>
                <w:sz w:val="18"/>
                <w:szCs w:val="18"/>
                <w:rtl w:val="0"/>
              </w:rPr>
              <w:t xml:space="preserve">Bone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E">
            <w:pPr>
              <w:widowControl w:val="0"/>
              <w:rPr>
                <w:sz w:val="18"/>
                <w:szCs w:val="18"/>
              </w:rPr>
            </w:pPr>
            <w:r w:rsidDel="00000000" w:rsidR="00000000" w:rsidRPr="00000000">
              <w:rPr>
                <w:sz w:val="18"/>
                <w:szCs w:val="18"/>
                <w:rtl w:val="0"/>
              </w:rPr>
              <w:t xml:space="preserve">12 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3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4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4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1042">
            <w:pPr>
              <w:ind w:left="0" w:firstLine="0"/>
              <w:rPr>
                <w:rFonts w:ascii="Times New Roman" w:cs="Times New Roman" w:eastAsia="Times New Roman" w:hAnsi="Times New Roman"/>
                <w:sz w:val="18"/>
                <w:szCs w:val="18"/>
              </w:rPr>
            </w:pPr>
            <w:r w:rsidDel="00000000" w:rsidR="00000000" w:rsidRPr="00000000">
              <w:rPr>
                <w:sz w:val="18"/>
                <w:szCs w:val="18"/>
                <w:rtl w:val="0"/>
              </w:rPr>
              <w:t xml:space="preserve">Bone growth affected starting at 8 Gy. Premature closure of epiphyseal plates &gt;20 Gy.</w:t>
            </w:r>
            <w:r w:rsidDel="00000000" w:rsidR="00000000" w:rsidRPr="00000000">
              <w:rPr>
                <w:rtl w:val="0"/>
              </w:rPr>
            </w:r>
          </w:p>
        </w:tc>
      </w:tr>
    </w:tbl>
    <w:p w:rsidR="00000000" w:rsidDel="00000000" w:rsidP="00000000" w:rsidRDefault="00000000" w:rsidRPr="00000000" w14:paraId="00001043">
      <w:pPr>
        <w:rPr>
          <w:sz w:val="18"/>
          <w:szCs w:val="18"/>
        </w:rPr>
      </w:pPr>
      <w:r w:rsidDel="00000000" w:rsidR="00000000" w:rsidRPr="00000000">
        <w:rPr>
          <w:rtl w:val="0"/>
        </w:rPr>
      </w:r>
    </w:p>
    <w:tbl>
      <w:tblPr>
        <w:tblStyle w:val="Table50"/>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bookmarkStart w:colFirst="0" w:colLast="0" w:name="kix.dqg7cp77e5eb" w:id="122"/>
          <w:bookmarkEnd w:id="122"/>
          <w:p w:rsidR="00000000" w:rsidDel="00000000" w:rsidP="00000000" w:rsidRDefault="00000000" w:rsidRPr="00000000" w14:paraId="00001044">
            <w:pPr>
              <w:rPr>
                <w:sz w:val="18"/>
                <w:szCs w:val="18"/>
              </w:rPr>
            </w:pPr>
            <w:r w:rsidDel="00000000" w:rsidR="00000000" w:rsidRPr="00000000">
              <w:rPr>
                <w:b w:val="1"/>
                <w:sz w:val="18"/>
                <w:szCs w:val="18"/>
                <w:rtl w:val="0"/>
              </w:rPr>
              <w:t xml:space="preserve">ILROG Guidelines for Pediatric HD</w:t>
            </w:r>
            <w:r w:rsidDel="00000000" w:rsidR="00000000" w:rsidRPr="00000000">
              <w:rPr>
                <w:sz w:val="18"/>
                <w:szCs w:val="18"/>
                <w:rtl w:val="0"/>
              </w:rPr>
              <w:t xml:space="preserve"> [</w:t>
            </w:r>
            <w:hyperlink r:id="rId3210">
              <w:r w:rsidDel="00000000" w:rsidR="00000000" w:rsidRPr="00000000">
                <w:rPr>
                  <w:sz w:val="18"/>
                  <w:szCs w:val="18"/>
                  <w:rtl w:val="0"/>
                </w:rPr>
                <w:t xml:space="preserve">Hodgson PRO '15</w:t>
              </w:r>
            </w:hyperlink>
            <w:r w:rsidDel="00000000" w:rsidR="00000000" w:rsidRPr="00000000">
              <w:rPr>
                <w:sz w:val="18"/>
                <w:szCs w:val="18"/>
                <w:rtl w:val="0"/>
              </w:rPr>
              <w:t xml:space="preserve">]</w:t>
            </w:r>
          </w:p>
          <w:p w:rsidR="00000000" w:rsidDel="00000000" w:rsidP="00000000" w:rsidRDefault="00000000" w:rsidRPr="00000000" w14:paraId="00001045">
            <w:pPr>
              <w:rPr>
                <w:sz w:val="18"/>
                <w:szCs w:val="18"/>
              </w:rPr>
            </w:pPr>
            <w:r w:rsidDel="00000000" w:rsidR="00000000" w:rsidRPr="00000000">
              <w:rPr>
                <w:b w:val="1"/>
                <w:sz w:val="18"/>
                <w:szCs w:val="18"/>
                <w:rtl w:val="0"/>
              </w:rPr>
              <w:t xml:space="preserve">Italian Expert Consensus on IMRT to the Mediastinum</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w:t>
            </w:r>
            <w:hyperlink r:id="rId3211">
              <w:r w:rsidDel="00000000" w:rsidR="00000000" w:rsidRPr="00000000">
                <w:rPr>
                  <w:sz w:val="18"/>
                  <w:szCs w:val="18"/>
                  <w:rtl w:val="0"/>
                </w:rPr>
                <w:t xml:space="preserve">Filippi Rad Onc '20</w:t>
              </w:r>
            </w:hyperlink>
            <w:r w:rsidDel="00000000" w:rsidR="00000000" w:rsidRPr="00000000">
              <w:rPr>
                <w:sz w:val="18"/>
                <w:szCs w:val="18"/>
                <w:rtl w:val="0"/>
              </w:rPr>
              <w:t xml:space="preserve">]</w:t>
            </w:r>
          </w:p>
          <w:p w:rsidR="00000000" w:rsidDel="00000000" w:rsidP="00000000" w:rsidRDefault="00000000" w:rsidRPr="00000000" w14:paraId="00001046">
            <w:pPr>
              <w:rPr>
                <w:sz w:val="18"/>
                <w:szCs w:val="18"/>
              </w:rPr>
            </w:pPr>
            <w:r w:rsidDel="00000000" w:rsidR="00000000" w:rsidRPr="00000000">
              <w:rPr>
                <w:sz w:val="18"/>
                <w:szCs w:val="18"/>
                <w:rtl w:val="0"/>
              </w:rPr>
              <w:t xml:space="preserve">See the [</w:t>
            </w:r>
            <w:hyperlink r:id="rId3212">
              <w:r w:rsidDel="00000000" w:rsidR="00000000" w:rsidRPr="00000000">
                <w:rPr>
                  <w:sz w:val="18"/>
                  <w:szCs w:val="18"/>
                  <w:rtl w:val="0"/>
                </w:rPr>
                <w:t xml:space="preserve">A note on Pediatric Hodgkin's Lymphoma</w:t>
              </w:r>
            </w:hyperlink>
            <w:r w:rsidDel="00000000" w:rsidR="00000000" w:rsidRPr="00000000">
              <w:rPr>
                <w:sz w:val="18"/>
                <w:szCs w:val="18"/>
                <w:rtl w:val="0"/>
              </w:rPr>
              <w:t xml:space="preserve">] Summary Box. </w:t>
            </w:r>
          </w:p>
          <w:p w:rsidR="00000000" w:rsidDel="00000000" w:rsidP="00000000" w:rsidRDefault="00000000" w:rsidRPr="00000000" w14:paraId="00001047">
            <w:pPr>
              <w:rPr>
                <w:sz w:val="18"/>
                <w:szCs w:val="18"/>
              </w:rPr>
            </w:pPr>
            <w:r w:rsidDel="00000000" w:rsidR="00000000" w:rsidRPr="00000000">
              <w:rPr>
                <w:sz w:val="18"/>
                <w:szCs w:val="18"/>
                <w:rtl w:val="0"/>
              </w:rPr>
              <w:t xml:space="preserve">Newer [</w:t>
            </w:r>
            <w:hyperlink r:id="rId3213">
              <w:r w:rsidDel="00000000" w:rsidR="00000000" w:rsidRPr="00000000">
                <w:rPr>
                  <w:sz w:val="18"/>
                  <w:szCs w:val="18"/>
                  <w:rtl w:val="0"/>
                </w:rPr>
                <w:t xml:space="preserve">ILROG guidelines</w:t>
              </w:r>
            </w:hyperlink>
            <w:r w:rsidDel="00000000" w:rsidR="00000000" w:rsidRPr="00000000">
              <w:rPr>
                <w:sz w:val="18"/>
                <w:szCs w:val="18"/>
                <w:rtl w:val="0"/>
              </w:rPr>
              <w:t xml:space="preserve">] from 2020 essentially highlight the ease and importance of mean dose of OARs less than 5 Gy! </w:t>
            </w:r>
          </w:p>
          <w:p w:rsidR="00000000" w:rsidDel="00000000" w:rsidP="00000000" w:rsidRDefault="00000000" w:rsidRPr="00000000" w14:paraId="00001048">
            <w:pPr>
              <w:rPr>
                <w:sz w:val="18"/>
                <w:szCs w:val="18"/>
              </w:rPr>
            </w:pPr>
            <w:r w:rsidDel="00000000" w:rsidR="00000000" w:rsidRPr="00000000">
              <w:rPr>
                <w:sz w:val="18"/>
                <w:szCs w:val="18"/>
                <w:rtl w:val="0"/>
              </w:rPr>
              <w:t xml:space="preserve">The [</w:t>
            </w:r>
            <w:hyperlink r:id="rId3214">
              <w:r w:rsidDel="00000000" w:rsidR="00000000" w:rsidRPr="00000000">
                <w:rPr>
                  <w:sz w:val="18"/>
                  <w:szCs w:val="18"/>
                  <w:rtl w:val="0"/>
                </w:rPr>
                <w:t xml:space="preserve">EORTC-LYSA analysis</w:t>
              </w:r>
            </w:hyperlink>
            <w:r w:rsidDel="00000000" w:rsidR="00000000" w:rsidRPr="00000000">
              <w:rPr>
                <w:sz w:val="18"/>
                <w:szCs w:val="18"/>
                <w:rtl w:val="0"/>
              </w:rPr>
              <w:t xml:space="preserve">] suggested one cycles of anthracyclines is equivalent to 5 Gy mean heart dose</w:t>
            </w:r>
          </w:p>
          <w:p w:rsidR="00000000" w:rsidDel="00000000" w:rsidP="00000000" w:rsidRDefault="00000000" w:rsidRPr="00000000" w14:paraId="00001049">
            <w:pPr>
              <w:rPr>
                <w:sz w:val="18"/>
                <w:szCs w:val="18"/>
              </w:rPr>
            </w:pPr>
            <w:r w:rsidDel="00000000" w:rsidR="00000000" w:rsidRPr="00000000">
              <w:rPr>
                <w:sz w:val="18"/>
                <w:szCs w:val="18"/>
                <w:rtl w:val="0"/>
              </w:rPr>
              <w:t xml:space="preserve">TL; DR - 5 Gy isodose lines matter! Regardless of whether it is pediatric or adults, HL or NHL.</w:t>
            </w:r>
          </w:p>
          <w:p w:rsidR="00000000" w:rsidDel="00000000" w:rsidP="00000000" w:rsidRDefault="00000000" w:rsidRPr="00000000" w14:paraId="0000104A">
            <w:pPr>
              <w:numPr>
                <w:ilvl w:val="0"/>
                <w:numId w:val="28"/>
              </w:numPr>
              <w:ind w:left="720" w:hanging="360"/>
              <w:rPr>
                <w:sz w:val="18"/>
                <w:szCs w:val="18"/>
              </w:rPr>
            </w:pPr>
            <w:r w:rsidDel="00000000" w:rsidR="00000000" w:rsidRPr="00000000">
              <w:rPr>
                <w:sz w:val="18"/>
                <w:szCs w:val="18"/>
                <w:rtl w:val="0"/>
              </w:rPr>
              <w:t xml:space="preserve">Target original extent of disease. Effectively describes ISRT without explicitly endorsing it.</w:t>
            </w:r>
          </w:p>
          <w:p w:rsidR="00000000" w:rsidDel="00000000" w:rsidP="00000000" w:rsidRDefault="00000000" w:rsidRPr="00000000" w14:paraId="0000104B">
            <w:pPr>
              <w:numPr>
                <w:ilvl w:val="0"/>
                <w:numId w:val="28"/>
              </w:numPr>
              <w:ind w:left="720" w:hanging="360"/>
              <w:rPr>
                <w:sz w:val="18"/>
                <w:szCs w:val="18"/>
              </w:rPr>
            </w:pPr>
            <w:r w:rsidDel="00000000" w:rsidR="00000000" w:rsidRPr="00000000">
              <w:rPr>
                <w:sz w:val="18"/>
                <w:szCs w:val="18"/>
                <w:rtl w:val="0"/>
              </w:rPr>
              <w:t xml:space="preserve">Suggested constraints: Many dose limitations on the higher end are in the relapsed/refractory setting </w:t>
            </w:r>
            <w:r w:rsidDel="00000000" w:rsidR="00000000" w:rsidRPr="00000000">
              <w:rPr>
                <w:rFonts w:ascii="Nyala" w:cs="Nyala" w:eastAsia="Nyala" w:hAnsi="Nyala"/>
                <w:sz w:val="18"/>
                <w:szCs w:val="18"/>
                <w:vertAlign w:val="superscript"/>
                <w:rtl w:val="0"/>
              </w:rPr>
              <w:t xml:space="preserve">ቷ</w:t>
            </w:r>
            <w:r w:rsidDel="00000000" w:rsidR="00000000" w:rsidRPr="00000000">
              <w:rPr>
                <w:sz w:val="18"/>
                <w:szCs w:val="18"/>
                <w:rtl w:val="0"/>
              </w:rPr>
              <w:t xml:space="preserve"> [</w:t>
            </w:r>
            <w:hyperlink r:id="rId3215">
              <w:r w:rsidDel="00000000" w:rsidR="00000000" w:rsidRPr="00000000">
                <w:rPr>
                  <w:sz w:val="18"/>
                  <w:szCs w:val="18"/>
                  <w:rtl w:val="0"/>
                </w:rPr>
                <w:t xml:space="preserve">Wirth IJROBP '20</w:t>
              </w:r>
            </w:hyperlink>
            <w:r w:rsidDel="00000000" w:rsidR="00000000" w:rsidRPr="00000000">
              <w:rPr>
                <w:sz w:val="18"/>
                <w:szCs w:val="18"/>
                <w:rtl w:val="0"/>
              </w:rPr>
              <w:t xml:space="preserve">].</w:t>
            </w:r>
          </w:p>
          <w:p w:rsidR="00000000" w:rsidDel="00000000" w:rsidP="00000000" w:rsidRDefault="00000000" w:rsidRPr="00000000" w14:paraId="0000104C">
            <w:pPr>
              <w:numPr>
                <w:ilvl w:val="1"/>
                <w:numId w:val="28"/>
              </w:numPr>
              <w:ind w:left="1440" w:hanging="360"/>
              <w:rPr>
                <w:sz w:val="18"/>
                <w:szCs w:val="18"/>
              </w:rPr>
            </w:pPr>
            <w:r w:rsidDel="00000000" w:rsidR="00000000" w:rsidRPr="00000000">
              <w:rPr>
                <w:sz w:val="18"/>
                <w:szCs w:val="18"/>
                <w:rtl w:val="0"/>
              </w:rPr>
              <w:t xml:space="preserve">Heart: Mean &lt; 5 Gy (15 Gy</w:t>
            </w:r>
            <w:r w:rsidDel="00000000" w:rsidR="00000000" w:rsidRPr="00000000">
              <w:rPr>
                <w:sz w:val="18"/>
                <w:szCs w:val="18"/>
                <w:vertAlign w:val="superscript"/>
                <w:rtl w:val="0"/>
              </w:rPr>
              <w:t xml:space="preserve">♱</w:t>
            </w:r>
            <w:r w:rsidDel="00000000" w:rsidR="00000000" w:rsidRPr="00000000">
              <w:rPr>
                <w:sz w:val="18"/>
                <w:szCs w:val="18"/>
                <w:rtl w:val="0"/>
              </w:rPr>
              <w:t xml:space="preserve">). V15 &lt; 10% (25-35%)</w:t>
            </w:r>
            <w:r w:rsidDel="00000000" w:rsidR="00000000" w:rsidRPr="00000000">
              <w:rPr>
                <w:rFonts w:ascii="Nyala" w:cs="Nyala" w:eastAsia="Nyala" w:hAnsi="Nyala"/>
                <w:sz w:val="18"/>
                <w:szCs w:val="18"/>
                <w:vertAlign w:val="superscript"/>
                <w:rtl w:val="0"/>
              </w:rPr>
              <w:t xml:space="preserve">ቷ</w:t>
            </w:r>
            <w:r w:rsidDel="00000000" w:rsidR="00000000" w:rsidRPr="00000000">
              <w:rPr>
                <w:sz w:val="18"/>
                <w:szCs w:val="18"/>
                <w:rtl w:val="0"/>
              </w:rPr>
              <w:t xml:space="preserve">, V30 &lt; 15% (20%)</w:t>
            </w:r>
            <w:r w:rsidDel="00000000" w:rsidR="00000000" w:rsidRPr="00000000">
              <w:rPr>
                <w:rFonts w:ascii="Nyala" w:cs="Nyala" w:eastAsia="Nyala" w:hAnsi="Nyala"/>
                <w:sz w:val="18"/>
                <w:szCs w:val="18"/>
                <w:vertAlign w:val="superscript"/>
                <w:rtl w:val="0"/>
              </w:rPr>
              <w:t xml:space="preserve">ቷ</w:t>
            </w:r>
            <w:r w:rsidDel="00000000" w:rsidR="00000000" w:rsidRPr="00000000">
              <w:rPr>
                <w:sz w:val="18"/>
                <w:szCs w:val="18"/>
                <w:rtl w:val="0"/>
              </w:rPr>
              <w:t xml:space="preserve">. Avoid coronary arteries and LV.</w:t>
            </w:r>
          </w:p>
          <w:p w:rsidR="00000000" w:rsidDel="00000000" w:rsidP="00000000" w:rsidRDefault="00000000" w:rsidRPr="00000000" w14:paraId="0000104D">
            <w:pPr>
              <w:numPr>
                <w:ilvl w:val="2"/>
                <w:numId w:val="28"/>
              </w:numPr>
              <w:ind w:left="2160" w:hanging="360"/>
              <w:rPr>
                <w:sz w:val="18"/>
                <w:szCs w:val="18"/>
              </w:rPr>
            </w:pPr>
            <w:r w:rsidDel="00000000" w:rsidR="00000000" w:rsidRPr="00000000">
              <w:rPr>
                <w:sz w:val="18"/>
                <w:szCs w:val="18"/>
                <w:rtl w:val="0"/>
              </w:rPr>
              <w:t xml:space="preserve">Left ventricle &lt; 2 Gy</w:t>
            </w:r>
            <w:r w:rsidDel="00000000" w:rsidR="00000000" w:rsidRPr="00000000">
              <w:rPr>
                <w:sz w:val="18"/>
                <w:szCs w:val="18"/>
                <w:vertAlign w:val="superscript"/>
                <w:rtl w:val="0"/>
              </w:rPr>
              <w:t xml:space="preserve">♱</w:t>
            </w:r>
            <w:r w:rsidDel="00000000" w:rsidR="00000000" w:rsidRPr="00000000">
              <w:rPr>
                <w:sz w:val="18"/>
                <w:szCs w:val="18"/>
                <w:rtl w:val="0"/>
              </w:rPr>
              <w:t xml:space="preserve"> (10 Gy)</w:t>
            </w:r>
            <w:r w:rsidDel="00000000" w:rsidR="00000000" w:rsidRPr="00000000">
              <w:rPr>
                <w:sz w:val="18"/>
                <w:szCs w:val="18"/>
                <w:vertAlign w:val="superscript"/>
                <w:rtl w:val="0"/>
              </w:rPr>
              <w:t xml:space="preserve">♱</w:t>
            </w:r>
            <w:r w:rsidDel="00000000" w:rsidR="00000000" w:rsidRPr="00000000">
              <w:rPr>
                <w:rtl w:val="0"/>
              </w:rPr>
            </w:r>
          </w:p>
          <w:p w:rsidR="00000000" w:rsidDel="00000000" w:rsidP="00000000" w:rsidRDefault="00000000" w:rsidRPr="00000000" w14:paraId="0000104E">
            <w:pPr>
              <w:numPr>
                <w:ilvl w:val="1"/>
                <w:numId w:val="28"/>
              </w:numPr>
              <w:ind w:left="1440" w:hanging="360"/>
              <w:rPr>
                <w:sz w:val="18"/>
                <w:szCs w:val="18"/>
              </w:rPr>
            </w:pPr>
            <w:r w:rsidDel="00000000" w:rsidR="00000000" w:rsidRPr="00000000">
              <w:rPr>
                <w:sz w:val="18"/>
                <w:szCs w:val="18"/>
                <w:rtl w:val="0"/>
              </w:rPr>
              <w:t xml:space="preserve">Lung: V20 &lt; 20% (30 - 35%</w:t>
            </w:r>
            <w:r w:rsidDel="00000000" w:rsidR="00000000" w:rsidRPr="00000000">
              <w:rPr>
                <w:sz w:val="18"/>
                <w:szCs w:val="18"/>
                <w:vertAlign w:val="superscript"/>
                <w:rtl w:val="0"/>
              </w:rPr>
              <w:t xml:space="preserve">♱</w:t>
            </w:r>
            <w:r w:rsidDel="00000000" w:rsidR="00000000" w:rsidRPr="00000000">
              <w:rPr>
                <w:sz w:val="18"/>
                <w:szCs w:val="18"/>
                <w:rtl w:val="0"/>
              </w:rPr>
              <w:t xml:space="preserve">). V5 &lt; 35% (55 - 60%</w:t>
            </w:r>
            <w:r w:rsidDel="00000000" w:rsidR="00000000" w:rsidRPr="00000000">
              <w:rPr>
                <w:sz w:val="18"/>
                <w:szCs w:val="18"/>
                <w:vertAlign w:val="superscript"/>
                <w:rtl w:val="0"/>
              </w:rPr>
              <w:t xml:space="preserve">♱</w:t>
            </w:r>
            <w:r w:rsidDel="00000000" w:rsidR="00000000" w:rsidRPr="00000000">
              <w:rPr>
                <w:sz w:val="18"/>
                <w:szCs w:val="18"/>
                <w:rtl w:val="0"/>
              </w:rPr>
              <w:t xml:space="preserve">). Mean &lt; 8</w:t>
            </w:r>
            <w:r w:rsidDel="00000000" w:rsidR="00000000" w:rsidRPr="00000000">
              <w:rPr>
                <w:rFonts w:ascii="Nyala" w:cs="Nyala" w:eastAsia="Nyala" w:hAnsi="Nyala"/>
                <w:sz w:val="18"/>
                <w:szCs w:val="18"/>
                <w:vertAlign w:val="superscript"/>
                <w:rtl w:val="0"/>
              </w:rPr>
              <w:t xml:space="preserve">ቷ</w:t>
            </w:r>
            <w:r w:rsidDel="00000000" w:rsidR="00000000" w:rsidRPr="00000000">
              <w:rPr>
                <w:sz w:val="18"/>
                <w:szCs w:val="18"/>
                <w:rtl w:val="0"/>
              </w:rPr>
              <w:t xml:space="preserve"> - 10 Gy</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(12-13.5 Gy</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w:t>
            </w:r>
          </w:p>
          <w:p w:rsidR="00000000" w:rsidDel="00000000" w:rsidP="00000000" w:rsidRDefault="00000000" w:rsidRPr="00000000" w14:paraId="0000104F">
            <w:pPr>
              <w:numPr>
                <w:ilvl w:val="2"/>
                <w:numId w:val="28"/>
              </w:numPr>
              <w:ind w:left="2160" w:hanging="360"/>
              <w:rPr>
                <w:sz w:val="18"/>
                <w:szCs w:val="18"/>
              </w:rPr>
            </w:pPr>
            <w:r w:rsidDel="00000000" w:rsidR="00000000" w:rsidRPr="00000000">
              <w:rPr>
                <w:sz w:val="18"/>
                <w:szCs w:val="18"/>
                <w:rtl w:val="0"/>
              </w:rPr>
              <w:t xml:space="preserve">Ideally, limit V20 &lt; 30%.  Pneumonitis is uncommon with V24 &lt; 30% except when used with bleomycin.</w:t>
            </w:r>
          </w:p>
          <w:p w:rsidR="00000000" w:rsidDel="00000000" w:rsidP="00000000" w:rsidRDefault="00000000" w:rsidRPr="00000000" w14:paraId="00001050">
            <w:pPr>
              <w:numPr>
                <w:ilvl w:val="1"/>
                <w:numId w:val="28"/>
              </w:numPr>
              <w:ind w:left="1440" w:hanging="360"/>
              <w:rPr>
                <w:sz w:val="18"/>
                <w:szCs w:val="18"/>
              </w:rPr>
            </w:pPr>
            <w:r w:rsidDel="00000000" w:rsidR="00000000" w:rsidRPr="00000000">
              <w:rPr>
                <w:sz w:val="18"/>
                <w:szCs w:val="18"/>
                <w:rtl w:val="0"/>
              </w:rPr>
              <w:t xml:space="preserve">Whole breast &lt; 4 Gy (15 Gy). V4 &lt; 10% (20%). V10 &lt; 10%.  Absolute: V5 &lt; 55-60%. </w:t>
            </w:r>
          </w:p>
          <w:p w:rsidR="00000000" w:rsidDel="00000000" w:rsidP="00000000" w:rsidRDefault="00000000" w:rsidRPr="00000000" w14:paraId="00001051">
            <w:pPr>
              <w:numPr>
                <w:ilvl w:val="2"/>
                <w:numId w:val="28"/>
              </w:numPr>
              <w:ind w:left="2160" w:hanging="360"/>
              <w:rPr>
                <w:sz w:val="18"/>
                <w:szCs w:val="18"/>
              </w:rPr>
            </w:pPr>
            <w:r w:rsidDel="00000000" w:rsidR="00000000" w:rsidRPr="00000000">
              <w:rPr>
                <w:sz w:val="18"/>
                <w:szCs w:val="18"/>
                <w:rtl w:val="0"/>
              </w:rPr>
              <w:t xml:space="preserve">Breast tissue growth and development affected at 5-10 Gy.</w:t>
            </w:r>
            <w:r w:rsidDel="00000000" w:rsidR="00000000" w:rsidRPr="00000000">
              <w:rPr>
                <w:rtl w:val="0"/>
              </w:rPr>
            </w:r>
          </w:p>
          <w:p w:rsidR="00000000" w:rsidDel="00000000" w:rsidP="00000000" w:rsidRDefault="00000000" w:rsidRPr="00000000" w14:paraId="00001052">
            <w:pPr>
              <w:numPr>
                <w:ilvl w:val="1"/>
                <w:numId w:val="28"/>
              </w:numPr>
              <w:ind w:left="1440" w:hanging="360"/>
              <w:rPr>
                <w:sz w:val="18"/>
                <w:szCs w:val="18"/>
              </w:rPr>
            </w:pPr>
            <w:r w:rsidDel="00000000" w:rsidR="00000000" w:rsidRPr="00000000">
              <w:rPr>
                <w:sz w:val="18"/>
                <w:szCs w:val="18"/>
                <w:rtl w:val="0"/>
              </w:rPr>
              <w:t xml:space="preserve">Thyroid V25 &lt; 62.5%. V5 &lt; 93%</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V20 &lt; 82%</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V25 &lt; 63%</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(70%</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V30 &lt; 62%</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2.2 mL &lt; 25 Gy</w:t>
            </w:r>
            <w:r w:rsidDel="00000000" w:rsidR="00000000" w:rsidRPr="00000000">
              <w:rPr>
                <w:b w:val="1"/>
                <w:sz w:val="18"/>
                <w:szCs w:val="18"/>
                <w:vertAlign w:val="superscript"/>
                <w:rtl w:val="0"/>
              </w:rPr>
              <w:t xml:space="preserv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1053">
            <w:pPr>
              <w:numPr>
                <w:ilvl w:val="2"/>
                <w:numId w:val="28"/>
              </w:numPr>
              <w:ind w:left="2160" w:hanging="360"/>
              <w:rPr>
                <w:sz w:val="18"/>
                <w:szCs w:val="18"/>
              </w:rPr>
            </w:pPr>
            <w:r w:rsidDel="00000000" w:rsidR="00000000" w:rsidRPr="00000000">
              <w:rPr>
                <w:sz w:val="18"/>
                <w:szCs w:val="18"/>
                <w:rtl w:val="0"/>
              </w:rPr>
              <w:t xml:space="preserve">Thyroid abnormalities are more common &gt;26 Gy. </w:t>
            </w:r>
            <w:r w:rsidDel="00000000" w:rsidR="00000000" w:rsidRPr="00000000">
              <w:rPr>
                <w:i w:val="1"/>
                <w:sz w:val="18"/>
                <w:szCs w:val="18"/>
                <w:rtl w:val="0"/>
              </w:rPr>
              <w:t xml:space="preserve">Around 65-75% risk of abnormal thyroid function.</w:t>
            </w:r>
          </w:p>
          <w:p w:rsidR="00000000" w:rsidDel="00000000" w:rsidP="00000000" w:rsidRDefault="00000000" w:rsidRPr="00000000" w14:paraId="00001054">
            <w:pPr>
              <w:numPr>
                <w:ilvl w:val="2"/>
                <w:numId w:val="28"/>
              </w:numPr>
              <w:ind w:left="2160" w:hanging="360"/>
              <w:rPr>
                <w:sz w:val="18"/>
                <w:szCs w:val="18"/>
              </w:rPr>
            </w:pPr>
            <w:r w:rsidDel="00000000" w:rsidR="00000000" w:rsidRPr="00000000">
              <w:rPr>
                <w:sz w:val="18"/>
                <w:szCs w:val="18"/>
                <w:rtl w:val="0"/>
              </w:rPr>
              <w:t xml:space="preserve">Thyroid mean &gt;15 Gy associated with a 30% risk of thyroid insufficiency. </w:t>
            </w:r>
          </w:p>
          <w:p w:rsidR="00000000" w:rsidDel="00000000" w:rsidP="00000000" w:rsidRDefault="00000000" w:rsidRPr="00000000" w14:paraId="00001055">
            <w:pPr>
              <w:numPr>
                <w:ilvl w:val="1"/>
                <w:numId w:val="28"/>
              </w:numPr>
              <w:ind w:left="1440" w:hanging="360"/>
              <w:rPr>
                <w:sz w:val="18"/>
                <w:szCs w:val="18"/>
              </w:rPr>
            </w:pPr>
            <w:r w:rsidDel="00000000" w:rsidR="00000000" w:rsidRPr="00000000">
              <w:rPr>
                <w:sz w:val="18"/>
                <w:szCs w:val="18"/>
                <w:rtl w:val="0"/>
              </w:rPr>
              <w:t xml:space="preserve">ST growth and development affected at 25-30 Gy. </w:t>
            </w:r>
            <w:r w:rsidDel="00000000" w:rsidR="00000000" w:rsidRPr="00000000">
              <w:rPr>
                <w:i w:val="1"/>
                <w:sz w:val="18"/>
                <w:szCs w:val="18"/>
                <w:rtl w:val="0"/>
              </w:rPr>
              <w:t xml:space="preserve">Or, even at less than 25 Gy if age &lt; 10 yo.</w:t>
            </w:r>
            <w:r w:rsidDel="00000000" w:rsidR="00000000" w:rsidRPr="00000000">
              <w:rPr>
                <w:rtl w:val="0"/>
              </w:rPr>
            </w:r>
          </w:p>
          <w:p w:rsidR="00000000" w:rsidDel="00000000" w:rsidP="00000000" w:rsidRDefault="00000000" w:rsidRPr="00000000" w14:paraId="00001056">
            <w:pPr>
              <w:numPr>
                <w:ilvl w:val="2"/>
                <w:numId w:val="28"/>
              </w:numPr>
              <w:ind w:left="2160" w:hanging="360"/>
              <w:rPr>
                <w:sz w:val="18"/>
                <w:szCs w:val="18"/>
              </w:rPr>
            </w:pPr>
            <w:r w:rsidDel="00000000" w:rsidR="00000000" w:rsidRPr="00000000">
              <w:rPr>
                <w:sz w:val="18"/>
                <w:szCs w:val="18"/>
                <w:rtl w:val="0"/>
              </w:rPr>
              <w:t xml:space="preserve">ST growth is only affected slightly if receiving &lt;  20 Gy and age &gt; 10 yo.</w:t>
            </w:r>
          </w:p>
          <w:p w:rsidR="00000000" w:rsidDel="00000000" w:rsidP="00000000" w:rsidRDefault="00000000" w:rsidRPr="00000000" w14:paraId="00001057">
            <w:pPr>
              <w:numPr>
                <w:ilvl w:val="1"/>
                <w:numId w:val="28"/>
              </w:numPr>
              <w:ind w:left="1440" w:hanging="360"/>
              <w:rPr>
                <w:sz w:val="18"/>
                <w:szCs w:val="18"/>
              </w:rPr>
            </w:pPr>
            <w:r w:rsidDel="00000000" w:rsidR="00000000" w:rsidRPr="00000000">
              <w:rPr>
                <w:sz w:val="18"/>
                <w:szCs w:val="18"/>
                <w:rtl w:val="0"/>
              </w:rPr>
              <w:t xml:space="preserve">Bone growth affected starting at 8 Gy. </w:t>
            </w:r>
          </w:p>
          <w:p w:rsidR="00000000" w:rsidDel="00000000" w:rsidP="00000000" w:rsidRDefault="00000000" w:rsidRPr="00000000" w14:paraId="00001058">
            <w:pPr>
              <w:numPr>
                <w:ilvl w:val="1"/>
                <w:numId w:val="28"/>
              </w:numPr>
              <w:ind w:left="1440" w:hanging="360"/>
              <w:rPr>
                <w:sz w:val="18"/>
                <w:szCs w:val="18"/>
              </w:rPr>
            </w:pPr>
            <w:r w:rsidDel="00000000" w:rsidR="00000000" w:rsidRPr="00000000">
              <w:rPr>
                <w:sz w:val="18"/>
                <w:szCs w:val="18"/>
                <w:rtl w:val="0"/>
              </w:rPr>
              <w:t xml:space="preserve">Premature closure of epiphyseal plates &gt; 20 Gy.</w:t>
            </w:r>
          </w:p>
          <w:p w:rsidR="00000000" w:rsidDel="00000000" w:rsidP="00000000" w:rsidRDefault="00000000" w:rsidRPr="00000000" w14:paraId="00001059">
            <w:pPr>
              <w:numPr>
                <w:ilvl w:val="2"/>
                <w:numId w:val="28"/>
              </w:numPr>
              <w:ind w:left="2160" w:hanging="360"/>
              <w:rPr>
                <w:sz w:val="18"/>
                <w:szCs w:val="18"/>
              </w:rPr>
            </w:pPr>
            <w:r w:rsidDel="00000000" w:rsidR="00000000" w:rsidRPr="00000000">
              <w:rPr>
                <w:sz w:val="18"/>
                <w:szCs w:val="18"/>
                <w:rtl w:val="0"/>
              </w:rPr>
              <w:t xml:space="preserve">Dental abnormalities with doses of 20-40 Gy.</w:t>
            </w:r>
          </w:p>
          <w:p w:rsidR="00000000" w:rsidDel="00000000" w:rsidP="00000000" w:rsidRDefault="00000000" w:rsidRPr="00000000" w14:paraId="0000105A">
            <w:pPr>
              <w:numPr>
                <w:ilvl w:val="2"/>
                <w:numId w:val="28"/>
              </w:numPr>
              <w:ind w:left="2160" w:hanging="360"/>
              <w:rPr>
                <w:sz w:val="18"/>
                <w:szCs w:val="18"/>
              </w:rPr>
            </w:pPr>
            <w:r w:rsidDel="00000000" w:rsidR="00000000" w:rsidRPr="00000000">
              <w:rPr>
                <w:rFonts w:ascii="Gungsuh" w:cs="Gungsuh" w:eastAsia="Gungsuh" w:hAnsi="Gungsuh"/>
                <w:sz w:val="18"/>
                <w:szCs w:val="18"/>
                <w:rtl w:val="0"/>
              </w:rPr>
              <w:t xml:space="preserve">Jaw dysfunction was more severe when the pterygoid and masseter received mean ≥ 20 Gy.</w:t>
            </w:r>
            <w:hyperlink r:id="rId3216">
              <w:r w:rsidDel="00000000" w:rsidR="00000000" w:rsidRPr="00000000">
                <w:rPr>
                  <w:sz w:val="18"/>
                  <w:szCs w:val="18"/>
                  <w:vertAlign w:val="superscript"/>
                  <w:rtl w:val="0"/>
                </w:rPr>
                <w:t xml:space="preserve">Tinkle IJROBP ‘20</w:t>
              </w:r>
            </w:hyperlink>
            <w:r w:rsidDel="00000000" w:rsidR="00000000" w:rsidRPr="00000000">
              <w:rPr>
                <w:rtl w:val="0"/>
              </w:rPr>
            </w:r>
          </w:p>
          <w:p w:rsidR="00000000" w:rsidDel="00000000" w:rsidP="00000000" w:rsidRDefault="00000000" w:rsidRPr="00000000" w14:paraId="0000105B">
            <w:pPr>
              <w:numPr>
                <w:ilvl w:val="2"/>
                <w:numId w:val="28"/>
              </w:numPr>
              <w:ind w:left="2160" w:hanging="360"/>
              <w:rPr>
                <w:sz w:val="18"/>
                <w:szCs w:val="18"/>
              </w:rPr>
            </w:pPr>
            <w:r w:rsidDel="00000000" w:rsidR="00000000" w:rsidRPr="00000000">
              <w:rPr>
                <w:rFonts w:ascii="Cardo" w:cs="Cardo" w:eastAsia="Cardo" w:hAnsi="Cardo"/>
                <w:sz w:val="18"/>
                <w:szCs w:val="18"/>
                <w:rtl w:val="0"/>
              </w:rPr>
              <w:t xml:space="preserve">Scoliosis at 15y for ± 24 Gy of ~35→ 70%, though severe physical and functional deformity uncommon.</w:t>
            </w:r>
          </w:p>
          <w:p w:rsidR="00000000" w:rsidDel="00000000" w:rsidP="00000000" w:rsidRDefault="00000000" w:rsidRPr="00000000" w14:paraId="0000105C">
            <w:pPr>
              <w:numPr>
                <w:ilvl w:val="1"/>
                <w:numId w:val="28"/>
              </w:numPr>
              <w:ind w:left="1440" w:hanging="360"/>
              <w:rPr>
                <w:sz w:val="18"/>
                <w:szCs w:val="18"/>
              </w:rPr>
            </w:pPr>
            <w:r w:rsidDel="00000000" w:rsidR="00000000" w:rsidRPr="00000000">
              <w:rPr>
                <w:rFonts w:ascii="Gungsuh" w:cs="Gungsuh" w:eastAsia="Gungsuh" w:hAnsi="Gungsuh"/>
                <w:sz w:val="18"/>
                <w:szCs w:val="18"/>
                <w:rtl w:val="0"/>
              </w:rPr>
              <w:t xml:space="preserve">Orbital hypoplasia with mean bony orbit dose ≥ 30 Gy.</w:t>
            </w:r>
            <w:hyperlink r:id="rId3217">
              <w:r w:rsidDel="00000000" w:rsidR="00000000" w:rsidRPr="00000000">
                <w:rPr>
                  <w:sz w:val="18"/>
                  <w:szCs w:val="18"/>
                  <w:vertAlign w:val="superscript"/>
                  <w:rtl w:val="0"/>
                </w:rPr>
                <w:t xml:space="preserve">Tinkle IJROBP ‘20</w:t>
              </w:r>
            </w:hyperlink>
            <w:r w:rsidDel="00000000" w:rsidR="00000000" w:rsidRPr="00000000">
              <w:rPr>
                <w:rtl w:val="0"/>
              </w:rPr>
            </w:r>
          </w:p>
          <w:p w:rsidR="00000000" w:rsidDel="00000000" w:rsidP="00000000" w:rsidRDefault="00000000" w:rsidRPr="00000000" w14:paraId="0000105D">
            <w:pPr>
              <w:numPr>
                <w:ilvl w:val="1"/>
                <w:numId w:val="28"/>
              </w:numPr>
              <w:ind w:left="1440" w:hanging="360"/>
              <w:rPr>
                <w:sz w:val="18"/>
                <w:szCs w:val="18"/>
              </w:rPr>
            </w:pPr>
            <w:r w:rsidDel="00000000" w:rsidR="00000000" w:rsidRPr="00000000">
              <w:rPr>
                <w:sz w:val="18"/>
                <w:szCs w:val="18"/>
                <w:rtl w:val="0"/>
              </w:rPr>
              <w:t xml:space="preserve">FH: &gt; 25 Gy increases risk of SCFE, and doses &gt; 30-40 Gy increases risk of AVN.</w:t>
            </w:r>
          </w:p>
        </w:tc>
      </w:tr>
    </w:tbl>
    <w:p w:rsidR="00000000" w:rsidDel="00000000" w:rsidP="00000000" w:rsidRDefault="00000000" w:rsidRPr="00000000" w14:paraId="0000105E">
      <w:pPr>
        <w:rPr>
          <w:b w:val="1"/>
          <w:sz w:val="18"/>
          <w:szCs w:val="18"/>
        </w:rPr>
      </w:pPr>
      <w:r w:rsidDel="00000000" w:rsidR="00000000" w:rsidRPr="00000000">
        <w:rPr>
          <w:rtl w:val="0"/>
        </w:rPr>
      </w:r>
    </w:p>
    <w:bookmarkStart w:colFirst="0" w:colLast="0" w:name="ickfcm9eo4u6" w:id="123"/>
    <w:bookmarkEnd w:id="123"/>
    <w:p w:rsidR="00000000" w:rsidDel="00000000" w:rsidP="00000000" w:rsidRDefault="00000000" w:rsidRPr="00000000" w14:paraId="0000105F">
      <w:pPr>
        <w:rPr>
          <w:b w:val="1"/>
          <w:sz w:val="18"/>
          <w:szCs w:val="18"/>
        </w:rPr>
      </w:pPr>
      <w:r w:rsidDel="00000000" w:rsidR="00000000" w:rsidRPr="00000000">
        <w:rPr>
          <w:b w:val="1"/>
          <w:sz w:val="18"/>
          <w:szCs w:val="18"/>
          <w:rtl w:val="0"/>
        </w:rPr>
        <w:t xml:space="preserve">IQ dysfunction</w:t>
      </w:r>
    </w:p>
    <w:p w:rsidR="00000000" w:rsidDel="00000000" w:rsidP="00000000" w:rsidRDefault="00000000" w:rsidRPr="00000000" w14:paraId="00001060">
      <w:pPr>
        <w:rPr>
          <w:sz w:val="18"/>
          <w:szCs w:val="18"/>
        </w:rPr>
      </w:pPr>
      <w:r w:rsidDel="00000000" w:rsidR="00000000" w:rsidRPr="00000000">
        <w:rPr>
          <w:sz w:val="18"/>
          <w:szCs w:val="18"/>
          <w:rtl w:val="0"/>
        </w:rPr>
        <w:t xml:space="preserve">See [</w:t>
      </w:r>
      <w:hyperlink r:id="rId3218">
        <w:r w:rsidDel="00000000" w:rsidR="00000000" w:rsidRPr="00000000">
          <w:rPr>
            <w:sz w:val="18"/>
            <w:szCs w:val="18"/>
            <w:rtl w:val="0"/>
          </w:rPr>
          <w:t xml:space="preserve">IQ Toxicity</w:t>
        </w:r>
      </w:hyperlink>
      <w:r w:rsidDel="00000000" w:rsidR="00000000" w:rsidRPr="00000000">
        <w:rPr>
          <w:sz w:val="18"/>
          <w:szCs w:val="18"/>
          <w:rtl w:val="0"/>
        </w:rPr>
        <w:t xml:space="preserve">] section in pediatrics for more.</w:t>
      </w:r>
    </w:p>
    <w:p w:rsidR="00000000" w:rsidDel="00000000" w:rsidP="00000000" w:rsidRDefault="00000000" w:rsidRPr="00000000" w14:paraId="00001061">
      <w:pPr>
        <w:numPr>
          <w:ilvl w:val="0"/>
          <w:numId w:val="105"/>
        </w:numPr>
        <w:ind w:left="720" w:hanging="360"/>
        <w:rPr>
          <w:b w:val="0"/>
          <w:sz w:val="18"/>
          <w:szCs w:val="18"/>
        </w:rPr>
      </w:pPr>
      <w:r w:rsidDel="00000000" w:rsidR="00000000" w:rsidRPr="00000000">
        <w:rPr>
          <w:rFonts w:ascii="Gungsuh" w:cs="Gungsuh" w:eastAsia="Gungsuh" w:hAnsi="Gungsuh"/>
          <w:sz w:val="18"/>
          <w:szCs w:val="18"/>
          <w:rtl w:val="0"/>
        </w:rPr>
        <w:t xml:space="preserve">“Cognitive dysfunction in children is largely seen for whole brain doses of ≥ 18 Gy” [</w:t>
      </w:r>
      <w:hyperlink r:id="rId3219">
        <w:r w:rsidDel="00000000" w:rsidR="00000000" w:rsidRPr="00000000">
          <w:rPr>
            <w:sz w:val="18"/>
            <w:szCs w:val="18"/>
            <w:rtl w:val="0"/>
          </w:rPr>
          <w:t xml:space="preserve">QUANTEC</w:t>
        </w:r>
      </w:hyperlink>
      <w:r w:rsidDel="00000000" w:rsidR="00000000" w:rsidRPr="00000000">
        <w:rPr>
          <w:sz w:val="18"/>
          <w:szCs w:val="18"/>
          <w:rtl w:val="0"/>
        </w:rPr>
        <w:t xml:space="preserve">].</w:t>
      </w:r>
    </w:p>
    <w:p w:rsidR="00000000" w:rsidDel="00000000" w:rsidP="00000000" w:rsidRDefault="00000000" w:rsidRPr="00000000" w14:paraId="00001062">
      <w:pPr>
        <w:numPr>
          <w:ilvl w:val="0"/>
          <w:numId w:val="105"/>
        </w:numPr>
        <w:ind w:left="720" w:hanging="360"/>
        <w:rPr>
          <w:b w:val="0"/>
          <w:sz w:val="18"/>
          <w:szCs w:val="18"/>
        </w:rPr>
      </w:pPr>
      <w:r w:rsidDel="00000000" w:rsidR="00000000" w:rsidRPr="00000000">
        <w:rPr>
          <w:rFonts w:ascii="Gungsuh" w:cs="Gungsuh" w:eastAsia="Gungsuh" w:hAnsi="Gungsuh"/>
          <w:sz w:val="18"/>
          <w:szCs w:val="18"/>
          <w:rtl w:val="0"/>
        </w:rPr>
        <w:t xml:space="preserve">In the 1980s, patients with ALL received &gt; 20 Gy WBRT. Late toxicity was associated with doses above 20 Gy, especially for patients who were ≤ 3-5y at the time of WBRT. Modern regimens for ALL CNS treatment prefer to tiptoe under the “20 Gy Line” with 18/10. See [</w:t>
      </w:r>
      <w:hyperlink r:id="rId3220">
        <w:r w:rsidDel="00000000" w:rsidR="00000000" w:rsidRPr="00000000">
          <w:rPr>
            <w:sz w:val="18"/>
            <w:szCs w:val="18"/>
            <w:rtl w:val="0"/>
          </w:rPr>
          <w:t xml:space="preserve">ALL</w:t>
        </w:r>
      </w:hyperlink>
      <w:r w:rsidDel="00000000" w:rsidR="00000000" w:rsidRPr="00000000">
        <w:rPr>
          <w:sz w:val="18"/>
          <w:szCs w:val="18"/>
          <w:rtl w:val="0"/>
        </w:rPr>
        <w:t xml:space="preserve">] section for more.</w:t>
      </w:r>
    </w:p>
    <w:p w:rsidR="00000000" w:rsidDel="00000000" w:rsidP="00000000" w:rsidRDefault="00000000" w:rsidRPr="00000000" w14:paraId="00001063">
      <w:pPr>
        <w:numPr>
          <w:ilvl w:val="0"/>
          <w:numId w:val="105"/>
        </w:numPr>
        <w:ind w:left="720" w:hanging="360"/>
        <w:rPr>
          <w:b w:val="0"/>
          <w:sz w:val="18"/>
          <w:szCs w:val="18"/>
        </w:rPr>
      </w:pPr>
      <w:r w:rsidDel="00000000" w:rsidR="00000000" w:rsidRPr="00000000">
        <w:rPr>
          <w:sz w:val="18"/>
          <w:szCs w:val="18"/>
          <w:rtl w:val="0"/>
        </w:rPr>
        <w:t xml:space="preserve">Children younger than 3-5y at time of RT appear to suffer from the greatest incremental decline in IQ, even 10 years out  [</w:t>
      </w:r>
      <w:hyperlink r:id="rId3221">
        <w:r w:rsidDel="00000000" w:rsidR="00000000" w:rsidRPr="00000000">
          <w:rPr>
            <w:sz w:val="18"/>
            <w:szCs w:val="18"/>
            <w:rtl w:val="0"/>
          </w:rPr>
          <w:t xml:space="preserve">Hoppe-Hirsch Childs NS '90</w:t>
        </w:r>
      </w:hyperlink>
      <w:r w:rsidDel="00000000" w:rsidR="00000000" w:rsidRPr="00000000">
        <w:rPr>
          <w:sz w:val="18"/>
          <w:szCs w:val="18"/>
          <w:rtl w:val="0"/>
        </w:rPr>
        <w:t xml:space="preserve">]</w:t>
      </w:r>
    </w:p>
    <w:p w:rsidR="00000000" w:rsidDel="00000000" w:rsidP="00000000" w:rsidRDefault="00000000" w:rsidRPr="00000000" w14:paraId="00001064">
      <w:pPr>
        <w:numPr>
          <w:ilvl w:val="0"/>
          <w:numId w:val="105"/>
        </w:numPr>
        <w:ind w:left="720" w:hanging="360"/>
        <w:rPr>
          <w:b w:val="0"/>
          <w:sz w:val="18"/>
          <w:szCs w:val="18"/>
        </w:rPr>
      </w:pPr>
      <w:r w:rsidDel="00000000" w:rsidR="00000000" w:rsidRPr="00000000">
        <w:rPr>
          <w:sz w:val="18"/>
          <w:szCs w:val="18"/>
          <w:rtl w:val="0"/>
        </w:rPr>
        <w:t xml:space="preserve">Post-surgical complications are a major contributing factor in IQ decline as well. </w:t>
      </w:r>
    </w:p>
    <w:p w:rsidR="00000000" w:rsidDel="00000000" w:rsidP="00000000" w:rsidRDefault="00000000" w:rsidRPr="00000000" w14:paraId="00001065">
      <w:pPr>
        <w:rPr>
          <w:b w:val="1"/>
          <w:sz w:val="18"/>
          <w:szCs w:val="18"/>
        </w:rPr>
      </w:pPr>
      <w:r w:rsidDel="00000000" w:rsidR="00000000" w:rsidRPr="00000000">
        <w:rPr>
          <w:rtl w:val="0"/>
        </w:rPr>
      </w:r>
    </w:p>
    <w:p w:rsidR="00000000" w:rsidDel="00000000" w:rsidP="00000000" w:rsidRDefault="00000000" w:rsidRPr="00000000" w14:paraId="00001066">
      <w:pPr>
        <w:rPr>
          <w:b w:val="1"/>
          <w:sz w:val="18"/>
          <w:szCs w:val="18"/>
        </w:rPr>
      </w:pPr>
      <w:r w:rsidDel="00000000" w:rsidR="00000000" w:rsidRPr="00000000">
        <w:rPr>
          <w:b w:val="1"/>
          <w:sz w:val="18"/>
          <w:szCs w:val="18"/>
          <w:rtl w:val="0"/>
        </w:rPr>
        <w:t xml:space="preserve">Gonadal toxicity</w:t>
      </w:r>
    </w:p>
    <w:p w:rsidR="00000000" w:rsidDel="00000000" w:rsidP="00000000" w:rsidRDefault="00000000" w:rsidRPr="00000000" w14:paraId="00001067">
      <w:pPr>
        <w:rPr>
          <w:sz w:val="18"/>
          <w:szCs w:val="18"/>
        </w:rPr>
      </w:pPr>
      <w:r w:rsidDel="00000000" w:rsidR="00000000" w:rsidRPr="00000000">
        <w:rPr>
          <w:sz w:val="18"/>
          <w:szCs w:val="18"/>
          <w:rtl w:val="0"/>
        </w:rPr>
        <w:t xml:space="preserve">See [</w:t>
      </w:r>
      <w:hyperlink r:id="rId3222">
        <w:r w:rsidDel="00000000" w:rsidR="00000000" w:rsidRPr="00000000">
          <w:rPr>
            <w:sz w:val="18"/>
            <w:szCs w:val="18"/>
            <w:rtl w:val="0"/>
          </w:rPr>
          <w:t xml:space="preserve">Male gonadal Toxicity</w:t>
        </w:r>
      </w:hyperlink>
      <w:r w:rsidDel="00000000" w:rsidR="00000000" w:rsidRPr="00000000">
        <w:rPr>
          <w:sz w:val="18"/>
          <w:szCs w:val="18"/>
          <w:rtl w:val="0"/>
        </w:rPr>
        <w:t xml:space="preserve">] and [</w:t>
      </w:r>
      <w:hyperlink r:id="rId3223">
        <w:r w:rsidDel="00000000" w:rsidR="00000000" w:rsidRPr="00000000">
          <w:rPr>
            <w:sz w:val="18"/>
            <w:szCs w:val="18"/>
            <w:rtl w:val="0"/>
          </w:rPr>
          <w:t xml:space="preserve">Female gonadal Toxicity</w:t>
        </w:r>
      </w:hyperlink>
      <w:r w:rsidDel="00000000" w:rsidR="00000000" w:rsidRPr="00000000">
        <w:rPr>
          <w:sz w:val="18"/>
          <w:szCs w:val="18"/>
          <w:rtl w:val="0"/>
        </w:rPr>
        <w:t xml:space="preserve">] in the pediatrics section for more.</w:t>
      </w:r>
    </w:p>
    <w:p w:rsidR="00000000" w:rsidDel="00000000" w:rsidP="00000000" w:rsidRDefault="00000000" w:rsidRPr="00000000" w14:paraId="00001068">
      <w:pPr>
        <w:rPr>
          <w:sz w:val="18"/>
          <w:szCs w:val="18"/>
        </w:rPr>
      </w:pPr>
      <w:r w:rsidDel="00000000" w:rsidR="00000000" w:rsidRPr="00000000">
        <w:rPr>
          <w:sz w:val="18"/>
          <w:szCs w:val="18"/>
          <w:rtl w:val="0"/>
        </w:rPr>
        <w:t xml:space="preserve">See [</w:t>
      </w:r>
      <w:hyperlink r:id="rId3224">
        <w:r w:rsidDel="00000000" w:rsidR="00000000" w:rsidRPr="00000000">
          <w:rPr>
            <w:sz w:val="18"/>
            <w:szCs w:val="18"/>
            <w:rtl w:val="0"/>
          </w:rPr>
          <w:t xml:space="preserve">toxicity</w:t>
        </w:r>
      </w:hyperlink>
      <w:r w:rsidDel="00000000" w:rsidR="00000000" w:rsidRPr="00000000">
        <w:rPr>
          <w:sz w:val="18"/>
          <w:szCs w:val="18"/>
          <w:rtl w:val="0"/>
        </w:rPr>
        <w:t xml:space="preserve">] section of testicular seminoma section for more information.</w:t>
      </w:r>
    </w:p>
    <w:p w:rsidR="00000000" w:rsidDel="00000000" w:rsidP="00000000" w:rsidRDefault="00000000" w:rsidRPr="00000000" w14:paraId="00001069">
      <w:pPr>
        <w:numPr>
          <w:ilvl w:val="0"/>
          <w:numId w:val="84"/>
        </w:numPr>
        <w:ind w:left="720" w:hanging="360"/>
        <w:rPr>
          <w:b w:val="0"/>
          <w:sz w:val="18"/>
          <w:szCs w:val="18"/>
        </w:rPr>
      </w:pPr>
      <w:r w:rsidDel="00000000" w:rsidR="00000000" w:rsidRPr="00000000">
        <w:rPr>
          <w:sz w:val="18"/>
          <w:szCs w:val="18"/>
          <w:rtl w:val="0"/>
        </w:rPr>
        <w:t xml:space="preserve">Alkylating agents are associated with male and female infertility.</w:t>
      </w:r>
    </w:p>
    <w:p w:rsidR="00000000" w:rsidDel="00000000" w:rsidP="00000000" w:rsidRDefault="00000000" w:rsidRPr="00000000" w14:paraId="0000106A">
      <w:pPr>
        <w:numPr>
          <w:ilvl w:val="1"/>
          <w:numId w:val="84"/>
        </w:numPr>
        <w:ind w:left="1440" w:hanging="360"/>
        <w:rPr>
          <w:b w:val="0"/>
          <w:sz w:val="18"/>
          <w:szCs w:val="18"/>
        </w:rPr>
      </w:pPr>
      <w:r w:rsidDel="00000000" w:rsidR="00000000" w:rsidRPr="00000000">
        <w:rPr>
          <w:sz w:val="18"/>
          <w:szCs w:val="18"/>
          <w:rtl w:val="0"/>
        </w:rPr>
        <w:t xml:space="preserve">This includes cyclophosphamide (used in ABVE-PC) and dacarbazine (used in ABVD).</w:t>
      </w:r>
      <w:r w:rsidDel="00000000" w:rsidR="00000000" w:rsidRPr="00000000">
        <w:rPr>
          <w:rtl w:val="0"/>
        </w:rPr>
      </w:r>
    </w:p>
    <w:p w:rsidR="00000000" w:rsidDel="00000000" w:rsidP="00000000" w:rsidRDefault="00000000" w:rsidRPr="00000000" w14:paraId="0000106B">
      <w:pPr>
        <w:widowControl w:val="0"/>
        <w:numPr>
          <w:ilvl w:val="0"/>
          <w:numId w:val="84"/>
        </w:numPr>
        <w:ind w:left="720" w:hanging="360"/>
        <w:rPr>
          <w:b w:val="0"/>
          <w:sz w:val="18"/>
          <w:szCs w:val="18"/>
        </w:rPr>
      </w:pPr>
      <w:r w:rsidDel="00000000" w:rsidR="00000000" w:rsidRPr="00000000">
        <w:rPr>
          <w:b w:val="1"/>
          <w:sz w:val="18"/>
          <w:szCs w:val="18"/>
          <w:rtl w:val="0"/>
        </w:rPr>
        <w:t xml:space="preserve">Testicles</w:t>
      </w:r>
      <w:r w:rsidDel="00000000" w:rsidR="00000000" w:rsidRPr="00000000">
        <w:rPr>
          <w:sz w:val="18"/>
          <w:szCs w:val="18"/>
          <w:rtl w:val="0"/>
        </w:rPr>
        <w:t xml:space="preserve">: Permanent sterility </w:t>
      </w:r>
      <w:r w:rsidDel="00000000" w:rsidR="00000000" w:rsidRPr="00000000">
        <w:rPr>
          <w:b w:val="1"/>
          <w:sz w:val="18"/>
          <w:szCs w:val="18"/>
          <w:rtl w:val="0"/>
        </w:rPr>
        <w:t xml:space="preserve">&gt; 6 Gy single dose </w:t>
      </w:r>
      <w:r w:rsidDel="00000000" w:rsidR="00000000" w:rsidRPr="00000000">
        <w:rPr>
          <w:sz w:val="18"/>
          <w:szCs w:val="18"/>
          <w:rtl w:val="0"/>
        </w:rPr>
        <w:t xml:space="preserve">or </w:t>
      </w:r>
      <w:r w:rsidDel="00000000" w:rsidR="00000000" w:rsidRPr="00000000">
        <w:rPr>
          <w:b w:val="1"/>
          <w:sz w:val="18"/>
          <w:szCs w:val="18"/>
          <w:rtl w:val="0"/>
        </w:rPr>
        <w:t xml:space="preserve">3 Gy fractionated</w:t>
      </w:r>
      <w:r w:rsidDel="00000000" w:rsidR="00000000" w:rsidRPr="00000000">
        <w:rPr>
          <w:sz w:val="18"/>
          <w:szCs w:val="18"/>
          <w:rtl w:val="0"/>
        </w:rPr>
        <w:t xml:space="preserve">.</w:t>
      </w:r>
    </w:p>
    <w:p w:rsidR="00000000" w:rsidDel="00000000" w:rsidP="00000000" w:rsidRDefault="00000000" w:rsidRPr="00000000" w14:paraId="0000106C">
      <w:pPr>
        <w:numPr>
          <w:ilvl w:val="1"/>
          <w:numId w:val="84"/>
        </w:numPr>
        <w:ind w:left="1440" w:hanging="360"/>
        <w:rPr>
          <w:b w:val="0"/>
          <w:sz w:val="18"/>
          <w:szCs w:val="18"/>
        </w:rPr>
      </w:pPr>
      <w:r w:rsidDel="00000000" w:rsidR="00000000" w:rsidRPr="00000000">
        <w:rPr>
          <w:sz w:val="18"/>
          <w:szCs w:val="18"/>
          <w:rtl w:val="0"/>
        </w:rPr>
        <w:t xml:space="preserve">Infertility is likely above 2-3 Gy. Perhaps more prolonged azoospermia if fractionated (e.g. 6/3 is worse than 6/1).</w:t>
      </w:r>
    </w:p>
    <w:p w:rsidR="00000000" w:rsidDel="00000000" w:rsidP="00000000" w:rsidRDefault="00000000" w:rsidRPr="00000000" w14:paraId="0000106D">
      <w:pPr>
        <w:numPr>
          <w:ilvl w:val="0"/>
          <w:numId w:val="84"/>
        </w:numPr>
        <w:ind w:left="720" w:hanging="360"/>
        <w:rPr>
          <w:b w:val="0"/>
          <w:sz w:val="18"/>
          <w:szCs w:val="18"/>
        </w:rPr>
      </w:pPr>
      <w:r w:rsidDel="00000000" w:rsidR="00000000" w:rsidRPr="00000000">
        <w:rPr>
          <w:sz w:val="18"/>
          <w:szCs w:val="18"/>
          <w:rtl w:val="0"/>
        </w:rPr>
        <w:t xml:space="preserve">Around 1% of pAO goes to the testicles, while around 2% goes to contra testicle with dog-leg.  Clamshell decreases dose by 2-3 times </w:t>
      </w:r>
      <w:hyperlink r:id="rId3225">
        <w:r w:rsidDel="00000000" w:rsidR="00000000" w:rsidRPr="00000000">
          <w:rPr>
            <w:sz w:val="18"/>
            <w:szCs w:val="18"/>
            <w:rtl w:val="0"/>
          </w:rPr>
          <w:t xml:space="preserve">[Bieri Rad Onc '99]</w:t>
        </w:r>
      </w:hyperlink>
      <w:r w:rsidDel="00000000" w:rsidR="00000000" w:rsidRPr="00000000">
        <w:rPr>
          <w:sz w:val="18"/>
          <w:szCs w:val="18"/>
          <w:rtl w:val="0"/>
        </w:rPr>
        <w:t xml:space="preserve">. </w:t>
      </w:r>
    </w:p>
    <w:p w:rsidR="00000000" w:rsidDel="00000000" w:rsidP="00000000" w:rsidRDefault="00000000" w:rsidRPr="00000000" w14:paraId="0000106E">
      <w:pPr>
        <w:numPr>
          <w:ilvl w:val="1"/>
          <w:numId w:val="84"/>
        </w:numPr>
        <w:ind w:left="1440" w:hanging="360"/>
        <w:rPr>
          <w:sz w:val="18"/>
          <w:szCs w:val="18"/>
        </w:rPr>
      </w:pPr>
      <w:r w:rsidDel="00000000" w:rsidR="00000000" w:rsidRPr="00000000">
        <w:rPr>
          <w:rFonts w:ascii="Cardo" w:cs="Cardo" w:eastAsia="Cardo" w:hAnsi="Cardo"/>
          <w:sz w:val="18"/>
          <w:szCs w:val="18"/>
          <w:rtl w:val="0"/>
        </w:rPr>
        <w:t xml:space="preserve">For dogleg, 4→ 1.5 cGy/fx. </w:t>
      </w:r>
      <w:r w:rsidDel="00000000" w:rsidR="00000000" w:rsidRPr="00000000">
        <w:rPr>
          <w:i w:val="1"/>
          <w:sz w:val="18"/>
          <w:szCs w:val="18"/>
          <w:rtl w:val="0"/>
        </w:rPr>
        <w:t xml:space="preserve">Clamshell reduces dose to ~1% of 180 cGy/fx. </w:t>
      </w:r>
      <w:r w:rsidDel="00000000" w:rsidR="00000000" w:rsidRPr="00000000">
        <w:rPr>
          <w:rtl w:val="0"/>
        </w:rPr>
      </w:r>
    </w:p>
    <w:p w:rsidR="00000000" w:rsidDel="00000000" w:rsidP="00000000" w:rsidRDefault="00000000" w:rsidRPr="00000000" w14:paraId="0000106F">
      <w:pPr>
        <w:numPr>
          <w:ilvl w:val="1"/>
          <w:numId w:val="84"/>
        </w:numPr>
        <w:ind w:left="1440" w:hanging="360"/>
        <w:rPr>
          <w:sz w:val="18"/>
          <w:szCs w:val="18"/>
        </w:rPr>
      </w:pPr>
      <w:r w:rsidDel="00000000" w:rsidR="00000000" w:rsidRPr="00000000">
        <w:rPr>
          <w:rFonts w:ascii="Cardo" w:cs="Cardo" w:eastAsia="Cardo" w:hAnsi="Cardo"/>
          <w:sz w:val="18"/>
          <w:szCs w:val="18"/>
          <w:rtl w:val="0"/>
        </w:rPr>
        <w:t xml:space="preserve">For PA, 2→ 0.7 cGy/fx. </w:t>
      </w:r>
    </w:p>
    <w:p w:rsidR="00000000" w:rsidDel="00000000" w:rsidP="00000000" w:rsidRDefault="00000000" w:rsidRPr="00000000" w14:paraId="00001070">
      <w:pPr>
        <w:numPr>
          <w:ilvl w:val="1"/>
          <w:numId w:val="84"/>
        </w:numPr>
        <w:ind w:left="1440" w:hanging="360"/>
        <w:rPr>
          <w:sz w:val="18"/>
          <w:szCs w:val="18"/>
        </w:rPr>
      </w:pPr>
      <w:r w:rsidDel="00000000" w:rsidR="00000000" w:rsidRPr="00000000">
        <w:rPr>
          <w:sz w:val="18"/>
          <w:szCs w:val="18"/>
          <w:rtl w:val="0"/>
        </w:rPr>
        <w:t xml:space="preserve">With clamshell, most pts will have oligospermia which tends to resolve within 4 mo to ~1y.</w:t>
      </w:r>
    </w:p>
    <w:p w:rsidR="00000000" w:rsidDel="00000000" w:rsidP="00000000" w:rsidRDefault="00000000" w:rsidRPr="00000000" w14:paraId="00001071">
      <w:pPr>
        <w:numPr>
          <w:ilvl w:val="1"/>
          <w:numId w:val="84"/>
        </w:numPr>
        <w:ind w:left="1440" w:hanging="360"/>
        <w:rPr>
          <w:sz w:val="18"/>
          <w:szCs w:val="18"/>
        </w:rPr>
      </w:pPr>
      <w:r w:rsidDel="00000000" w:rsidR="00000000" w:rsidRPr="00000000">
        <w:rPr>
          <w:sz w:val="18"/>
          <w:szCs w:val="18"/>
          <w:rtl w:val="0"/>
        </w:rPr>
        <w:t xml:space="preserve">Have your patients wait at least 6 months before trying to have kids.</w:t>
      </w:r>
    </w:p>
    <w:p w:rsidR="00000000" w:rsidDel="00000000" w:rsidP="00000000" w:rsidRDefault="00000000" w:rsidRPr="00000000" w14:paraId="00001072">
      <w:pPr>
        <w:numPr>
          <w:ilvl w:val="0"/>
          <w:numId w:val="84"/>
        </w:numPr>
        <w:ind w:left="720" w:hanging="360"/>
        <w:rPr>
          <w:b w:val="0"/>
          <w:sz w:val="18"/>
          <w:szCs w:val="18"/>
        </w:rPr>
      </w:pPr>
      <w:r w:rsidDel="00000000" w:rsidR="00000000" w:rsidRPr="00000000">
        <w:rPr>
          <w:sz w:val="18"/>
          <w:szCs w:val="18"/>
          <w:rtl w:val="0"/>
        </w:rPr>
        <w:t xml:space="preserve">The sperm maturation process takes a little over 2 mo. With clamshell and dog-leg, most pts will have oligospermia from 4 mo to ~1y. </w:t>
      </w:r>
    </w:p>
    <w:p w:rsidR="00000000" w:rsidDel="00000000" w:rsidP="00000000" w:rsidRDefault="00000000" w:rsidRPr="00000000" w14:paraId="00001073">
      <w:pPr>
        <w:numPr>
          <w:ilvl w:val="1"/>
          <w:numId w:val="84"/>
        </w:numPr>
        <w:ind w:left="1440" w:hanging="360"/>
        <w:rPr>
          <w:sz w:val="18"/>
          <w:szCs w:val="18"/>
        </w:rPr>
      </w:pPr>
      <w:r w:rsidDel="00000000" w:rsidR="00000000" w:rsidRPr="00000000">
        <w:rPr>
          <w:sz w:val="18"/>
          <w:szCs w:val="18"/>
          <w:rtl w:val="0"/>
        </w:rPr>
        <w:t xml:space="preserve">0.2-0.5 Gy temporary azoospermia, 0.5-1 Gy long-term azoospermia, 2-3 Gy sterilization. </w:t>
      </w:r>
    </w:p>
    <w:p w:rsidR="00000000" w:rsidDel="00000000" w:rsidP="00000000" w:rsidRDefault="00000000" w:rsidRPr="00000000" w14:paraId="00001074">
      <w:pPr>
        <w:numPr>
          <w:ilvl w:val="1"/>
          <w:numId w:val="84"/>
        </w:numPr>
        <w:ind w:left="1440" w:hanging="360"/>
        <w:rPr>
          <w:b w:val="0"/>
          <w:sz w:val="18"/>
          <w:szCs w:val="18"/>
        </w:rPr>
      </w:pPr>
      <w:r w:rsidDel="00000000" w:rsidR="00000000" w:rsidRPr="00000000">
        <w:rPr>
          <w:sz w:val="18"/>
          <w:szCs w:val="18"/>
          <w:rtl w:val="0"/>
        </w:rPr>
        <w:t xml:space="preserve">0.15-0.2 Gy little effect. </w:t>
      </w:r>
      <w:r w:rsidDel="00000000" w:rsidR="00000000" w:rsidRPr="00000000">
        <w:rPr>
          <w:i w:val="1"/>
          <w:sz w:val="18"/>
          <w:szCs w:val="18"/>
          <w:rtl w:val="0"/>
        </w:rPr>
        <w:t xml:space="preserve">Think: pAO fields. </w:t>
      </w:r>
    </w:p>
    <w:p w:rsidR="00000000" w:rsidDel="00000000" w:rsidP="00000000" w:rsidRDefault="00000000" w:rsidRPr="00000000" w14:paraId="00001075">
      <w:pPr>
        <w:numPr>
          <w:ilvl w:val="1"/>
          <w:numId w:val="84"/>
        </w:numPr>
        <w:ind w:left="1440" w:hanging="360"/>
        <w:rPr>
          <w:b w:val="0"/>
          <w:sz w:val="18"/>
          <w:szCs w:val="18"/>
        </w:rPr>
      </w:pPr>
      <w:r w:rsidDel="00000000" w:rsidR="00000000" w:rsidRPr="00000000">
        <w:rPr>
          <w:b w:val="1"/>
          <w:sz w:val="18"/>
          <w:szCs w:val="18"/>
          <w:rtl w:val="0"/>
        </w:rPr>
        <w:t xml:space="preserve">0.2-0.5 Gy temporary </w:t>
      </w:r>
      <w:r w:rsidDel="00000000" w:rsidR="00000000" w:rsidRPr="00000000">
        <w:rPr>
          <w:sz w:val="18"/>
          <w:szCs w:val="18"/>
          <w:rtl w:val="0"/>
        </w:rPr>
        <w:t xml:space="preserve">azoospermia</w:t>
      </w:r>
      <w:r w:rsidDel="00000000" w:rsidR="00000000" w:rsidRPr="00000000">
        <w:rPr>
          <w:b w:val="1"/>
          <w:sz w:val="18"/>
          <w:szCs w:val="18"/>
          <w:rtl w:val="0"/>
        </w:rPr>
        <w:t xml:space="preserve"> </w:t>
      </w:r>
      <w:r w:rsidDel="00000000" w:rsidR="00000000" w:rsidRPr="00000000">
        <w:rPr>
          <w:sz w:val="18"/>
          <w:szCs w:val="18"/>
          <w:rtl w:val="0"/>
        </w:rPr>
        <w:t xml:space="preserve">in 20-60%, recovers in 6-8 mo. </w:t>
      </w:r>
      <w:r w:rsidDel="00000000" w:rsidR="00000000" w:rsidRPr="00000000">
        <w:rPr>
          <w:i w:val="1"/>
          <w:sz w:val="18"/>
          <w:szCs w:val="18"/>
          <w:rtl w:val="0"/>
        </w:rPr>
        <w:t xml:space="preserve">Think: Dogleg fields. </w:t>
      </w:r>
    </w:p>
    <w:p w:rsidR="00000000" w:rsidDel="00000000" w:rsidP="00000000" w:rsidRDefault="00000000" w:rsidRPr="00000000" w14:paraId="00001076">
      <w:pPr>
        <w:numPr>
          <w:ilvl w:val="1"/>
          <w:numId w:val="84"/>
        </w:numPr>
        <w:ind w:left="1440" w:hanging="360"/>
        <w:rPr>
          <w:b w:val="0"/>
          <w:sz w:val="18"/>
          <w:szCs w:val="18"/>
        </w:rPr>
      </w:pPr>
      <w:r w:rsidDel="00000000" w:rsidR="00000000" w:rsidRPr="00000000">
        <w:rPr>
          <w:sz w:val="18"/>
          <w:szCs w:val="18"/>
          <w:rtl w:val="0"/>
        </w:rPr>
        <w:t xml:space="preserve">0.5-1 Gy prolonged azoospermia in 50-80%, recovers in 8-14 mo.</w:t>
      </w:r>
    </w:p>
    <w:p w:rsidR="00000000" w:rsidDel="00000000" w:rsidP="00000000" w:rsidRDefault="00000000" w:rsidRPr="00000000" w14:paraId="00001077">
      <w:pPr>
        <w:numPr>
          <w:ilvl w:val="1"/>
          <w:numId w:val="84"/>
        </w:numPr>
        <w:ind w:left="1440" w:hanging="360"/>
        <w:rPr>
          <w:b w:val="0"/>
          <w:sz w:val="18"/>
          <w:szCs w:val="18"/>
        </w:rPr>
      </w:pPr>
      <w:r w:rsidDel="00000000" w:rsidR="00000000" w:rsidRPr="00000000">
        <w:rPr>
          <w:sz w:val="18"/>
          <w:szCs w:val="18"/>
          <w:rtl w:val="0"/>
        </w:rPr>
        <w:t xml:space="preserve">1-2 Gy chronic azoospermia in 90-100%, recovers in 12-24 mo.</w:t>
      </w:r>
    </w:p>
    <w:p w:rsidR="00000000" w:rsidDel="00000000" w:rsidP="00000000" w:rsidRDefault="00000000" w:rsidRPr="00000000" w14:paraId="00001078">
      <w:pPr>
        <w:numPr>
          <w:ilvl w:val="1"/>
          <w:numId w:val="84"/>
        </w:numPr>
        <w:ind w:left="1440" w:hanging="360"/>
        <w:rPr>
          <w:b w:val="0"/>
          <w:sz w:val="18"/>
          <w:szCs w:val="18"/>
        </w:rPr>
      </w:pPr>
      <w:r w:rsidDel="00000000" w:rsidR="00000000" w:rsidRPr="00000000">
        <w:rPr>
          <w:b w:val="1"/>
          <w:sz w:val="18"/>
          <w:szCs w:val="18"/>
          <w:rtl w:val="0"/>
        </w:rPr>
        <w:t xml:space="preserve">2 Gy</w:t>
      </w:r>
      <w:r w:rsidDel="00000000" w:rsidR="00000000" w:rsidRPr="00000000">
        <w:rPr>
          <w:sz w:val="18"/>
          <w:szCs w:val="18"/>
          <w:rtl w:val="0"/>
        </w:rPr>
        <w:t xml:space="preserve"> </w:t>
      </w:r>
      <w:r w:rsidDel="00000000" w:rsidR="00000000" w:rsidRPr="00000000">
        <w:rPr>
          <w:b w:val="1"/>
          <w:sz w:val="18"/>
          <w:szCs w:val="18"/>
          <w:rtl w:val="0"/>
        </w:rPr>
        <w:t xml:space="preserve">permanent</w:t>
      </w:r>
      <w:r w:rsidDel="00000000" w:rsidR="00000000" w:rsidRPr="00000000">
        <w:rPr>
          <w:sz w:val="18"/>
          <w:szCs w:val="18"/>
          <w:rtl w:val="0"/>
        </w:rPr>
        <w:t xml:space="preserve"> sterilization. </w:t>
      </w:r>
    </w:p>
    <w:p w:rsidR="00000000" w:rsidDel="00000000" w:rsidP="00000000" w:rsidRDefault="00000000" w:rsidRPr="00000000" w14:paraId="00001079">
      <w:pPr>
        <w:widowControl w:val="0"/>
        <w:numPr>
          <w:ilvl w:val="0"/>
          <w:numId w:val="84"/>
        </w:numPr>
        <w:ind w:left="720" w:hanging="360"/>
        <w:rPr>
          <w:b w:val="0"/>
          <w:sz w:val="18"/>
          <w:szCs w:val="18"/>
        </w:rPr>
      </w:pPr>
      <w:r w:rsidDel="00000000" w:rsidR="00000000" w:rsidRPr="00000000">
        <w:rPr>
          <w:sz w:val="18"/>
          <w:szCs w:val="18"/>
          <w:rtl w:val="0"/>
        </w:rPr>
        <w:t xml:space="preserve">Most kiddos will have testosterone deficiency after standard TBI doses (e.g., 12/6). Testosterone deficiency unlikely &lt; 12 Gy [</w:t>
      </w:r>
      <w:hyperlink r:id="rId3226">
        <w:r w:rsidDel="00000000" w:rsidR="00000000" w:rsidRPr="00000000">
          <w:rPr>
            <w:sz w:val="18"/>
            <w:szCs w:val="18"/>
            <w:rtl w:val="0"/>
          </w:rPr>
          <w:t xml:space="preserve">Skinner Lanc Onc '17</w:t>
        </w:r>
      </w:hyperlink>
      <w:r w:rsidDel="00000000" w:rsidR="00000000" w:rsidRPr="00000000">
        <w:rPr>
          <w:sz w:val="18"/>
          <w:szCs w:val="18"/>
          <w:rtl w:val="0"/>
        </w:rPr>
        <w:t xml:space="preserve">].</w:t>
      </w:r>
    </w:p>
    <w:p w:rsidR="00000000" w:rsidDel="00000000" w:rsidP="00000000" w:rsidRDefault="00000000" w:rsidRPr="00000000" w14:paraId="0000107A">
      <w:pPr>
        <w:numPr>
          <w:ilvl w:val="0"/>
          <w:numId w:val="84"/>
        </w:numPr>
        <w:ind w:left="720" w:hanging="360"/>
        <w:rPr>
          <w:b w:val="0"/>
          <w:sz w:val="18"/>
          <w:szCs w:val="18"/>
        </w:rPr>
      </w:pPr>
      <w:r w:rsidDel="00000000" w:rsidR="00000000" w:rsidRPr="00000000">
        <w:rPr>
          <w:rFonts w:ascii="Gungsuh" w:cs="Gungsuh" w:eastAsia="Gungsuh" w:hAnsi="Gungsuh"/>
          <w:sz w:val="18"/>
          <w:szCs w:val="18"/>
          <w:rtl w:val="0"/>
        </w:rPr>
        <w:t xml:space="preserve">Uterine damage (e.g. damage to musculature, vasculature or endometrium) is most severe before menarche, raising the incidence of stillborn above 10% with ≥ 2.5 Gy to the uterus before menarche [</w:t>
      </w:r>
      <w:hyperlink r:id="rId3227">
        <w:r w:rsidDel="00000000" w:rsidR="00000000" w:rsidRPr="00000000">
          <w:rPr>
            <w:sz w:val="18"/>
            <w:szCs w:val="18"/>
            <w:rtl w:val="0"/>
          </w:rPr>
          <w:t xml:space="preserve">Signorello Lancet '10</w:t>
        </w:r>
      </w:hyperlink>
      <w:r w:rsidDel="00000000" w:rsidR="00000000" w:rsidRPr="00000000">
        <w:rPr>
          <w:sz w:val="18"/>
          <w:szCs w:val="18"/>
          <w:rtl w:val="0"/>
        </w:rPr>
        <w:t xml:space="preserve">].</w:t>
      </w:r>
    </w:p>
    <w:p w:rsidR="00000000" w:rsidDel="00000000" w:rsidP="00000000" w:rsidRDefault="00000000" w:rsidRPr="00000000" w14:paraId="0000107B">
      <w:pPr>
        <w:numPr>
          <w:ilvl w:val="0"/>
          <w:numId w:val="84"/>
        </w:numPr>
        <w:ind w:left="720" w:hanging="360"/>
        <w:rPr>
          <w:b w:val="0"/>
          <w:sz w:val="18"/>
          <w:szCs w:val="18"/>
        </w:rPr>
      </w:pPr>
      <w:r w:rsidDel="00000000" w:rsidR="00000000" w:rsidRPr="00000000">
        <w:rPr>
          <w:sz w:val="18"/>
          <w:szCs w:val="18"/>
          <w:rtl w:val="0"/>
        </w:rPr>
        <w:t xml:space="preserve">Uterine damage is much different than oocyte damage. Oocytes are radioresistant at birth.</w:t>
      </w:r>
    </w:p>
    <w:p w:rsidR="00000000" w:rsidDel="00000000" w:rsidP="00000000" w:rsidRDefault="00000000" w:rsidRPr="00000000" w14:paraId="0000107C">
      <w:pPr>
        <w:numPr>
          <w:ilvl w:val="0"/>
          <w:numId w:val="84"/>
        </w:numPr>
        <w:ind w:left="720" w:hanging="360"/>
        <w:rPr>
          <w:b w:val="0"/>
          <w:sz w:val="18"/>
          <w:szCs w:val="18"/>
        </w:rPr>
      </w:pPr>
      <w:r w:rsidDel="00000000" w:rsidR="00000000" w:rsidRPr="00000000">
        <w:rPr>
          <w:rFonts w:ascii="Cardo" w:cs="Cardo" w:eastAsia="Cardo" w:hAnsi="Cardo"/>
          <w:sz w:val="18"/>
          <w:szCs w:val="18"/>
          <w:rtl w:val="0"/>
        </w:rPr>
        <w:t xml:space="preserve">Effective sterilizing dose at birth / 10y / 20y / 30y of 20→ 18→ 16→ 14 Gy [</w:t>
      </w:r>
      <w:hyperlink r:id="rId3228">
        <w:r w:rsidDel="00000000" w:rsidR="00000000" w:rsidRPr="00000000">
          <w:rPr>
            <w:sz w:val="18"/>
            <w:szCs w:val="18"/>
            <w:rtl w:val="0"/>
          </w:rPr>
          <w:t xml:space="preserve">Skrzypek AAEM '19</w:t>
        </w:r>
      </w:hyperlink>
      <w:r w:rsidDel="00000000" w:rsidR="00000000" w:rsidRPr="00000000">
        <w:rPr>
          <w:sz w:val="18"/>
          <w:szCs w:val="18"/>
          <w:rtl w:val="0"/>
        </w:rPr>
        <w:t xml:space="preserve">].</w:t>
      </w:r>
    </w:p>
    <w:p w:rsidR="00000000" w:rsidDel="00000000" w:rsidP="00000000" w:rsidRDefault="00000000" w:rsidRPr="00000000" w14:paraId="0000107D">
      <w:pPr>
        <w:numPr>
          <w:ilvl w:val="0"/>
          <w:numId w:val="84"/>
        </w:numPr>
        <w:ind w:left="720" w:hanging="360"/>
        <w:rPr>
          <w:b w:val="0"/>
          <w:sz w:val="18"/>
          <w:szCs w:val="18"/>
        </w:rPr>
      </w:pPr>
      <w:r w:rsidDel="00000000" w:rsidR="00000000" w:rsidRPr="00000000">
        <w:rPr>
          <w:b w:val="1"/>
          <w:sz w:val="18"/>
          <w:szCs w:val="18"/>
          <w:rtl w:val="0"/>
        </w:rPr>
        <w:t xml:space="preserve">CCSS and SJLIFE: Predicting acute ovarian failure in female survivors </w:t>
      </w:r>
      <w:r w:rsidDel="00000000" w:rsidR="00000000" w:rsidRPr="00000000">
        <w:rPr>
          <w:sz w:val="18"/>
          <w:szCs w:val="18"/>
          <w:rtl w:val="0"/>
        </w:rPr>
        <w:t xml:space="preserve">[</w:t>
      </w:r>
      <w:hyperlink r:id="rId3229">
        <w:r w:rsidDel="00000000" w:rsidR="00000000" w:rsidRPr="00000000">
          <w:rPr>
            <w:sz w:val="18"/>
            <w:szCs w:val="18"/>
            <w:rtl w:val="0"/>
          </w:rPr>
          <w:t xml:space="preserve">Clark Lanc Onc ‘20</w:t>
        </w:r>
      </w:hyperlink>
      <w:r w:rsidDel="00000000" w:rsidR="00000000" w:rsidRPr="00000000">
        <w:rPr>
          <w:sz w:val="18"/>
          <w:szCs w:val="18"/>
          <w:rtl w:val="0"/>
        </w:rPr>
        <w:t xml:space="preserve">]</w:t>
      </w:r>
    </w:p>
    <w:p w:rsidR="00000000" w:rsidDel="00000000" w:rsidP="00000000" w:rsidRDefault="00000000" w:rsidRPr="00000000" w14:paraId="0000107E">
      <w:pPr>
        <w:ind w:left="720" w:firstLine="0"/>
        <w:rPr>
          <w:sz w:val="18"/>
          <w:szCs w:val="18"/>
        </w:rPr>
      </w:pPr>
      <w:r w:rsidDel="00000000" w:rsidR="00000000" w:rsidRPr="00000000">
        <w:rPr>
          <w:sz w:val="18"/>
          <w:szCs w:val="18"/>
          <w:rtl w:val="0"/>
        </w:rPr>
        <w:t xml:space="preserve">An </w:t>
      </w:r>
      <w:hyperlink r:id="rId3230">
        <w:r w:rsidDel="00000000" w:rsidR="00000000" w:rsidRPr="00000000">
          <w:rPr>
            <w:color w:val="1155cc"/>
            <w:sz w:val="18"/>
            <w:szCs w:val="18"/>
            <w:u w:val="single"/>
            <w:rtl w:val="0"/>
          </w:rPr>
          <w:t xml:space="preserve">online calculator</w:t>
        </w:r>
      </w:hyperlink>
      <w:r w:rsidDel="00000000" w:rsidR="00000000" w:rsidRPr="00000000">
        <w:rPr>
          <w:sz w:val="18"/>
          <w:szCs w:val="18"/>
          <w:rtl w:val="0"/>
        </w:rPr>
        <w:t xml:space="preserve"> has been developed for the acute ovarian failure risk prediction calculator.</w:t>
      </w:r>
    </w:p>
    <w:p w:rsidR="00000000" w:rsidDel="00000000" w:rsidP="00000000" w:rsidRDefault="00000000" w:rsidRPr="00000000" w14:paraId="0000107F">
      <w:pPr>
        <w:ind w:left="720" w:firstLine="0"/>
        <w:rPr>
          <w:sz w:val="18"/>
          <w:szCs w:val="18"/>
        </w:rPr>
      </w:pPr>
      <w:r w:rsidDel="00000000" w:rsidR="00000000" w:rsidRPr="00000000">
        <w:rPr>
          <w:sz w:val="18"/>
          <w:szCs w:val="18"/>
          <w:rtl w:val="0"/>
        </w:rPr>
        <w:t xml:space="preserve">TBL </w:t>
      </w:r>
      <w:hyperlink r:id="rId3231">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Hard numbers can help patients decide when to pursue pre-treatment fertility preservation.</w:t>
      </w:r>
      <w:r w:rsidDel="00000000" w:rsidR="00000000" w:rsidRPr="00000000">
        <w:rPr>
          <w:rtl w:val="0"/>
        </w:rPr>
      </w:r>
    </w:p>
    <w:p w:rsidR="00000000" w:rsidDel="00000000" w:rsidP="00000000" w:rsidRDefault="00000000" w:rsidRPr="00000000" w14:paraId="00001080">
      <w:pPr>
        <w:rPr>
          <w:sz w:val="18"/>
          <w:szCs w:val="18"/>
        </w:rPr>
      </w:pPr>
      <w:r w:rsidDel="00000000" w:rsidR="00000000" w:rsidRPr="00000000">
        <w:rPr>
          <w:rtl w:val="0"/>
        </w:rPr>
      </w:r>
    </w:p>
    <w:bookmarkStart w:colFirst="0" w:colLast="0" w:name="flc0evbdwwgt" w:id="124"/>
    <w:bookmarkEnd w:id="124"/>
    <w:p w:rsidR="00000000" w:rsidDel="00000000" w:rsidP="00000000" w:rsidRDefault="00000000" w:rsidRPr="00000000" w14:paraId="00001081">
      <w:pPr>
        <w:rPr>
          <w:b w:val="1"/>
          <w:sz w:val="18"/>
          <w:szCs w:val="18"/>
        </w:rPr>
      </w:pPr>
      <w:r w:rsidDel="00000000" w:rsidR="00000000" w:rsidRPr="00000000">
        <w:rPr>
          <w:b w:val="1"/>
          <w:sz w:val="18"/>
          <w:szCs w:val="18"/>
          <w:rtl w:val="0"/>
        </w:rPr>
        <w:t xml:space="preserve">Cardiac toxicity and Stroke risk</w:t>
      </w:r>
    </w:p>
    <w:p w:rsidR="00000000" w:rsidDel="00000000" w:rsidP="00000000" w:rsidRDefault="00000000" w:rsidRPr="00000000" w14:paraId="00001082">
      <w:pPr>
        <w:rPr>
          <w:sz w:val="18"/>
          <w:szCs w:val="18"/>
        </w:rPr>
      </w:pPr>
      <w:r w:rsidDel="00000000" w:rsidR="00000000" w:rsidRPr="00000000">
        <w:rPr>
          <w:sz w:val="18"/>
          <w:szCs w:val="18"/>
          <w:rtl w:val="0"/>
        </w:rPr>
        <w:t xml:space="preserve">See the [</w:t>
      </w:r>
      <w:hyperlink r:id="rId3232">
        <w:r w:rsidDel="00000000" w:rsidR="00000000" w:rsidRPr="00000000">
          <w:rPr>
            <w:sz w:val="18"/>
            <w:szCs w:val="18"/>
            <w:rtl w:val="0"/>
          </w:rPr>
          <w:t xml:space="preserve">reduction in breast and heart dose</w:t>
        </w:r>
      </w:hyperlink>
      <w:r w:rsidDel="00000000" w:rsidR="00000000" w:rsidRPr="00000000">
        <w:rPr>
          <w:rFonts w:ascii="Cardo" w:cs="Cardo" w:eastAsia="Cardo" w:hAnsi="Cardo"/>
          <w:sz w:val="18"/>
          <w:szCs w:val="18"/>
          <w:rtl w:val="0"/>
        </w:rPr>
        <w:t xml:space="preserve">] with ISRT, as mean female breast dose is reduced on average from 18→ 4 Gy while mean heart dose 32→ 12 Gy.</w:t>
      </w:r>
    </w:p>
    <w:p w:rsidR="00000000" w:rsidDel="00000000" w:rsidP="00000000" w:rsidRDefault="00000000" w:rsidRPr="00000000" w14:paraId="00001083">
      <w:pPr>
        <w:rPr>
          <w:sz w:val="18"/>
          <w:szCs w:val="18"/>
        </w:rPr>
      </w:pPr>
      <w:r w:rsidDel="00000000" w:rsidR="00000000" w:rsidRPr="00000000">
        <w:rPr>
          <w:sz w:val="18"/>
          <w:szCs w:val="18"/>
          <w:rtl w:val="0"/>
        </w:rPr>
        <w:t xml:space="preserve">Newer [</w:t>
      </w:r>
      <w:hyperlink r:id="rId3233">
        <w:r w:rsidDel="00000000" w:rsidR="00000000" w:rsidRPr="00000000">
          <w:rPr>
            <w:sz w:val="18"/>
            <w:szCs w:val="18"/>
            <w:rtl w:val="0"/>
          </w:rPr>
          <w:t xml:space="preserve">ILROG guidelines</w:t>
        </w:r>
      </w:hyperlink>
      <w:r w:rsidDel="00000000" w:rsidR="00000000" w:rsidRPr="00000000">
        <w:rPr>
          <w:sz w:val="18"/>
          <w:szCs w:val="18"/>
          <w:rtl w:val="0"/>
        </w:rPr>
        <w:t xml:space="preserve">] from 2020 essentially highlight the ease and importance of mean dose of OARs less than 5 Gy! </w:t>
      </w:r>
    </w:p>
    <w:p w:rsidR="00000000" w:rsidDel="00000000" w:rsidP="00000000" w:rsidRDefault="00000000" w:rsidRPr="00000000" w14:paraId="00001084">
      <w:pPr>
        <w:rPr>
          <w:sz w:val="18"/>
          <w:szCs w:val="18"/>
        </w:rPr>
      </w:pPr>
      <w:r w:rsidDel="00000000" w:rsidR="00000000" w:rsidRPr="00000000">
        <w:rPr>
          <w:sz w:val="18"/>
          <w:szCs w:val="18"/>
          <w:rtl w:val="0"/>
        </w:rPr>
        <w:t xml:space="preserve">The [</w:t>
      </w:r>
      <w:hyperlink r:id="rId3234">
        <w:r w:rsidDel="00000000" w:rsidR="00000000" w:rsidRPr="00000000">
          <w:rPr>
            <w:sz w:val="18"/>
            <w:szCs w:val="18"/>
            <w:rtl w:val="0"/>
          </w:rPr>
          <w:t xml:space="preserve">EORTC-LYSA analysis</w:t>
        </w:r>
      </w:hyperlink>
      <w:r w:rsidDel="00000000" w:rsidR="00000000" w:rsidRPr="00000000">
        <w:rPr>
          <w:sz w:val="18"/>
          <w:szCs w:val="18"/>
          <w:rtl w:val="0"/>
        </w:rPr>
        <w:t xml:space="preserve">] suggested one cycles of anthracyclines is equivalent to 5 Gy mean heart dose</w:t>
      </w:r>
    </w:p>
    <w:p w:rsidR="00000000" w:rsidDel="00000000" w:rsidP="00000000" w:rsidRDefault="00000000" w:rsidRPr="00000000" w14:paraId="00001085">
      <w:pPr>
        <w:rPr>
          <w:sz w:val="18"/>
          <w:szCs w:val="18"/>
        </w:rPr>
      </w:pPr>
      <w:r w:rsidDel="00000000" w:rsidR="00000000" w:rsidRPr="00000000">
        <w:rPr>
          <w:sz w:val="18"/>
          <w:szCs w:val="18"/>
          <w:rtl w:val="0"/>
        </w:rPr>
        <w:t xml:space="preserve">TL; DR - 5 Gy isodose lines matter! Regardless of whether it is pediatric or adults, HL or NHL.</w:t>
      </w:r>
    </w:p>
    <w:p w:rsidR="00000000" w:rsidDel="00000000" w:rsidP="00000000" w:rsidRDefault="00000000" w:rsidRPr="00000000" w14:paraId="00001086">
      <w:pPr>
        <w:rPr>
          <w:sz w:val="18"/>
          <w:szCs w:val="18"/>
        </w:rPr>
      </w:pPr>
      <w:r w:rsidDel="00000000" w:rsidR="00000000" w:rsidRPr="00000000">
        <w:rPr>
          <w:sz w:val="18"/>
          <w:szCs w:val="18"/>
          <w:rtl w:val="0"/>
        </w:rPr>
        <w:t xml:space="preserve">See the [</w:t>
      </w:r>
      <w:hyperlink r:id="rId3235">
        <w:r w:rsidDel="00000000" w:rsidR="00000000" w:rsidRPr="00000000">
          <w:rPr>
            <w:sz w:val="18"/>
            <w:szCs w:val="18"/>
            <w:rtl w:val="0"/>
          </w:rPr>
          <w:t xml:space="preserve">Cardiac Toxicity</w:t>
        </w:r>
      </w:hyperlink>
      <w:r w:rsidDel="00000000" w:rsidR="00000000" w:rsidRPr="00000000">
        <w:rPr>
          <w:sz w:val="18"/>
          <w:szCs w:val="18"/>
          <w:rtl w:val="0"/>
        </w:rPr>
        <w:t xml:space="preserve">] section in the Pediatric section for more.</w:t>
      </w:r>
    </w:p>
    <w:p w:rsidR="00000000" w:rsidDel="00000000" w:rsidP="00000000" w:rsidRDefault="00000000" w:rsidRPr="00000000" w14:paraId="00001087">
      <w:pPr>
        <w:numPr>
          <w:ilvl w:val="0"/>
          <w:numId w:val="87"/>
        </w:numPr>
        <w:ind w:left="720" w:hanging="360"/>
        <w:rPr>
          <w:sz w:val="18"/>
          <w:szCs w:val="18"/>
        </w:rPr>
      </w:pPr>
      <w:r w:rsidDel="00000000" w:rsidR="00000000" w:rsidRPr="00000000">
        <w:rPr>
          <w:b w:val="1"/>
          <w:sz w:val="18"/>
          <w:szCs w:val="18"/>
          <w:rtl w:val="0"/>
        </w:rPr>
        <w:t xml:space="preserve">By the age of 50, around 6% of childhood cancer survivors will experience ischemic heart disease (IHD) or stroke</w:t>
      </w:r>
      <w:r w:rsidDel="00000000" w:rsidR="00000000" w:rsidRPr="00000000">
        <w:rPr>
          <w:sz w:val="18"/>
          <w:szCs w:val="18"/>
          <w:rtl w:val="0"/>
        </w:rPr>
        <w:t xml:space="preserve">.</w:t>
      </w:r>
      <w:hyperlink r:id="rId3236">
        <w:r w:rsidDel="00000000" w:rsidR="00000000" w:rsidRPr="00000000">
          <w:rPr>
            <w:sz w:val="18"/>
            <w:szCs w:val="18"/>
            <w:vertAlign w:val="superscript"/>
            <w:rtl w:val="0"/>
          </w:rPr>
          <w:t xml:space="preserve">Chow JCO '18</w:t>
        </w:r>
      </w:hyperlink>
      <w:r w:rsidDel="00000000" w:rsidR="00000000" w:rsidRPr="00000000">
        <w:rPr>
          <w:rtl w:val="0"/>
        </w:rPr>
      </w:r>
    </w:p>
    <w:p w:rsidR="00000000" w:rsidDel="00000000" w:rsidP="00000000" w:rsidRDefault="00000000" w:rsidRPr="00000000" w14:paraId="00001088">
      <w:pPr>
        <w:numPr>
          <w:ilvl w:val="1"/>
          <w:numId w:val="87"/>
        </w:numPr>
        <w:ind w:left="1440" w:hanging="360"/>
        <w:rPr>
          <w:sz w:val="18"/>
          <w:szCs w:val="18"/>
        </w:rPr>
      </w:pPr>
      <w:r w:rsidDel="00000000" w:rsidR="00000000" w:rsidRPr="00000000">
        <w:rPr>
          <w:sz w:val="18"/>
          <w:szCs w:val="18"/>
          <w:rtl w:val="0"/>
        </w:rPr>
        <w:t xml:space="preserve">Compare this to around 1% of matched siblings who have either IHD or stroke.</w:t>
      </w:r>
    </w:p>
    <w:p w:rsidR="00000000" w:rsidDel="00000000" w:rsidP="00000000" w:rsidRDefault="00000000" w:rsidRPr="00000000" w14:paraId="00001089">
      <w:pPr>
        <w:numPr>
          <w:ilvl w:val="2"/>
          <w:numId w:val="87"/>
        </w:numPr>
        <w:ind w:left="2160" w:hanging="360"/>
        <w:rPr>
          <w:sz w:val="18"/>
          <w:szCs w:val="18"/>
        </w:rPr>
      </w:pPr>
      <w:r w:rsidDel="00000000" w:rsidR="00000000" w:rsidRPr="00000000">
        <w:rPr>
          <w:sz w:val="18"/>
          <w:szCs w:val="18"/>
          <w:rtl w:val="0"/>
        </w:rPr>
        <w:t xml:space="preserve">This is similar to the SIR of 6.0 for subsequent malignant neoplasms as above (~6% vs. ~1%).</w:t>
      </w:r>
    </w:p>
    <w:p w:rsidR="00000000" w:rsidDel="00000000" w:rsidP="00000000" w:rsidRDefault="00000000" w:rsidRPr="00000000" w14:paraId="0000108A">
      <w:pPr>
        <w:numPr>
          <w:ilvl w:val="1"/>
          <w:numId w:val="87"/>
        </w:numPr>
        <w:ind w:left="1440" w:hanging="360"/>
        <w:rPr>
          <w:sz w:val="18"/>
          <w:szCs w:val="18"/>
        </w:rPr>
      </w:pPr>
      <w:r w:rsidDel="00000000" w:rsidR="00000000" w:rsidRPr="00000000">
        <w:rPr>
          <w:sz w:val="18"/>
          <w:szCs w:val="18"/>
          <w:rtl w:val="0"/>
        </w:rPr>
        <w:t xml:space="preserve">Either </w:t>
      </w:r>
      <w:r w:rsidDel="00000000" w:rsidR="00000000" w:rsidRPr="00000000">
        <w:rPr>
          <w:rFonts w:ascii="Gungsuh" w:cs="Gungsuh" w:eastAsia="Gungsuh" w:hAnsi="Gungsuh"/>
          <w:b w:val="1"/>
          <w:sz w:val="18"/>
          <w:szCs w:val="18"/>
          <w:rtl w:val="0"/>
        </w:rPr>
        <w:t xml:space="preserve">≥ 35 Gy thoracic RT </w:t>
      </w:r>
      <w:r w:rsidDel="00000000" w:rsidR="00000000" w:rsidRPr="00000000">
        <w:rPr>
          <w:sz w:val="18"/>
          <w:szCs w:val="18"/>
          <w:rtl w:val="0"/>
        </w:rPr>
        <w:t xml:space="preserve">or</w:t>
      </w:r>
      <w:r w:rsidDel="00000000" w:rsidR="00000000" w:rsidRPr="00000000">
        <w:rPr>
          <w:rFonts w:ascii="Gungsuh" w:cs="Gungsuh" w:eastAsia="Gungsuh" w:hAnsi="Gungsuh"/>
          <w:b w:val="1"/>
          <w:sz w:val="18"/>
          <w:szCs w:val="18"/>
          <w:rtl w:val="0"/>
        </w:rPr>
        <w:t xml:space="preserve"> ≥ 50 Gy cranial RT</w:t>
      </w:r>
      <w:r w:rsidDel="00000000" w:rsidR="00000000" w:rsidRPr="00000000">
        <w:rPr>
          <w:sz w:val="18"/>
          <w:szCs w:val="18"/>
          <w:rtl w:val="0"/>
        </w:rPr>
        <w:t xml:space="preserve"> increases the rate or IHD or stroke to ~15% by age of 50.</w:t>
      </w:r>
    </w:p>
    <w:p w:rsidR="00000000" w:rsidDel="00000000" w:rsidP="00000000" w:rsidRDefault="00000000" w:rsidRPr="00000000" w14:paraId="0000108B">
      <w:pPr>
        <w:numPr>
          <w:ilvl w:val="1"/>
          <w:numId w:val="87"/>
        </w:numPr>
        <w:ind w:left="1440" w:hanging="360"/>
        <w:rPr>
          <w:sz w:val="18"/>
          <w:szCs w:val="18"/>
        </w:rPr>
      </w:pPr>
      <w:r w:rsidDel="00000000" w:rsidR="00000000" w:rsidRPr="00000000">
        <w:rPr>
          <w:sz w:val="18"/>
          <w:szCs w:val="18"/>
          <w:rtl w:val="0"/>
        </w:rPr>
        <w:t xml:space="preserve">Less than 20 Gy of cranial RT does not appear to influence the risk of stroke by the age of 50 years.</w:t>
      </w:r>
    </w:p>
    <w:p w:rsidR="00000000" w:rsidDel="00000000" w:rsidP="00000000" w:rsidRDefault="00000000" w:rsidRPr="00000000" w14:paraId="0000108C">
      <w:pPr>
        <w:numPr>
          <w:ilvl w:val="1"/>
          <w:numId w:val="87"/>
        </w:numPr>
        <w:ind w:left="1440" w:hanging="360"/>
        <w:rPr>
          <w:sz w:val="18"/>
          <w:szCs w:val="18"/>
        </w:rPr>
      </w:pPr>
      <w:r w:rsidDel="00000000" w:rsidR="00000000" w:rsidRPr="00000000">
        <w:rPr>
          <w:sz w:val="18"/>
          <w:szCs w:val="18"/>
          <w:rtl w:val="0"/>
        </w:rPr>
        <w:t xml:space="preserve">Less than 5 Gy of RT to the heart does not appear to influence the risk of IHD by the age of 50 years.</w:t>
      </w:r>
    </w:p>
    <w:p w:rsidR="00000000" w:rsidDel="00000000" w:rsidP="00000000" w:rsidRDefault="00000000" w:rsidRPr="00000000" w14:paraId="0000108D">
      <w:pPr>
        <w:numPr>
          <w:ilvl w:val="1"/>
          <w:numId w:val="87"/>
        </w:numPr>
        <w:ind w:left="1440" w:hanging="360"/>
        <w:rPr>
          <w:sz w:val="18"/>
          <w:szCs w:val="18"/>
        </w:rPr>
      </w:pPr>
      <w:r w:rsidDel="00000000" w:rsidR="00000000" w:rsidRPr="00000000">
        <w:rPr>
          <w:rFonts w:ascii="Gungsuh" w:cs="Gungsuh" w:eastAsia="Gungsuh" w:hAnsi="Gungsuh"/>
          <w:sz w:val="18"/>
          <w:szCs w:val="18"/>
          <w:rtl w:val="0"/>
        </w:rPr>
        <w:t xml:space="preserve">Be wary: The use of an alkylator or thoracic RT ≥ 35 Gy in combination with cranial RT ≥ 30 Gy increases risk of stroke to 20%.</w:t>
      </w:r>
    </w:p>
    <w:p w:rsidR="00000000" w:rsidDel="00000000" w:rsidP="00000000" w:rsidRDefault="00000000" w:rsidRPr="00000000" w14:paraId="0000108E">
      <w:pPr>
        <w:numPr>
          <w:ilvl w:val="0"/>
          <w:numId w:val="87"/>
        </w:numPr>
        <w:ind w:left="720" w:hanging="360"/>
        <w:rPr>
          <w:sz w:val="18"/>
          <w:szCs w:val="18"/>
        </w:rPr>
      </w:pPr>
      <w:r w:rsidDel="00000000" w:rsidR="00000000" w:rsidRPr="00000000">
        <w:rPr>
          <w:b w:val="1"/>
          <w:sz w:val="18"/>
          <w:szCs w:val="18"/>
          <w:rtl w:val="0"/>
        </w:rPr>
        <w:t xml:space="preserve">Specific examples of risks</w:t>
      </w:r>
      <w:r w:rsidDel="00000000" w:rsidR="00000000" w:rsidRPr="00000000">
        <w:rPr>
          <w:sz w:val="18"/>
          <w:szCs w:val="18"/>
          <w:rtl w:val="0"/>
        </w:rPr>
        <w:t xml:space="preserve">: Compare to siblings, who had a ~1% chance of either IHD or stroke.</w:t>
      </w:r>
      <w:hyperlink r:id="rId3237">
        <w:r w:rsidDel="00000000" w:rsidR="00000000" w:rsidRPr="00000000">
          <w:rPr>
            <w:sz w:val="18"/>
            <w:szCs w:val="18"/>
            <w:vertAlign w:val="superscript"/>
            <w:rtl w:val="0"/>
          </w:rPr>
          <w:t xml:space="preserve">Chow JCO '18</w:t>
        </w:r>
      </w:hyperlink>
      <w:r w:rsidDel="00000000" w:rsidR="00000000" w:rsidRPr="00000000">
        <w:rPr>
          <w:rtl w:val="0"/>
        </w:rPr>
      </w:r>
    </w:p>
    <w:p w:rsidR="00000000" w:rsidDel="00000000" w:rsidP="00000000" w:rsidRDefault="00000000" w:rsidRPr="00000000" w14:paraId="0000108F">
      <w:pPr>
        <w:ind w:left="720" w:firstLine="0"/>
        <w:rPr>
          <w:sz w:val="18"/>
          <w:szCs w:val="18"/>
        </w:rPr>
      </w:pPr>
      <w:r w:rsidDel="00000000" w:rsidR="00000000" w:rsidRPr="00000000">
        <w:rPr>
          <w:sz w:val="18"/>
          <w:szCs w:val="18"/>
          <w:rtl w:val="0"/>
        </w:rPr>
        <w:t xml:space="preserve">See the [</w:t>
      </w:r>
      <w:hyperlink r:id="rId3238">
        <w:r w:rsidDel="00000000" w:rsidR="00000000" w:rsidRPr="00000000">
          <w:rPr>
            <w:sz w:val="18"/>
            <w:szCs w:val="18"/>
            <w:rtl w:val="0"/>
          </w:rPr>
          <w:t xml:space="preserve">Cardiac Toxicity</w:t>
        </w:r>
      </w:hyperlink>
      <w:r w:rsidDel="00000000" w:rsidR="00000000" w:rsidRPr="00000000">
        <w:rPr>
          <w:sz w:val="18"/>
          <w:szCs w:val="18"/>
          <w:rtl w:val="0"/>
        </w:rPr>
        <w:t xml:space="preserve">] section in the Pediatric section for more</w:t>
      </w:r>
    </w:p>
    <w:p w:rsidR="00000000" w:rsidDel="00000000" w:rsidP="00000000" w:rsidRDefault="00000000" w:rsidRPr="00000000" w14:paraId="00001090">
      <w:pPr>
        <w:numPr>
          <w:ilvl w:val="1"/>
          <w:numId w:val="87"/>
        </w:numPr>
        <w:ind w:left="1440" w:hanging="360"/>
        <w:rPr>
          <w:sz w:val="18"/>
          <w:szCs w:val="18"/>
        </w:rPr>
      </w:pPr>
      <w:r w:rsidDel="00000000" w:rsidR="00000000" w:rsidRPr="00000000">
        <w:rPr>
          <w:rFonts w:ascii="Gungsuh" w:cs="Gungsuh" w:eastAsia="Gungsuh" w:hAnsi="Gungsuh"/>
          <w:sz w:val="18"/>
          <w:szCs w:val="18"/>
          <w:rtl w:val="0"/>
        </w:rPr>
        <w:t xml:space="preserve">Ex: 12% risk of IHD ≥ 5 Gy thoracic RT. </w:t>
      </w:r>
    </w:p>
    <w:p w:rsidR="00000000" w:rsidDel="00000000" w:rsidP="00000000" w:rsidRDefault="00000000" w:rsidRPr="00000000" w14:paraId="00001091">
      <w:pPr>
        <w:numPr>
          <w:ilvl w:val="1"/>
          <w:numId w:val="87"/>
        </w:numPr>
        <w:ind w:left="1440" w:hanging="360"/>
        <w:rPr>
          <w:sz w:val="18"/>
          <w:szCs w:val="18"/>
        </w:rPr>
      </w:pPr>
      <w:r w:rsidDel="00000000" w:rsidR="00000000" w:rsidRPr="00000000">
        <w:rPr>
          <w:sz w:val="18"/>
          <w:szCs w:val="18"/>
          <w:rtl w:val="0"/>
        </w:rPr>
        <w:t xml:space="preserve">Ex: </w:t>
      </w:r>
      <w:r w:rsidDel="00000000" w:rsidR="00000000" w:rsidRPr="00000000">
        <w:rPr>
          <w:rFonts w:ascii="Gungsuh" w:cs="Gungsuh" w:eastAsia="Gungsuh" w:hAnsi="Gungsuh"/>
          <w:b w:val="1"/>
          <w:sz w:val="18"/>
          <w:szCs w:val="18"/>
          <w:rtl w:val="0"/>
        </w:rPr>
        <w:t xml:space="preserve">20% risk of IHD if ≥ 35 Gy thoracic RT </w:t>
      </w:r>
      <w:r w:rsidDel="00000000" w:rsidR="00000000" w:rsidRPr="00000000">
        <w:rPr>
          <w:b w:val="1"/>
          <w:i w:val="1"/>
          <w:sz w:val="18"/>
          <w:szCs w:val="18"/>
          <w:rtl w:val="0"/>
        </w:rPr>
        <w:t xml:space="preserve">and</w:t>
      </w:r>
      <w:r w:rsidDel="00000000" w:rsidR="00000000" w:rsidRPr="00000000">
        <w:rPr>
          <w:b w:val="1"/>
          <w:sz w:val="18"/>
          <w:szCs w:val="18"/>
          <w:rtl w:val="0"/>
        </w:rPr>
        <w:t xml:space="preserve"> male</w:t>
      </w:r>
      <w:r w:rsidDel="00000000" w:rsidR="00000000" w:rsidRPr="00000000">
        <w:rPr>
          <w:sz w:val="18"/>
          <w:szCs w:val="18"/>
          <w:rtl w:val="0"/>
        </w:rPr>
        <w:t xml:space="preserve">.</w:t>
      </w:r>
    </w:p>
    <w:p w:rsidR="00000000" w:rsidDel="00000000" w:rsidP="00000000" w:rsidRDefault="00000000" w:rsidRPr="00000000" w14:paraId="00001092">
      <w:pPr>
        <w:numPr>
          <w:ilvl w:val="1"/>
          <w:numId w:val="87"/>
        </w:numPr>
        <w:ind w:left="1440" w:hanging="360"/>
        <w:rPr>
          <w:sz w:val="18"/>
          <w:szCs w:val="18"/>
        </w:rPr>
      </w:pPr>
      <w:r w:rsidDel="00000000" w:rsidR="00000000" w:rsidRPr="00000000">
        <w:rPr>
          <w:rFonts w:ascii="Gungsuh" w:cs="Gungsuh" w:eastAsia="Gungsuh" w:hAnsi="Gungsuh"/>
          <w:sz w:val="18"/>
          <w:szCs w:val="18"/>
          <w:rtl w:val="0"/>
        </w:rPr>
        <w:t xml:space="preserve">Ex: 7% risk of stroke if ≥ 20 Gy cranial RT or ≥ 35 Gy thoracic RT. </w:t>
      </w:r>
    </w:p>
    <w:p w:rsidR="00000000" w:rsidDel="00000000" w:rsidP="00000000" w:rsidRDefault="00000000" w:rsidRPr="00000000" w14:paraId="00001093">
      <w:pPr>
        <w:numPr>
          <w:ilvl w:val="1"/>
          <w:numId w:val="87"/>
        </w:numPr>
        <w:ind w:left="1440" w:hanging="360"/>
        <w:rPr>
          <w:sz w:val="18"/>
          <w:szCs w:val="18"/>
        </w:rPr>
      </w:pPr>
      <w:r w:rsidDel="00000000" w:rsidR="00000000" w:rsidRPr="00000000">
        <w:rPr>
          <w:sz w:val="18"/>
          <w:szCs w:val="18"/>
          <w:rtl w:val="0"/>
        </w:rPr>
        <w:t xml:space="preserve">Ex: </w:t>
      </w:r>
      <w:r w:rsidDel="00000000" w:rsidR="00000000" w:rsidRPr="00000000">
        <w:rPr>
          <w:rFonts w:ascii="Gungsuh" w:cs="Gungsuh" w:eastAsia="Gungsuh" w:hAnsi="Gungsuh"/>
          <w:b w:val="1"/>
          <w:sz w:val="18"/>
          <w:szCs w:val="18"/>
          <w:rtl w:val="0"/>
        </w:rPr>
        <w:t xml:space="preserve">20% risk of stroke if ≥ 50 Gy cranial RT</w:t>
      </w:r>
      <w:r w:rsidDel="00000000" w:rsidR="00000000" w:rsidRPr="00000000">
        <w:rPr>
          <w:rFonts w:ascii="Gungsuh" w:cs="Gungsuh" w:eastAsia="Gungsuh" w:hAnsi="Gungsuh"/>
          <w:sz w:val="18"/>
          <w:szCs w:val="18"/>
          <w:rtl w:val="0"/>
        </w:rPr>
        <w:t xml:space="preserve"> or ≥ 30 Gy cranial RT +  (≥ 35 Gy chest RT / an alkylator).</w:t>
      </w:r>
    </w:p>
    <w:p w:rsidR="00000000" w:rsidDel="00000000" w:rsidP="00000000" w:rsidRDefault="00000000" w:rsidRPr="00000000" w14:paraId="00001094">
      <w:pPr>
        <w:numPr>
          <w:ilvl w:val="0"/>
          <w:numId w:val="87"/>
        </w:numPr>
        <w:ind w:left="720" w:hanging="360"/>
        <w:rPr>
          <w:sz w:val="18"/>
          <w:szCs w:val="18"/>
        </w:rPr>
      </w:pPr>
      <w:r w:rsidDel="00000000" w:rsidR="00000000" w:rsidRPr="00000000">
        <w:rPr>
          <w:b w:val="1"/>
          <w:sz w:val="18"/>
          <w:szCs w:val="18"/>
          <w:rtl w:val="0"/>
        </w:rPr>
        <w:t xml:space="preserve">St Jude CCSS Cardiovascular Risk Calculator </w:t>
      </w:r>
      <w:hyperlink r:id="rId3239">
        <w:r w:rsidDel="00000000" w:rsidR="00000000" w:rsidRPr="00000000">
          <w:rPr>
            <w:b w:val="1"/>
            <w:color w:val="1155cc"/>
            <w:sz w:val="18"/>
            <w:szCs w:val="18"/>
            <w:u w:val="single"/>
            <w:rtl w:val="0"/>
          </w:rPr>
          <w:t xml:space="preserve">here</w:t>
        </w:r>
      </w:hyperlink>
      <w:r w:rsidDel="00000000" w:rsidR="00000000" w:rsidRPr="00000000">
        <w:rPr>
          <w:sz w:val="18"/>
          <w:szCs w:val="18"/>
          <w:rtl w:val="0"/>
        </w:rPr>
        <w:t xml:space="preserve">.</w:t>
      </w:r>
    </w:p>
    <w:p w:rsidR="00000000" w:rsidDel="00000000" w:rsidP="00000000" w:rsidRDefault="00000000" w:rsidRPr="00000000" w14:paraId="00001095">
      <w:pPr>
        <w:numPr>
          <w:ilvl w:val="0"/>
          <w:numId w:val="87"/>
        </w:numPr>
        <w:ind w:left="720" w:hanging="360"/>
        <w:rPr>
          <w:sz w:val="18"/>
          <w:szCs w:val="18"/>
        </w:rPr>
      </w:pPr>
      <w:r w:rsidDel="00000000" w:rsidR="00000000" w:rsidRPr="00000000">
        <w:rPr>
          <w:rFonts w:ascii="Gungsuh" w:cs="Gungsuh" w:eastAsia="Gungsuh" w:hAnsi="Gungsuh"/>
          <w:sz w:val="18"/>
          <w:szCs w:val="18"/>
          <w:rtl w:val="0"/>
        </w:rPr>
        <w:t xml:space="preserve">10 Gy to the Circle of Willis appears to contribute to a 11% incidence of stoke by 45 years of age. The 11% risk of stroke with ≥ 10 Gy to willis circle isn’t too far off from the ~7% risk of stroke if ≥ 20 Gy cranial RT from the Chow paper above, which the St. Jude relies on (not circle of Willis dose).</w:t>
      </w:r>
      <w:r w:rsidDel="00000000" w:rsidR="00000000" w:rsidRPr="00000000">
        <w:rPr>
          <w:sz w:val="18"/>
          <w:szCs w:val="18"/>
          <w:vertAlign w:val="superscript"/>
          <w:rtl w:val="0"/>
        </w:rPr>
        <w:t xml:space="preserve"> </w:t>
      </w:r>
      <w:hyperlink r:id="rId3240">
        <w:r w:rsidDel="00000000" w:rsidR="00000000" w:rsidRPr="00000000">
          <w:rPr>
            <w:sz w:val="18"/>
            <w:szCs w:val="18"/>
            <w:vertAlign w:val="superscript"/>
            <w:rtl w:val="0"/>
          </w:rPr>
          <w:t xml:space="preserve">El-Fayech IJROBP '17</w:t>
        </w:r>
      </w:hyperlink>
      <w:r w:rsidDel="00000000" w:rsidR="00000000" w:rsidRPr="00000000">
        <w:rPr>
          <w:rtl w:val="0"/>
        </w:rPr>
      </w:r>
    </w:p>
    <w:p w:rsidR="00000000" w:rsidDel="00000000" w:rsidP="00000000" w:rsidRDefault="00000000" w:rsidRPr="00000000" w14:paraId="00001096">
      <w:pPr>
        <w:numPr>
          <w:ilvl w:val="0"/>
          <w:numId w:val="87"/>
        </w:numPr>
        <w:ind w:left="720" w:hanging="360"/>
        <w:rPr>
          <w:sz w:val="18"/>
          <w:szCs w:val="18"/>
        </w:rPr>
      </w:pPr>
      <w:r w:rsidDel="00000000" w:rsidR="00000000" w:rsidRPr="00000000">
        <w:rPr>
          <w:sz w:val="18"/>
          <w:szCs w:val="18"/>
          <w:rtl w:val="0"/>
        </w:rPr>
        <w:t xml:space="preserve">Like breast cancer patients, there is an excess relative risk for coronary heart disease of 7.4% for each 1 Gy increase in mean heart dose [</w:t>
      </w:r>
      <w:hyperlink r:id="rId3241">
        <w:r w:rsidDel="00000000" w:rsidR="00000000" w:rsidRPr="00000000">
          <w:rPr>
            <w:sz w:val="18"/>
            <w:szCs w:val="18"/>
            <w:rtl w:val="0"/>
          </w:rPr>
          <w:t xml:space="preserve">Nimwegen JCO '16</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1097">
      <w:pPr>
        <w:rPr>
          <w:sz w:val="18"/>
          <w:szCs w:val="18"/>
        </w:rPr>
      </w:pPr>
      <w:r w:rsidDel="00000000" w:rsidR="00000000" w:rsidRPr="00000000">
        <w:rPr>
          <w:rtl w:val="0"/>
        </w:rPr>
      </w:r>
    </w:p>
    <w:p w:rsidR="00000000" w:rsidDel="00000000" w:rsidP="00000000" w:rsidRDefault="00000000" w:rsidRPr="00000000" w14:paraId="00001098">
      <w:pPr>
        <w:rPr>
          <w:b w:val="1"/>
          <w:sz w:val="18"/>
          <w:szCs w:val="18"/>
        </w:rPr>
      </w:pPr>
      <w:r w:rsidDel="00000000" w:rsidR="00000000" w:rsidRPr="00000000">
        <w:rPr>
          <w:b w:val="1"/>
          <w:sz w:val="18"/>
          <w:szCs w:val="18"/>
          <w:rtl w:val="0"/>
        </w:rPr>
        <w:t xml:space="preserve">Secondary malignancies</w:t>
      </w:r>
    </w:p>
    <w:p w:rsidR="00000000" w:rsidDel="00000000" w:rsidP="00000000" w:rsidRDefault="00000000" w:rsidRPr="00000000" w14:paraId="00001099">
      <w:pPr>
        <w:rPr>
          <w:sz w:val="18"/>
          <w:szCs w:val="18"/>
        </w:rPr>
      </w:pPr>
      <w:r w:rsidDel="00000000" w:rsidR="00000000" w:rsidRPr="00000000">
        <w:rPr>
          <w:sz w:val="18"/>
          <w:szCs w:val="18"/>
          <w:rtl w:val="0"/>
        </w:rPr>
        <w:t xml:space="preserve">Hopelessly oversimplified, but the SIR of secondary malignancies in pediatrics is around 6 (this excludes secondary neoplasms like G1 meningiomas and SqCC/BCC).</w:t>
      </w:r>
    </w:p>
    <w:p w:rsidR="00000000" w:rsidDel="00000000" w:rsidP="00000000" w:rsidRDefault="00000000" w:rsidRPr="00000000" w14:paraId="0000109A">
      <w:pPr>
        <w:rPr>
          <w:sz w:val="18"/>
          <w:szCs w:val="18"/>
        </w:rPr>
      </w:pPr>
      <w:r w:rsidDel="00000000" w:rsidR="00000000" w:rsidRPr="00000000">
        <w:rPr>
          <w:sz w:val="18"/>
          <w:szCs w:val="18"/>
          <w:rtl w:val="0"/>
        </w:rPr>
        <w:t xml:space="preserve">See the [Secondary malignancies] section in the pediatrics section for more. </w:t>
      </w:r>
    </w:p>
    <w:p w:rsidR="00000000" w:rsidDel="00000000" w:rsidP="00000000" w:rsidRDefault="00000000" w:rsidRPr="00000000" w14:paraId="0000109B">
      <w:pPr>
        <w:numPr>
          <w:ilvl w:val="0"/>
          <w:numId w:val="83"/>
        </w:numPr>
        <w:ind w:left="720" w:hanging="360"/>
        <w:rPr>
          <w:sz w:val="18"/>
          <w:szCs w:val="18"/>
        </w:rPr>
      </w:pPr>
      <w:r w:rsidDel="00000000" w:rsidR="00000000" w:rsidRPr="00000000">
        <w:rPr>
          <w:sz w:val="18"/>
          <w:szCs w:val="18"/>
          <w:rtl w:val="0"/>
        </w:rPr>
        <w:t xml:space="preserve">Stochastic effects have severity independent of dose (e.g. development of SMNs).</w:t>
      </w:r>
    </w:p>
    <w:p w:rsidR="00000000" w:rsidDel="00000000" w:rsidP="00000000" w:rsidRDefault="00000000" w:rsidRPr="00000000" w14:paraId="0000109C">
      <w:pPr>
        <w:numPr>
          <w:ilvl w:val="0"/>
          <w:numId w:val="83"/>
        </w:numPr>
        <w:ind w:left="720" w:hanging="360"/>
        <w:rPr>
          <w:sz w:val="18"/>
          <w:szCs w:val="18"/>
        </w:rPr>
      </w:pPr>
      <w:r w:rsidDel="00000000" w:rsidR="00000000" w:rsidRPr="00000000">
        <w:rPr>
          <w:sz w:val="18"/>
          <w:szCs w:val="18"/>
          <w:rtl w:val="0"/>
        </w:rPr>
        <w:t xml:space="preserve">Usually comprised of two distinct groups:</w:t>
      </w:r>
    </w:p>
    <w:p w:rsidR="00000000" w:rsidDel="00000000" w:rsidP="00000000" w:rsidRDefault="00000000" w:rsidRPr="00000000" w14:paraId="0000109D">
      <w:pPr>
        <w:numPr>
          <w:ilvl w:val="1"/>
          <w:numId w:val="83"/>
        </w:numPr>
        <w:ind w:left="1440" w:hanging="360"/>
        <w:rPr>
          <w:sz w:val="18"/>
          <w:szCs w:val="18"/>
        </w:rPr>
      </w:pPr>
      <w:r w:rsidDel="00000000" w:rsidR="00000000" w:rsidRPr="00000000">
        <w:rPr>
          <w:sz w:val="18"/>
          <w:szCs w:val="18"/>
          <w:rtl w:val="0"/>
        </w:rPr>
        <w:t xml:space="preserve">Myelodysplasia and AML: Chemotherapy-related.</w:t>
      </w:r>
    </w:p>
    <w:p w:rsidR="00000000" w:rsidDel="00000000" w:rsidP="00000000" w:rsidRDefault="00000000" w:rsidRPr="00000000" w14:paraId="0000109E">
      <w:pPr>
        <w:numPr>
          <w:ilvl w:val="2"/>
          <w:numId w:val="83"/>
        </w:numPr>
        <w:ind w:left="2160" w:hanging="360"/>
        <w:rPr>
          <w:sz w:val="18"/>
          <w:szCs w:val="18"/>
        </w:rPr>
      </w:pPr>
      <w:r w:rsidDel="00000000" w:rsidR="00000000" w:rsidRPr="00000000">
        <w:rPr>
          <w:sz w:val="18"/>
          <w:szCs w:val="18"/>
          <w:rtl w:val="0"/>
        </w:rPr>
        <w:t xml:space="preserve">Brief latent period (&lt; 10y). Related to alkylating agents, anthracycline and etoposide.</w:t>
      </w:r>
    </w:p>
    <w:p w:rsidR="00000000" w:rsidDel="00000000" w:rsidP="00000000" w:rsidRDefault="00000000" w:rsidRPr="00000000" w14:paraId="0000109F">
      <w:pPr>
        <w:numPr>
          <w:ilvl w:val="1"/>
          <w:numId w:val="83"/>
        </w:numPr>
        <w:ind w:left="1440" w:hanging="360"/>
        <w:rPr>
          <w:sz w:val="18"/>
          <w:szCs w:val="18"/>
        </w:rPr>
      </w:pPr>
      <w:r w:rsidDel="00000000" w:rsidR="00000000" w:rsidRPr="00000000">
        <w:rPr>
          <w:sz w:val="18"/>
          <w:szCs w:val="18"/>
          <w:rtl w:val="0"/>
        </w:rPr>
        <w:t xml:space="preserve">Solid neoplasms: Predominantly radiation related.</w:t>
      </w:r>
    </w:p>
    <w:p w:rsidR="00000000" w:rsidDel="00000000" w:rsidP="00000000" w:rsidRDefault="00000000" w:rsidRPr="00000000" w14:paraId="000010A0">
      <w:pPr>
        <w:numPr>
          <w:ilvl w:val="2"/>
          <w:numId w:val="83"/>
        </w:numPr>
        <w:ind w:left="2160" w:hanging="360"/>
        <w:rPr>
          <w:sz w:val="18"/>
          <w:szCs w:val="18"/>
        </w:rPr>
      </w:pPr>
      <w:r w:rsidDel="00000000" w:rsidR="00000000" w:rsidRPr="00000000">
        <w:rPr>
          <w:sz w:val="18"/>
          <w:szCs w:val="18"/>
          <w:rtl w:val="0"/>
        </w:rPr>
        <w:t xml:space="preserve">Risk of solid subsequent neoplasm escalates with time, with a latency of 20+ years.</w:t>
      </w:r>
    </w:p>
    <w:p w:rsidR="00000000" w:rsidDel="00000000" w:rsidP="00000000" w:rsidRDefault="00000000" w:rsidRPr="00000000" w14:paraId="000010A1">
      <w:pPr>
        <w:numPr>
          <w:ilvl w:val="2"/>
          <w:numId w:val="83"/>
        </w:numPr>
        <w:ind w:left="2160" w:hanging="360"/>
        <w:rPr>
          <w:sz w:val="18"/>
          <w:szCs w:val="18"/>
        </w:rPr>
      </w:pPr>
      <w:r w:rsidDel="00000000" w:rsidR="00000000" w:rsidRPr="00000000">
        <w:rPr>
          <w:sz w:val="18"/>
          <w:szCs w:val="18"/>
          <w:rtl w:val="0"/>
        </w:rPr>
        <w:t xml:space="preserve">Cumulative incidence of breast cancer by age 40-45y after mantle field ranges from 13-20%, compared to 1% in the general population. This risk is similar to what is observed for women with a BRCA gene mutation.</w:t>
      </w:r>
    </w:p>
    <w:p w:rsidR="00000000" w:rsidDel="00000000" w:rsidP="00000000" w:rsidRDefault="00000000" w:rsidRPr="00000000" w14:paraId="000010A2">
      <w:pPr>
        <w:widowControl w:val="0"/>
        <w:numPr>
          <w:ilvl w:val="0"/>
          <w:numId w:val="83"/>
        </w:numPr>
        <w:ind w:left="720" w:hanging="360"/>
        <w:rPr>
          <w:sz w:val="18"/>
          <w:szCs w:val="18"/>
        </w:rPr>
      </w:pPr>
      <w:r w:rsidDel="00000000" w:rsidR="00000000" w:rsidRPr="00000000">
        <w:rPr>
          <w:sz w:val="18"/>
          <w:szCs w:val="18"/>
          <w:rtl w:val="0"/>
        </w:rPr>
        <w:t xml:space="preserve">Hodgkin Lymphoma, Ewing sarcoma and hereditary Retinoblastoma have the highest risk for subsequent malignant neoplasms (around 1% per year).</w:t>
      </w:r>
    </w:p>
    <w:p w:rsidR="00000000" w:rsidDel="00000000" w:rsidP="00000000" w:rsidRDefault="00000000" w:rsidRPr="00000000" w14:paraId="000010A3">
      <w:pPr>
        <w:widowControl w:val="0"/>
        <w:numPr>
          <w:ilvl w:val="1"/>
          <w:numId w:val="83"/>
        </w:numPr>
        <w:ind w:left="1440" w:hanging="360"/>
        <w:rPr>
          <w:sz w:val="18"/>
          <w:szCs w:val="18"/>
        </w:rPr>
      </w:pPr>
      <w:r w:rsidDel="00000000" w:rsidR="00000000" w:rsidRPr="00000000">
        <w:rPr>
          <w:b w:val="1"/>
          <w:sz w:val="18"/>
          <w:szCs w:val="18"/>
          <w:rtl w:val="0"/>
        </w:rPr>
        <w:t xml:space="preserve">Hodgkin</w:t>
      </w:r>
      <w:r w:rsidDel="00000000" w:rsidR="00000000" w:rsidRPr="00000000">
        <w:rPr>
          <w:sz w:val="18"/>
          <w:szCs w:val="18"/>
          <w:rtl w:val="0"/>
        </w:rPr>
        <w:t xml:space="preserve">: Roughly around </w:t>
      </w:r>
      <w:r w:rsidDel="00000000" w:rsidR="00000000" w:rsidRPr="00000000">
        <w:rPr>
          <w:b w:val="1"/>
          <w:sz w:val="18"/>
          <w:szCs w:val="18"/>
          <w:rtl w:val="0"/>
        </w:rPr>
        <w:t xml:space="preserve">1% risk of SMN per year</w:t>
      </w:r>
      <w:r w:rsidDel="00000000" w:rsidR="00000000" w:rsidRPr="00000000">
        <w:rPr>
          <w:sz w:val="18"/>
          <w:szCs w:val="18"/>
          <w:rtl w:val="0"/>
        </w:rPr>
        <w:t xml:space="preserve">, does not appear to be affected by RT. </w:t>
      </w:r>
    </w:p>
    <w:p w:rsidR="00000000" w:rsidDel="00000000" w:rsidP="00000000" w:rsidRDefault="00000000" w:rsidRPr="00000000" w14:paraId="000010A4">
      <w:pPr>
        <w:widowControl w:val="0"/>
        <w:numPr>
          <w:ilvl w:val="2"/>
          <w:numId w:val="83"/>
        </w:numPr>
        <w:ind w:left="2160" w:hanging="360"/>
        <w:rPr>
          <w:sz w:val="18"/>
          <w:szCs w:val="18"/>
        </w:rPr>
      </w:pPr>
      <w:r w:rsidDel="00000000" w:rsidR="00000000" w:rsidRPr="00000000">
        <w:rPr>
          <w:sz w:val="18"/>
          <w:szCs w:val="18"/>
          <w:rtl w:val="0"/>
        </w:rPr>
        <w:t xml:space="preserve">The SMN rate at 15y appears to be equivalent with or without RT at 15 years. </w:t>
      </w:r>
    </w:p>
    <w:p w:rsidR="00000000" w:rsidDel="00000000" w:rsidP="00000000" w:rsidRDefault="00000000" w:rsidRPr="00000000" w14:paraId="000010A5">
      <w:pPr>
        <w:widowControl w:val="0"/>
        <w:numPr>
          <w:ilvl w:val="2"/>
          <w:numId w:val="83"/>
        </w:numPr>
        <w:ind w:left="2160" w:hanging="360"/>
        <w:rPr>
          <w:sz w:val="18"/>
          <w:szCs w:val="18"/>
        </w:rPr>
      </w:pPr>
      <w:r w:rsidDel="00000000" w:rsidR="00000000" w:rsidRPr="00000000">
        <w:rPr>
          <w:sz w:val="18"/>
          <w:szCs w:val="18"/>
          <w:rtl w:val="0"/>
        </w:rPr>
        <w:t xml:space="preserve">However, EFRT (which no one does anymore) is associated with increased SMNs, in particular AML, but these differences evened out at long term follow up as chemotherapy is also known to be associated with development of secondary AML.</w:t>
      </w:r>
    </w:p>
    <w:p w:rsidR="00000000" w:rsidDel="00000000" w:rsidP="00000000" w:rsidRDefault="00000000" w:rsidRPr="00000000" w14:paraId="000010A6">
      <w:pPr>
        <w:widowControl w:val="0"/>
        <w:numPr>
          <w:ilvl w:val="1"/>
          <w:numId w:val="83"/>
        </w:numPr>
        <w:ind w:left="1440" w:hanging="360"/>
        <w:rPr>
          <w:sz w:val="18"/>
          <w:szCs w:val="18"/>
        </w:rPr>
      </w:pPr>
      <w:r w:rsidDel="00000000" w:rsidR="00000000" w:rsidRPr="00000000">
        <w:rPr>
          <w:b w:val="1"/>
          <w:sz w:val="18"/>
          <w:szCs w:val="18"/>
          <w:rtl w:val="0"/>
        </w:rPr>
        <w:t xml:space="preserve">Ewings</w:t>
      </w:r>
      <w:r w:rsidDel="00000000" w:rsidR="00000000" w:rsidRPr="00000000">
        <w:rPr>
          <w:sz w:val="18"/>
          <w:szCs w:val="18"/>
          <w:rtl w:val="0"/>
        </w:rPr>
        <w:t xml:space="preserve">: No association with congenital disease, but may have SMN after chemo such as etoposide (aka VP-16) or RT.</w:t>
      </w:r>
    </w:p>
    <w:p w:rsidR="00000000" w:rsidDel="00000000" w:rsidP="00000000" w:rsidRDefault="00000000" w:rsidRPr="00000000" w14:paraId="000010A7">
      <w:pPr>
        <w:numPr>
          <w:ilvl w:val="2"/>
          <w:numId w:val="83"/>
        </w:numPr>
        <w:ind w:left="2160" w:hanging="360"/>
        <w:rPr>
          <w:sz w:val="18"/>
          <w:szCs w:val="18"/>
        </w:rPr>
      </w:pPr>
      <w:r w:rsidDel="00000000" w:rsidR="00000000" w:rsidRPr="00000000">
        <w:rPr>
          <w:sz w:val="18"/>
          <w:szCs w:val="18"/>
          <w:rtl w:val="0"/>
        </w:rPr>
        <w:t xml:space="preserve">Secondary malignancy:</w:t>
      </w:r>
      <w:r w:rsidDel="00000000" w:rsidR="00000000" w:rsidRPr="00000000">
        <w:rPr>
          <w:b w:val="1"/>
          <w:sz w:val="18"/>
          <w:szCs w:val="18"/>
          <w:rtl w:val="0"/>
        </w:rPr>
        <w:t xml:space="preserve"> ~1%/y</w:t>
      </w:r>
      <w:r w:rsidDel="00000000" w:rsidR="00000000" w:rsidRPr="00000000">
        <w:rPr>
          <w:sz w:val="18"/>
          <w:szCs w:val="18"/>
          <w:rtl w:val="0"/>
        </w:rPr>
        <w:t xml:space="preserve"> (like hereditary retinoblastoma), 10% over 15 years (primarily sarcoma).</w:t>
      </w:r>
    </w:p>
    <w:p w:rsidR="00000000" w:rsidDel="00000000" w:rsidP="00000000" w:rsidRDefault="00000000" w:rsidRPr="00000000" w14:paraId="000010A8">
      <w:pPr>
        <w:numPr>
          <w:ilvl w:val="3"/>
          <w:numId w:val="83"/>
        </w:numPr>
        <w:ind w:left="2880" w:hanging="360"/>
        <w:rPr>
          <w:sz w:val="18"/>
          <w:szCs w:val="18"/>
        </w:rPr>
      </w:pPr>
      <w:r w:rsidDel="00000000" w:rsidR="00000000" w:rsidRPr="00000000">
        <w:rPr>
          <w:sz w:val="18"/>
          <w:szCs w:val="18"/>
          <w:rtl w:val="0"/>
        </w:rPr>
        <w:t xml:space="preserve">Most common SMN after RT is sarcoma: 5% risk at 20y (less with chemo and surgery) [</w:t>
      </w:r>
      <w:hyperlink r:id="rId3242">
        <w:r w:rsidDel="00000000" w:rsidR="00000000" w:rsidRPr="00000000">
          <w:rPr>
            <w:sz w:val="18"/>
            <w:szCs w:val="18"/>
            <w:rtl w:val="0"/>
          </w:rPr>
          <w:t xml:space="preserve">Kuttesch JCO '96</w:t>
        </w:r>
      </w:hyperlink>
      <w:r w:rsidDel="00000000" w:rsidR="00000000" w:rsidRPr="00000000">
        <w:rPr>
          <w:sz w:val="18"/>
          <w:szCs w:val="18"/>
          <w:rtl w:val="0"/>
        </w:rPr>
        <w:t xml:space="preserve">].</w:t>
      </w:r>
    </w:p>
    <w:p w:rsidR="00000000" w:rsidDel="00000000" w:rsidP="00000000" w:rsidRDefault="00000000" w:rsidRPr="00000000" w14:paraId="000010A9">
      <w:pPr>
        <w:numPr>
          <w:ilvl w:val="3"/>
          <w:numId w:val="83"/>
        </w:numPr>
        <w:ind w:left="2880" w:hanging="360"/>
        <w:rPr>
          <w:sz w:val="18"/>
          <w:szCs w:val="18"/>
        </w:rPr>
      </w:pPr>
      <w:r w:rsidDel="00000000" w:rsidR="00000000" w:rsidRPr="00000000">
        <w:rPr>
          <w:sz w:val="18"/>
          <w:szCs w:val="18"/>
          <w:rtl w:val="0"/>
        </w:rPr>
        <w:t xml:space="preserve">There appears to be no SMNs if &lt; 40 Gy, while 130/10,000 for &gt; 60 Gy.</w:t>
      </w:r>
    </w:p>
    <w:p w:rsidR="00000000" w:rsidDel="00000000" w:rsidP="00000000" w:rsidRDefault="00000000" w:rsidRPr="00000000" w14:paraId="000010AA">
      <w:pPr>
        <w:numPr>
          <w:ilvl w:val="1"/>
          <w:numId w:val="83"/>
        </w:numPr>
        <w:ind w:left="1440" w:hanging="360"/>
        <w:rPr>
          <w:sz w:val="18"/>
          <w:szCs w:val="18"/>
        </w:rPr>
      </w:pPr>
      <w:r w:rsidDel="00000000" w:rsidR="00000000" w:rsidRPr="00000000">
        <w:rPr>
          <w:b w:val="1"/>
          <w:sz w:val="18"/>
          <w:szCs w:val="18"/>
          <w:rtl w:val="0"/>
        </w:rPr>
        <w:t xml:space="preserve">Retinoblastoma</w:t>
      </w:r>
      <w:r w:rsidDel="00000000" w:rsidR="00000000" w:rsidRPr="00000000">
        <w:rPr>
          <w:rFonts w:ascii="Cardo" w:cs="Cardo" w:eastAsia="Cardo" w:hAnsi="Cardo"/>
          <w:sz w:val="18"/>
          <w:szCs w:val="18"/>
          <w:rtl w:val="0"/>
        </w:rPr>
        <w:t xml:space="preserve">: SMN for non-hereditary / hereditary of 0.1→ ≤ 1% per year [</w:t>
      </w:r>
      <w:hyperlink r:id="rId3243">
        <w:r w:rsidDel="00000000" w:rsidR="00000000" w:rsidRPr="00000000">
          <w:rPr>
            <w:sz w:val="18"/>
            <w:szCs w:val="18"/>
            <w:rtl w:val="0"/>
          </w:rPr>
          <w:t xml:space="preserve">Wong JAMA '97</w:t>
        </w:r>
      </w:hyperlink>
      <w:r w:rsidDel="00000000" w:rsidR="00000000" w:rsidRPr="00000000">
        <w:rPr>
          <w:sz w:val="18"/>
          <w:szCs w:val="18"/>
          <w:rtl w:val="0"/>
        </w:rPr>
        <w:t xml:space="preserve">].</w:t>
      </w:r>
    </w:p>
    <w:p w:rsidR="00000000" w:rsidDel="00000000" w:rsidP="00000000" w:rsidRDefault="00000000" w:rsidRPr="00000000" w14:paraId="000010AB">
      <w:pPr>
        <w:numPr>
          <w:ilvl w:val="2"/>
          <w:numId w:val="83"/>
        </w:numPr>
        <w:ind w:left="2160" w:hanging="360"/>
        <w:rPr>
          <w:sz w:val="18"/>
          <w:szCs w:val="18"/>
        </w:rPr>
      </w:pPr>
      <w:r w:rsidDel="00000000" w:rsidR="00000000" w:rsidRPr="00000000">
        <w:rPr>
          <w:sz w:val="18"/>
          <w:szCs w:val="18"/>
          <w:rtl w:val="0"/>
        </w:rPr>
        <w:t xml:space="preserve">Secondary malignancy </w:t>
      </w:r>
      <w:r w:rsidDel="00000000" w:rsidR="00000000" w:rsidRPr="00000000">
        <w:rPr>
          <w:b w:val="1"/>
          <w:sz w:val="18"/>
          <w:szCs w:val="18"/>
          <w:rtl w:val="0"/>
        </w:rPr>
        <w:t xml:space="preserve">~1%/y for hereditary</w:t>
      </w:r>
      <w:r w:rsidDel="00000000" w:rsidR="00000000" w:rsidRPr="00000000">
        <w:rPr>
          <w:sz w:val="18"/>
          <w:szCs w:val="18"/>
          <w:rtl w:val="0"/>
        </w:rPr>
        <w:t xml:space="preserve"> (like Ewings), primarily sarcoma (like Ewings) or melanoma.</w:t>
      </w:r>
    </w:p>
    <w:p w:rsidR="00000000" w:rsidDel="00000000" w:rsidP="00000000" w:rsidRDefault="00000000" w:rsidRPr="00000000" w14:paraId="000010AC">
      <w:pPr>
        <w:numPr>
          <w:ilvl w:val="3"/>
          <w:numId w:val="83"/>
        </w:numPr>
        <w:ind w:left="2880" w:hanging="360"/>
        <w:rPr>
          <w:sz w:val="18"/>
          <w:szCs w:val="18"/>
        </w:rPr>
      </w:pPr>
      <w:r w:rsidDel="00000000" w:rsidR="00000000" w:rsidRPr="00000000">
        <w:rPr>
          <w:sz w:val="18"/>
          <w:szCs w:val="18"/>
          <w:rtl w:val="0"/>
        </w:rPr>
        <w:t xml:space="preserve">Most commonly, osteosarcomas. </w:t>
      </w:r>
    </w:p>
    <w:p w:rsidR="00000000" w:rsidDel="00000000" w:rsidP="00000000" w:rsidRDefault="00000000" w:rsidRPr="00000000" w14:paraId="000010AD">
      <w:pPr>
        <w:numPr>
          <w:ilvl w:val="2"/>
          <w:numId w:val="83"/>
        </w:numPr>
        <w:ind w:left="2160" w:hanging="360"/>
        <w:rPr>
          <w:sz w:val="18"/>
          <w:szCs w:val="18"/>
        </w:rPr>
      </w:pPr>
      <w:r w:rsidDel="00000000" w:rsidR="00000000" w:rsidRPr="00000000">
        <w:rPr>
          <w:sz w:val="18"/>
          <w:szCs w:val="18"/>
          <w:rtl w:val="0"/>
        </w:rPr>
        <w:t xml:space="preserve">With germline Rb, ~33% not treated with RT and ~66% of pts treated with RT will develop secondary tumors by 50y. </w:t>
      </w:r>
    </w:p>
    <w:p w:rsidR="00000000" w:rsidDel="00000000" w:rsidP="00000000" w:rsidRDefault="00000000" w:rsidRPr="00000000" w14:paraId="000010AE">
      <w:pPr>
        <w:numPr>
          <w:ilvl w:val="0"/>
          <w:numId w:val="83"/>
        </w:numPr>
        <w:ind w:left="720" w:hanging="360"/>
        <w:rPr>
          <w:sz w:val="18"/>
          <w:szCs w:val="18"/>
        </w:rPr>
      </w:pPr>
      <w:r w:rsidDel="00000000" w:rsidR="00000000" w:rsidRPr="00000000">
        <w:rPr>
          <w:sz w:val="18"/>
          <w:szCs w:val="18"/>
          <w:rtl w:val="0"/>
        </w:rPr>
        <w:t xml:space="preserve">Pediatric meningiomas are rare, but nearly half are atypical. </w:t>
      </w:r>
    </w:p>
    <w:p w:rsidR="00000000" w:rsidDel="00000000" w:rsidP="00000000" w:rsidRDefault="00000000" w:rsidRPr="00000000" w14:paraId="000010AF">
      <w:pPr>
        <w:widowControl w:val="0"/>
        <w:numPr>
          <w:ilvl w:val="1"/>
          <w:numId w:val="83"/>
        </w:numPr>
        <w:ind w:left="1440" w:hanging="360"/>
        <w:rPr>
          <w:sz w:val="18"/>
          <w:szCs w:val="18"/>
        </w:rPr>
      </w:pPr>
      <w:r w:rsidDel="00000000" w:rsidR="00000000" w:rsidRPr="00000000">
        <w:rPr>
          <w:rFonts w:ascii="Gungsuh" w:cs="Gungsuh" w:eastAsia="Gungsuh" w:hAnsi="Gungsuh"/>
          <w:sz w:val="18"/>
          <w:szCs w:val="18"/>
          <w:rtl w:val="0"/>
        </w:rPr>
        <w:t xml:space="preserve">For 20+ Gy of cranial RT given ≤ 8y, half will develop a meningioma within 20 years. </w:t>
      </w:r>
    </w:p>
    <w:p w:rsidR="00000000" w:rsidDel="00000000" w:rsidP="00000000" w:rsidRDefault="00000000" w:rsidRPr="00000000" w14:paraId="000010B0">
      <w:pPr>
        <w:widowControl w:val="0"/>
        <w:numPr>
          <w:ilvl w:val="1"/>
          <w:numId w:val="83"/>
        </w:numPr>
        <w:ind w:left="1440" w:hanging="360"/>
        <w:rPr>
          <w:sz w:val="18"/>
          <w:szCs w:val="18"/>
        </w:rPr>
      </w:pPr>
      <w:r w:rsidDel="00000000" w:rsidR="00000000" w:rsidRPr="00000000">
        <w:rPr>
          <w:sz w:val="18"/>
          <w:szCs w:val="18"/>
          <w:rtl w:val="0"/>
        </w:rPr>
        <w:t xml:space="preserve">Interestingly, there is a "short" 10y lag time to develop a meningioma if </w:t>
      </w:r>
      <w:r w:rsidDel="00000000" w:rsidR="00000000" w:rsidRPr="00000000">
        <w:rPr>
          <w:sz w:val="18"/>
          <w:szCs w:val="18"/>
          <w:rtl w:val="0"/>
        </w:rPr>
        <w:t xml:space="preserve">kiddos</w:t>
      </w:r>
      <w:r w:rsidDel="00000000" w:rsidR="00000000" w:rsidRPr="00000000">
        <w:rPr>
          <w:sz w:val="18"/>
          <w:szCs w:val="18"/>
          <w:rtl w:val="0"/>
        </w:rPr>
        <w:t xml:space="preserve"> ~3y of age get cranial RT.</w:t>
      </w:r>
    </w:p>
    <w:p w:rsidR="00000000" w:rsidDel="00000000" w:rsidP="00000000" w:rsidRDefault="00000000" w:rsidRPr="00000000" w14:paraId="000010B1">
      <w:pPr>
        <w:widowControl w:val="0"/>
        <w:numPr>
          <w:ilvl w:val="2"/>
          <w:numId w:val="83"/>
        </w:numPr>
        <w:ind w:left="2160" w:hanging="360"/>
        <w:rPr>
          <w:sz w:val="18"/>
          <w:szCs w:val="18"/>
        </w:rPr>
      </w:pPr>
      <w:r w:rsidDel="00000000" w:rsidR="00000000" w:rsidRPr="00000000">
        <w:rPr>
          <w:sz w:val="18"/>
          <w:szCs w:val="18"/>
          <w:rtl w:val="0"/>
        </w:rPr>
        <w:t xml:space="preserve">Typically, there is an over 20y lag time to development of meningiomas. </w:t>
      </w:r>
    </w:p>
    <w:p w:rsidR="00000000" w:rsidDel="00000000" w:rsidP="00000000" w:rsidRDefault="00000000" w:rsidRPr="00000000" w14:paraId="000010B2">
      <w:pPr>
        <w:widowControl w:val="0"/>
        <w:numPr>
          <w:ilvl w:val="1"/>
          <w:numId w:val="83"/>
        </w:numPr>
        <w:ind w:left="1440" w:hanging="360"/>
        <w:rPr>
          <w:sz w:val="18"/>
          <w:szCs w:val="18"/>
        </w:rPr>
      </w:pPr>
      <w:r w:rsidDel="00000000" w:rsidR="00000000" w:rsidRPr="00000000">
        <w:rPr>
          <w:sz w:val="18"/>
          <w:szCs w:val="18"/>
          <w:rtl w:val="0"/>
        </w:rPr>
        <w:t xml:space="preserve">Despite these risks, screening for meningiomas in kiddos with a history of cranial RT is generally not recommended.</w:t>
      </w:r>
    </w:p>
    <w:p w:rsidR="00000000" w:rsidDel="00000000" w:rsidP="00000000" w:rsidRDefault="00000000" w:rsidRPr="00000000" w14:paraId="000010B3">
      <w:pPr>
        <w:numPr>
          <w:ilvl w:val="0"/>
          <w:numId w:val="83"/>
        </w:numPr>
        <w:ind w:left="720" w:hanging="360"/>
        <w:rPr>
          <w:sz w:val="18"/>
          <w:szCs w:val="18"/>
        </w:rPr>
      </w:pPr>
      <w:r w:rsidDel="00000000" w:rsidR="00000000" w:rsidRPr="00000000">
        <w:rPr>
          <w:sz w:val="18"/>
          <w:szCs w:val="18"/>
          <w:rtl w:val="0"/>
        </w:rPr>
        <w:t xml:space="preserve">Men with </w:t>
      </w:r>
      <w:r w:rsidDel="00000000" w:rsidR="00000000" w:rsidRPr="00000000">
        <w:rPr>
          <w:b w:val="1"/>
          <w:sz w:val="18"/>
          <w:szCs w:val="18"/>
          <w:rtl w:val="0"/>
        </w:rPr>
        <w:t xml:space="preserve">GH-secreting</w:t>
      </w:r>
      <w:r w:rsidDel="00000000" w:rsidR="00000000" w:rsidRPr="00000000">
        <w:rPr>
          <w:sz w:val="18"/>
          <w:szCs w:val="18"/>
          <w:rtl w:val="0"/>
        </w:rPr>
        <w:t xml:space="preserve"> pituitary adenomas have increased rates of SMN after RT (generally, risk is ~1%) [</w:t>
      </w:r>
      <w:hyperlink r:id="rId3244">
        <w:r w:rsidDel="00000000" w:rsidR="00000000" w:rsidRPr="00000000">
          <w:rPr>
            <w:sz w:val="18"/>
            <w:szCs w:val="18"/>
            <w:rtl w:val="0"/>
          </w:rPr>
          <w:t xml:space="preserve">Norberg Clin Endo '07</w:t>
        </w:r>
      </w:hyperlink>
      <w:r w:rsidDel="00000000" w:rsidR="00000000" w:rsidRPr="00000000">
        <w:rPr>
          <w:sz w:val="18"/>
          <w:szCs w:val="18"/>
          <w:rtl w:val="0"/>
        </w:rPr>
        <w:t xml:space="preserve">].</w:t>
      </w:r>
    </w:p>
    <w:p w:rsidR="00000000" w:rsidDel="00000000" w:rsidP="00000000" w:rsidRDefault="00000000" w:rsidRPr="00000000" w14:paraId="000010B4">
      <w:pPr>
        <w:numPr>
          <w:ilvl w:val="0"/>
          <w:numId w:val="83"/>
        </w:numPr>
        <w:ind w:left="720" w:hanging="360"/>
        <w:rPr>
          <w:sz w:val="18"/>
          <w:szCs w:val="18"/>
        </w:rPr>
      </w:pPr>
      <w:r w:rsidDel="00000000" w:rsidR="00000000" w:rsidRPr="00000000">
        <w:rPr>
          <w:sz w:val="18"/>
          <w:szCs w:val="18"/>
          <w:rtl w:val="0"/>
        </w:rPr>
        <w:t xml:space="preserve">Glioma chemo: For children, VCR and carboplatin is usd for chemo. In adults, add procarbazine (not used in kids bc increased SMN).</w:t>
      </w:r>
    </w:p>
    <w:p w:rsidR="00000000" w:rsidDel="00000000" w:rsidP="00000000" w:rsidRDefault="00000000" w:rsidRPr="00000000" w14:paraId="000010B5">
      <w:pPr>
        <w:numPr>
          <w:ilvl w:val="0"/>
          <w:numId w:val="83"/>
        </w:numPr>
        <w:ind w:left="720" w:hanging="360"/>
        <w:rPr>
          <w:sz w:val="18"/>
          <w:szCs w:val="18"/>
        </w:rPr>
      </w:pPr>
      <w:r w:rsidDel="00000000" w:rsidR="00000000" w:rsidRPr="00000000">
        <w:rPr>
          <w:sz w:val="18"/>
          <w:szCs w:val="18"/>
          <w:rtl w:val="0"/>
        </w:rPr>
        <w:t xml:space="preserve">CCSS NF-1 patients have a 2.4x increased risk of subsequent neoplasms versus non NF-1 CCSS patients. Radiation increases that relative risk by around 3 times, and this is more pronounced in patients who are preteen or younger. Therefore, radiation is typically reserved after chemo for younger patients with </w:t>
      </w:r>
      <w:r w:rsidDel="00000000" w:rsidR="00000000" w:rsidRPr="00000000">
        <w:rPr>
          <w:sz w:val="18"/>
          <w:szCs w:val="18"/>
          <w:rtl w:val="0"/>
        </w:rPr>
        <w:t xml:space="preserve">[</w:t>
      </w:r>
      <w:hyperlink r:id="rId3245">
        <w:r w:rsidDel="00000000" w:rsidR="00000000" w:rsidRPr="00000000">
          <w:rPr>
            <w:sz w:val="18"/>
            <w:szCs w:val="18"/>
            <w:rtl w:val="0"/>
          </w:rPr>
          <w:t xml:space="preserve">optic pathway gliomas</w:t>
        </w:r>
      </w:hyperlink>
      <w:r w:rsidDel="00000000" w:rsidR="00000000" w:rsidRPr="00000000">
        <w:rPr>
          <w:sz w:val="18"/>
          <w:szCs w:val="18"/>
          <w:rtl w:val="0"/>
        </w:rPr>
        <w:t xml:space="preserve">].</w:t>
      </w:r>
    </w:p>
    <w:p w:rsidR="00000000" w:rsidDel="00000000" w:rsidP="00000000" w:rsidRDefault="00000000" w:rsidRPr="00000000" w14:paraId="000010B6">
      <w:pPr>
        <w:numPr>
          <w:ilvl w:val="0"/>
          <w:numId w:val="83"/>
        </w:numPr>
        <w:ind w:left="720" w:hanging="360"/>
        <w:rPr>
          <w:sz w:val="18"/>
          <w:szCs w:val="18"/>
        </w:rPr>
      </w:pPr>
      <w:r w:rsidDel="00000000" w:rsidR="00000000" w:rsidRPr="00000000">
        <w:rPr>
          <w:sz w:val="18"/>
          <w:szCs w:val="18"/>
          <w:rtl w:val="0"/>
        </w:rPr>
        <w:t xml:space="preserve">Higher doses of platinum and alkylating agents are associated with increased SMNs [</w:t>
      </w:r>
      <w:hyperlink r:id="rId3246">
        <w:r w:rsidDel="00000000" w:rsidR="00000000" w:rsidRPr="00000000">
          <w:rPr>
            <w:sz w:val="18"/>
            <w:szCs w:val="18"/>
            <w:rtl w:val="0"/>
          </w:rPr>
          <w:t xml:space="preserve">Turcotte JCO '19</w:t>
        </w:r>
      </w:hyperlink>
      <w:r w:rsidDel="00000000" w:rsidR="00000000" w:rsidRPr="00000000">
        <w:rPr>
          <w:sz w:val="18"/>
          <w:szCs w:val="18"/>
          <w:rtl w:val="0"/>
        </w:rPr>
        <w:t xml:space="preserve">].</w:t>
      </w:r>
    </w:p>
    <w:p w:rsidR="00000000" w:rsidDel="00000000" w:rsidP="00000000" w:rsidRDefault="00000000" w:rsidRPr="00000000" w14:paraId="000010B7">
      <w:pPr>
        <w:numPr>
          <w:ilvl w:val="0"/>
          <w:numId w:val="83"/>
        </w:numPr>
        <w:ind w:left="720" w:hanging="360"/>
        <w:rPr>
          <w:sz w:val="18"/>
          <w:szCs w:val="18"/>
        </w:rPr>
      </w:pPr>
      <w:r w:rsidDel="00000000" w:rsidR="00000000" w:rsidRPr="00000000">
        <w:rPr>
          <w:sz w:val="18"/>
          <w:szCs w:val="18"/>
          <w:rtl w:val="0"/>
        </w:rPr>
        <w:t xml:space="preserve">There appears to be no difference in secondary malignancies with passively scattered proton CSI vs. photon CSI, but there is a trend to a higher rate of SMNs in the regions of exit dose rather then the target volume with photons. This study only had a short follow up of 10 years [</w:t>
      </w:r>
      <w:hyperlink r:id="rId3247">
        <w:r w:rsidDel="00000000" w:rsidR="00000000" w:rsidRPr="00000000">
          <w:rPr>
            <w:sz w:val="18"/>
            <w:szCs w:val="18"/>
            <w:rtl w:val="0"/>
          </w:rPr>
          <w:t xml:space="preserve">Paulino ASTRO '19</w:t>
        </w:r>
      </w:hyperlink>
      <w:r w:rsidDel="00000000" w:rsidR="00000000" w:rsidRPr="00000000">
        <w:rPr>
          <w:sz w:val="18"/>
          <w:szCs w:val="18"/>
          <w:rtl w:val="0"/>
        </w:rPr>
        <w:t xml:space="preserve">]</w:t>
      </w:r>
    </w:p>
    <w:p w:rsidR="00000000" w:rsidDel="00000000" w:rsidP="00000000" w:rsidRDefault="00000000" w:rsidRPr="00000000" w14:paraId="000010B8">
      <w:pPr>
        <w:rPr>
          <w:sz w:val="18"/>
          <w:szCs w:val="18"/>
        </w:rPr>
      </w:pPr>
      <w:r w:rsidDel="00000000" w:rsidR="00000000" w:rsidRPr="00000000">
        <w:rPr>
          <w:rtl w:val="0"/>
        </w:rPr>
      </w:r>
    </w:p>
    <w:p w:rsidR="00000000" w:rsidDel="00000000" w:rsidP="00000000" w:rsidRDefault="00000000" w:rsidRPr="00000000" w14:paraId="000010B9">
      <w:pPr>
        <w:rPr>
          <w:b w:val="1"/>
          <w:sz w:val="18"/>
          <w:szCs w:val="18"/>
        </w:rPr>
      </w:pPr>
      <w:r w:rsidDel="00000000" w:rsidR="00000000" w:rsidRPr="00000000">
        <w:rPr>
          <w:b w:val="1"/>
          <w:sz w:val="18"/>
          <w:szCs w:val="18"/>
          <w:rtl w:val="0"/>
        </w:rPr>
        <w:t xml:space="preserve">Secondary Breast Cancer</w:t>
      </w:r>
    </w:p>
    <w:p w:rsidR="00000000" w:rsidDel="00000000" w:rsidP="00000000" w:rsidRDefault="00000000" w:rsidRPr="00000000" w14:paraId="000010BA">
      <w:pPr>
        <w:rPr>
          <w:sz w:val="18"/>
          <w:szCs w:val="18"/>
        </w:rPr>
      </w:pPr>
      <w:r w:rsidDel="00000000" w:rsidR="00000000" w:rsidRPr="00000000">
        <w:rPr>
          <w:sz w:val="18"/>
          <w:szCs w:val="18"/>
          <w:rtl w:val="0"/>
        </w:rPr>
        <w:t xml:space="preserve">See the [</w:t>
      </w:r>
      <w:hyperlink r:id="rId3248">
        <w:r w:rsidDel="00000000" w:rsidR="00000000" w:rsidRPr="00000000">
          <w:rPr>
            <w:sz w:val="18"/>
            <w:szCs w:val="18"/>
            <w:rtl w:val="0"/>
          </w:rPr>
          <w:t xml:space="preserve">reduction in breast and heart dose</w:t>
        </w:r>
      </w:hyperlink>
      <w:r w:rsidDel="00000000" w:rsidR="00000000" w:rsidRPr="00000000">
        <w:rPr>
          <w:rFonts w:ascii="Cardo" w:cs="Cardo" w:eastAsia="Cardo" w:hAnsi="Cardo"/>
          <w:sz w:val="18"/>
          <w:szCs w:val="18"/>
          <w:rtl w:val="0"/>
        </w:rPr>
        <w:t xml:space="preserve">] with ISRT, as mean female breast dose is reduced on average from 18→ 4 Gy while mean heart dose 32→ 12 Gy.</w:t>
      </w:r>
    </w:p>
    <w:p w:rsidR="00000000" w:rsidDel="00000000" w:rsidP="00000000" w:rsidRDefault="00000000" w:rsidRPr="00000000" w14:paraId="000010BB">
      <w:pPr>
        <w:rPr>
          <w:sz w:val="18"/>
          <w:szCs w:val="18"/>
        </w:rPr>
      </w:pPr>
      <w:r w:rsidDel="00000000" w:rsidR="00000000" w:rsidRPr="00000000">
        <w:rPr>
          <w:sz w:val="18"/>
          <w:szCs w:val="18"/>
          <w:rtl w:val="0"/>
        </w:rPr>
        <w:t xml:space="preserve">Newer [</w:t>
      </w:r>
      <w:hyperlink r:id="rId3249">
        <w:r w:rsidDel="00000000" w:rsidR="00000000" w:rsidRPr="00000000">
          <w:rPr>
            <w:sz w:val="18"/>
            <w:szCs w:val="18"/>
            <w:rtl w:val="0"/>
          </w:rPr>
          <w:t xml:space="preserve">ILROG guidelines</w:t>
        </w:r>
      </w:hyperlink>
      <w:r w:rsidDel="00000000" w:rsidR="00000000" w:rsidRPr="00000000">
        <w:rPr>
          <w:sz w:val="18"/>
          <w:szCs w:val="18"/>
          <w:rtl w:val="0"/>
        </w:rPr>
        <w:t xml:space="preserve">] from 2020 essentially highlight the ease and importance of mean dose of OARs less than 5 Gy! </w:t>
      </w:r>
    </w:p>
    <w:p w:rsidR="00000000" w:rsidDel="00000000" w:rsidP="00000000" w:rsidRDefault="00000000" w:rsidRPr="00000000" w14:paraId="000010BC">
      <w:pPr>
        <w:rPr>
          <w:sz w:val="18"/>
          <w:szCs w:val="18"/>
        </w:rPr>
      </w:pPr>
      <w:r w:rsidDel="00000000" w:rsidR="00000000" w:rsidRPr="00000000">
        <w:rPr>
          <w:sz w:val="18"/>
          <w:szCs w:val="18"/>
          <w:rtl w:val="0"/>
        </w:rPr>
        <w:t xml:space="preserve">The [</w:t>
      </w:r>
      <w:hyperlink r:id="rId3250">
        <w:r w:rsidDel="00000000" w:rsidR="00000000" w:rsidRPr="00000000">
          <w:rPr>
            <w:sz w:val="18"/>
            <w:szCs w:val="18"/>
            <w:rtl w:val="0"/>
          </w:rPr>
          <w:t xml:space="preserve">EORTC-LYSA analysis</w:t>
        </w:r>
      </w:hyperlink>
      <w:r w:rsidDel="00000000" w:rsidR="00000000" w:rsidRPr="00000000">
        <w:rPr>
          <w:sz w:val="18"/>
          <w:szCs w:val="18"/>
          <w:rtl w:val="0"/>
        </w:rPr>
        <w:t xml:space="preserve">] suggested one cycles of anthracyclines is equivalent to 5 Gy mean heart dose</w:t>
      </w:r>
    </w:p>
    <w:p w:rsidR="00000000" w:rsidDel="00000000" w:rsidP="00000000" w:rsidRDefault="00000000" w:rsidRPr="00000000" w14:paraId="000010BD">
      <w:pPr>
        <w:rPr>
          <w:sz w:val="18"/>
          <w:szCs w:val="18"/>
        </w:rPr>
      </w:pPr>
      <w:r w:rsidDel="00000000" w:rsidR="00000000" w:rsidRPr="00000000">
        <w:rPr>
          <w:sz w:val="18"/>
          <w:szCs w:val="18"/>
          <w:rtl w:val="0"/>
        </w:rPr>
        <w:t xml:space="preserve">TL; DR - 5 Gy isodose lines matter! Regardless of whether it is pediatric or adults, HL or NHL.</w:t>
      </w:r>
    </w:p>
    <w:p w:rsidR="00000000" w:rsidDel="00000000" w:rsidP="00000000" w:rsidRDefault="00000000" w:rsidRPr="00000000" w14:paraId="000010BE">
      <w:pPr>
        <w:numPr>
          <w:ilvl w:val="0"/>
          <w:numId w:val="97"/>
        </w:numPr>
        <w:ind w:left="720" w:hanging="360"/>
        <w:rPr>
          <w:sz w:val="18"/>
          <w:szCs w:val="18"/>
        </w:rPr>
      </w:pPr>
      <w:r w:rsidDel="00000000" w:rsidR="00000000" w:rsidRPr="00000000">
        <w:rPr>
          <w:sz w:val="18"/>
          <w:szCs w:val="18"/>
          <w:rtl w:val="0"/>
        </w:rPr>
        <w:t xml:space="preserve">There is an additive effect between RT and anthracycline use. See the [</w:t>
      </w:r>
      <w:hyperlink r:id="rId3251">
        <w:r w:rsidDel="00000000" w:rsidR="00000000" w:rsidRPr="00000000">
          <w:rPr>
            <w:sz w:val="18"/>
            <w:szCs w:val="18"/>
            <w:rtl w:val="0"/>
          </w:rPr>
          <w:t xml:space="preserve">Secondary Breast Cancer</w:t>
        </w:r>
      </w:hyperlink>
      <w:r w:rsidDel="00000000" w:rsidR="00000000" w:rsidRPr="00000000">
        <w:rPr>
          <w:sz w:val="18"/>
          <w:szCs w:val="18"/>
          <w:rtl w:val="0"/>
        </w:rPr>
        <w:t xml:space="preserve">] section in pediatrics for more.</w:t>
      </w:r>
    </w:p>
    <w:p w:rsidR="00000000" w:rsidDel="00000000" w:rsidP="00000000" w:rsidRDefault="00000000" w:rsidRPr="00000000" w14:paraId="000010BF">
      <w:pPr>
        <w:rPr>
          <w:sz w:val="18"/>
          <w:szCs w:val="18"/>
        </w:rPr>
      </w:pPr>
      <w:r w:rsidDel="00000000" w:rsidR="00000000" w:rsidRPr="00000000">
        <w:rPr>
          <w:rtl w:val="0"/>
        </w:rPr>
      </w:r>
    </w:p>
    <w:p w:rsidR="00000000" w:rsidDel="00000000" w:rsidP="00000000" w:rsidRDefault="00000000" w:rsidRPr="00000000" w14:paraId="000010C0">
      <w:pPr>
        <w:numPr>
          <w:ilvl w:val="0"/>
          <w:numId w:val="87"/>
        </w:numPr>
        <w:ind w:left="720" w:hanging="360"/>
        <w:rPr>
          <w:sz w:val="18"/>
          <w:szCs w:val="18"/>
        </w:rPr>
      </w:pPr>
      <w:r w:rsidDel="00000000" w:rsidR="00000000" w:rsidRPr="00000000">
        <w:rPr>
          <w:sz w:val="18"/>
          <w:szCs w:val="18"/>
          <w:rtl w:val="0"/>
        </w:rPr>
        <w:t xml:space="preserve">VB: minimal 18 Gy if overlaps with PTV.</w:t>
      </w:r>
    </w:p>
    <w:p w:rsidR="00000000" w:rsidDel="00000000" w:rsidP="00000000" w:rsidRDefault="00000000" w:rsidRPr="00000000" w14:paraId="000010C1">
      <w:pPr>
        <w:numPr>
          <w:ilvl w:val="0"/>
          <w:numId w:val="87"/>
        </w:numPr>
        <w:ind w:left="720" w:hanging="360"/>
        <w:rPr>
          <w:sz w:val="18"/>
          <w:szCs w:val="18"/>
        </w:rPr>
      </w:pPr>
      <w:r w:rsidDel="00000000" w:rsidR="00000000" w:rsidRPr="00000000">
        <w:rPr>
          <w:sz w:val="18"/>
          <w:szCs w:val="18"/>
          <w:rtl w:val="0"/>
        </w:rPr>
        <w:t xml:space="preserve">Spine: 36 Gy after induction with bleomycin and mitomycin.</w:t>
      </w:r>
    </w:p>
    <w:p w:rsidR="00000000" w:rsidDel="00000000" w:rsidP="00000000" w:rsidRDefault="00000000" w:rsidRPr="00000000" w14:paraId="000010C2">
      <w:pPr>
        <w:numPr>
          <w:ilvl w:val="0"/>
          <w:numId w:val="87"/>
        </w:numPr>
        <w:ind w:left="720" w:hanging="360"/>
        <w:rPr>
          <w:sz w:val="18"/>
          <w:szCs w:val="18"/>
        </w:rPr>
      </w:pPr>
      <w:r w:rsidDel="00000000" w:rsidR="00000000" w:rsidRPr="00000000">
        <w:rPr>
          <w:sz w:val="18"/>
          <w:szCs w:val="18"/>
          <w:rtl w:val="0"/>
        </w:rPr>
        <w:t xml:space="preserve">Diabetes: &gt;10 Gy to pancreatic tail.</w:t>
      </w:r>
    </w:p>
    <w:p w:rsidR="00000000" w:rsidDel="00000000" w:rsidP="00000000" w:rsidRDefault="00000000" w:rsidRPr="00000000" w14:paraId="000010C3">
      <w:pPr>
        <w:numPr>
          <w:ilvl w:val="0"/>
          <w:numId w:val="87"/>
        </w:numPr>
        <w:ind w:left="720" w:hanging="360"/>
        <w:rPr>
          <w:sz w:val="18"/>
          <w:szCs w:val="18"/>
        </w:rPr>
        <w:sectPr>
          <w:type w:val="nextPage"/>
          <w:pgSz w:h="12240" w:w="15840"/>
          <w:pgMar w:bottom="720" w:top="720" w:left="720" w:right="633.6" w:header="720" w:footer="720"/>
          <w:cols w:equalWidth="0"/>
        </w:sectPr>
      </w:pPr>
      <w:r w:rsidDel="00000000" w:rsidR="00000000" w:rsidRPr="00000000">
        <w:rPr>
          <w:rtl w:val="0"/>
        </w:rPr>
      </w:r>
    </w:p>
    <w:p w:rsidR="00000000" w:rsidDel="00000000" w:rsidP="00000000" w:rsidRDefault="00000000" w:rsidRPr="00000000" w14:paraId="000010C4">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C5">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10C6">
      <w:pPr>
        <w:spacing w:line="240" w:lineRule="auto"/>
        <w:rPr>
          <w:rFonts w:ascii="Times New Roman" w:cs="Times New Roman" w:eastAsia="Times New Roman" w:hAnsi="Times New Roman"/>
          <w:sz w:val="18"/>
          <w:szCs w:val="18"/>
        </w:rPr>
      </w:pPr>
      <w:r w:rsidDel="00000000" w:rsidR="00000000" w:rsidRPr="00000000">
        <w:rPr>
          <w:rtl w:val="0"/>
        </w:rPr>
      </w:r>
    </w:p>
    <w:tbl>
      <w:tblPr>
        <w:tblStyle w:val="Table51"/>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1.75"/>
        <w:gridCol w:w="3621.75"/>
        <w:gridCol w:w="3621.75"/>
        <w:gridCol w:w="3621.75"/>
        <w:tblGridChange w:id="0">
          <w:tblGrid>
            <w:gridCol w:w="3621.75"/>
            <w:gridCol w:w="3621.75"/>
            <w:gridCol w:w="3621.75"/>
            <w:gridCol w:w="36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Extremity/Other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Conventional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C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FSRS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Anus/Vulva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V30 &lt;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C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E">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Testis</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V3 &lt;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Femoral 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V60 &lt; 5%</w:t>
            </w:r>
          </w:p>
          <w:p w:rsidR="00000000" w:rsidDel="00000000" w:rsidP="00000000" w:rsidRDefault="00000000" w:rsidRPr="00000000" w14:paraId="000010D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 Gy.</w:t>
            </w:r>
          </w:p>
          <w:p w:rsidR="00000000" w:rsidDel="00000000" w:rsidP="00000000" w:rsidRDefault="00000000" w:rsidRPr="00000000" w14:paraId="000010D6">
            <w:pPr>
              <w:widowControl w:val="0"/>
              <w:spacing w:line="240" w:lineRule="auto"/>
              <w:rPr>
                <w:sz w:val="18"/>
                <w:szCs w:val="18"/>
              </w:rPr>
            </w:pPr>
            <w:r w:rsidDel="00000000" w:rsidR="00000000" w:rsidRPr="00000000">
              <w:rPr>
                <w:sz w:val="18"/>
                <w:szCs w:val="18"/>
                <w:rtl w:val="0"/>
              </w:rPr>
              <w:t xml:space="preserve">Mean &lt; 37 Gy.</w:t>
            </w:r>
          </w:p>
          <w:p w:rsidR="00000000" w:rsidDel="00000000" w:rsidP="00000000" w:rsidRDefault="00000000" w:rsidRPr="00000000" w14:paraId="000010D7">
            <w:pPr>
              <w:widowControl w:val="0"/>
              <w:spacing w:line="240" w:lineRule="auto"/>
              <w:rPr>
                <w:sz w:val="18"/>
                <w:szCs w:val="18"/>
                <w:highlight w:val="green"/>
              </w:rPr>
            </w:pPr>
            <w:r w:rsidDel="00000000" w:rsidR="00000000" w:rsidRPr="00000000">
              <w:rPr>
                <w:sz w:val="18"/>
                <w:szCs w:val="18"/>
                <w:highlight w:val="green"/>
                <w:rtl w:val="0"/>
              </w:rPr>
              <w:t xml:space="preserve">V40 &lt; 75%</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9">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Joint/bone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V50 &lt; 50%</w:t>
            </w:r>
          </w:p>
          <w:p w:rsidR="00000000" w:rsidDel="00000000" w:rsidP="00000000" w:rsidRDefault="00000000" w:rsidRPr="00000000" w14:paraId="000010DC">
            <w:pPr>
              <w:widowControl w:val="0"/>
              <w:spacing w:line="240" w:lineRule="auto"/>
              <w:rPr>
                <w:sz w:val="18"/>
                <w:szCs w:val="18"/>
              </w:rPr>
            </w:pPr>
            <w:r w:rsidDel="00000000" w:rsidR="00000000" w:rsidRPr="00000000">
              <w:rPr>
                <w:sz w:val="18"/>
                <w:szCs w:val="18"/>
                <w:rtl w:val="0"/>
              </w:rPr>
              <w:t xml:space="preserve">V30 &lt;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Skin strip (1 cm)</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V20 &lt;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PTV97% &gt; 99%</w:t>
            </w:r>
          </w:p>
          <w:p w:rsidR="00000000" w:rsidDel="00000000" w:rsidP="00000000" w:rsidRDefault="00000000" w:rsidRPr="00000000" w14:paraId="000010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PTV110% &lt;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10E8">
      <w:pPr>
        <w:numPr>
          <w:ilvl w:val="0"/>
          <w:numId w:val="5"/>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Premature closure of epiphysis at &gt;20 Gy.</w:t>
      </w:r>
    </w:p>
    <w:p w:rsidR="00000000" w:rsidDel="00000000" w:rsidP="00000000" w:rsidRDefault="00000000" w:rsidRPr="00000000" w14:paraId="000010E9">
      <w:pPr>
        <w:numPr>
          <w:ilvl w:val="0"/>
          <w:numId w:val="5"/>
        </w:numPr>
        <w:spacing w:line="240" w:lineRule="auto"/>
        <w:ind w:left="720" w:hanging="360"/>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Ablation of bone marrow at ≥ 40 Gy.</w:t>
      </w:r>
    </w:p>
    <w:p w:rsidR="00000000" w:rsidDel="00000000" w:rsidP="00000000" w:rsidRDefault="00000000" w:rsidRPr="00000000" w14:paraId="000010EA">
      <w:pPr>
        <w:numPr>
          <w:ilvl w:val="0"/>
          <w:numId w:val="5"/>
        </w:numPr>
        <w:spacing w:line="240" w:lineRule="auto"/>
        <w:ind w:left="720" w:hanging="360"/>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Increased risk of fracture with ≥ 50 Gy to bone cortex.</w:t>
      </w:r>
    </w:p>
    <w:p w:rsidR="00000000" w:rsidDel="00000000" w:rsidP="00000000" w:rsidRDefault="00000000" w:rsidRPr="00000000" w14:paraId="000010EB">
      <w:pPr>
        <w:numPr>
          <w:ilvl w:val="1"/>
          <w:numId w:val="5"/>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Risk may be reduced by limiting V40 &lt; 64%, mean bone dose &lt;37 Gy, and bone Dmax &lt; 59 Gy.</w:t>
      </w:r>
    </w:p>
    <w:p w:rsidR="00000000" w:rsidDel="00000000" w:rsidP="00000000" w:rsidRDefault="00000000" w:rsidRPr="00000000" w14:paraId="000010EC">
      <w:pPr>
        <w:numPr>
          <w:ilvl w:val="0"/>
          <w:numId w:val="5"/>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Exclude joint space after 40-45 Gy to avoid fibrotic constriction.</w:t>
      </w:r>
    </w:p>
    <w:p w:rsidR="00000000" w:rsidDel="00000000" w:rsidP="00000000" w:rsidRDefault="00000000" w:rsidRPr="00000000" w14:paraId="000010ED">
      <w:pPr>
        <w:spacing w:line="240" w:lineRule="auto"/>
        <w:rPr>
          <w:sz w:val="18"/>
          <w:szCs w:val="18"/>
        </w:rPr>
      </w:pPr>
      <w:r w:rsidDel="00000000" w:rsidR="00000000" w:rsidRPr="00000000">
        <w:rPr>
          <w:rtl w:val="0"/>
        </w:rPr>
      </w:r>
    </w:p>
    <w:p w:rsidR="00000000" w:rsidDel="00000000" w:rsidP="00000000" w:rsidRDefault="00000000" w:rsidRPr="00000000" w14:paraId="000010EE">
      <w:pPr>
        <w:pStyle w:val="Heading1"/>
        <w:rPr>
          <w:sz w:val="18"/>
          <w:szCs w:val="18"/>
        </w:rPr>
      </w:pPr>
      <w:bookmarkStart w:colFirst="0" w:colLast="0" w:name="_xlobsme86ths" w:id="125"/>
      <w:bookmarkEnd w:id="125"/>
      <w:hyperlink w:anchor="_bvprouf2ng3w">
        <w:r w:rsidDel="00000000" w:rsidR="00000000" w:rsidRPr="00000000">
          <w:rPr>
            <w:sz w:val="18"/>
            <w:szCs w:val="18"/>
            <w:rtl w:val="0"/>
          </w:rPr>
          <w:t xml:space="preserve">Treatment of Toxicity</w:t>
        </w:r>
      </w:hyperlink>
      <w:r w:rsidDel="00000000" w:rsidR="00000000" w:rsidRPr="00000000">
        <w:rPr>
          <w:rtl w:val="0"/>
        </w:rPr>
      </w:r>
    </w:p>
    <w:p w:rsidR="00000000" w:rsidDel="00000000" w:rsidP="00000000" w:rsidRDefault="00000000" w:rsidRPr="00000000" w14:paraId="000010EF">
      <w:pPr>
        <w:pStyle w:val="Heading3"/>
        <w:rPr/>
      </w:pPr>
      <w:bookmarkStart w:colFirst="0" w:colLast="0" w:name="_9kr7bhnh8i3b" w:id="126"/>
      <w:bookmarkEnd w:id="126"/>
      <w:r w:rsidDel="00000000" w:rsidR="00000000" w:rsidRPr="00000000">
        <w:rPr>
          <w:rtl w:val="0"/>
        </w:rPr>
        <w:t xml:space="preserve">Skin</w:t>
      </w:r>
    </w:p>
    <w:p w:rsidR="00000000" w:rsidDel="00000000" w:rsidP="00000000" w:rsidRDefault="00000000" w:rsidRPr="00000000" w14:paraId="000010F0">
      <w:pPr>
        <w:numPr>
          <w:ilvl w:val="0"/>
          <w:numId w:val="73"/>
        </w:numPr>
        <w:ind w:left="720" w:hanging="360"/>
        <w:rPr>
          <w:u w:val="none"/>
        </w:rPr>
      </w:pPr>
      <w:r w:rsidDel="00000000" w:rsidR="00000000" w:rsidRPr="00000000">
        <w:rPr>
          <w:rtl w:val="0"/>
        </w:rPr>
        <w:t xml:space="preserve">Management of Skin Toxicity [</w:t>
      </w:r>
      <w:hyperlink r:id="rId3252">
        <w:r w:rsidDel="00000000" w:rsidR="00000000" w:rsidRPr="00000000">
          <w:rPr>
            <w:rtl w:val="0"/>
          </w:rPr>
          <w:t xml:space="preserve">Handout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F1">
      <w:pPr>
        <w:pStyle w:val="Heading3"/>
        <w:rPr/>
      </w:pPr>
      <w:bookmarkStart w:colFirst="0" w:colLast="0" w:name="_z971mzninfxq" w:id="127"/>
      <w:bookmarkEnd w:id="127"/>
      <w:r w:rsidDel="00000000" w:rsidR="00000000" w:rsidRPr="00000000">
        <w:rPr>
          <w:rtl w:val="0"/>
        </w:rPr>
        <w:t xml:space="preserve">CNS</w:t>
      </w:r>
    </w:p>
    <w:p w:rsidR="00000000" w:rsidDel="00000000" w:rsidP="00000000" w:rsidRDefault="00000000" w:rsidRPr="00000000" w14:paraId="000010F2">
      <w:pPr>
        <w:pStyle w:val="Heading3"/>
        <w:rPr/>
      </w:pPr>
      <w:bookmarkStart w:colFirst="0" w:colLast="0" w:name="_mkf4b2462j8" w:id="128"/>
      <w:bookmarkEnd w:id="128"/>
      <w:r w:rsidDel="00000000" w:rsidR="00000000" w:rsidRPr="00000000">
        <w:rPr>
          <w:rtl w:val="0"/>
        </w:rPr>
        <w:t xml:space="preserve">H&amp;N</w:t>
      </w:r>
      <w:r w:rsidDel="00000000" w:rsidR="00000000" w:rsidRPr="00000000">
        <w:rPr>
          <w:rtl w:val="0"/>
        </w:rPr>
      </w:r>
    </w:p>
    <w:p w:rsidR="00000000" w:rsidDel="00000000" w:rsidP="00000000" w:rsidRDefault="00000000" w:rsidRPr="00000000" w14:paraId="000010F3">
      <w:pPr>
        <w:pStyle w:val="Heading3"/>
        <w:rPr/>
      </w:pPr>
      <w:bookmarkStart w:colFirst="0" w:colLast="0" w:name="_i79bdt9dd9jz" w:id="129"/>
      <w:bookmarkEnd w:id="129"/>
      <w:r w:rsidDel="00000000" w:rsidR="00000000" w:rsidRPr="00000000">
        <w:rPr>
          <w:rtl w:val="0"/>
        </w:rPr>
        <w:t xml:space="preserve">Thorax</w:t>
      </w:r>
    </w:p>
    <w:p w:rsidR="00000000" w:rsidDel="00000000" w:rsidP="00000000" w:rsidRDefault="00000000" w:rsidRPr="00000000" w14:paraId="000010F4">
      <w:pPr>
        <w:numPr>
          <w:ilvl w:val="0"/>
          <w:numId w:val="66"/>
        </w:numPr>
        <w:ind w:left="720" w:hanging="360"/>
        <w:rPr>
          <w:sz w:val="18"/>
          <w:szCs w:val="18"/>
        </w:rPr>
      </w:pPr>
      <w:r w:rsidDel="00000000" w:rsidR="00000000" w:rsidRPr="00000000">
        <w:rPr>
          <w:sz w:val="18"/>
          <w:szCs w:val="18"/>
          <w:rtl w:val="0"/>
        </w:rPr>
        <w:t xml:space="preserve">Who cares about rib toxicity? Most heal on their own without intervention</w:t>
      </w:r>
      <w:r w:rsidDel="00000000" w:rsidR="00000000" w:rsidRPr="00000000">
        <w:rPr>
          <w:b w:val="1"/>
          <w:sz w:val="18"/>
          <w:szCs w:val="18"/>
          <w:rtl w:val="0"/>
        </w:rPr>
        <w:t xml:space="preserve"> </w:t>
      </w:r>
      <w:r w:rsidDel="00000000" w:rsidR="00000000" w:rsidRPr="00000000">
        <w:rPr>
          <w:sz w:val="18"/>
          <w:szCs w:val="18"/>
          <w:rtl w:val="0"/>
        </w:rPr>
        <w:t xml:space="preserve">[</w:t>
      </w:r>
      <w:hyperlink r:id="rId3253">
        <w:r w:rsidDel="00000000" w:rsidR="00000000" w:rsidRPr="00000000">
          <w:rPr>
            <w:sz w:val="18"/>
            <w:szCs w:val="18"/>
            <w:rtl w:val="0"/>
          </w:rPr>
          <w:t xml:space="preserve">Park J GE Hepatol '20</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10F5">
      <w:pPr>
        <w:pStyle w:val="Heading3"/>
        <w:rPr/>
      </w:pPr>
      <w:bookmarkStart w:colFirst="0" w:colLast="0" w:name="_cwnc65nlheqz" w:id="130"/>
      <w:bookmarkEnd w:id="130"/>
      <w:r w:rsidDel="00000000" w:rsidR="00000000" w:rsidRPr="00000000">
        <w:rPr>
          <w:rtl w:val="0"/>
        </w:rPr>
        <w:t xml:space="preserve">Abdomen</w:t>
      </w:r>
    </w:p>
    <w:p w:rsidR="00000000" w:rsidDel="00000000" w:rsidP="00000000" w:rsidRDefault="00000000" w:rsidRPr="00000000" w14:paraId="000010F6">
      <w:pPr>
        <w:pStyle w:val="Heading3"/>
        <w:rPr/>
      </w:pPr>
      <w:bookmarkStart w:colFirst="0" w:colLast="0" w:name="_1wm7ney1dyj1" w:id="131"/>
      <w:bookmarkEnd w:id="131"/>
      <w:r w:rsidDel="00000000" w:rsidR="00000000" w:rsidRPr="00000000">
        <w:rPr>
          <w:rtl w:val="0"/>
        </w:rPr>
        <w:t xml:space="preserve">Pelvis</w:t>
      </w:r>
    </w:p>
    <w:p w:rsidR="00000000" w:rsidDel="00000000" w:rsidP="00000000" w:rsidRDefault="00000000" w:rsidRPr="00000000" w14:paraId="000010F7">
      <w:pPr>
        <w:pStyle w:val="Heading3"/>
        <w:rPr/>
        <w:sectPr>
          <w:type w:val="nextPage"/>
          <w:pgSz w:h="12240" w:w="15840"/>
          <w:pgMar w:bottom="720" w:top="720" w:left="720" w:right="633.6" w:header="720" w:footer="720"/>
          <w:cols w:equalWidth="0"/>
        </w:sectPr>
      </w:pPr>
      <w:bookmarkStart w:colFirst="0" w:colLast="0" w:name="_8gqo05tz80gf" w:id="132"/>
      <w:bookmarkEnd w:id="132"/>
      <w:r w:rsidDel="00000000" w:rsidR="00000000" w:rsidRPr="00000000">
        <w:rPr>
          <w:rtl w:val="0"/>
        </w:rPr>
        <w:t xml:space="preserve">Peds</w:t>
      </w:r>
      <w:r w:rsidDel="00000000" w:rsidR="00000000" w:rsidRPr="00000000">
        <w:rPr>
          <w:rtl w:val="0"/>
        </w:rPr>
      </w:r>
    </w:p>
    <w:p w:rsidR="00000000" w:rsidDel="00000000" w:rsidP="00000000" w:rsidRDefault="00000000" w:rsidRPr="00000000" w14:paraId="000010F8">
      <w:pPr>
        <w:pStyle w:val="Heading1"/>
        <w:rPr>
          <w:sz w:val="18"/>
          <w:szCs w:val="18"/>
        </w:rPr>
      </w:pPr>
      <w:bookmarkStart w:colFirst="0" w:colLast="0" w:name="_yflr6h6xa5fl" w:id="133"/>
      <w:bookmarkEnd w:id="133"/>
      <w:r w:rsidDel="00000000" w:rsidR="00000000" w:rsidRPr="00000000">
        <w:rPr>
          <w:rtl w:val="0"/>
        </w:rPr>
      </w:r>
    </w:p>
    <w:tbl>
      <w:tblPr>
        <w:tblStyle w:val="Table52"/>
        <w:tblW w:w="144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87"/>
        <w:tblGridChange w:id="0">
          <w:tblGrid>
            <w:gridCol w:w="144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F9">
            <w:pPr>
              <w:rPr>
                <w:b w:val="1"/>
                <w:sz w:val="18"/>
                <w:szCs w:val="18"/>
              </w:rPr>
            </w:pPr>
            <w:r w:rsidDel="00000000" w:rsidR="00000000" w:rsidRPr="00000000">
              <w:rPr>
                <w:b w:val="1"/>
                <w:sz w:val="18"/>
                <w:szCs w:val="18"/>
                <w:rtl w:val="0"/>
              </w:rPr>
              <w:t xml:space="preserve">Clinical Pearls: CNS Toxicity</w:t>
            </w:r>
          </w:p>
          <w:p w:rsidR="00000000" w:rsidDel="00000000" w:rsidP="00000000" w:rsidRDefault="00000000" w:rsidRPr="00000000" w14:paraId="000010FA">
            <w:pPr>
              <w:numPr>
                <w:ilvl w:val="0"/>
                <w:numId w:val="15"/>
              </w:numPr>
              <w:ind w:left="720" w:hanging="360"/>
              <w:rPr>
                <w:sz w:val="18"/>
                <w:szCs w:val="18"/>
              </w:rPr>
            </w:pPr>
            <w:r w:rsidDel="00000000" w:rsidR="00000000" w:rsidRPr="00000000">
              <w:rPr>
                <w:sz w:val="18"/>
                <w:szCs w:val="18"/>
                <w:rtl w:val="0"/>
              </w:rPr>
              <w:t xml:space="preserve">If you're ever pushing SRS/SBRT constraints, the best answer for boards (and most of the time in clinical practice) is to conventionally fractionate. If SRS or SBRT is done carelessly, then kiss that license goodbye.</w:t>
            </w:r>
          </w:p>
          <w:p w:rsidR="00000000" w:rsidDel="00000000" w:rsidP="00000000" w:rsidRDefault="00000000" w:rsidRPr="00000000" w14:paraId="000010FB">
            <w:pPr>
              <w:numPr>
                <w:ilvl w:val="0"/>
                <w:numId w:val="15"/>
              </w:numPr>
              <w:ind w:left="720" w:hanging="360"/>
              <w:rPr>
                <w:sz w:val="18"/>
                <w:szCs w:val="18"/>
              </w:rPr>
            </w:pPr>
            <w:r w:rsidDel="00000000" w:rsidR="00000000" w:rsidRPr="00000000">
              <w:rPr>
                <w:sz w:val="18"/>
                <w:szCs w:val="18"/>
                <w:rtl w:val="0"/>
              </w:rPr>
              <w:t xml:space="preserve">Keep in mind that Initial SRS/SBRT constraints were based off of 45 Gy conventional fractionation to the cord. This is despite </w:t>
            </w:r>
            <w:hyperlink r:id="rId3254">
              <w:r w:rsidDel="00000000" w:rsidR="00000000" w:rsidRPr="00000000">
                <w:rPr>
                  <w:color w:val="1155cc"/>
                  <w:sz w:val="18"/>
                  <w:szCs w:val="18"/>
                  <w:u w:val="single"/>
                  <w:rtl w:val="0"/>
                </w:rPr>
                <w:t xml:space="preserve">Quantec data</w:t>
              </w:r>
            </w:hyperlink>
            <w:r w:rsidDel="00000000" w:rsidR="00000000" w:rsidRPr="00000000">
              <w:rPr>
                <w:rFonts w:ascii="Gungsuh" w:cs="Gungsuh" w:eastAsia="Gungsuh" w:hAnsi="Gungsuh"/>
                <w:sz w:val="18"/>
                <w:szCs w:val="18"/>
                <w:rtl w:val="0"/>
              </w:rPr>
              <w:t xml:space="preserve"> that demonstrates ≤ 1% RM for cord Dmax ≤ 54 Gy with conventional fractionation. Generally speaking, 54 Gy is "safe" as a point dose within the CNS, although cord toxicity is up to 1%.</w:t>
            </w:r>
          </w:p>
          <w:p w:rsidR="00000000" w:rsidDel="00000000" w:rsidP="00000000" w:rsidRDefault="00000000" w:rsidRPr="00000000" w14:paraId="000010FC">
            <w:pPr>
              <w:numPr>
                <w:ilvl w:val="0"/>
                <w:numId w:val="15"/>
              </w:numPr>
              <w:ind w:left="720" w:hanging="360"/>
              <w:rPr>
                <w:sz w:val="18"/>
                <w:szCs w:val="18"/>
              </w:rPr>
            </w:pPr>
            <w:r w:rsidDel="00000000" w:rsidR="00000000" w:rsidRPr="00000000">
              <w:rPr>
                <w:sz w:val="18"/>
                <w:szCs w:val="18"/>
                <w:rtl w:val="0"/>
              </w:rPr>
              <w:t xml:space="preserve">General rules of thumb for CNS toxicity with conventional: </w:t>
            </w:r>
            <w:r w:rsidDel="00000000" w:rsidR="00000000" w:rsidRPr="00000000">
              <w:rPr>
                <w:b w:val="1"/>
                <w:sz w:val="18"/>
                <w:szCs w:val="18"/>
                <w:rtl w:val="0"/>
              </w:rPr>
              <w:t xml:space="preserve">6</w:t>
            </w:r>
            <w:r w:rsidDel="00000000" w:rsidR="00000000" w:rsidRPr="00000000">
              <w:rPr>
                <w:rFonts w:ascii="Gungsuh" w:cs="Gungsuh" w:eastAsia="Gungsuh" w:hAnsi="Gungsuh"/>
                <w:sz w:val="18"/>
                <w:szCs w:val="18"/>
                <w:rtl w:val="0"/>
              </w:rPr>
              <w:t xml:space="preserve">0 Gy has a ≤ </w:t>
            </w:r>
            <w:r w:rsidDel="00000000" w:rsidR="00000000" w:rsidRPr="00000000">
              <w:rPr>
                <w:b w:val="1"/>
                <w:sz w:val="18"/>
                <w:szCs w:val="18"/>
                <w:rtl w:val="0"/>
              </w:rPr>
              <w:t xml:space="preserve">6</w:t>
            </w:r>
            <w:r w:rsidDel="00000000" w:rsidR="00000000" w:rsidRPr="00000000">
              <w:rPr>
                <w:sz w:val="18"/>
                <w:szCs w:val="18"/>
                <w:rtl w:val="0"/>
              </w:rPr>
              <w:t xml:space="preserve">% chance of optic neuropathy or stem/cord permanent toxicity. There is at least 2x the rate of toxicity at doses above 66 Gy, unless peripheral nerves. Doses of 54 differ: There is &lt; 1% toxicity for the cord, while for 55 Gy to the OC/ON, there is &lt; 3% toxicity. </w:t>
            </w:r>
          </w:p>
          <w:p w:rsidR="00000000" w:rsidDel="00000000" w:rsidP="00000000" w:rsidRDefault="00000000" w:rsidRPr="00000000" w14:paraId="000010FD">
            <w:pPr>
              <w:ind w:left="0" w:firstLine="0"/>
              <w:rPr>
                <w:b w:val="1"/>
                <w:sz w:val="18"/>
                <w:szCs w:val="18"/>
              </w:rPr>
            </w:pPr>
            <w:r w:rsidDel="00000000" w:rsidR="00000000" w:rsidRPr="00000000">
              <w:rPr>
                <w:b w:val="1"/>
                <w:sz w:val="18"/>
                <w:szCs w:val="18"/>
                <w:rtl w:val="0"/>
              </w:rPr>
              <w:t xml:space="preserve">Brain</w:t>
            </w:r>
          </w:p>
          <w:p w:rsidR="00000000" w:rsidDel="00000000" w:rsidP="00000000" w:rsidRDefault="00000000" w:rsidRPr="00000000" w14:paraId="000010FE">
            <w:pPr>
              <w:numPr>
                <w:ilvl w:val="0"/>
                <w:numId w:val="15"/>
              </w:numPr>
              <w:ind w:left="720" w:hanging="360"/>
              <w:rPr>
                <w:sz w:val="18"/>
                <w:szCs w:val="18"/>
              </w:rPr>
            </w:pPr>
            <w:r w:rsidDel="00000000" w:rsidR="00000000" w:rsidRPr="00000000">
              <w:rPr>
                <w:sz w:val="18"/>
                <w:szCs w:val="18"/>
                <w:rtl w:val="0"/>
              </w:rPr>
              <w:t xml:space="preserve">SRS: Limit normal brain receiving 12 Gy to 8-8.5 cc, otherwise consider hypofractionated treatment [</w:t>
            </w:r>
            <w:hyperlink r:id="rId3255">
              <w:r w:rsidDel="00000000" w:rsidR="00000000" w:rsidRPr="00000000">
                <w:rPr>
                  <w:sz w:val="18"/>
                  <w:szCs w:val="18"/>
                  <w:rtl w:val="0"/>
                </w:rPr>
                <w:t xml:space="preserve">Blonigen IJROBP '10</w:t>
              </w:r>
            </w:hyperlink>
            <w:r w:rsidDel="00000000" w:rsidR="00000000" w:rsidRPr="00000000">
              <w:rPr>
                <w:sz w:val="18"/>
                <w:szCs w:val="18"/>
                <w:rtl w:val="0"/>
              </w:rPr>
              <w:t xml:space="preserve">, </w:t>
            </w:r>
            <w:hyperlink r:id="rId3256">
              <w:r w:rsidDel="00000000" w:rsidR="00000000" w:rsidRPr="00000000">
                <w:rPr>
                  <w:sz w:val="18"/>
                  <w:szCs w:val="18"/>
                  <w:rtl w:val="0"/>
                </w:rPr>
                <w:t xml:space="preserve">Minniti Rad Onc '11</w:t>
              </w:r>
            </w:hyperlink>
            <w:r w:rsidDel="00000000" w:rsidR="00000000" w:rsidRPr="00000000">
              <w:rPr>
                <w:sz w:val="18"/>
                <w:szCs w:val="18"/>
                <w:rtl w:val="0"/>
              </w:rPr>
              <w:t xml:space="preserve">].</w:t>
            </w:r>
          </w:p>
          <w:p w:rsidR="00000000" w:rsidDel="00000000" w:rsidP="00000000" w:rsidRDefault="00000000" w:rsidRPr="00000000" w14:paraId="000010FF">
            <w:pPr>
              <w:numPr>
                <w:ilvl w:val="0"/>
                <w:numId w:val="15"/>
              </w:numPr>
              <w:ind w:left="720" w:hanging="360"/>
              <w:rPr>
                <w:sz w:val="18"/>
                <w:szCs w:val="18"/>
              </w:rPr>
            </w:pPr>
            <w:r w:rsidDel="00000000" w:rsidR="00000000" w:rsidRPr="00000000">
              <w:rPr>
                <w:sz w:val="18"/>
                <w:szCs w:val="18"/>
                <w:rtl w:val="0"/>
              </w:rPr>
              <w:t xml:space="preserve">SBRT: 25/5 as a point dose is "safe" anywhere in the body. </w:t>
            </w:r>
          </w:p>
          <w:p w:rsidR="00000000" w:rsidDel="00000000" w:rsidP="00000000" w:rsidRDefault="00000000" w:rsidRPr="00000000" w14:paraId="00001100">
            <w:pPr>
              <w:numPr>
                <w:ilvl w:val="1"/>
                <w:numId w:val="15"/>
              </w:numPr>
              <w:ind w:left="1440" w:hanging="360"/>
              <w:rPr>
                <w:sz w:val="18"/>
                <w:szCs w:val="18"/>
              </w:rPr>
            </w:pPr>
            <w:r w:rsidDel="00000000" w:rsidR="00000000" w:rsidRPr="00000000">
              <w:rPr>
                <w:rFonts w:ascii="Gungsuh" w:cs="Gungsuh" w:eastAsia="Gungsuh" w:hAnsi="Gungsuh"/>
                <w:sz w:val="18"/>
                <w:szCs w:val="18"/>
                <w:rtl w:val="0"/>
              </w:rPr>
              <w:t xml:space="preserve">For 3 fraction, limit the normal brain receiving 18 Gy to 30 cc or 24 Gy to 16.8 cc to keep late asymptomatic radionecrosis to ≤ 10%. </w:t>
            </w:r>
          </w:p>
          <w:p w:rsidR="00000000" w:rsidDel="00000000" w:rsidP="00000000" w:rsidRDefault="00000000" w:rsidRPr="00000000" w14:paraId="00001101">
            <w:pPr>
              <w:numPr>
                <w:ilvl w:val="1"/>
                <w:numId w:val="15"/>
              </w:numPr>
              <w:ind w:left="1440" w:hanging="360"/>
              <w:rPr>
                <w:sz w:val="18"/>
                <w:szCs w:val="18"/>
              </w:rPr>
            </w:pPr>
            <w:r w:rsidDel="00000000" w:rsidR="00000000" w:rsidRPr="00000000">
              <w:rPr>
                <w:rFonts w:ascii="Gungsuh" w:cs="Gungsuh" w:eastAsia="Gungsuh" w:hAnsi="Gungsuh"/>
                <w:sz w:val="18"/>
                <w:szCs w:val="18"/>
                <w:rtl w:val="0"/>
              </w:rPr>
              <w:t xml:space="preserve">For 5 fraction, limit the normal brain receiving 30 Gy to 10.5 cc and 33.5 Gy to 0.05 cc to keep late asymptomatic radionecrosis to ≤ 10%.</w:t>
            </w:r>
          </w:p>
          <w:p w:rsidR="00000000" w:rsidDel="00000000" w:rsidP="00000000" w:rsidRDefault="00000000" w:rsidRPr="00000000" w14:paraId="00001102">
            <w:pPr>
              <w:numPr>
                <w:ilvl w:val="1"/>
                <w:numId w:val="15"/>
              </w:numPr>
              <w:ind w:left="1440" w:hanging="360"/>
              <w:rPr>
                <w:sz w:val="18"/>
                <w:szCs w:val="18"/>
              </w:rPr>
            </w:pPr>
            <w:r w:rsidDel="00000000" w:rsidR="00000000" w:rsidRPr="00000000">
              <w:rPr>
                <w:sz w:val="18"/>
                <w:szCs w:val="18"/>
                <w:rtl w:val="0"/>
              </w:rPr>
              <w:t xml:space="preserve">The best part about the above constraints is algorithm-based VMAT can commonly meet goals. Commonly, 27-30/3 and 30-35/5 are prescribed, but there is an association of toxicity with 30/3 and 35/5 when the above constraints are not taken into account.</w:t>
            </w:r>
          </w:p>
          <w:p w:rsidR="00000000" w:rsidDel="00000000" w:rsidP="00000000" w:rsidRDefault="00000000" w:rsidRPr="00000000" w14:paraId="00001103">
            <w:pPr>
              <w:numPr>
                <w:ilvl w:val="0"/>
                <w:numId w:val="15"/>
              </w:numPr>
              <w:ind w:left="720" w:hanging="360"/>
              <w:rPr>
                <w:sz w:val="18"/>
                <w:szCs w:val="18"/>
              </w:rPr>
            </w:pPr>
            <w:r w:rsidDel="00000000" w:rsidR="00000000" w:rsidRPr="00000000">
              <w:rPr>
                <w:rFonts w:ascii="Cardo" w:cs="Cardo" w:eastAsia="Cardo" w:hAnsi="Cardo"/>
                <w:sz w:val="18"/>
                <w:szCs w:val="18"/>
                <w:rtl w:val="0"/>
              </w:rPr>
              <w:t xml:space="preserve">Conventional: Symptomatic necrosis for 60 / 72 / 90 Gy of &lt; 3→ 5→ 10%. </w:t>
            </w:r>
            <w:r w:rsidDel="00000000" w:rsidR="00000000" w:rsidRPr="00000000">
              <w:rPr>
                <w:sz w:val="18"/>
                <w:szCs w:val="18"/>
                <w:vertAlign w:val="superscript"/>
                <w:rtl w:val="0"/>
              </w:rPr>
              <w:t xml:space="preserve">QUANTEC</w:t>
            </w:r>
            <w:r w:rsidDel="00000000" w:rsidR="00000000" w:rsidRPr="00000000">
              <w:rPr>
                <w:rtl w:val="0"/>
              </w:rPr>
            </w:r>
          </w:p>
          <w:p w:rsidR="00000000" w:rsidDel="00000000" w:rsidP="00000000" w:rsidRDefault="00000000" w:rsidRPr="00000000" w14:paraId="00001104">
            <w:pPr>
              <w:ind w:left="0" w:firstLine="0"/>
              <w:rPr>
                <w:b w:val="1"/>
                <w:sz w:val="18"/>
                <w:szCs w:val="18"/>
              </w:rPr>
            </w:pPr>
            <w:r w:rsidDel="00000000" w:rsidR="00000000" w:rsidRPr="00000000">
              <w:rPr>
                <w:b w:val="1"/>
                <w:sz w:val="18"/>
                <w:szCs w:val="18"/>
                <w:rtl w:val="0"/>
              </w:rPr>
              <w:t xml:space="preserve">Optic Chiasm</w:t>
            </w:r>
          </w:p>
          <w:p w:rsidR="00000000" w:rsidDel="00000000" w:rsidP="00000000" w:rsidRDefault="00000000" w:rsidRPr="00000000" w14:paraId="00001105">
            <w:pPr>
              <w:numPr>
                <w:ilvl w:val="0"/>
                <w:numId w:val="15"/>
              </w:numPr>
              <w:ind w:left="720" w:hanging="360"/>
              <w:rPr>
                <w:sz w:val="18"/>
                <w:szCs w:val="18"/>
              </w:rPr>
            </w:pPr>
            <w:r w:rsidDel="00000000" w:rsidR="00000000" w:rsidRPr="00000000">
              <w:rPr>
                <w:sz w:val="18"/>
                <w:szCs w:val="18"/>
                <w:rtl w:val="0"/>
              </w:rPr>
              <w:t xml:space="preserve">SRS: 8 Gy is safe. 12 Gy with 10% incidence of optic neuropathy. </w:t>
            </w:r>
            <w:r w:rsidDel="00000000" w:rsidR="00000000" w:rsidRPr="00000000">
              <w:rPr>
                <w:sz w:val="18"/>
                <w:szCs w:val="18"/>
                <w:vertAlign w:val="superscript"/>
                <w:rtl w:val="0"/>
              </w:rPr>
              <w:t xml:space="preserve">QUANTEC </w:t>
            </w:r>
            <w:r w:rsidDel="00000000" w:rsidR="00000000" w:rsidRPr="00000000">
              <w:rPr>
                <w:sz w:val="18"/>
                <w:szCs w:val="18"/>
                <w:rtl w:val="0"/>
              </w:rPr>
              <w:t xml:space="preserve">Newer data suggests 12 Gy is now considered "safe", but still ballsy [</w:t>
            </w:r>
            <w:hyperlink r:id="rId3257">
              <w:r w:rsidDel="00000000" w:rsidR="00000000" w:rsidRPr="00000000">
                <w:rPr>
                  <w:sz w:val="18"/>
                  <w:szCs w:val="18"/>
                  <w:rtl w:val="0"/>
                </w:rPr>
                <w:t xml:space="preserve">Pollock NS '14]</w:t>
              </w:r>
            </w:hyperlink>
            <w:r w:rsidDel="00000000" w:rsidR="00000000" w:rsidRPr="00000000">
              <w:rPr>
                <w:sz w:val="18"/>
                <w:szCs w:val="18"/>
                <w:rtl w:val="0"/>
              </w:rPr>
              <w:t xml:space="preserve">.</w:t>
            </w:r>
          </w:p>
          <w:p w:rsidR="00000000" w:rsidDel="00000000" w:rsidP="00000000" w:rsidRDefault="00000000" w:rsidRPr="00000000" w14:paraId="00001106">
            <w:pPr>
              <w:numPr>
                <w:ilvl w:val="0"/>
                <w:numId w:val="15"/>
              </w:numPr>
              <w:ind w:left="720" w:hanging="360"/>
              <w:rPr>
                <w:sz w:val="18"/>
                <w:szCs w:val="18"/>
              </w:rPr>
            </w:pPr>
            <w:r w:rsidDel="00000000" w:rsidR="00000000" w:rsidRPr="00000000">
              <w:rPr>
                <w:sz w:val="18"/>
                <w:szCs w:val="18"/>
                <w:rtl w:val="0"/>
              </w:rPr>
              <w:t xml:space="preserve">SBRT: 25/5 as a point dose is "safe" anywhere in the body. </w:t>
            </w:r>
          </w:p>
          <w:p w:rsidR="00000000" w:rsidDel="00000000" w:rsidP="00000000" w:rsidRDefault="00000000" w:rsidRPr="00000000" w14:paraId="00001107">
            <w:pPr>
              <w:numPr>
                <w:ilvl w:val="0"/>
                <w:numId w:val="15"/>
              </w:numPr>
              <w:ind w:left="720" w:hanging="360"/>
              <w:rPr>
                <w:sz w:val="18"/>
                <w:szCs w:val="18"/>
              </w:rPr>
            </w:pPr>
            <w:r w:rsidDel="00000000" w:rsidR="00000000" w:rsidRPr="00000000">
              <w:rPr>
                <w:rFonts w:ascii="Cardo" w:cs="Cardo" w:eastAsia="Cardo" w:hAnsi="Cardo"/>
                <w:sz w:val="18"/>
                <w:szCs w:val="18"/>
                <w:rtl w:val="0"/>
              </w:rPr>
              <w:t xml:space="preserve">Conventional: Optic neuropathy rates for 55 / 60 / 60+ Gy of 3→ 7→ 7-20%. </w:t>
            </w:r>
            <w:r w:rsidDel="00000000" w:rsidR="00000000" w:rsidRPr="00000000">
              <w:rPr>
                <w:sz w:val="18"/>
                <w:szCs w:val="18"/>
                <w:vertAlign w:val="superscript"/>
                <w:rtl w:val="0"/>
              </w:rPr>
              <w:t xml:space="preserve">QUANTEC</w:t>
            </w:r>
            <w:r w:rsidDel="00000000" w:rsidR="00000000" w:rsidRPr="00000000">
              <w:rPr>
                <w:rtl w:val="0"/>
              </w:rPr>
            </w:r>
          </w:p>
          <w:p w:rsidR="00000000" w:rsidDel="00000000" w:rsidP="00000000" w:rsidRDefault="00000000" w:rsidRPr="00000000" w14:paraId="00001108">
            <w:pPr>
              <w:ind w:left="0" w:firstLine="0"/>
              <w:rPr>
                <w:b w:val="1"/>
                <w:sz w:val="18"/>
                <w:szCs w:val="18"/>
              </w:rPr>
            </w:pPr>
            <w:r w:rsidDel="00000000" w:rsidR="00000000" w:rsidRPr="00000000">
              <w:rPr>
                <w:b w:val="1"/>
                <w:sz w:val="18"/>
                <w:szCs w:val="18"/>
                <w:rtl w:val="0"/>
              </w:rPr>
              <w:t xml:space="preserve">Cord</w:t>
            </w:r>
          </w:p>
          <w:p w:rsidR="00000000" w:rsidDel="00000000" w:rsidP="00000000" w:rsidRDefault="00000000" w:rsidRPr="00000000" w14:paraId="00001109">
            <w:pPr>
              <w:numPr>
                <w:ilvl w:val="0"/>
                <w:numId w:val="15"/>
              </w:numPr>
              <w:ind w:left="720" w:hanging="360"/>
              <w:rPr>
                <w:sz w:val="18"/>
                <w:szCs w:val="18"/>
              </w:rPr>
            </w:pPr>
            <w:r w:rsidDel="00000000" w:rsidR="00000000" w:rsidRPr="00000000">
              <w:rPr>
                <w:sz w:val="18"/>
                <w:szCs w:val="18"/>
                <w:rtl w:val="0"/>
              </w:rPr>
              <w:t xml:space="preserve">SRS: Generally speaking, 14 Gy to the cord is acceptable. </w:t>
            </w:r>
            <w:hyperlink r:id="rId3258">
              <w:r w:rsidDel="00000000" w:rsidR="00000000" w:rsidRPr="00000000">
                <w:rPr>
                  <w:sz w:val="18"/>
                  <w:szCs w:val="18"/>
                  <w:vertAlign w:val="superscript"/>
                  <w:rtl w:val="0"/>
                </w:rPr>
                <w:t xml:space="preserve">HyTEC 2019</w:t>
              </w:r>
            </w:hyperlink>
            <w:r w:rsidDel="00000000" w:rsidR="00000000" w:rsidRPr="00000000">
              <w:rPr>
                <w:rtl w:val="0"/>
              </w:rPr>
            </w:r>
          </w:p>
          <w:p w:rsidR="00000000" w:rsidDel="00000000" w:rsidP="00000000" w:rsidRDefault="00000000" w:rsidRPr="00000000" w14:paraId="0000110A">
            <w:pPr>
              <w:numPr>
                <w:ilvl w:val="0"/>
                <w:numId w:val="15"/>
              </w:numPr>
              <w:ind w:left="720" w:hanging="360"/>
              <w:rPr>
                <w:sz w:val="18"/>
                <w:szCs w:val="18"/>
              </w:rPr>
            </w:pPr>
            <w:r w:rsidDel="00000000" w:rsidR="00000000" w:rsidRPr="00000000">
              <w:rPr>
                <w:sz w:val="18"/>
                <w:szCs w:val="18"/>
                <w:rtl w:val="0"/>
              </w:rPr>
              <w:t xml:space="preserve">SBRT: 25/5 as a point dose is "safe" anywhere in the body. </w:t>
            </w:r>
          </w:p>
          <w:p w:rsidR="00000000" w:rsidDel="00000000" w:rsidP="00000000" w:rsidRDefault="00000000" w:rsidRPr="00000000" w14:paraId="0000110B">
            <w:pPr>
              <w:numPr>
                <w:ilvl w:val="0"/>
                <w:numId w:val="15"/>
              </w:numPr>
              <w:ind w:left="720" w:hanging="360"/>
              <w:rPr>
                <w:sz w:val="18"/>
                <w:szCs w:val="18"/>
              </w:rPr>
            </w:pPr>
            <w:r w:rsidDel="00000000" w:rsidR="00000000" w:rsidRPr="00000000">
              <w:rPr>
                <w:rFonts w:ascii="Cardo" w:cs="Cardo" w:eastAsia="Cardo" w:hAnsi="Cardo"/>
                <w:sz w:val="18"/>
                <w:szCs w:val="18"/>
                <w:rtl w:val="0"/>
              </w:rPr>
              <w:t xml:space="preserve">Conventional: 5y spinal cord myelopathy for 50 / 54 / 60 / 69 Gy of 0.2→ 1→ 6→ 50%.</w:t>
            </w:r>
            <w:r w:rsidDel="00000000" w:rsidR="00000000" w:rsidRPr="00000000">
              <w:rPr>
                <w:sz w:val="18"/>
                <w:szCs w:val="18"/>
                <w:vertAlign w:val="superscript"/>
                <w:rtl w:val="0"/>
              </w:rPr>
              <w:t xml:space="preserve">QUANTEC</w:t>
            </w:r>
            <w:r w:rsidDel="00000000" w:rsidR="00000000" w:rsidRPr="00000000">
              <w:rPr>
                <w:rtl w:val="0"/>
              </w:rPr>
            </w:r>
          </w:p>
          <w:p w:rsidR="00000000" w:rsidDel="00000000" w:rsidP="00000000" w:rsidRDefault="00000000" w:rsidRPr="00000000" w14:paraId="0000110C">
            <w:pPr>
              <w:ind w:left="0" w:firstLine="0"/>
              <w:rPr>
                <w:b w:val="1"/>
                <w:sz w:val="18"/>
                <w:szCs w:val="18"/>
              </w:rPr>
            </w:pPr>
            <w:r w:rsidDel="00000000" w:rsidR="00000000" w:rsidRPr="00000000">
              <w:rPr>
                <w:b w:val="1"/>
                <w:sz w:val="18"/>
                <w:szCs w:val="18"/>
                <w:rtl w:val="0"/>
              </w:rPr>
              <w:t xml:space="preserve">Brainstem</w:t>
            </w:r>
          </w:p>
          <w:p w:rsidR="00000000" w:rsidDel="00000000" w:rsidP="00000000" w:rsidRDefault="00000000" w:rsidRPr="00000000" w14:paraId="0000110D">
            <w:pPr>
              <w:numPr>
                <w:ilvl w:val="0"/>
                <w:numId w:val="15"/>
              </w:numPr>
              <w:ind w:left="720" w:hanging="360"/>
              <w:rPr>
                <w:sz w:val="18"/>
                <w:szCs w:val="18"/>
              </w:rPr>
            </w:pPr>
            <w:r w:rsidDel="00000000" w:rsidR="00000000" w:rsidRPr="00000000">
              <w:rPr>
                <w:sz w:val="18"/>
                <w:szCs w:val="18"/>
                <w:rtl w:val="0"/>
              </w:rPr>
              <w:t xml:space="preserve">SRS: 12.5 Gy has &lt; 5% permanent cranial neuropathy or necrosis.</w:t>
            </w:r>
          </w:p>
          <w:p w:rsidR="00000000" w:rsidDel="00000000" w:rsidP="00000000" w:rsidRDefault="00000000" w:rsidRPr="00000000" w14:paraId="0000110E">
            <w:pPr>
              <w:numPr>
                <w:ilvl w:val="0"/>
                <w:numId w:val="15"/>
              </w:numPr>
              <w:ind w:left="720" w:hanging="360"/>
              <w:rPr>
                <w:sz w:val="18"/>
                <w:szCs w:val="18"/>
              </w:rPr>
            </w:pPr>
            <w:r w:rsidDel="00000000" w:rsidR="00000000" w:rsidRPr="00000000">
              <w:rPr>
                <w:sz w:val="18"/>
                <w:szCs w:val="18"/>
                <w:rtl w:val="0"/>
              </w:rPr>
              <w:t xml:space="preserve">SBRT: 30/5 may be acceptable as a point dose within a tumor, but try to limit it to 25/5 - or even less (i.e., 23 Gy). Better yet, fractionate! </w:t>
            </w:r>
          </w:p>
          <w:p w:rsidR="00000000" w:rsidDel="00000000" w:rsidP="00000000" w:rsidRDefault="00000000" w:rsidRPr="00000000" w14:paraId="0000110F">
            <w:pPr>
              <w:numPr>
                <w:ilvl w:val="0"/>
                <w:numId w:val="15"/>
              </w:numPr>
              <w:ind w:left="720" w:hanging="360"/>
              <w:rPr>
                <w:sz w:val="18"/>
                <w:szCs w:val="18"/>
              </w:rPr>
            </w:pPr>
            <w:r w:rsidDel="00000000" w:rsidR="00000000" w:rsidRPr="00000000">
              <w:rPr>
                <w:sz w:val="18"/>
                <w:szCs w:val="18"/>
                <w:rtl w:val="0"/>
              </w:rPr>
              <w:t xml:space="preserve">Conventional: 59 Gy to 1-10cc has &lt; 5% rate of permanent cranial neuropathy or necrosis.</w:t>
            </w:r>
          </w:p>
          <w:p w:rsidR="00000000" w:rsidDel="00000000" w:rsidP="00000000" w:rsidRDefault="00000000" w:rsidRPr="00000000" w14:paraId="00001110">
            <w:pPr>
              <w:ind w:left="0" w:firstLine="0"/>
              <w:rPr>
                <w:b w:val="1"/>
                <w:sz w:val="18"/>
                <w:szCs w:val="18"/>
              </w:rPr>
            </w:pPr>
            <w:r w:rsidDel="00000000" w:rsidR="00000000" w:rsidRPr="00000000">
              <w:rPr>
                <w:b w:val="1"/>
                <w:sz w:val="18"/>
                <w:szCs w:val="18"/>
                <w:rtl w:val="0"/>
              </w:rPr>
              <w:t xml:space="preserve">Plexuses</w:t>
            </w:r>
          </w:p>
          <w:p w:rsidR="00000000" w:rsidDel="00000000" w:rsidP="00000000" w:rsidRDefault="00000000" w:rsidRPr="00000000" w14:paraId="00001111">
            <w:pPr>
              <w:numPr>
                <w:ilvl w:val="0"/>
                <w:numId w:val="15"/>
              </w:numPr>
              <w:ind w:left="720" w:hanging="360"/>
              <w:rPr>
                <w:sz w:val="18"/>
                <w:szCs w:val="18"/>
              </w:rPr>
            </w:pPr>
            <w:r w:rsidDel="00000000" w:rsidR="00000000" w:rsidRPr="00000000">
              <w:rPr>
                <w:sz w:val="18"/>
                <w:szCs w:val="18"/>
                <w:rtl w:val="0"/>
              </w:rPr>
              <w:t xml:space="preserve">SRS: 16 Gy is safe. These are peripheral nerves, therefore the loose "12 Gy rule" for SRS in the brain does not apply. </w:t>
            </w:r>
          </w:p>
          <w:p w:rsidR="00000000" w:rsidDel="00000000" w:rsidP="00000000" w:rsidRDefault="00000000" w:rsidRPr="00000000" w14:paraId="00001112">
            <w:pPr>
              <w:numPr>
                <w:ilvl w:val="0"/>
                <w:numId w:val="15"/>
              </w:numPr>
              <w:ind w:left="720" w:hanging="360"/>
              <w:rPr>
                <w:sz w:val="18"/>
                <w:szCs w:val="18"/>
              </w:rPr>
            </w:pPr>
            <w:r w:rsidDel="00000000" w:rsidR="00000000" w:rsidRPr="00000000">
              <w:rPr>
                <w:sz w:val="18"/>
                <w:szCs w:val="18"/>
                <w:rtl w:val="0"/>
              </w:rPr>
              <w:t xml:space="preserve">SBRT: 30/5 as a point dose is "safe". These are peripheral nerves, therefore the loose "25/5 Gy rule" for SBRT in the brain does not apply. </w:t>
            </w:r>
          </w:p>
          <w:p w:rsidR="00000000" w:rsidDel="00000000" w:rsidP="00000000" w:rsidRDefault="00000000" w:rsidRPr="00000000" w14:paraId="00001113">
            <w:pPr>
              <w:numPr>
                <w:ilvl w:val="0"/>
                <w:numId w:val="15"/>
              </w:numPr>
              <w:ind w:left="720" w:hanging="360"/>
              <w:rPr>
                <w:sz w:val="18"/>
                <w:szCs w:val="18"/>
              </w:rPr>
            </w:pPr>
            <w:r w:rsidDel="00000000" w:rsidR="00000000" w:rsidRPr="00000000">
              <w:rPr>
                <w:sz w:val="18"/>
                <w:szCs w:val="18"/>
                <w:rtl w:val="0"/>
              </w:rPr>
              <w:t xml:space="preserve">Conventional: 66 Gy is "safe". 70 Gy is pushing it. These are peripheral nerves, therefore the loose "54 Gy rule" for conventional in the brain.</w:t>
              <w:tab/>
            </w:r>
          </w:p>
        </w:tc>
      </w:tr>
    </w:tbl>
    <w:p w:rsidR="00000000" w:rsidDel="00000000" w:rsidP="00000000" w:rsidRDefault="00000000" w:rsidRPr="00000000" w14:paraId="00001114">
      <w:pPr>
        <w:pStyle w:val="Heading1"/>
        <w:rPr>
          <w:sz w:val="18"/>
          <w:szCs w:val="18"/>
        </w:rPr>
      </w:pPr>
      <w:bookmarkStart w:colFirst="0" w:colLast="0" w:name="_71jsrjj7k91z" w:id="134"/>
      <w:bookmarkEnd w:id="134"/>
      <w:r w:rsidDel="00000000" w:rsidR="00000000" w:rsidRPr="00000000">
        <w:rPr>
          <w:rtl w:val="0"/>
        </w:rPr>
      </w:r>
    </w:p>
    <w:p w:rsidR="00000000" w:rsidDel="00000000" w:rsidP="00000000" w:rsidRDefault="00000000" w:rsidRPr="00000000" w14:paraId="00001115">
      <w:pPr>
        <w:pStyle w:val="Heading1"/>
        <w:rPr>
          <w:b w:val="1"/>
          <w:sz w:val="18"/>
          <w:szCs w:val="18"/>
        </w:rPr>
      </w:pPr>
      <w:bookmarkStart w:colFirst="0" w:colLast="0" w:name="_q73agnmmjgi" w:id="135"/>
      <w:bookmarkEnd w:id="135"/>
      <w:hyperlink w:anchor="_bvprouf2ng3w">
        <w:r w:rsidDel="00000000" w:rsidR="00000000" w:rsidRPr="00000000">
          <w:rPr>
            <w:sz w:val="18"/>
            <w:szCs w:val="18"/>
            <w:rtl w:val="0"/>
          </w:rPr>
          <w:t xml:space="preserve">CNS Toxicity and Reirradiation</w:t>
        </w:r>
      </w:hyperlink>
      <w:r w:rsidDel="00000000" w:rsidR="00000000" w:rsidRPr="00000000">
        <w:rPr>
          <w:rtl w:val="0"/>
        </w:rPr>
      </w:r>
    </w:p>
    <w:p w:rsidR="00000000" w:rsidDel="00000000" w:rsidP="00000000" w:rsidRDefault="00000000" w:rsidRPr="00000000" w14:paraId="00001116">
      <w:pPr>
        <w:ind w:left="0" w:firstLine="0"/>
        <w:rPr>
          <w:sz w:val="18"/>
          <w:szCs w:val="18"/>
        </w:rPr>
      </w:pPr>
      <w:r w:rsidDel="00000000" w:rsidR="00000000" w:rsidRPr="00000000">
        <w:rPr>
          <w:sz w:val="18"/>
          <w:szCs w:val="18"/>
          <w:rtl w:val="0"/>
        </w:rPr>
        <w:t xml:space="preserve">See the Summary Box above. </w:t>
      </w:r>
    </w:p>
    <w:bookmarkStart w:colFirst="0" w:colLast="0" w:name="eknd2rdf9bf" w:id="136"/>
    <w:bookmarkEnd w:id="136"/>
    <w:p w:rsidR="00000000" w:rsidDel="00000000" w:rsidP="00000000" w:rsidRDefault="00000000" w:rsidRPr="00000000" w14:paraId="00001117">
      <w:pPr>
        <w:numPr>
          <w:ilvl w:val="0"/>
          <w:numId w:val="11"/>
        </w:numPr>
        <w:ind w:left="720" w:hanging="360"/>
        <w:rPr>
          <w:sz w:val="18"/>
          <w:szCs w:val="18"/>
        </w:rPr>
      </w:pPr>
      <w:r w:rsidDel="00000000" w:rsidR="00000000" w:rsidRPr="00000000">
        <w:rPr>
          <w:b w:val="1"/>
          <w:sz w:val="18"/>
          <w:szCs w:val="18"/>
          <w:rtl w:val="0"/>
        </w:rPr>
        <w:t xml:space="preserve">University of Florida symptomatic brainstem injury in peds</w:t>
      </w:r>
      <w:r w:rsidDel="00000000" w:rsidR="00000000" w:rsidRPr="00000000">
        <w:rPr>
          <w:sz w:val="18"/>
          <w:szCs w:val="18"/>
          <w:rtl w:val="0"/>
        </w:rPr>
        <w:t xml:space="preserve"> [</w:t>
      </w:r>
      <w:hyperlink r:id="rId3259">
        <w:r w:rsidDel="00000000" w:rsidR="00000000" w:rsidRPr="00000000">
          <w:rPr>
            <w:sz w:val="18"/>
            <w:szCs w:val="18"/>
            <w:rtl w:val="0"/>
          </w:rPr>
          <w:t xml:space="preserve">Indelicato Acta Onc '14</w:t>
        </w:r>
      </w:hyperlink>
      <w:r w:rsidDel="00000000" w:rsidR="00000000" w:rsidRPr="00000000">
        <w:rPr>
          <w:sz w:val="18"/>
          <w:szCs w:val="18"/>
          <w:rtl w:val="0"/>
        </w:rPr>
        <w:t xml:space="preserve">]: Proton therapy. </w:t>
      </w:r>
      <w:r w:rsidDel="00000000" w:rsidR="00000000" w:rsidRPr="00000000">
        <w:rPr>
          <w:b w:val="1"/>
          <w:sz w:val="18"/>
          <w:szCs w:val="18"/>
          <w:rtl w:val="0"/>
        </w:rPr>
        <w:t xml:space="preserve">&gt; 50.4 CGE to the brainstem</w:t>
      </w:r>
      <w:r w:rsidDel="00000000" w:rsidR="00000000" w:rsidRPr="00000000">
        <w:rPr>
          <w:sz w:val="18"/>
          <w:szCs w:val="18"/>
          <w:rtl w:val="0"/>
        </w:rPr>
        <w:t xml:space="preserve">.</w:t>
      </w:r>
    </w:p>
    <w:p w:rsidR="00000000" w:rsidDel="00000000" w:rsidP="00000000" w:rsidRDefault="00000000" w:rsidRPr="00000000" w14:paraId="00001118">
      <w:pPr>
        <w:ind w:left="720" w:firstLine="0"/>
        <w:rPr>
          <w:sz w:val="18"/>
          <w:szCs w:val="18"/>
        </w:rPr>
      </w:pPr>
      <w:r w:rsidDel="00000000" w:rsidR="00000000" w:rsidRPr="00000000">
        <w:rPr>
          <w:sz w:val="18"/>
          <w:szCs w:val="18"/>
          <w:rtl w:val="0"/>
        </w:rPr>
        <w:t xml:space="preserve">UVA demonstrated age &lt; 5y, posterior fossa location and dosimetric factors to be associated with increased risk of toxicity.</w:t>
      </w:r>
    </w:p>
    <w:p w:rsidR="00000000" w:rsidDel="00000000" w:rsidP="00000000" w:rsidRDefault="00000000" w:rsidRPr="00000000" w14:paraId="00001119">
      <w:pPr>
        <w:ind w:left="720" w:firstLine="0"/>
        <w:rPr>
          <w:sz w:val="18"/>
          <w:szCs w:val="18"/>
        </w:rPr>
      </w:pPr>
      <w:r w:rsidDel="00000000" w:rsidR="00000000" w:rsidRPr="00000000">
        <w:rPr>
          <w:sz w:val="18"/>
          <w:szCs w:val="18"/>
          <w:rtl w:val="0"/>
        </w:rPr>
        <w:t xml:space="preserve">Doses above 56.6 Gy are associated with double-digit braintem toxicity.</w:t>
      </w:r>
    </w:p>
    <w:p w:rsidR="00000000" w:rsidDel="00000000" w:rsidP="00000000" w:rsidRDefault="00000000" w:rsidRPr="00000000" w14:paraId="0000111A">
      <w:pPr>
        <w:numPr>
          <w:ilvl w:val="1"/>
          <w:numId w:val="11"/>
        </w:numPr>
        <w:ind w:left="1440" w:hanging="360"/>
        <w:rPr>
          <w:sz w:val="18"/>
          <w:szCs w:val="18"/>
        </w:rPr>
      </w:pPr>
      <w:r w:rsidDel="00000000" w:rsidR="00000000" w:rsidRPr="00000000">
        <w:rPr>
          <w:sz w:val="18"/>
          <w:szCs w:val="18"/>
          <w:rtl w:val="0"/>
        </w:rPr>
        <w:t xml:space="preserve">313 pts. 2007-2013. All patients &lt; 18y with tumors of the brain or skull base. Median age 6y. MFU 2y.</w:t>
      </w:r>
    </w:p>
    <w:p w:rsidR="00000000" w:rsidDel="00000000" w:rsidP="00000000" w:rsidRDefault="00000000" w:rsidRPr="00000000" w14:paraId="0000111B">
      <w:pPr>
        <w:numPr>
          <w:ilvl w:val="2"/>
          <w:numId w:val="11"/>
        </w:numPr>
        <w:ind w:left="2160" w:hanging="360"/>
        <w:rPr>
          <w:sz w:val="18"/>
          <w:szCs w:val="18"/>
        </w:rPr>
      </w:pPr>
      <w:r w:rsidDel="00000000" w:rsidR="00000000" w:rsidRPr="00000000">
        <w:rPr>
          <w:sz w:val="18"/>
          <w:szCs w:val="18"/>
          <w:rtl w:val="0"/>
        </w:rPr>
        <w:t xml:space="preserve">Brainstem contour from inferior edge of third ventricle and optic tracts to the foramen magnum.</w:t>
      </w:r>
    </w:p>
    <w:p w:rsidR="00000000" w:rsidDel="00000000" w:rsidP="00000000" w:rsidRDefault="00000000" w:rsidRPr="00000000" w14:paraId="0000111C">
      <w:pPr>
        <w:numPr>
          <w:ilvl w:val="1"/>
          <w:numId w:val="11"/>
        </w:numPr>
        <w:ind w:left="1440" w:hanging="360"/>
        <w:rPr>
          <w:sz w:val="18"/>
          <w:szCs w:val="18"/>
        </w:rPr>
      </w:pPr>
      <w:r w:rsidDel="00000000" w:rsidR="00000000" w:rsidRPr="00000000">
        <w:rPr>
          <w:sz w:val="18"/>
          <w:szCs w:val="18"/>
          <w:rtl w:val="0"/>
        </w:rPr>
        <w:t xml:space="preserve">2y cumulative incidence of toxicity 4%. 2y cumulative incidence of G3+ toxicity 2%. At the time of analysis, symptoms had stabilized or resolved in 9 of 10 living patients.</w:t>
      </w:r>
    </w:p>
    <w:p w:rsidR="00000000" w:rsidDel="00000000" w:rsidP="00000000" w:rsidRDefault="00000000" w:rsidRPr="00000000" w14:paraId="0000111D">
      <w:pPr>
        <w:numPr>
          <w:ilvl w:val="1"/>
          <w:numId w:val="11"/>
        </w:numPr>
        <w:ind w:left="1440" w:hanging="360"/>
        <w:rPr>
          <w:sz w:val="18"/>
          <w:szCs w:val="18"/>
        </w:rPr>
      </w:pPr>
      <w:r w:rsidDel="00000000" w:rsidR="00000000" w:rsidRPr="00000000">
        <w:rPr>
          <w:sz w:val="18"/>
          <w:szCs w:val="18"/>
          <w:rtl w:val="0"/>
        </w:rPr>
        <w:t xml:space="preserve">Median time to symptom onset of 3 mo (range 2 - 12 mo).</w:t>
      </w:r>
    </w:p>
    <w:p w:rsidR="00000000" w:rsidDel="00000000" w:rsidP="00000000" w:rsidRDefault="00000000" w:rsidRPr="00000000" w14:paraId="0000111E">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Patients ± 5y with brainstem toxicity 1→ 7%. </w:t>
      </w:r>
    </w:p>
    <w:p w:rsidR="00000000" w:rsidDel="00000000" w:rsidP="00000000" w:rsidRDefault="00000000" w:rsidRPr="00000000" w14:paraId="0000111F">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Mean brainstem V54 CGE was 26%. Mean D10 / D50 / D90 of 51.3→ 37.4→ 18.2 CGE.</w:t>
      </w:r>
    </w:p>
    <w:p w:rsidR="00000000" w:rsidDel="00000000" w:rsidP="00000000" w:rsidRDefault="00000000" w:rsidRPr="00000000" w14:paraId="00001120">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Symptomatic brainstem injury for ± 56.6 Gy dmax of 2→ 11%</w:t>
      </w:r>
    </w:p>
    <w:p w:rsidR="00000000" w:rsidDel="00000000" w:rsidP="00000000" w:rsidRDefault="00000000" w:rsidRPr="00000000" w14:paraId="00001121">
      <w:pPr>
        <w:numPr>
          <w:ilvl w:val="2"/>
          <w:numId w:val="11"/>
        </w:numPr>
        <w:ind w:left="2160" w:hanging="360"/>
        <w:rPr>
          <w:sz w:val="18"/>
          <w:szCs w:val="18"/>
        </w:rPr>
      </w:pPr>
      <w:r w:rsidDel="00000000" w:rsidR="00000000" w:rsidRPr="00000000">
        <w:rPr>
          <w:sz w:val="18"/>
          <w:szCs w:val="18"/>
          <w:rtl w:val="0"/>
        </w:rPr>
        <w:t xml:space="preserve">Also true for tumors in posterior fossa, D50% &gt; 52.3 Gy, D10% &gt; 55.4 Gy, and mean dose &gt; 44 Gy.</w:t>
      </w:r>
    </w:p>
    <w:bookmarkStart w:colFirst="0" w:colLast="0" w:name="kix.klvlwgqivafe" w:id="137"/>
    <w:bookmarkEnd w:id="137"/>
    <w:p w:rsidR="00000000" w:rsidDel="00000000" w:rsidP="00000000" w:rsidRDefault="00000000" w:rsidRPr="00000000" w14:paraId="00001122">
      <w:pPr>
        <w:numPr>
          <w:ilvl w:val="0"/>
          <w:numId w:val="11"/>
        </w:numPr>
        <w:ind w:left="720" w:hanging="360"/>
        <w:rPr>
          <w:sz w:val="18"/>
          <w:szCs w:val="18"/>
        </w:rPr>
      </w:pPr>
      <w:r w:rsidDel="00000000" w:rsidR="00000000" w:rsidRPr="00000000">
        <w:rPr>
          <w:b w:val="1"/>
          <w:sz w:val="18"/>
          <w:szCs w:val="18"/>
          <w:rtl w:val="0"/>
        </w:rPr>
        <w:t xml:space="preserve">HyTEC Spinal cord dose tolerance to SBRT </w:t>
      </w:r>
      <w:r w:rsidDel="00000000" w:rsidR="00000000" w:rsidRPr="00000000">
        <w:rPr>
          <w:sz w:val="18"/>
          <w:szCs w:val="18"/>
          <w:rtl w:val="0"/>
        </w:rPr>
        <w:t xml:space="preserve">[</w:t>
      </w:r>
      <w:hyperlink r:id="rId3260">
        <w:r w:rsidDel="00000000" w:rsidR="00000000" w:rsidRPr="00000000">
          <w:rPr>
            <w:sz w:val="18"/>
            <w:szCs w:val="18"/>
            <w:rtl w:val="0"/>
          </w:rPr>
          <w:t xml:space="preserve">Sahgal IJROBP '19</w:t>
        </w:r>
      </w:hyperlink>
      <w:r w:rsidDel="00000000" w:rsidR="00000000" w:rsidRPr="00000000">
        <w:rPr>
          <w:sz w:val="18"/>
          <w:szCs w:val="18"/>
          <w:rtl w:val="0"/>
        </w:rPr>
        <w:t xml:space="preserve">]: </w:t>
      </w:r>
    </w:p>
    <w:p w:rsidR="00000000" w:rsidDel="00000000" w:rsidP="00000000" w:rsidRDefault="00000000" w:rsidRPr="00000000" w14:paraId="00001123">
      <w:pPr>
        <w:widowControl w:val="0"/>
        <w:ind w:left="720" w:firstLine="0"/>
        <w:rPr>
          <w:sz w:val="18"/>
          <w:szCs w:val="18"/>
        </w:rPr>
      </w:pPr>
      <w:r w:rsidDel="00000000" w:rsidR="00000000" w:rsidRPr="00000000">
        <w:rPr>
          <w:rFonts w:ascii="Gungsuh" w:cs="Gungsuh" w:eastAsia="Gungsuh" w:hAnsi="Gungsuh"/>
          <w:sz w:val="18"/>
          <w:szCs w:val="18"/>
          <w:rtl w:val="0"/>
        </w:rPr>
        <w:t xml:space="preserve">Keep cumulative BED2 ≤ 135.5 Gy. No single course with BED2 ≥ 102 Gy. Re-RT interval ≥ 6 mo. If cord compromise imminent, can consider &gt; 2 mo.</w:t>
      </w:r>
    </w:p>
    <w:p w:rsidR="00000000" w:rsidDel="00000000" w:rsidP="00000000" w:rsidRDefault="00000000" w:rsidRPr="00000000" w14:paraId="00001124">
      <w:pPr>
        <w:widowControl w:val="0"/>
        <w:ind w:left="720" w:firstLine="0"/>
        <w:rPr>
          <w:sz w:val="18"/>
          <w:szCs w:val="18"/>
        </w:rPr>
      </w:pPr>
      <w:r w:rsidDel="00000000" w:rsidR="00000000" w:rsidRPr="00000000">
        <w:rPr>
          <w:sz w:val="18"/>
          <w:szCs w:val="18"/>
          <w:rtl w:val="0"/>
        </w:rPr>
        <w:t xml:space="preserve">Initial SRS/SBRT constraints were based off of 45 Gy conventional fractionation to the cord. This is despite </w:t>
      </w:r>
      <w:hyperlink r:id="rId3261">
        <w:r w:rsidDel="00000000" w:rsidR="00000000" w:rsidRPr="00000000">
          <w:rPr>
            <w:color w:val="1155cc"/>
            <w:sz w:val="18"/>
            <w:szCs w:val="18"/>
            <w:u w:val="single"/>
            <w:rtl w:val="0"/>
          </w:rPr>
          <w:t xml:space="preserve">Quantec data</w:t>
        </w:r>
      </w:hyperlink>
      <w:r w:rsidDel="00000000" w:rsidR="00000000" w:rsidRPr="00000000">
        <w:rPr>
          <w:rFonts w:ascii="Gungsuh" w:cs="Gungsuh" w:eastAsia="Gungsuh" w:hAnsi="Gungsuh"/>
          <w:sz w:val="18"/>
          <w:szCs w:val="18"/>
          <w:rtl w:val="0"/>
        </w:rPr>
        <w:t xml:space="preserve"> that demonstrates ≤ 1% RM for cord Dmax ≤ 54 Gy with conventional fractionation.</w:t>
      </w:r>
    </w:p>
    <w:p w:rsidR="00000000" w:rsidDel="00000000" w:rsidP="00000000" w:rsidRDefault="00000000" w:rsidRPr="00000000" w14:paraId="00001125">
      <w:pPr>
        <w:ind w:left="720" w:firstLine="0"/>
        <w:rPr>
          <w:sz w:val="18"/>
          <w:szCs w:val="18"/>
        </w:rPr>
      </w:pPr>
      <w:r w:rsidDel="00000000" w:rsidR="00000000" w:rsidRPr="00000000">
        <w:rPr>
          <w:sz w:val="18"/>
          <w:szCs w:val="18"/>
          <w:rtl w:val="0"/>
        </w:rPr>
        <w:t xml:space="preserve">"It is important to understand that there may be patients where the risk of spinal cord damage from not achieving tumor control is higher than the risk of RM, therefore clinical judgement is required, alongside such data, to inform practice."</w:t>
      </w:r>
    </w:p>
    <w:p w:rsidR="00000000" w:rsidDel="00000000" w:rsidP="00000000" w:rsidRDefault="00000000" w:rsidRPr="00000000" w14:paraId="00001126">
      <w:pPr>
        <w:ind w:left="720" w:firstLine="0"/>
        <w:rPr>
          <w:sz w:val="18"/>
          <w:szCs w:val="18"/>
        </w:rPr>
      </w:pPr>
      <w:r w:rsidDel="00000000" w:rsidR="00000000" w:rsidRPr="00000000">
        <w:rPr>
          <w:sz w:val="18"/>
          <w:szCs w:val="18"/>
          <w:rtl w:val="0"/>
        </w:rPr>
        <w:t xml:space="preserve">Moving forward, uniform Reporting Standards for a number of factors are essential to more clearly define constraints!</w:t>
      </w:r>
    </w:p>
    <w:p w:rsidR="00000000" w:rsidDel="00000000" w:rsidP="00000000" w:rsidRDefault="00000000" w:rsidRPr="00000000" w14:paraId="00001127">
      <w:pPr>
        <w:ind w:left="720" w:firstLine="0"/>
        <w:rPr>
          <w:sz w:val="18"/>
          <w:szCs w:val="18"/>
        </w:rPr>
      </w:pPr>
      <w:r w:rsidDel="00000000" w:rsidR="00000000" w:rsidRPr="00000000">
        <w:rPr>
          <w:sz w:val="18"/>
          <w:szCs w:val="18"/>
          <w:rtl w:val="0"/>
        </w:rPr>
        <w:t xml:space="preserve">Also see: </w:t>
      </w:r>
      <w:hyperlink w:anchor="tfw8lxj9eio6">
        <w:r w:rsidDel="00000000" w:rsidR="00000000" w:rsidRPr="00000000">
          <w:rPr>
            <w:color w:val="1155cc"/>
            <w:sz w:val="18"/>
            <w:szCs w:val="18"/>
            <w:u w:val="single"/>
            <w:rtl w:val="0"/>
          </w:rPr>
          <w:t xml:space="preserve">Cord</w:t>
        </w:r>
      </w:hyperlink>
      <w:r w:rsidDel="00000000" w:rsidR="00000000" w:rsidRPr="00000000">
        <w:rPr>
          <w:sz w:val="18"/>
          <w:szCs w:val="18"/>
          <w:rtl w:val="0"/>
        </w:rPr>
        <w:t xml:space="preserve"> in the Constraints section.</w:t>
      </w:r>
    </w:p>
    <w:p w:rsidR="00000000" w:rsidDel="00000000" w:rsidP="00000000" w:rsidRDefault="00000000" w:rsidRPr="00000000" w14:paraId="00001128">
      <w:pPr>
        <w:ind w:left="720" w:firstLine="0"/>
        <w:rPr>
          <w:sz w:val="18"/>
          <w:szCs w:val="18"/>
        </w:rPr>
      </w:pPr>
      <w:r w:rsidDel="00000000" w:rsidR="00000000" w:rsidRPr="00000000">
        <w:rPr>
          <w:sz w:val="18"/>
          <w:szCs w:val="18"/>
          <w:rtl w:val="0"/>
        </w:rPr>
        <w:t xml:space="preserve">TBL </w:t>
      </w:r>
      <w:hyperlink r:id="rId3262">
        <w:r w:rsidDel="00000000" w:rsidR="00000000" w:rsidRPr="00000000">
          <w:rPr>
            <w:sz w:val="18"/>
            <w:szCs w:val="18"/>
            <w:vertAlign w:val="superscript"/>
            <w:rtl w:val="0"/>
          </w:rPr>
          <w:t xml:space="preserve">QS</w:t>
        </w:r>
      </w:hyperlink>
      <w:r w:rsidDel="00000000" w:rsidR="00000000" w:rsidRPr="00000000">
        <w:rPr>
          <w:sz w:val="18"/>
          <w:szCs w:val="18"/>
          <w:rtl w:val="0"/>
        </w:rPr>
        <w:t xml:space="preserve">: Here’s your go-to paper for spinal cord max dose constraints when doing spine SBRT.</w:t>
      </w:r>
    </w:p>
    <w:p w:rsidR="00000000" w:rsidDel="00000000" w:rsidP="00000000" w:rsidRDefault="00000000" w:rsidRPr="00000000" w14:paraId="00001129">
      <w:pPr>
        <w:numPr>
          <w:ilvl w:val="1"/>
          <w:numId w:val="11"/>
        </w:numPr>
        <w:ind w:left="1440" w:hanging="360"/>
        <w:rPr>
          <w:sz w:val="18"/>
          <w:szCs w:val="18"/>
        </w:rPr>
      </w:pPr>
      <w:r w:rsidDel="00000000" w:rsidR="00000000" w:rsidRPr="00000000">
        <w:rPr>
          <w:sz w:val="18"/>
          <w:szCs w:val="18"/>
          <w:rtl w:val="0"/>
        </w:rPr>
        <w:t xml:space="preserve">Cord contours: PRV for T-spine ~1.5 mm, while in C-spine may be 2-3 mm. L-spine may include the entire canal. Be aware of heterogeneous reporting of PRV versus cord with constraints.</w:t>
      </w:r>
    </w:p>
    <w:p w:rsidR="00000000" w:rsidDel="00000000" w:rsidP="00000000" w:rsidRDefault="00000000" w:rsidRPr="00000000" w14:paraId="0000112A">
      <w:pPr>
        <w:numPr>
          <w:ilvl w:val="1"/>
          <w:numId w:val="11"/>
        </w:numPr>
        <w:ind w:left="1440" w:hanging="360"/>
        <w:rPr>
          <w:sz w:val="18"/>
          <w:szCs w:val="18"/>
        </w:rPr>
      </w:pPr>
      <w:r w:rsidDel="00000000" w:rsidR="00000000" w:rsidRPr="00000000">
        <w:rPr>
          <w:sz w:val="18"/>
          <w:szCs w:val="18"/>
          <w:rtl w:val="0"/>
        </w:rPr>
        <w:t xml:space="preserve">For de novo SBRT, limit cord Dmax to 12.4-14/1, 17/2, 20.3/3, 23/4, 25.3/5 for 1-5% risk of RM.</w:t>
      </w:r>
    </w:p>
    <w:p w:rsidR="00000000" w:rsidDel="00000000" w:rsidP="00000000" w:rsidRDefault="00000000" w:rsidRPr="00000000" w14:paraId="0000112B">
      <w:pPr>
        <w:numPr>
          <w:ilvl w:val="2"/>
          <w:numId w:val="11"/>
        </w:numPr>
        <w:ind w:left="2160" w:hanging="360"/>
        <w:rPr>
          <w:sz w:val="18"/>
          <w:szCs w:val="18"/>
        </w:rPr>
      </w:pPr>
      <w:r w:rsidDel="00000000" w:rsidR="00000000" w:rsidRPr="00000000">
        <w:rPr>
          <w:sz w:val="18"/>
          <w:szCs w:val="18"/>
          <w:rtl w:val="0"/>
        </w:rPr>
        <w:t xml:space="preserve">One example of higher dose levels SRS suggest up to 22.7/1 may be acceptable. Use extreme caution.</w:t>
      </w:r>
    </w:p>
    <w:p w:rsidR="00000000" w:rsidDel="00000000" w:rsidP="00000000" w:rsidRDefault="00000000" w:rsidRPr="00000000" w14:paraId="0000112C">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MTTRM after de novo / re-irradiation conventional RT of 18→ 11 mo.</w:t>
      </w:r>
    </w:p>
    <w:p w:rsidR="00000000" w:rsidDel="00000000" w:rsidP="00000000" w:rsidRDefault="00000000" w:rsidRPr="00000000" w14:paraId="0000112D">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MTTRM after de novo / re-irradiation SBRT of 12→ 6 mo.</w:t>
      </w:r>
    </w:p>
    <w:p w:rsidR="00000000" w:rsidDel="00000000" w:rsidP="00000000" w:rsidRDefault="00000000" w:rsidRPr="00000000" w14:paraId="0000112E">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For re-irradiation, suggested to limit thecal sac EQD2 using α/β of 2 to Dmax &lt; 70 Gy, SBRT thecal sac EQD2 Dmax ≤ 25 Gy, thecal sac SBRT EQD2 Dmax / cumulative EQD2 Dmax ratio ≤ 0.5, and a minimum time interval to re-irradiation of ≥ 5 mo. </w:t>
      </w:r>
    </w:p>
    <w:p w:rsidR="00000000" w:rsidDel="00000000" w:rsidP="00000000" w:rsidRDefault="00000000" w:rsidRPr="00000000" w14:paraId="0000112F">
      <w:pPr>
        <w:numPr>
          <w:ilvl w:val="2"/>
          <w:numId w:val="11"/>
        </w:numPr>
        <w:ind w:left="2160" w:hanging="360"/>
        <w:rPr>
          <w:sz w:val="18"/>
          <w:szCs w:val="18"/>
        </w:rPr>
      </w:pPr>
      <w:r w:rsidDel="00000000" w:rsidR="00000000" w:rsidRPr="00000000">
        <w:rPr>
          <w:rFonts w:ascii="Cardo" w:cs="Cardo" w:eastAsia="Cardo" w:hAnsi="Cardo"/>
          <w:sz w:val="18"/>
          <w:szCs w:val="18"/>
          <w:rtl w:val="0"/>
        </w:rPr>
        <w:t xml:space="preserve">Spinal cord Dmax low RM risk for 3 / 5 fractions of 14.5→ 18 Gy, but depends on prior dose.</w:t>
      </w:r>
    </w:p>
    <w:p w:rsidR="00000000" w:rsidDel="00000000" w:rsidP="00000000" w:rsidRDefault="00000000" w:rsidRPr="00000000" w14:paraId="00001130">
      <w:pPr>
        <w:numPr>
          <w:ilvl w:val="2"/>
          <w:numId w:val="11"/>
        </w:numPr>
        <w:ind w:left="2160" w:hanging="360"/>
        <w:rPr>
          <w:sz w:val="18"/>
          <w:szCs w:val="18"/>
        </w:rPr>
      </w:pPr>
      <w:r w:rsidDel="00000000" w:rsidR="00000000" w:rsidRPr="00000000">
        <w:rPr>
          <w:sz w:val="18"/>
          <w:szCs w:val="18"/>
          <w:rtl w:val="0"/>
        </w:rPr>
        <w:t xml:space="preserve">See Table 4 for further details, and pay attention to ground rules above.</w:t>
      </w:r>
    </w:p>
    <w:p w:rsidR="00000000" w:rsidDel="00000000" w:rsidP="00000000" w:rsidRDefault="00000000" w:rsidRPr="00000000" w14:paraId="00001131">
      <w:pPr>
        <w:numPr>
          <w:ilvl w:val="2"/>
          <w:numId w:val="11"/>
        </w:numPr>
        <w:ind w:left="2160" w:hanging="360"/>
        <w:rPr>
          <w:sz w:val="18"/>
          <w:szCs w:val="18"/>
        </w:rPr>
      </w:pPr>
      <w:r w:rsidDel="00000000" w:rsidR="00000000" w:rsidRPr="00000000">
        <w:rPr>
          <w:sz w:val="18"/>
          <w:szCs w:val="18"/>
          <w:rtl w:val="0"/>
        </w:rPr>
        <w:t xml:space="preserve">There are no guidelines for SRS after 40/20, 45/25, or 50/25. Prior 50/25 should be limited to 15.5/5. </w:t>
      </w:r>
    </w:p>
    <w:bookmarkStart w:colFirst="0" w:colLast="0" w:name="h4b3zg719535" w:id="138"/>
    <w:bookmarkEnd w:id="138"/>
    <w:p w:rsidR="00000000" w:rsidDel="00000000" w:rsidP="00000000" w:rsidRDefault="00000000" w:rsidRPr="00000000" w14:paraId="00001132">
      <w:pPr>
        <w:numPr>
          <w:ilvl w:val="0"/>
          <w:numId w:val="11"/>
        </w:numPr>
        <w:ind w:left="720" w:hanging="360"/>
        <w:rPr>
          <w:sz w:val="18"/>
          <w:szCs w:val="18"/>
        </w:rPr>
      </w:pPr>
      <w:r w:rsidDel="00000000" w:rsidR="00000000" w:rsidRPr="00000000">
        <w:rPr>
          <w:b w:val="1"/>
          <w:sz w:val="18"/>
          <w:szCs w:val="18"/>
          <w:rtl w:val="0"/>
        </w:rPr>
        <w:t xml:space="preserve">Spinal cord reirradiation </w:t>
      </w:r>
      <w:hyperlink r:id="rId3263">
        <w:r w:rsidDel="00000000" w:rsidR="00000000" w:rsidRPr="00000000">
          <w:rPr>
            <w:sz w:val="18"/>
            <w:szCs w:val="18"/>
            <w:rtl w:val="0"/>
          </w:rPr>
          <w:t xml:space="preserve">[Nieder IJROBP '06]</w:t>
        </w:r>
      </w:hyperlink>
      <w:r w:rsidDel="00000000" w:rsidR="00000000" w:rsidRPr="00000000">
        <w:rPr>
          <w:sz w:val="18"/>
          <w:szCs w:val="18"/>
          <w:rtl w:val="0"/>
        </w:rPr>
        <w:t xml:space="preserve">: </w:t>
      </w:r>
      <w:r w:rsidDel="00000000" w:rsidR="00000000" w:rsidRPr="00000000">
        <w:rPr>
          <w:b w:val="1"/>
          <w:sz w:val="18"/>
          <w:szCs w:val="18"/>
          <w:rtl w:val="0"/>
        </w:rPr>
        <w:t xml:space="preserve">Radiation Myelopathy risk</w:t>
      </w:r>
      <w:r w:rsidDel="00000000" w:rsidR="00000000" w:rsidRPr="00000000">
        <w:rPr>
          <w:sz w:val="18"/>
          <w:szCs w:val="18"/>
          <w:rtl w:val="0"/>
        </w:rPr>
        <w:t xml:space="preserve">.</w:t>
        <w:br w:type="textWrapping"/>
        <w:t xml:space="preserve">If using this study, use α / β of 2 even though 3 is used for cord in the modern era.</w:t>
      </w:r>
    </w:p>
    <w:p w:rsidR="00000000" w:rsidDel="00000000" w:rsidP="00000000" w:rsidRDefault="00000000" w:rsidRPr="00000000" w14:paraId="00001133">
      <w:pPr>
        <w:widowControl w:val="0"/>
        <w:ind w:left="720" w:firstLine="0"/>
        <w:rPr>
          <w:sz w:val="18"/>
          <w:szCs w:val="18"/>
        </w:rPr>
      </w:pPr>
      <w:r w:rsidDel="00000000" w:rsidR="00000000" w:rsidRPr="00000000">
        <w:rPr>
          <w:rFonts w:ascii="Gungsuh" w:cs="Gungsuh" w:eastAsia="Gungsuh" w:hAnsi="Gungsuh"/>
          <w:sz w:val="18"/>
          <w:szCs w:val="18"/>
          <w:rtl w:val="0"/>
        </w:rPr>
        <w:t xml:space="preserve">Keep cumulative BED2 ≤ 135.5 Gy. No single course with BED2 ≥ 102 Gy. Re-RT interval ≥ 6 mo. If cord compromise imminent, can consider &gt; 2 mo.</w:t>
      </w:r>
    </w:p>
    <w:p w:rsidR="00000000" w:rsidDel="00000000" w:rsidP="00000000" w:rsidRDefault="00000000" w:rsidRPr="00000000" w14:paraId="00001134">
      <w:pPr>
        <w:numPr>
          <w:ilvl w:val="1"/>
          <w:numId w:val="11"/>
        </w:numPr>
        <w:ind w:left="1440" w:hanging="360"/>
        <w:rPr>
          <w:sz w:val="18"/>
          <w:szCs w:val="18"/>
        </w:rPr>
      </w:pPr>
      <w:r w:rsidDel="00000000" w:rsidR="00000000" w:rsidRPr="00000000">
        <w:rPr>
          <w:sz w:val="18"/>
          <w:szCs w:val="18"/>
          <w:rtl w:val="0"/>
        </w:rPr>
        <w:t xml:space="preserve">38 pts from 5 institutions. A large variety of fractionation schedules with varying BED was used.</w:t>
      </w:r>
    </w:p>
    <w:p w:rsidR="00000000" w:rsidDel="00000000" w:rsidP="00000000" w:rsidRDefault="00000000" w:rsidRPr="00000000" w14:paraId="00001135">
      <w:pPr>
        <w:numPr>
          <w:ilvl w:val="2"/>
          <w:numId w:val="11"/>
        </w:numPr>
        <w:ind w:left="2160" w:hanging="360"/>
        <w:rPr>
          <w:sz w:val="18"/>
          <w:szCs w:val="18"/>
        </w:rPr>
      </w:pPr>
      <w:r w:rsidDel="00000000" w:rsidR="00000000" w:rsidRPr="00000000">
        <w:rPr>
          <w:sz w:val="18"/>
          <w:szCs w:val="18"/>
          <w:rtl w:val="0"/>
        </w:rPr>
        <w:t xml:space="preserve">This study used α / β of 2 for the cervical cord, and 4 for the thoracic cord. </w:t>
      </w:r>
    </w:p>
    <w:p w:rsidR="00000000" w:rsidDel="00000000" w:rsidP="00000000" w:rsidRDefault="00000000" w:rsidRPr="00000000" w14:paraId="00001136">
      <w:pPr>
        <w:numPr>
          <w:ilvl w:val="2"/>
          <w:numId w:val="11"/>
        </w:numPr>
        <w:ind w:left="2160" w:hanging="360"/>
        <w:rPr>
          <w:sz w:val="18"/>
          <w:szCs w:val="18"/>
        </w:rPr>
      </w:pPr>
      <w:r w:rsidDel="00000000" w:rsidR="00000000" w:rsidRPr="00000000">
        <w:rPr>
          <w:sz w:val="18"/>
          <w:szCs w:val="18"/>
          <w:rtl w:val="0"/>
        </w:rPr>
        <w:t xml:space="preserve">Median interval to treatment of 30 mo. MFU 8 mo.</w:t>
      </w:r>
    </w:p>
    <w:p w:rsidR="00000000" w:rsidDel="00000000" w:rsidP="00000000" w:rsidRDefault="00000000" w:rsidRPr="00000000" w14:paraId="00001137">
      <w:pPr>
        <w:numPr>
          <w:ilvl w:val="1"/>
          <w:numId w:val="11"/>
        </w:numPr>
        <w:ind w:left="1440" w:hanging="360"/>
        <w:rPr>
          <w:sz w:val="18"/>
          <w:szCs w:val="18"/>
        </w:rPr>
      </w:pPr>
      <w:r w:rsidDel="00000000" w:rsidR="00000000" w:rsidRPr="00000000">
        <w:rPr>
          <w:sz w:val="18"/>
          <w:szCs w:val="18"/>
          <w:rtl w:val="0"/>
        </w:rPr>
        <w:t xml:space="preserve">No reported radiation myelitis at BED2</w:t>
      </w:r>
      <w:r w:rsidDel="00000000" w:rsidR="00000000" w:rsidRPr="00000000">
        <w:rPr>
          <w:sz w:val="18"/>
          <w:szCs w:val="18"/>
          <w:vertAlign w:val="subscript"/>
          <w:rtl w:val="0"/>
        </w:rPr>
        <w:t xml:space="preserve"> </w:t>
      </w:r>
      <w:r w:rsidDel="00000000" w:rsidR="00000000" w:rsidRPr="00000000">
        <w:rPr>
          <w:sz w:val="18"/>
          <w:szCs w:val="18"/>
          <w:rtl w:val="0"/>
        </w:rPr>
        <w:t xml:space="preserve">&lt; 120, interval &gt; 6 mo, and neither course BED2 &gt; 98. </w:t>
      </w:r>
    </w:p>
    <w:p w:rsidR="00000000" w:rsidDel="00000000" w:rsidP="00000000" w:rsidRDefault="00000000" w:rsidRPr="00000000" w14:paraId="00001138">
      <w:pPr>
        <w:numPr>
          <w:ilvl w:val="1"/>
          <w:numId w:val="11"/>
        </w:numPr>
        <w:ind w:left="1440" w:hanging="360"/>
        <w:rPr>
          <w:sz w:val="18"/>
          <w:szCs w:val="18"/>
        </w:rPr>
      </w:pPr>
      <w:r w:rsidDel="00000000" w:rsidR="00000000" w:rsidRPr="00000000">
        <w:rPr>
          <w:rFonts w:ascii="Gungsuh" w:cs="Gungsuh" w:eastAsia="Gungsuh" w:hAnsi="Gungsuh"/>
          <w:sz w:val="18"/>
          <w:szCs w:val="18"/>
          <w:rtl w:val="0"/>
        </w:rPr>
        <w:t xml:space="preserve">Only 3% radiation myelitis at combined BED2 ≤ 135.5 (up to BED2 150 still was only 3%). </w:t>
      </w:r>
      <w:r w:rsidDel="00000000" w:rsidR="00000000" w:rsidRPr="00000000">
        <w:rPr>
          <w:rtl w:val="0"/>
        </w:rPr>
      </w:r>
    </w:p>
    <w:p w:rsidR="00000000" w:rsidDel="00000000" w:rsidP="00000000" w:rsidRDefault="00000000" w:rsidRPr="00000000" w14:paraId="00001139">
      <w:pPr>
        <w:numPr>
          <w:ilvl w:val="0"/>
          <w:numId w:val="11"/>
        </w:numPr>
        <w:ind w:left="720" w:hanging="360"/>
        <w:rPr>
          <w:sz w:val="18"/>
          <w:szCs w:val="18"/>
        </w:rPr>
      </w:pPr>
      <w:r w:rsidDel="00000000" w:rsidR="00000000" w:rsidRPr="00000000">
        <w:rPr>
          <w:b w:val="1"/>
          <w:sz w:val="18"/>
          <w:szCs w:val="18"/>
          <w:rtl w:val="0"/>
        </w:rPr>
        <w:t xml:space="preserve">Sahgal </w:t>
      </w:r>
      <w:r w:rsidDel="00000000" w:rsidR="00000000" w:rsidRPr="00000000">
        <w:rPr>
          <w:sz w:val="18"/>
          <w:szCs w:val="18"/>
          <w:rtl w:val="0"/>
        </w:rPr>
        <w:t xml:space="preserve">[</w:t>
      </w:r>
      <w:hyperlink r:id="rId3264">
        <w:r w:rsidDel="00000000" w:rsidR="00000000" w:rsidRPr="00000000">
          <w:rPr>
            <w:sz w:val="18"/>
            <w:szCs w:val="18"/>
            <w:rtl w:val="0"/>
          </w:rPr>
          <w:t xml:space="preserve">IJROBP '11]</w:t>
        </w:r>
      </w:hyperlink>
      <w:r w:rsidDel="00000000" w:rsidR="00000000" w:rsidRPr="00000000">
        <w:rPr>
          <w:sz w:val="18"/>
          <w:szCs w:val="18"/>
          <w:rtl w:val="0"/>
        </w:rPr>
        <w:t xml:space="preserve">: </w:t>
      </w:r>
      <w:r w:rsidDel="00000000" w:rsidR="00000000" w:rsidRPr="00000000">
        <w:rPr>
          <w:b w:val="1"/>
          <w:sz w:val="18"/>
          <w:szCs w:val="18"/>
          <w:rtl w:val="0"/>
        </w:rPr>
        <w:t xml:space="preserve">Spinal Cord Tolerance for SBRT</w:t>
      </w:r>
      <w:r w:rsidDel="00000000" w:rsidR="00000000" w:rsidRPr="00000000">
        <w:rPr>
          <w:sz w:val="18"/>
          <w:szCs w:val="18"/>
          <w:rtl w:val="0"/>
        </w:rPr>
        <w:t xml:space="preserve">.</w:t>
      </w:r>
    </w:p>
    <w:p w:rsidR="00000000" w:rsidDel="00000000" w:rsidP="00000000" w:rsidRDefault="00000000" w:rsidRPr="00000000" w14:paraId="0000113A">
      <w:pPr>
        <w:numPr>
          <w:ilvl w:val="1"/>
          <w:numId w:val="11"/>
        </w:numPr>
        <w:ind w:left="1440" w:hanging="360"/>
        <w:rPr>
          <w:sz w:val="18"/>
          <w:szCs w:val="18"/>
        </w:rPr>
      </w:pPr>
      <w:r w:rsidDel="00000000" w:rsidR="00000000" w:rsidRPr="00000000">
        <w:rPr>
          <w:sz w:val="18"/>
          <w:szCs w:val="18"/>
          <w:rtl w:val="0"/>
        </w:rPr>
        <w:t xml:space="preserve">See table 4 for details.</w:t>
      </w:r>
    </w:p>
    <w:p w:rsidR="00000000" w:rsidDel="00000000" w:rsidP="00000000" w:rsidRDefault="00000000" w:rsidRPr="00000000" w14:paraId="0000113B">
      <w:pPr>
        <w:numPr>
          <w:ilvl w:val="0"/>
          <w:numId w:val="11"/>
        </w:numPr>
        <w:ind w:left="720" w:hanging="360"/>
        <w:rPr>
          <w:sz w:val="18"/>
          <w:szCs w:val="18"/>
        </w:rPr>
      </w:pPr>
      <w:r w:rsidDel="00000000" w:rsidR="00000000" w:rsidRPr="00000000">
        <w:rPr>
          <w:b w:val="1"/>
          <w:sz w:val="18"/>
          <w:szCs w:val="18"/>
          <w:rtl w:val="0"/>
        </w:rPr>
        <w:t xml:space="preserve">Sahgal </w:t>
      </w:r>
      <w:r w:rsidDel="00000000" w:rsidR="00000000" w:rsidRPr="00000000">
        <w:rPr>
          <w:sz w:val="18"/>
          <w:szCs w:val="18"/>
          <w:rtl w:val="0"/>
        </w:rPr>
        <w:t xml:space="preserve">[</w:t>
      </w:r>
      <w:hyperlink r:id="rId3265">
        <w:r w:rsidDel="00000000" w:rsidR="00000000" w:rsidRPr="00000000">
          <w:rPr>
            <w:sz w:val="18"/>
            <w:szCs w:val="18"/>
            <w:rtl w:val="0"/>
          </w:rPr>
          <w:t xml:space="preserve">IJROBP '12]</w:t>
        </w:r>
      </w:hyperlink>
      <w:r w:rsidDel="00000000" w:rsidR="00000000" w:rsidRPr="00000000">
        <w:rPr>
          <w:sz w:val="18"/>
          <w:szCs w:val="18"/>
          <w:rtl w:val="0"/>
        </w:rPr>
        <w:t xml:space="preserve">: </w:t>
      </w:r>
      <w:r w:rsidDel="00000000" w:rsidR="00000000" w:rsidRPr="00000000">
        <w:rPr>
          <w:b w:val="1"/>
          <w:sz w:val="18"/>
          <w:szCs w:val="18"/>
          <w:rtl w:val="0"/>
        </w:rPr>
        <w:t xml:space="preserve">Reirradiation Human Spinal Cord Tolerance for SBRT</w:t>
      </w:r>
      <w:r w:rsidDel="00000000" w:rsidR="00000000" w:rsidRPr="00000000">
        <w:rPr>
          <w:rFonts w:ascii="Cardo" w:cs="Cardo" w:eastAsia="Cardo" w:hAnsi="Cardo"/>
          <w:sz w:val="18"/>
          <w:szCs w:val="18"/>
          <w:rtl w:val="0"/>
        </w:rPr>
        <w:t xml:space="preserve">.</w:t>
        <w:br w:type="textWrapping"/>
        <w:t xml:space="preserve">For re-irradiation, suggested to limit thecal sac EQD2 using α/β of 2 to Dmax &lt; 70 Gy, SBRT thecal sac EQD2 Dmax ≤ 25 Gy, SBRT thecal sac EQD2 Dmax / cumulative EQD2 Dmax ratio ≤ 0.5, and a minimum time interval to re-irradiation of ≥ 5 mo (although if cord compromise is imminent, consider ≥ 2 mo). </w:t>
      </w:r>
    </w:p>
    <w:p w:rsidR="00000000" w:rsidDel="00000000" w:rsidP="00000000" w:rsidRDefault="00000000" w:rsidRPr="00000000" w14:paraId="0000113C">
      <w:pPr>
        <w:numPr>
          <w:ilvl w:val="1"/>
          <w:numId w:val="11"/>
        </w:numPr>
        <w:ind w:left="1440" w:hanging="360"/>
        <w:rPr>
          <w:sz w:val="18"/>
          <w:szCs w:val="18"/>
        </w:rPr>
      </w:pPr>
      <w:r w:rsidDel="00000000" w:rsidR="00000000" w:rsidRPr="00000000">
        <w:rPr>
          <w:sz w:val="18"/>
          <w:szCs w:val="18"/>
          <w:rtl w:val="0"/>
        </w:rPr>
        <w:t xml:space="preserve">14 controls with 16 treated spinal segments without RM vs. 5 cases with RM.</w:t>
      </w:r>
    </w:p>
    <w:p w:rsidR="00000000" w:rsidDel="00000000" w:rsidP="00000000" w:rsidRDefault="00000000" w:rsidRPr="00000000" w14:paraId="0000113D">
      <w:pPr>
        <w:numPr>
          <w:ilvl w:val="1"/>
          <w:numId w:val="11"/>
        </w:numPr>
        <w:ind w:left="1440" w:hanging="360"/>
        <w:rPr>
          <w:sz w:val="18"/>
          <w:szCs w:val="18"/>
        </w:rPr>
      </w:pPr>
      <w:r w:rsidDel="00000000" w:rsidR="00000000" w:rsidRPr="00000000">
        <w:rPr>
          <w:sz w:val="18"/>
          <w:szCs w:val="18"/>
          <w:rtl w:val="0"/>
        </w:rPr>
        <w:t xml:space="preserve">All were G4 RM. </w:t>
      </w:r>
    </w:p>
    <w:p w:rsidR="00000000" w:rsidDel="00000000" w:rsidP="00000000" w:rsidRDefault="00000000" w:rsidRPr="00000000" w14:paraId="0000113E">
      <w:pPr>
        <w:numPr>
          <w:ilvl w:val="1"/>
          <w:numId w:val="11"/>
        </w:numPr>
        <w:ind w:left="1440" w:hanging="360"/>
        <w:rPr>
          <w:sz w:val="18"/>
          <w:szCs w:val="18"/>
        </w:rPr>
      </w:pPr>
      <w:r w:rsidDel="00000000" w:rsidR="00000000" w:rsidRPr="00000000">
        <w:rPr>
          <w:sz w:val="18"/>
          <w:szCs w:val="18"/>
          <w:rtl w:val="0"/>
        </w:rPr>
        <w:t xml:space="preserve">First course thecal sac EQD2</w:t>
      </w:r>
      <w:r w:rsidDel="00000000" w:rsidR="00000000" w:rsidRPr="00000000">
        <w:rPr>
          <w:sz w:val="18"/>
          <w:szCs w:val="18"/>
          <w:vertAlign w:val="subscript"/>
          <w:rtl w:val="0"/>
        </w:rPr>
        <w:t xml:space="preserve">2</w:t>
      </w:r>
      <w:r w:rsidDel="00000000" w:rsidR="00000000" w:rsidRPr="00000000">
        <w:rPr>
          <w:sz w:val="18"/>
          <w:szCs w:val="18"/>
          <w:rtl w:val="0"/>
        </w:rPr>
        <w:t xml:space="preserve"> Dmax 18.3-52.5 Gy, SBRT reirradiation thecal sac EQD2</w:t>
      </w:r>
      <w:r w:rsidDel="00000000" w:rsidR="00000000" w:rsidRPr="00000000">
        <w:rPr>
          <w:sz w:val="18"/>
          <w:szCs w:val="18"/>
          <w:vertAlign w:val="subscript"/>
          <w:rtl w:val="0"/>
        </w:rPr>
        <w:t xml:space="preserve">2</w:t>
      </w:r>
      <w:r w:rsidDel="00000000" w:rsidR="00000000" w:rsidRPr="00000000">
        <w:rPr>
          <w:sz w:val="18"/>
          <w:szCs w:val="18"/>
          <w:rtl w:val="0"/>
        </w:rPr>
        <w:t xml:space="preserve"> Dmax 44.1 - 104.9 Gy. </w:t>
      </w:r>
    </w:p>
    <w:p w:rsidR="00000000" w:rsidDel="00000000" w:rsidP="00000000" w:rsidRDefault="00000000" w:rsidRPr="00000000" w14:paraId="0000113F">
      <w:pPr>
        <w:numPr>
          <w:ilvl w:val="1"/>
          <w:numId w:val="11"/>
        </w:numPr>
        <w:ind w:left="1440" w:hanging="360"/>
        <w:rPr>
          <w:sz w:val="18"/>
          <w:szCs w:val="18"/>
        </w:rPr>
      </w:pPr>
      <w:r w:rsidDel="00000000" w:rsidR="00000000" w:rsidRPr="00000000">
        <w:rPr>
          <w:sz w:val="18"/>
          <w:szCs w:val="18"/>
          <w:rtl w:val="0"/>
        </w:rPr>
        <w:t xml:space="preserve">RM cohorts: med SBRT EQD2</w:t>
      </w:r>
      <w:r w:rsidDel="00000000" w:rsidR="00000000" w:rsidRPr="00000000">
        <w:rPr>
          <w:sz w:val="18"/>
          <w:szCs w:val="18"/>
          <w:vertAlign w:val="subscript"/>
          <w:rtl w:val="0"/>
        </w:rPr>
        <w:t xml:space="preserve">2</w:t>
      </w:r>
      <w:r w:rsidDel="00000000" w:rsidR="00000000" w:rsidRPr="00000000">
        <w:rPr>
          <w:sz w:val="18"/>
          <w:szCs w:val="18"/>
          <w:rtl w:val="0"/>
        </w:rPr>
        <w:t xml:space="preserve"> Dmax 62 Gy (44-105 Gy), cumulative EQD2</w:t>
      </w:r>
      <w:r w:rsidDel="00000000" w:rsidR="00000000" w:rsidRPr="00000000">
        <w:rPr>
          <w:sz w:val="18"/>
          <w:szCs w:val="18"/>
          <w:vertAlign w:val="subscript"/>
          <w:rtl w:val="0"/>
        </w:rPr>
        <w:t xml:space="preserve">2</w:t>
      </w:r>
      <w:r w:rsidDel="00000000" w:rsidR="00000000" w:rsidRPr="00000000">
        <w:rPr>
          <w:sz w:val="18"/>
          <w:szCs w:val="18"/>
          <w:rtl w:val="0"/>
        </w:rPr>
        <w:t xml:space="preserve"> 100 Gy (77-155 Gy). </w:t>
      </w:r>
    </w:p>
    <w:p w:rsidR="00000000" w:rsidDel="00000000" w:rsidP="00000000" w:rsidRDefault="00000000" w:rsidRPr="00000000" w14:paraId="00001140">
      <w:pPr>
        <w:numPr>
          <w:ilvl w:val="1"/>
          <w:numId w:val="11"/>
        </w:numPr>
        <w:ind w:left="1440" w:hanging="360"/>
        <w:rPr>
          <w:sz w:val="18"/>
          <w:szCs w:val="18"/>
        </w:rPr>
      </w:pPr>
      <w:r w:rsidDel="00000000" w:rsidR="00000000" w:rsidRPr="00000000">
        <w:rPr>
          <w:sz w:val="18"/>
          <w:szCs w:val="18"/>
          <w:rtl w:val="0"/>
        </w:rPr>
        <w:t xml:space="preserve">No RM cohort: med SBRT EQD2</w:t>
      </w:r>
      <w:r w:rsidDel="00000000" w:rsidR="00000000" w:rsidRPr="00000000">
        <w:rPr>
          <w:sz w:val="18"/>
          <w:szCs w:val="18"/>
          <w:vertAlign w:val="subscript"/>
          <w:rtl w:val="0"/>
        </w:rPr>
        <w:t xml:space="preserve">2</w:t>
      </w:r>
      <w:r w:rsidDel="00000000" w:rsidR="00000000" w:rsidRPr="00000000">
        <w:rPr>
          <w:sz w:val="18"/>
          <w:szCs w:val="18"/>
          <w:rtl w:val="0"/>
        </w:rPr>
        <w:t xml:space="preserve"> Dmax 12.5 Gy (2-59 Gy), cumulative EQD2</w:t>
      </w:r>
      <w:r w:rsidDel="00000000" w:rsidR="00000000" w:rsidRPr="00000000">
        <w:rPr>
          <w:sz w:val="18"/>
          <w:szCs w:val="18"/>
          <w:vertAlign w:val="subscript"/>
          <w:rtl w:val="0"/>
        </w:rPr>
        <w:t xml:space="preserve">2</w:t>
      </w:r>
      <w:r w:rsidDel="00000000" w:rsidR="00000000" w:rsidRPr="00000000">
        <w:rPr>
          <w:sz w:val="18"/>
          <w:szCs w:val="18"/>
          <w:rtl w:val="0"/>
        </w:rPr>
        <w:t xml:space="preserve"> 52 Gy (39-111 Gy). </w:t>
      </w:r>
    </w:p>
    <w:p w:rsidR="00000000" w:rsidDel="00000000" w:rsidP="00000000" w:rsidRDefault="00000000" w:rsidRPr="00000000" w14:paraId="00001141">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Spinal cord Dmax for low RM risk for 3 / 5 fractions of 14.5→ 18 Gy, but depends on prior dose.</w:t>
      </w:r>
    </w:p>
    <w:p w:rsidR="00000000" w:rsidDel="00000000" w:rsidP="00000000" w:rsidRDefault="00000000" w:rsidRPr="00000000" w14:paraId="00001142">
      <w:pPr>
        <w:numPr>
          <w:ilvl w:val="1"/>
          <w:numId w:val="11"/>
        </w:numPr>
        <w:ind w:left="1440" w:hanging="360"/>
        <w:rPr>
          <w:sz w:val="18"/>
          <w:szCs w:val="18"/>
        </w:rPr>
      </w:pPr>
      <w:r w:rsidDel="00000000" w:rsidR="00000000" w:rsidRPr="00000000">
        <w:rPr>
          <w:sz w:val="18"/>
          <w:szCs w:val="18"/>
          <w:rtl w:val="0"/>
        </w:rPr>
        <w:t xml:space="preserve">See Table 4 in </w:t>
      </w:r>
      <w:hyperlink r:id="rId3266">
        <w:r w:rsidDel="00000000" w:rsidR="00000000" w:rsidRPr="00000000">
          <w:rPr>
            <w:color w:val="1155cc"/>
            <w:sz w:val="18"/>
            <w:szCs w:val="18"/>
            <w:u w:val="single"/>
            <w:rtl w:val="0"/>
          </w:rPr>
          <w:t xml:space="preserve">Sahgal HyTEC '19</w:t>
        </w:r>
      </w:hyperlink>
      <w:r w:rsidDel="00000000" w:rsidR="00000000" w:rsidRPr="00000000">
        <w:rPr>
          <w:sz w:val="18"/>
          <w:szCs w:val="18"/>
          <w:rtl w:val="0"/>
        </w:rPr>
        <w:t xml:space="preserve"> for further details, and pay attention to ground rules above.</w:t>
      </w:r>
    </w:p>
    <w:p w:rsidR="00000000" w:rsidDel="00000000" w:rsidP="00000000" w:rsidRDefault="00000000" w:rsidRPr="00000000" w14:paraId="00001143">
      <w:pPr>
        <w:numPr>
          <w:ilvl w:val="1"/>
          <w:numId w:val="11"/>
        </w:numPr>
        <w:ind w:left="1440" w:hanging="360"/>
        <w:rPr>
          <w:sz w:val="18"/>
          <w:szCs w:val="18"/>
        </w:rPr>
      </w:pPr>
      <w:r w:rsidDel="00000000" w:rsidR="00000000" w:rsidRPr="00000000">
        <w:rPr>
          <w:sz w:val="18"/>
          <w:szCs w:val="18"/>
          <w:rtl w:val="0"/>
        </w:rPr>
        <w:t xml:space="preserve">There are no guidelines for SRS after 40/20, 45/25, or 50/25. Prior 50/25 should be limited to 15.5/5. </w:t>
      </w:r>
    </w:p>
    <w:p w:rsidR="00000000" w:rsidDel="00000000" w:rsidP="00000000" w:rsidRDefault="00000000" w:rsidRPr="00000000" w14:paraId="00001144">
      <w:pPr>
        <w:numPr>
          <w:ilvl w:val="0"/>
          <w:numId w:val="11"/>
        </w:numPr>
        <w:ind w:left="720" w:hanging="360"/>
        <w:rPr>
          <w:sz w:val="18"/>
          <w:szCs w:val="18"/>
        </w:rPr>
      </w:pPr>
      <w:r w:rsidDel="00000000" w:rsidR="00000000" w:rsidRPr="00000000">
        <w:rPr>
          <w:b w:val="1"/>
          <w:sz w:val="18"/>
          <w:szCs w:val="18"/>
          <w:rtl w:val="0"/>
        </w:rPr>
        <w:t xml:space="preserve">Sahgal </w:t>
      </w:r>
      <w:r w:rsidDel="00000000" w:rsidR="00000000" w:rsidRPr="00000000">
        <w:rPr>
          <w:sz w:val="18"/>
          <w:szCs w:val="18"/>
          <w:rtl w:val="0"/>
        </w:rPr>
        <w:t xml:space="preserve">[</w:t>
      </w:r>
      <w:hyperlink r:id="rId3267">
        <w:r w:rsidDel="00000000" w:rsidR="00000000" w:rsidRPr="00000000">
          <w:rPr>
            <w:sz w:val="18"/>
            <w:szCs w:val="18"/>
            <w:rtl w:val="0"/>
          </w:rPr>
          <w:t xml:space="preserve">IJROBP '13]</w:t>
        </w:r>
      </w:hyperlink>
      <w:r w:rsidDel="00000000" w:rsidR="00000000" w:rsidRPr="00000000">
        <w:rPr>
          <w:sz w:val="18"/>
          <w:szCs w:val="18"/>
          <w:rtl w:val="0"/>
        </w:rPr>
        <w:t xml:space="preserve">: </w:t>
      </w:r>
      <w:r w:rsidDel="00000000" w:rsidR="00000000" w:rsidRPr="00000000">
        <w:rPr>
          <w:b w:val="1"/>
          <w:sz w:val="18"/>
          <w:szCs w:val="18"/>
          <w:rtl w:val="0"/>
        </w:rPr>
        <w:t xml:space="preserve">Probabilities of Radiation Myelopathy Specific to SBRT to Guide Safe Practice</w:t>
      </w:r>
      <w:r w:rsidDel="00000000" w:rsidR="00000000" w:rsidRPr="00000000">
        <w:rPr>
          <w:sz w:val="18"/>
          <w:szCs w:val="18"/>
          <w:rtl w:val="0"/>
        </w:rPr>
        <w:t xml:space="preserve">.</w:t>
      </w:r>
    </w:p>
    <w:p w:rsidR="00000000" w:rsidDel="00000000" w:rsidP="00000000" w:rsidRDefault="00000000" w:rsidRPr="00000000" w14:paraId="00001145">
      <w:pPr>
        <w:numPr>
          <w:ilvl w:val="1"/>
          <w:numId w:val="11"/>
        </w:numPr>
        <w:ind w:left="1440" w:hanging="360"/>
        <w:rPr>
          <w:sz w:val="18"/>
          <w:szCs w:val="18"/>
        </w:rPr>
      </w:pPr>
      <w:r w:rsidDel="00000000" w:rsidR="00000000" w:rsidRPr="00000000">
        <w:rPr>
          <w:rFonts w:ascii="Gungsuh" w:cs="Gungsuh" w:eastAsia="Gungsuh" w:hAnsi="Gungsuh"/>
          <w:sz w:val="18"/>
          <w:szCs w:val="18"/>
          <w:rtl w:val="0"/>
        </w:rPr>
        <w:t xml:space="preserve">Thecal sac dmax for 2y myelopathy ≤ 5% for 1 / 3 / 5 fractions of 12.4→ 20.3→ 25.3 Gy. </w:t>
      </w:r>
    </w:p>
    <w:p w:rsidR="00000000" w:rsidDel="00000000" w:rsidP="00000000" w:rsidRDefault="00000000" w:rsidRPr="00000000" w14:paraId="00001146">
      <w:pPr>
        <w:numPr>
          <w:ilvl w:val="0"/>
          <w:numId w:val="11"/>
        </w:numPr>
        <w:ind w:left="720" w:hanging="360"/>
        <w:rPr>
          <w:sz w:val="18"/>
          <w:szCs w:val="18"/>
        </w:rPr>
      </w:pPr>
      <w:r w:rsidDel="00000000" w:rsidR="00000000" w:rsidRPr="00000000">
        <w:rPr>
          <w:b w:val="1"/>
          <w:sz w:val="18"/>
          <w:szCs w:val="18"/>
          <w:rtl w:val="0"/>
        </w:rPr>
        <w:t xml:space="preserve">Spinal cord tolerance to SRS partial volume irradiation</w:t>
      </w:r>
      <w:r w:rsidDel="00000000" w:rsidR="00000000" w:rsidRPr="00000000">
        <w:rPr>
          <w:sz w:val="18"/>
          <w:szCs w:val="18"/>
          <w:rtl w:val="0"/>
        </w:rPr>
        <w:t xml:space="preserve"> [</w:t>
      </w:r>
      <w:hyperlink r:id="rId3268">
        <w:r w:rsidDel="00000000" w:rsidR="00000000" w:rsidRPr="00000000">
          <w:rPr>
            <w:sz w:val="18"/>
            <w:szCs w:val="18"/>
            <w:rtl w:val="0"/>
          </w:rPr>
          <w:t xml:space="preserve">Medini IJROBP '11</w:t>
        </w:r>
      </w:hyperlink>
      <w:r w:rsidDel="00000000" w:rsidR="00000000" w:rsidRPr="00000000">
        <w:rPr>
          <w:sz w:val="18"/>
          <w:szCs w:val="18"/>
          <w:rtl w:val="0"/>
        </w:rPr>
        <w:t xml:space="preserve">]: </w:t>
      </w:r>
      <w:r w:rsidDel="00000000" w:rsidR="00000000" w:rsidRPr="00000000">
        <w:rPr>
          <w:rFonts w:ascii="Cardo" w:cs="Cardo" w:eastAsia="Cardo" w:hAnsi="Cardo"/>
          <w:b w:val="1"/>
          <w:sz w:val="18"/>
          <w:szCs w:val="18"/>
          <w:rtl w:val="0"/>
        </w:rPr>
        <w:t xml:space="preserve">30/10→ 14-16-18-20-22-24/1 one year later.</w:t>
        <w:br w:type="textWrapping"/>
      </w:r>
      <w:r w:rsidDel="00000000" w:rsidR="00000000" w:rsidRPr="00000000">
        <w:rPr>
          <w:sz w:val="18"/>
          <w:szCs w:val="18"/>
          <w:rtl w:val="0"/>
        </w:rPr>
        <w:t xml:space="preserve">No necrosis less than 17 Gy. If you wait a year, it's almost as if these pigs have never seen irradiation before.</w:t>
      </w:r>
      <w:r w:rsidDel="00000000" w:rsidR="00000000" w:rsidRPr="00000000">
        <w:rPr>
          <w:rtl w:val="0"/>
        </w:rPr>
      </w:r>
    </w:p>
    <w:p w:rsidR="00000000" w:rsidDel="00000000" w:rsidP="00000000" w:rsidRDefault="00000000" w:rsidRPr="00000000" w14:paraId="00001147">
      <w:pPr>
        <w:numPr>
          <w:ilvl w:val="1"/>
          <w:numId w:val="11"/>
        </w:numPr>
        <w:ind w:left="1440" w:hanging="360"/>
        <w:rPr>
          <w:sz w:val="18"/>
          <w:szCs w:val="18"/>
        </w:rPr>
      </w:pPr>
      <w:r w:rsidDel="00000000" w:rsidR="00000000" w:rsidRPr="00000000">
        <w:rPr>
          <w:sz w:val="18"/>
          <w:szCs w:val="18"/>
          <w:rtl w:val="0"/>
        </w:rPr>
        <w:t xml:space="preserve">38 pigs. Yucatan minipigs. Measured gait change at one year.</w:t>
      </w:r>
    </w:p>
    <w:p w:rsidR="00000000" w:rsidDel="00000000" w:rsidP="00000000" w:rsidRDefault="00000000" w:rsidRPr="00000000" w14:paraId="00001148">
      <w:pPr>
        <w:numPr>
          <w:ilvl w:val="2"/>
          <w:numId w:val="11"/>
        </w:numPr>
        <w:ind w:left="2160" w:hanging="360"/>
        <w:rPr>
          <w:sz w:val="18"/>
          <w:szCs w:val="18"/>
        </w:rPr>
      </w:pPr>
      <w:r w:rsidDel="00000000" w:rsidR="00000000" w:rsidRPr="00000000">
        <w:rPr>
          <w:rFonts w:ascii="Cardo" w:cs="Cardo" w:eastAsia="Cardo" w:hAnsi="Cardo"/>
          <w:sz w:val="18"/>
          <w:szCs w:val="18"/>
          <w:rtl w:val="0"/>
        </w:rPr>
        <w:t xml:space="preserve">RT: 5 x 2 cm volume lateral to the C-spine, with IDLs traversing the ipsi / central / contra cord of 90→ 50→ 10%.</w:t>
      </w:r>
      <w:r w:rsidDel="00000000" w:rsidR="00000000" w:rsidRPr="00000000">
        <w:rPr>
          <w:rtl w:val="0"/>
        </w:rPr>
      </w:r>
    </w:p>
    <w:p w:rsidR="00000000" w:rsidDel="00000000" w:rsidP="00000000" w:rsidRDefault="00000000" w:rsidRPr="00000000" w14:paraId="00001149">
      <w:pPr>
        <w:numPr>
          <w:ilvl w:val="1"/>
          <w:numId w:val="11"/>
        </w:numPr>
        <w:ind w:left="1440" w:hanging="360"/>
        <w:rPr>
          <w:sz w:val="18"/>
          <w:szCs w:val="18"/>
        </w:rPr>
      </w:pPr>
      <w:r w:rsidDel="00000000" w:rsidR="00000000" w:rsidRPr="00000000">
        <w:rPr>
          <w:sz w:val="18"/>
          <w:szCs w:val="18"/>
          <w:rtl w:val="0"/>
        </w:rPr>
        <w:t xml:space="preserve">No changes at 14-16 Gy. Small foci of demyelination at 18 - 20 Gy. Extensive tissue damage including grey matter infarct.</w:t>
      </w:r>
    </w:p>
    <w:p w:rsidR="00000000" w:rsidDel="00000000" w:rsidP="00000000" w:rsidRDefault="00000000" w:rsidRPr="00000000" w14:paraId="0000114A">
      <w:pPr>
        <w:numPr>
          <w:ilvl w:val="1"/>
          <w:numId w:val="11"/>
        </w:numPr>
        <w:ind w:left="1440" w:hanging="360"/>
        <w:rPr>
          <w:sz w:val="18"/>
          <w:szCs w:val="18"/>
        </w:rPr>
      </w:pPr>
      <w:r w:rsidDel="00000000" w:rsidR="00000000" w:rsidRPr="00000000">
        <w:rPr>
          <w:sz w:val="18"/>
          <w:szCs w:val="18"/>
          <w:rtl w:val="0"/>
        </w:rPr>
        <w:t xml:space="preserve">96% calculated recovery after 30/10 at one year.</w:t>
      </w:r>
    </w:p>
    <w:p w:rsidR="00000000" w:rsidDel="00000000" w:rsidP="00000000" w:rsidRDefault="00000000" w:rsidRPr="00000000" w14:paraId="0000114B">
      <w:pPr>
        <w:numPr>
          <w:ilvl w:val="0"/>
          <w:numId w:val="11"/>
        </w:numPr>
        <w:ind w:left="720" w:hanging="360"/>
        <w:rPr>
          <w:sz w:val="18"/>
          <w:szCs w:val="18"/>
        </w:rPr>
      </w:pPr>
      <w:r w:rsidDel="00000000" w:rsidR="00000000" w:rsidRPr="00000000">
        <w:rPr>
          <w:b w:val="1"/>
          <w:sz w:val="18"/>
          <w:szCs w:val="18"/>
          <w:rtl w:val="0"/>
        </w:rPr>
        <w:t xml:space="preserve">Existence of a Dose-Length Effect in Spinal Nerves</w:t>
      </w:r>
      <w:r w:rsidDel="00000000" w:rsidR="00000000" w:rsidRPr="00000000">
        <w:rPr>
          <w:sz w:val="18"/>
          <w:szCs w:val="18"/>
          <w:rtl w:val="0"/>
        </w:rPr>
        <w:t xml:space="preserve"> [</w:t>
      </w:r>
      <w:hyperlink r:id="rId3269">
        <w:r w:rsidDel="00000000" w:rsidR="00000000" w:rsidRPr="00000000">
          <w:rPr>
            <w:sz w:val="18"/>
            <w:szCs w:val="18"/>
            <w:rtl w:val="0"/>
          </w:rPr>
          <w:t xml:space="preserve">Hrycushko IJROBP '20</w:t>
        </w:r>
      </w:hyperlink>
      <w:r w:rsidDel="00000000" w:rsidR="00000000" w:rsidRPr="00000000">
        <w:rPr>
          <w:sz w:val="18"/>
          <w:szCs w:val="18"/>
          <w:rtl w:val="0"/>
        </w:rPr>
        <w:t xml:space="preserve">]: Prospective. Dose escalation </w:t>
      </w:r>
      <w:r w:rsidDel="00000000" w:rsidR="00000000" w:rsidRPr="00000000">
        <w:rPr>
          <w:b w:val="1"/>
          <w:sz w:val="18"/>
          <w:szCs w:val="18"/>
          <w:rtl w:val="0"/>
        </w:rPr>
        <w:t xml:space="preserve">16-18-20-22-25-36/1</w:t>
      </w:r>
      <w:r w:rsidDel="00000000" w:rsidR="00000000" w:rsidRPr="00000000">
        <w:rPr>
          <w:sz w:val="18"/>
          <w:szCs w:val="18"/>
          <w:rtl w:val="0"/>
        </w:rPr>
        <w:t xml:space="preserve">.</w:t>
        <w:br w:type="textWrapping"/>
        <w:t xml:space="preserve">A dose-length effect was observed for single-session irradiation of the spinal nerves in a Yucatan minipig model.</w:t>
      </w:r>
    </w:p>
    <w:p w:rsidR="00000000" w:rsidDel="00000000" w:rsidP="00000000" w:rsidRDefault="00000000" w:rsidRPr="00000000" w14:paraId="0000114C">
      <w:pPr>
        <w:numPr>
          <w:ilvl w:val="1"/>
          <w:numId w:val="11"/>
        </w:numPr>
        <w:ind w:left="1440" w:hanging="360"/>
        <w:rPr>
          <w:sz w:val="18"/>
          <w:szCs w:val="18"/>
        </w:rPr>
      </w:pPr>
      <w:r w:rsidDel="00000000" w:rsidR="00000000" w:rsidRPr="00000000">
        <w:rPr>
          <w:sz w:val="18"/>
          <w:szCs w:val="18"/>
          <w:rtl w:val="0"/>
        </w:rPr>
        <w:t xml:space="preserve">27 Yucatan minipigs. 0.5 cm length of the left C6, C7, C8 spinal nerves was targeted. 5 pigs per dose level (except 2 at 36 Gy). MFU 1y.</w:t>
      </w:r>
    </w:p>
    <w:p w:rsidR="00000000" w:rsidDel="00000000" w:rsidP="00000000" w:rsidRDefault="00000000" w:rsidRPr="00000000" w14:paraId="0000114D">
      <w:pPr>
        <w:numPr>
          <w:ilvl w:val="2"/>
          <w:numId w:val="11"/>
        </w:numPr>
        <w:ind w:left="2160" w:hanging="360"/>
        <w:rPr>
          <w:sz w:val="18"/>
          <w:szCs w:val="18"/>
        </w:rPr>
      </w:pPr>
      <w:r w:rsidDel="00000000" w:rsidR="00000000" w:rsidRPr="00000000">
        <w:rPr>
          <w:sz w:val="18"/>
          <w:szCs w:val="18"/>
          <w:rtl w:val="0"/>
        </w:rPr>
        <w:t xml:space="preserve">Corresponding max doses of 16.7, 19.1, 21.3, 23.1, 25.5 and 38.6 Gy. </w:t>
      </w:r>
    </w:p>
    <w:p w:rsidR="00000000" w:rsidDel="00000000" w:rsidP="00000000" w:rsidRDefault="00000000" w:rsidRPr="00000000" w14:paraId="0000114E">
      <w:pPr>
        <w:numPr>
          <w:ilvl w:val="1"/>
          <w:numId w:val="11"/>
        </w:numPr>
        <w:ind w:left="1440" w:hanging="360"/>
        <w:rPr>
          <w:sz w:val="18"/>
          <w:szCs w:val="18"/>
        </w:rPr>
      </w:pPr>
      <w:r w:rsidDel="00000000" w:rsidR="00000000" w:rsidRPr="00000000">
        <w:rPr>
          <w:sz w:val="18"/>
          <w:szCs w:val="18"/>
          <w:rtl w:val="0"/>
        </w:rPr>
        <w:t xml:space="preserve">Marked gait change in 8 of 27 irradiated pigs. </w:t>
      </w:r>
    </w:p>
    <w:p w:rsidR="00000000" w:rsidDel="00000000" w:rsidP="00000000" w:rsidRDefault="00000000" w:rsidRPr="00000000" w14:paraId="0000114F">
      <w:pPr>
        <w:numPr>
          <w:ilvl w:val="1"/>
          <w:numId w:val="11"/>
        </w:numPr>
        <w:ind w:left="1440" w:hanging="360"/>
        <w:rPr>
          <w:sz w:val="18"/>
          <w:szCs w:val="18"/>
        </w:rPr>
      </w:pPr>
      <w:r w:rsidDel="00000000" w:rsidR="00000000" w:rsidRPr="00000000">
        <w:rPr>
          <w:sz w:val="18"/>
          <w:szCs w:val="18"/>
          <w:rtl w:val="0"/>
        </w:rPr>
        <w:t xml:space="preserve">Latency for responding pigs was 11-16 weeks after irradiation. Nearly 2/3 of these pigs had electrodiagnostic evidence of denervation of C6-7 innervated muscles.</w:t>
      </w:r>
    </w:p>
    <w:p w:rsidR="00000000" w:rsidDel="00000000" w:rsidP="00000000" w:rsidRDefault="00000000" w:rsidRPr="00000000" w14:paraId="00001150">
      <w:pPr>
        <w:numPr>
          <w:ilvl w:val="1"/>
          <w:numId w:val="11"/>
        </w:numPr>
        <w:ind w:left="1440" w:hanging="360"/>
        <w:rPr>
          <w:sz w:val="18"/>
          <w:szCs w:val="18"/>
        </w:rPr>
      </w:pPr>
      <w:r w:rsidDel="00000000" w:rsidR="00000000" w:rsidRPr="00000000">
        <w:rPr>
          <w:sz w:val="18"/>
          <w:szCs w:val="18"/>
          <w:rtl w:val="0"/>
        </w:rPr>
        <w:t xml:space="preserve">Probit analysis of dose associated with a 50% incidence of gait change is 23.9 Gy (22.5-25.8 Gy), which is 20% higher than that reported in a companion study where 1.5 cm length was irradiated.</w:t>
      </w:r>
    </w:p>
    <w:p w:rsidR="00000000" w:rsidDel="00000000" w:rsidP="00000000" w:rsidRDefault="00000000" w:rsidRPr="00000000" w14:paraId="00001151">
      <w:pPr>
        <w:numPr>
          <w:ilvl w:val="1"/>
          <w:numId w:val="11"/>
        </w:numPr>
        <w:ind w:left="1440" w:hanging="360"/>
        <w:rPr>
          <w:sz w:val="18"/>
          <w:szCs w:val="18"/>
        </w:rPr>
      </w:pPr>
      <w:r w:rsidDel="00000000" w:rsidR="00000000" w:rsidRPr="00000000">
        <w:rPr>
          <w:sz w:val="18"/>
          <w:szCs w:val="18"/>
          <w:rtl w:val="0"/>
        </w:rPr>
        <w:t xml:space="preserve">All symptomatic pigs had demyelination and fibrosis in the irradiated nerves.</w:t>
      </w:r>
    </w:p>
    <w:p w:rsidR="00000000" w:rsidDel="00000000" w:rsidP="00000000" w:rsidRDefault="00000000" w:rsidRPr="00000000" w14:paraId="00001152">
      <w:pPr>
        <w:numPr>
          <w:ilvl w:val="0"/>
          <w:numId w:val="11"/>
        </w:numPr>
        <w:ind w:left="720" w:hanging="360"/>
        <w:rPr>
          <w:sz w:val="18"/>
          <w:szCs w:val="18"/>
        </w:rPr>
      </w:pPr>
      <w:r w:rsidDel="00000000" w:rsidR="00000000" w:rsidRPr="00000000">
        <w:rPr>
          <w:b w:val="1"/>
          <w:sz w:val="18"/>
          <w:szCs w:val="18"/>
          <w:rtl w:val="0"/>
        </w:rPr>
        <w:t xml:space="preserve">Tolerance of brachial plexus to high-dose reirradiation</w:t>
      </w:r>
      <w:r w:rsidDel="00000000" w:rsidR="00000000" w:rsidRPr="00000000">
        <w:rPr>
          <w:sz w:val="18"/>
          <w:szCs w:val="18"/>
          <w:rtl w:val="0"/>
        </w:rPr>
        <w:t xml:space="preserve"> [</w:t>
      </w:r>
      <w:hyperlink r:id="rId3270">
        <w:r w:rsidDel="00000000" w:rsidR="00000000" w:rsidRPr="00000000">
          <w:rPr>
            <w:sz w:val="18"/>
            <w:szCs w:val="18"/>
            <w:rtl w:val="0"/>
          </w:rPr>
          <w:t xml:space="preserve">Chen IJROBP '17</w:t>
        </w:r>
      </w:hyperlink>
      <w:r w:rsidDel="00000000" w:rsidR="00000000" w:rsidRPr="00000000">
        <w:rPr>
          <w:sz w:val="18"/>
          <w:szCs w:val="18"/>
          <w:rtl w:val="0"/>
        </w:rPr>
        <w:t xml:space="preserve">]:</w:t>
      </w:r>
    </w:p>
    <w:p w:rsidR="00000000" w:rsidDel="00000000" w:rsidP="00000000" w:rsidRDefault="00000000" w:rsidRPr="00000000" w14:paraId="00001153">
      <w:pPr>
        <w:numPr>
          <w:ilvl w:val="1"/>
          <w:numId w:val="11"/>
        </w:numPr>
        <w:ind w:left="1440" w:hanging="360"/>
        <w:rPr>
          <w:sz w:val="18"/>
          <w:szCs w:val="18"/>
        </w:rPr>
      </w:pPr>
      <w:r w:rsidDel="00000000" w:rsidR="00000000" w:rsidRPr="00000000">
        <w:rPr>
          <w:sz w:val="18"/>
          <w:szCs w:val="18"/>
          <w:rtl w:val="0"/>
        </w:rPr>
        <w:t xml:space="preserve">43 patients. 1998-2016. Recurrent H&amp;N tumors. </w:t>
      </w:r>
    </w:p>
    <w:p w:rsidR="00000000" w:rsidDel="00000000" w:rsidP="00000000" w:rsidRDefault="00000000" w:rsidRPr="00000000" w14:paraId="00001154">
      <w:pPr>
        <w:numPr>
          <w:ilvl w:val="2"/>
          <w:numId w:val="11"/>
        </w:numPr>
        <w:ind w:left="2160" w:hanging="360"/>
        <w:rPr>
          <w:sz w:val="18"/>
          <w:szCs w:val="18"/>
        </w:rPr>
      </w:pPr>
      <w:r w:rsidDel="00000000" w:rsidR="00000000" w:rsidRPr="00000000">
        <w:rPr>
          <w:sz w:val="18"/>
          <w:szCs w:val="18"/>
          <w:rtl w:val="0"/>
        </w:rPr>
        <w:t xml:space="preserve">26 patients (60%) were previously treated by definitive RT.</w:t>
      </w:r>
    </w:p>
    <w:p w:rsidR="00000000" w:rsidDel="00000000" w:rsidP="00000000" w:rsidRDefault="00000000" w:rsidRPr="00000000" w14:paraId="00001155">
      <w:pPr>
        <w:numPr>
          <w:ilvl w:val="2"/>
          <w:numId w:val="11"/>
        </w:numPr>
        <w:ind w:left="2160" w:hanging="360"/>
        <w:rPr>
          <w:sz w:val="18"/>
          <w:szCs w:val="18"/>
        </w:rPr>
      </w:pPr>
      <w:r w:rsidDel="00000000" w:rsidR="00000000" w:rsidRPr="00000000">
        <w:rPr>
          <w:sz w:val="18"/>
          <w:szCs w:val="18"/>
          <w:rtl w:val="0"/>
        </w:rPr>
        <w:t xml:space="preserve">17 patients (40%) were treated by primary surgery followed by PORT. </w:t>
      </w:r>
    </w:p>
    <w:p w:rsidR="00000000" w:rsidDel="00000000" w:rsidP="00000000" w:rsidRDefault="00000000" w:rsidRPr="00000000" w14:paraId="00001156">
      <w:pPr>
        <w:numPr>
          <w:ilvl w:val="2"/>
          <w:numId w:val="11"/>
        </w:numPr>
        <w:ind w:left="2160" w:hanging="360"/>
        <w:rPr>
          <w:sz w:val="18"/>
          <w:szCs w:val="18"/>
        </w:rPr>
      </w:pPr>
      <w:r w:rsidDel="00000000" w:rsidR="00000000" w:rsidRPr="00000000">
        <w:rPr>
          <w:sz w:val="18"/>
          <w:szCs w:val="18"/>
          <w:rtl w:val="0"/>
        </w:rPr>
        <w:t xml:space="preserve">19 patients (44%) had received CCRT as part of initial treatment.</w:t>
      </w:r>
    </w:p>
    <w:p w:rsidR="00000000" w:rsidDel="00000000" w:rsidP="00000000" w:rsidRDefault="00000000" w:rsidRPr="00000000" w14:paraId="00001157">
      <w:pPr>
        <w:numPr>
          <w:ilvl w:val="2"/>
          <w:numId w:val="11"/>
        </w:numPr>
        <w:ind w:left="2160" w:hanging="360"/>
        <w:rPr>
          <w:sz w:val="18"/>
          <w:szCs w:val="18"/>
        </w:rPr>
      </w:pPr>
      <w:r w:rsidDel="00000000" w:rsidR="00000000" w:rsidRPr="00000000">
        <w:rPr>
          <w:sz w:val="18"/>
          <w:szCs w:val="18"/>
          <w:rtl w:val="0"/>
        </w:rPr>
        <w:t xml:space="preserve">11 recurrences (26%) occurred in a previously dissected neck.</w:t>
      </w:r>
    </w:p>
    <w:p w:rsidR="00000000" w:rsidDel="00000000" w:rsidP="00000000" w:rsidRDefault="00000000" w:rsidRPr="00000000" w14:paraId="00001158">
      <w:pPr>
        <w:numPr>
          <w:ilvl w:val="2"/>
          <w:numId w:val="11"/>
        </w:numPr>
        <w:ind w:left="2160" w:hanging="360"/>
        <w:rPr>
          <w:sz w:val="18"/>
          <w:szCs w:val="18"/>
        </w:rPr>
      </w:pPr>
      <w:r w:rsidDel="00000000" w:rsidR="00000000" w:rsidRPr="00000000">
        <w:rPr>
          <w:sz w:val="18"/>
          <w:szCs w:val="18"/>
          <w:rtl w:val="0"/>
        </w:rPr>
        <w:t xml:space="preserve">Median Rx dose for the initial course of radiation therapy was 66 Gy (60-72 Gy).</w:t>
      </w:r>
    </w:p>
    <w:p w:rsidR="00000000" w:rsidDel="00000000" w:rsidP="00000000" w:rsidRDefault="00000000" w:rsidRPr="00000000" w14:paraId="00001159">
      <w:pPr>
        <w:numPr>
          <w:ilvl w:val="1"/>
          <w:numId w:val="11"/>
        </w:numPr>
        <w:ind w:left="1440" w:hanging="360"/>
        <w:rPr>
          <w:sz w:val="18"/>
          <w:szCs w:val="18"/>
        </w:rPr>
      </w:pPr>
      <w:r w:rsidDel="00000000" w:rsidR="00000000" w:rsidRPr="00000000">
        <w:rPr>
          <w:sz w:val="18"/>
          <w:szCs w:val="18"/>
          <w:rtl w:val="0"/>
        </w:rPr>
        <w:t xml:space="preserve">MTT re-irradiation of 24 mo (3-144 mo).</w:t>
      </w:r>
    </w:p>
    <w:p w:rsidR="00000000" w:rsidDel="00000000" w:rsidP="00000000" w:rsidRDefault="00000000" w:rsidRPr="00000000" w14:paraId="0000115A">
      <w:pPr>
        <w:numPr>
          <w:ilvl w:val="1"/>
          <w:numId w:val="11"/>
        </w:numPr>
        <w:ind w:left="1440" w:hanging="360"/>
        <w:rPr>
          <w:sz w:val="18"/>
          <w:szCs w:val="18"/>
        </w:rPr>
      </w:pPr>
      <w:r w:rsidDel="00000000" w:rsidR="00000000" w:rsidRPr="00000000">
        <w:rPr>
          <w:sz w:val="18"/>
          <w:szCs w:val="18"/>
          <w:rtl w:val="0"/>
        </w:rPr>
        <w:t xml:space="preserve">Reirradiation SBRT delivered in 6 patients (35-40/5), while IMRT in 37 patients (60-66/30-33).</w:t>
      </w:r>
    </w:p>
    <w:p w:rsidR="00000000" w:rsidDel="00000000" w:rsidP="00000000" w:rsidRDefault="00000000" w:rsidRPr="00000000" w14:paraId="0000115B">
      <w:pPr>
        <w:numPr>
          <w:ilvl w:val="2"/>
          <w:numId w:val="11"/>
        </w:numPr>
        <w:ind w:left="2160" w:hanging="360"/>
        <w:rPr>
          <w:sz w:val="18"/>
          <w:szCs w:val="18"/>
        </w:rPr>
      </w:pPr>
      <w:r w:rsidDel="00000000" w:rsidR="00000000" w:rsidRPr="00000000">
        <w:rPr>
          <w:sz w:val="18"/>
          <w:szCs w:val="18"/>
          <w:rtl w:val="0"/>
        </w:rPr>
        <w:t xml:space="preserve">16 patients (37%) received salvage neck surgery, the same number received re-irradiation CCRT.</w:t>
      </w:r>
    </w:p>
    <w:p w:rsidR="00000000" w:rsidDel="00000000" w:rsidP="00000000" w:rsidRDefault="00000000" w:rsidRPr="00000000" w14:paraId="0000115C">
      <w:pPr>
        <w:numPr>
          <w:ilvl w:val="1"/>
          <w:numId w:val="11"/>
        </w:numPr>
        <w:ind w:left="1440" w:hanging="360"/>
        <w:rPr>
          <w:sz w:val="18"/>
          <w:szCs w:val="18"/>
        </w:rPr>
      </w:pPr>
      <w:r w:rsidDel="00000000" w:rsidR="00000000" w:rsidRPr="00000000">
        <w:rPr>
          <w:sz w:val="18"/>
          <w:szCs w:val="18"/>
          <w:rtl w:val="0"/>
        </w:rPr>
        <w:t xml:space="preserve">Dominant complaints of ipsilateral pain (54%), numbness/tingling (31%), motor weakness and/or difficulty with manual dexterity 15%. </w:t>
      </w:r>
    </w:p>
    <w:p w:rsidR="00000000" w:rsidDel="00000000" w:rsidP="00000000" w:rsidRDefault="00000000" w:rsidRPr="00000000" w14:paraId="0000115D">
      <w:pPr>
        <w:numPr>
          <w:ilvl w:val="1"/>
          <w:numId w:val="11"/>
        </w:numPr>
        <w:ind w:left="1440" w:hanging="360"/>
        <w:rPr>
          <w:sz w:val="18"/>
          <w:szCs w:val="18"/>
        </w:rPr>
      </w:pPr>
      <w:r w:rsidDel="00000000" w:rsidR="00000000" w:rsidRPr="00000000">
        <w:rPr>
          <w:sz w:val="18"/>
          <w:szCs w:val="18"/>
          <w:rtl w:val="0"/>
        </w:rPr>
        <w:t xml:space="preserve">Cumulative brachial plexus Dmax median 95 Gy (60.5 - 150 Gy). </w:t>
      </w:r>
    </w:p>
    <w:p w:rsidR="00000000" w:rsidDel="00000000" w:rsidP="00000000" w:rsidRDefault="00000000" w:rsidRPr="00000000" w14:paraId="0000115E">
      <w:pPr>
        <w:numPr>
          <w:ilvl w:val="1"/>
          <w:numId w:val="11"/>
        </w:numPr>
        <w:ind w:left="1440" w:hanging="360"/>
        <w:rPr>
          <w:sz w:val="18"/>
          <w:szCs w:val="18"/>
        </w:rPr>
      </w:pPr>
      <w:r w:rsidDel="00000000" w:rsidR="00000000" w:rsidRPr="00000000">
        <w:rPr>
          <w:sz w:val="18"/>
          <w:szCs w:val="18"/>
          <w:rtl w:val="0"/>
        </w:rPr>
        <w:t xml:space="preserve">Cumulative brachial plexus mean 64 Gy (20 - 112 Gy).</w:t>
      </w:r>
    </w:p>
    <w:p w:rsidR="00000000" w:rsidDel="00000000" w:rsidP="00000000" w:rsidRDefault="00000000" w:rsidRPr="00000000" w14:paraId="0000115F">
      <w:pPr>
        <w:numPr>
          <w:ilvl w:val="1"/>
          <w:numId w:val="11"/>
        </w:numPr>
        <w:ind w:left="1440" w:hanging="360"/>
        <w:rPr>
          <w:sz w:val="18"/>
          <w:szCs w:val="18"/>
        </w:rPr>
      </w:pPr>
      <w:r w:rsidDel="00000000" w:rsidR="00000000" w:rsidRPr="00000000">
        <w:rPr>
          <w:sz w:val="18"/>
          <w:szCs w:val="18"/>
          <w:rtl w:val="0"/>
        </w:rPr>
        <w:t xml:space="preserve">Median time to development of symptoms of 7 mo (2 - 16 mo).</w:t>
      </w:r>
    </w:p>
    <w:p w:rsidR="00000000" w:rsidDel="00000000" w:rsidP="00000000" w:rsidRDefault="00000000" w:rsidRPr="00000000" w14:paraId="00001160">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1y freedom from brachial plexopathy for cumulative Dmax ± 95 Gy of 67→ 86%. </w:t>
      </w:r>
    </w:p>
    <w:p w:rsidR="00000000" w:rsidDel="00000000" w:rsidP="00000000" w:rsidRDefault="00000000" w:rsidRPr="00000000" w14:paraId="00001161">
      <w:pPr>
        <w:numPr>
          <w:ilvl w:val="1"/>
          <w:numId w:val="11"/>
        </w:numPr>
        <w:ind w:left="1440" w:hanging="360"/>
        <w:rPr>
          <w:sz w:val="18"/>
          <w:szCs w:val="18"/>
        </w:rPr>
      </w:pPr>
      <w:r w:rsidDel="00000000" w:rsidR="00000000" w:rsidRPr="00000000">
        <w:rPr>
          <w:rFonts w:ascii="Cardo" w:cs="Cardo" w:eastAsia="Cardo" w:hAnsi="Cardo"/>
          <w:sz w:val="18"/>
          <w:szCs w:val="18"/>
          <w:rtl w:val="0"/>
        </w:rPr>
        <w:t xml:space="preserve">1y complication-free rate for ± 2 years from initial course of ~66→ 87% (p=0.06). </w:t>
      </w:r>
    </w:p>
    <w:p w:rsidR="00000000" w:rsidDel="00000000" w:rsidP="00000000" w:rsidRDefault="00000000" w:rsidRPr="00000000" w14:paraId="00001162">
      <w:pPr>
        <w:numPr>
          <w:ilvl w:val="0"/>
          <w:numId w:val="11"/>
        </w:numPr>
        <w:ind w:left="720" w:hanging="360"/>
        <w:rPr>
          <w:sz w:val="18"/>
          <w:szCs w:val="18"/>
        </w:rPr>
      </w:pPr>
      <w:r w:rsidDel="00000000" w:rsidR="00000000" w:rsidRPr="00000000">
        <w:rPr>
          <w:b w:val="1"/>
          <w:sz w:val="18"/>
          <w:szCs w:val="18"/>
          <w:rtl w:val="0"/>
        </w:rPr>
        <w:t xml:space="preserve">Radiation myelopathy in rhesus monkeys</w:t>
      </w:r>
      <w:r w:rsidDel="00000000" w:rsidR="00000000" w:rsidRPr="00000000">
        <w:rPr>
          <w:sz w:val="18"/>
          <w:szCs w:val="18"/>
          <w:rtl w:val="0"/>
        </w:rPr>
        <w:t xml:space="preserve"> [</w:t>
      </w:r>
      <w:hyperlink r:id="rId3271">
        <w:r w:rsidDel="00000000" w:rsidR="00000000" w:rsidRPr="00000000">
          <w:rPr>
            <w:sz w:val="18"/>
            <w:szCs w:val="18"/>
            <w:rtl w:val="0"/>
          </w:rPr>
          <w:t xml:space="preserve">Ang IJROBP '01]</w:t>
        </w:r>
      </w:hyperlink>
      <w:r w:rsidDel="00000000" w:rsidR="00000000" w:rsidRPr="00000000">
        <w:rPr>
          <w:sz w:val="18"/>
          <w:szCs w:val="18"/>
          <w:rtl w:val="0"/>
        </w:rPr>
        <w:t xml:space="preserve">:</w:t>
      </w:r>
    </w:p>
    <w:p w:rsidR="00000000" w:rsidDel="00000000" w:rsidP="00000000" w:rsidRDefault="00000000" w:rsidRPr="00000000" w14:paraId="00001163">
      <w:pPr>
        <w:numPr>
          <w:ilvl w:val="1"/>
          <w:numId w:val="11"/>
        </w:numPr>
        <w:ind w:left="1440" w:hanging="360"/>
        <w:rPr>
          <w:sz w:val="18"/>
          <w:szCs w:val="18"/>
        </w:rPr>
      </w:pPr>
      <w:r w:rsidDel="00000000" w:rsidR="00000000" w:rsidRPr="00000000">
        <w:rPr>
          <w:sz w:val="18"/>
          <w:szCs w:val="18"/>
          <w:rtl w:val="0"/>
        </w:rPr>
        <w:t xml:space="preserve">56 monkeys. Two RT courses to cervical and upper thoracic spinal cord in 2.2 Gy fx. Initial course 44 Gy in all monkeys. Reirradiation dose 57.2 Gy given after 1 year (n=16) or 2 year (n=20) intervals, or 66 Gy given after 2y (n=4) or 3y (n=14) intervals.</w:t>
      </w:r>
    </w:p>
    <w:p w:rsidR="00000000" w:rsidDel="00000000" w:rsidP="00000000" w:rsidRDefault="00000000" w:rsidRPr="00000000" w14:paraId="00001164">
      <w:pPr>
        <w:numPr>
          <w:ilvl w:val="2"/>
          <w:numId w:val="11"/>
        </w:numPr>
        <w:ind w:left="2160" w:hanging="360"/>
        <w:rPr>
          <w:sz w:val="18"/>
          <w:szCs w:val="18"/>
        </w:rPr>
      </w:pPr>
      <w:r w:rsidDel="00000000" w:rsidR="00000000" w:rsidRPr="00000000">
        <w:rPr>
          <w:sz w:val="18"/>
          <w:szCs w:val="18"/>
          <w:rtl w:val="0"/>
        </w:rPr>
        <w:t xml:space="preserve">Two monkeys developed intramedullary tumors before reirradiation and did not receive a second course.</w:t>
      </w:r>
    </w:p>
    <w:p w:rsidR="00000000" w:rsidDel="00000000" w:rsidP="00000000" w:rsidRDefault="00000000" w:rsidRPr="00000000" w14:paraId="00001165">
      <w:pPr>
        <w:numPr>
          <w:ilvl w:val="2"/>
          <w:numId w:val="11"/>
        </w:numPr>
        <w:ind w:left="2160" w:hanging="360"/>
        <w:rPr>
          <w:sz w:val="18"/>
          <w:szCs w:val="18"/>
        </w:rPr>
      </w:pPr>
      <w:r w:rsidDel="00000000" w:rsidR="00000000" w:rsidRPr="00000000">
        <w:rPr>
          <w:sz w:val="18"/>
          <w:szCs w:val="18"/>
          <w:rtl w:val="0"/>
        </w:rPr>
        <w:t xml:space="preserve">Endpoint: Myoparesis, manifesting predominantly as LE weakness and decrease in balance, occurring within 2.5y after reirradiation, complemented by histologic examination of the spinal cord.</w:t>
      </w:r>
    </w:p>
    <w:p w:rsidR="00000000" w:rsidDel="00000000" w:rsidP="00000000" w:rsidRDefault="00000000" w:rsidRPr="00000000" w14:paraId="00001166">
      <w:pPr>
        <w:numPr>
          <w:ilvl w:val="1"/>
          <w:numId w:val="11"/>
        </w:numPr>
        <w:ind w:left="1440" w:hanging="360"/>
        <w:rPr>
          <w:sz w:val="18"/>
          <w:szCs w:val="18"/>
        </w:rPr>
      </w:pPr>
      <w:r w:rsidDel="00000000" w:rsidR="00000000" w:rsidRPr="00000000">
        <w:rPr>
          <w:sz w:val="18"/>
          <w:szCs w:val="18"/>
          <w:rtl w:val="0"/>
        </w:rPr>
        <w:t xml:space="preserve">Only 4 of 45 monkeys developed myelopathy.</w:t>
      </w:r>
    </w:p>
    <w:p w:rsidR="00000000" w:rsidDel="00000000" w:rsidP="00000000" w:rsidRDefault="00000000" w:rsidRPr="00000000" w14:paraId="00001167">
      <w:pPr>
        <w:numPr>
          <w:ilvl w:val="1"/>
          <w:numId w:val="11"/>
        </w:numPr>
        <w:ind w:left="1440" w:hanging="360"/>
        <w:rPr>
          <w:sz w:val="18"/>
          <w:szCs w:val="18"/>
        </w:rPr>
      </w:pPr>
      <w:r w:rsidDel="00000000" w:rsidR="00000000" w:rsidRPr="00000000">
        <w:rPr>
          <w:sz w:val="18"/>
          <w:szCs w:val="18"/>
          <w:rtl w:val="0"/>
        </w:rPr>
        <w:t xml:space="preserve">Most liberal model: 76% (33.6 Gy), 85% (37.6 Gy), and 101% (44.6 Gy) of dose forgotten at 1, 2 and 3 years.</w:t>
      </w:r>
    </w:p>
    <w:p w:rsidR="00000000" w:rsidDel="00000000" w:rsidP="00000000" w:rsidRDefault="00000000" w:rsidRPr="00000000" w14:paraId="00001168">
      <w:pPr>
        <w:numPr>
          <w:ilvl w:val="1"/>
          <w:numId w:val="11"/>
        </w:numPr>
        <w:ind w:left="1440" w:hanging="360"/>
        <w:rPr>
          <w:sz w:val="18"/>
          <w:szCs w:val="18"/>
        </w:rPr>
      </w:pPr>
      <w:r w:rsidDel="00000000" w:rsidR="00000000" w:rsidRPr="00000000">
        <w:rPr>
          <w:sz w:val="18"/>
          <w:szCs w:val="18"/>
          <w:rtl w:val="0"/>
        </w:rPr>
        <w:t xml:space="preserve">Most conservative model: 61% (26.8 Gy) of dose forgotten (but none further after 1 year).</w:t>
      </w:r>
    </w:p>
    <w:p w:rsidR="00000000" w:rsidDel="00000000" w:rsidP="00000000" w:rsidRDefault="00000000" w:rsidRPr="00000000" w14:paraId="00001169">
      <w:pPr>
        <w:numPr>
          <w:ilvl w:val="1"/>
          <w:numId w:val="11"/>
        </w:numPr>
        <w:ind w:left="1440" w:hanging="360"/>
        <w:rPr>
          <w:sz w:val="18"/>
          <w:szCs w:val="18"/>
        </w:rPr>
      </w:pPr>
      <w:r w:rsidDel="00000000" w:rsidR="00000000" w:rsidRPr="00000000">
        <w:rPr>
          <w:sz w:val="18"/>
          <w:szCs w:val="18"/>
          <w:rtl w:val="0"/>
        </w:rPr>
        <w:t xml:space="preserve">Intermediate model: Suggests about half the dose forgotten at two years. </w:t>
      </w:r>
      <w:r w:rsidDel="00000000" w:rsidR="00000000" w:rsidRPr="00000000">
        <w:rPr>
          <w:i w:val="1"/>
          <w:sz w:val="18"/>
          <w:szCs w:val="18"/>
          <w:rtl w:val="0"/>
        </w:rPr>
        <w:t xml:space="preserve">This is what most people use.</w:t>
      </w:r>
      <w:r w:rsidDel="00000000" w:rsidR="00000000" w:rsidRPr="00000000">
        <w:rPr>
          <w:rtl w:val="0"/>
        </w:rPr>
      </w:r>
    </w:p>
    <w:p w:rsidR="00000000" w:rsidDel="00000000" w:rsidP="00000000" w:rsidRDefault="00000000" w:rsidRPr="00000000" w14:paraId="0000116A">
      <w:pPr>
        <w:pStyle w:val="Heading1"/>
        <w:rPr>
          <w:sz w:val="18"/>
          <w:szCs w:val="18"/>
        </w:rPr>
      </w:pPr>
      <w:bookmarkStart w:colFirst="0" w:colLast="0" w:name="_g2glais3jw1t" w:id="139"/>
      <w:bookmarkEnd w:id="139"/>
      <w:hyperlink w:anchor="_bvprouf2ng3w">
        <w:r w:rsidDel="00000000" w:rsidR="00000000" w:rsidRPr="00000000">
          <w:rPr>
            <w:sz w:val="18"/>
            <w:szCs w:val="18"/>
            <w:rtl w:val="0"/>
          </w:rPr>
          <w:t xml:space="preserve">Conventional Toxicity</w:t>
        </w:r>
      </w:hyperlink>
      <w:r w:rsidDel="00000000" w:rsidR="00000000" w:rsidRPr="00000000">
        <w:rPr>
          <w:rtl w:val="0"/>
        </w:rPr>
      </w:r>
    </w:p>
    <w:p w:rsidR="00000000" w:rsidDel="00000000" w:rsidP="00000000" w:rsidRDefault="00000000" w:rsidRPr="00000000" w14:paraId="0000116B">
      <w:pPr>
        <w:pStyle w:val="Heading3"/>
        <w:rPr/>
      </w:pPr>
      <w:bookmarkStart w:colFirst="0" w:colLast="0" w:name="_qa3a5fc0x3kz" w:id="140"/>
      <w:bookmarkEnd w:id="140"/>
      <w:r w:rsidDel="00000000" w:rsidR="00000000" w:rsidRPr="00000000">
        <w:rPr>
          <w:rtl w:val="0"/>
        </w:rPr>
        <w:t xml:space="preserve">H&amp;N</w:t>
      </w:r>
      <w:r w:rsidDel="00000000" w:rsidR="00000000" w:rsidRPr="00000000">
        <w:rPr>
          <w:rtl w:val="0"/>
        </w:rPr>
      </w:r>
    </w:p>
    <w:p w:rsidR="00000000" w:rsidDel="00000000" w:rsidP="00000000" w:rsidRDefault="00000000" w:rsidRPr="00000000" w14:paraId="0000116C">
      <w:pPr>
        <w:pStyle w:val="Heading3"/>
        <w:rPr/>
      </w:pPr>
      <w:bookmarkStart w:colFirst="0" w:colLast="0" w:name="_9x519ud2btai" w:id="141"/>
      <w:bookmarkEnd w:id="141"/>
      <w:r w:rsidDel="00000000" w:rsidR="00000000" w:rsidRPr="00000000">
        <w:rPr>
          <w:rtl w:val="0"/>
        </w:rPr>
        <w:t xml:space="preserve">Thorax</w:t>
      </w:r>
      <w:r w:rsidDel="00000000" w:rsidR="00000000" w:rsidRPr="00000000">
        <w:rPr>
          <w:rtl w:val="0"/>
        </w:rPr>
      </w:r>
    </w:p>
    <w:bookmarkStart w:colFirst="0" w:colLast="0" w:name="oynjssbtnta1" w:id="142"/>
    <w:bookmarkEnd w:id="142"/>
    <w:p w:rsidR="00000000" w:rsidDel="00000000" w:rsidP="00000000" w:rsidRDefault="00000000" w:rsidRPr="00000000" w14:paraId="0000116D">
      <w:pPr>
        <w:numPr>
          <w:ilvl w:val="0"/>
          <w:numId w:val="2"/>
        </w:numPr>
        <w:ind w:left="720" w:hanging="360"/>
        <w:rPr>
          <w:sz w:val="18"/>
          <w:szCs w:val="18"/>
        </w:rPr>
      </w:pPr>
      <w:r w:rsidDel="00000000" w:rsidR="00000000" w:rsidRPr="00000000">
        <w:rPr>
          <w:b w:val="1"/>
          <w:sz w:val="18"/>
          <w:szCs w:val="18"/>
          <w:rtl w:val="0"/>
        </w:rPr>
        <w:t xml:space="preserve">Radiation pneumonitis for combined V20 </w:t>
      </w:r>
      <w:hyperlink r:id="rId3272">
        <w:r w:rsidDel="00000000" w:rsidR="00000000" w:rsidRPr="00000000">
          <w:rPr>
            <w:sz w:val="18"/>
            <w:szCs w:val="18"/>
            <w:rtl w:val="0"/>
          </w:rPr>
          <w:t xml:space="preserve">[Graham IJROBP '99]</w:t>
        </w:r>
      </w:hyperlink>
      <w:r w:rsidDel="00000000" w:rsidR="00000000" w:rsidRPr="00000000">
        <w:rPr>
          <w:sz w:val="18"/>
          <w:szCs w:val="18"/>
          <w:rtl w:val="0"/>
        </w:rPr>
        <w:t xml:space="preserve">. QUANTEC V20 &lt; 30% for &lt; 20% G2+.</w:t>
      </w:r>
    </w:p>
    <w:p w:rsidR="00000000" w:rsidDel="00000000" w:rsidP="00000000" w:rsidRDefault="00000000" w:rsidRPr="00000000" w14:paraId="0000116E">
      <w:pPr>
        <w:numPr>
          <w:ilvl w:val="1"/>
          <w:numId w:val="2"/>
        </w:numPr>
        <w:ind w:left="1440" w:hanging="360"/>
        <w:rPr>
          <w:sz w:val="18"/>
          <w:szCs w:val="18"/>
        </w:rPr>
      </w:pPr>
      <w:r w:rsidDel="00000000" w:rsidR="00000000" w:rsidRPr="00000000">
        <w:rPr>
          <w:rFonts w:ascii="Gungsuh" w:cs="Gungsuh" w:eastAsia="Gungsuh" w:hAnsi="Gungsuh"/>
          <w:sz w:val="18"/>
          <w:szCs w:val="18"/>
          <w:rtl w:val="0"/>
        </w:rPr>
        <w:t xml:space="preserve">V20 ≤ 20% with 0%.</w:t>
      </w:r>
    </w:p>
    <w:p w:rsidR="00000000" w:rsidDel="00000000" w:rsidP="00000000" w:rsidRDefault="00000000" w:rsidRPr="00000000" w14:paraId="0000116F">
      <w:pPr>
        <w:numPr>
          <w:ilvl w:val="1"/>
          <w:numId w:val="2"/>
        </w:numPr>
        <w:ind w:left="1440" w:hanging="360"/>
        <w:rPr>
          <w:sz w:val="18"/>
          <w:szCs w:val="18"/>
        </w:rPr>
      </w:pPr>
      <w:r w:rsidDel="00000000" w:rsidR="00000000" w:rsidRPr="00000000">
        <w:rPr>
          <w:rFonts w:ascii="Gungsuh" w:cs="Gungsuh" w:eastAsia="Gungsuh" w:hAnsi="Gungsuh"/>
          <w:sz w:val="18"/>
          <w:szCs w:val="18"/>
          <w:rtl w:val="0"/>
        </w:rPr>
        <w:t xml:space="preserve">V20 ≤ 30% with &lt; 10%.</w:t>
      </w:r>
    </w:p>
    <w:p w:rsidR="00000000" w:rsidDel="00000000" w:rsidP="00000000" w:rsidRDefault="00000000" w:rsidRPr="00000000" w14:paraId="00001170">
      <w:pPr>
        <w:numPr>
          <w:ilvl w:val="1"/>
          <w:numId w:val="2"/>
        </w:numPr>
        <w:ind w:left="1440" w:hanging="360"/>
        <w:rPr>
          <w:sz w:val="18"/>
          <w:szCs w:val="18"/>
        </w:rPr>
      </w:pPr>
      <w:r w:rsidDel="00000000" w:rsidR="00000000" w:rsidRPr="00000000">
        <w:rPr>
          <w:rFonts w:ascii="Gungsuh" w:cs="Gungsuh" w:eastAsia="Gungsuh" w:hAnsi="Gungsuh"/>
          <w:sz w:val="18"/>
          <w:szCs w:val="18"/>
          <w:rtl w:val="0"/>
        </w:rPr>
        <w:t xml:space="preserve">V20 ≤ 40% with &lt; 15%.</w:t>
      </w:r>
    </w:p>
    <w:p w:rsidR="00000000" w:rsidDel="00000000" w:rsidP="00000000" w:rsidRDefault="00000000" w:rsidRPr="00000000" w14:paraId="00001171">
      <w:pPr>
        <w:numPr>
          <w:ilvl w:val="1"/>
          <w:numId w:val="2"/>
        </w:numPr>
        <w:ind w:left="1440" w:hanging="360"/>
        <w:rPr>
          <w:sz w:val="18"/>
          <w:szCs w:val="18"/>
        </w:rPr>
      </w:pPr>
      <w:r w:rsidDel="00000000" w:rsidR="00000000" w:rsidRPr="00000000">
        <w:rPr>
          <w:sz w:val="18"/>
          <w:szCs w:val="18"/>
          <w:rtl w:val="0"/>
        </w:rPr>
        <w:t xml:space="preserve">V20 &gt; 40% with nearly 40%.</w:t>
      </w:r>
    </w:p>
    <w:p w:rsidR="00000000" w:rsidDel="00000000" w:rsidP="00000000" w:rsidRDefault="00000000" w:rsidRPr="00000000" w14:paraId="00001172">
      <w:pPr>
        <w:numPr>
          <w:ilvl w:val="1"/>
          <w:numId w:val="2"/>
        </w:numPr>
        <w:ind w:left="1440" w:hanging="360"/>
        <w:rPr>
          <w:sz w:val="18"/>
          <w:szCs w:val="18"/>
        </w:rPr>
      </w:pPr>
      <w:r w:rsidDel="00000000" w:rsidR="00000000" w:rsidRPr="00000000">
        <w:rPr>
          <w:sz w:val="18"/>
          <w:szCs w:val="18"/>
          <w:rtl w:val="0"/>
        </w:rPr>
        <w:t xml:space="preserve">So, keep V20 below 37% for ~10% risk of RP.</w:t>
      </w:r>
      <w:r w:rsidDel="00000000" w:rsidR="00000000" w:rsidRPr="00000000">
        <w:rPr>
          <w:rtl w:val="0"/>
        </w:rPr>
      </w:r>
    </w:p>
    <w:bookmarkStart w:colFirst="0" w:colLast="0" w:name="ph8crzjgok4m" w:id="143"/>
    <w:bookmarkEnd w:id="143"/>
    <w:p w:rsidR="00000000" w:rsidDel="00000000" w:rsidP="00000000" w:rsidRDefault="00000000" w:rsidRPr="00000000" w14:paraId="00001173">
      <w:pPr>
        <w:numPr>
          <w:ilvl w:val="0"/>
          <w:numId w:val="24"/>
        </w:numPr>
        <w:ind w:left="720" w:hanging="360"/>
        <w:rPr>
          <w:sz w:val="18"/>
          <w:szCs w:val="18"/>
        </w:rPr>
      </w:pPr>
      <w:r w:rsidDel="00000000" w:rsidR="00000000" w:rsidRPr="00000000">
        <w:rPr>
          <w:b w:val="1"/>
          <w:sz w:val="18"/>
          <w:szCs w:val="18"/>
          <w:rtl w:val="0"/>
        </w:rPr>
        <w:t xml:space="preserve">Predicting RP after CCRT for Lung Cancer </w:t>
      </w:r>
      <w:r w:rsidDel="00000000" w:rsidR="00000000" w:rsidRPr="00000000">
        <w:rPr>
          <w:sz w:val="18"/>
          <w:szCs w:val="18"/>
          <w:rtl w:val="0"/>
        </w:rPr>
        <w:t xml:space="preserve">[</w:t>
      </w:r>
      <w:hyperlink r:id="rId3273">
        <w:r w:rsidDel="00000000" w:rsidR="00000000" w:rsidRPr="00000000">
          <w:rPr>
            <w:sz w:val="18"/>
            <w:szCs w:val="18"/>
            <w:rtl w:val="0"/>
          </w:rPr>
          <w:t xml:space="preserve">Palma IJROBP '14</w:t>
        </w:r>
      </w:hyperlink>
      <w:r w:rsidDel="00000000" w:rsidR="00000000" w:rsidRPr="00000000">
        <w:rPr>
          <w:sz w:val="18"/>
          <w:szCs w:val="18"/>
          <w:rtl w:val="0"/>
        </w:rPr>
        <w:t xml:space="preserve">]: Median RT 60 Gy. </w:t>
      </w:r>
    </w:p>
    <w:p w:rsidR="00000000" w:rsidDel="00000000" w:rsidP="00000000" w:rsidRDefault="00000000" w:rsidRPr="00000000" w14:paraId="00001174">
      <w:pPr>
        <w:numPr>
          <w:ilvl w:val="1"/>
          <w:numId w:val="24"/>
        </w:numPr>
        <w:ind w:left="1440" w:hanging="360"/>
        <w:rPr>
          <w:sz w:val="18"/>
          <w:szCs w:val="18"/>
        </w:rPr>
      </w:pPr>
      <w:r w:rsidDel="00000000" w:rsidR="00000000" w:rsidRPr="00000000">
        <w:rPr>
          <w:sz w:val="18"/>
          <w:szCs w:val="18"/>
          <w:rtl w:val="0"/>
        </w:rPr>
        <w:t xml:space="preserve">836 pts from a systematic review of literature. Cis/Etopo 38%, Carbo/Paclitaxel 26%. MFU 2.3y.</w:t>
      </w:r>
    </w:p>
    <w:p w:rsidR="00000000" w:rsidDel="00000000" w:rsidP="00000000" w:rsidRDefault="00000000" w:rsidRPr="00000000" w14:paraId="00001175">
      <w:pPr>
        <w:numPr>
          <w:ilvl w:val="1"/>
          <w:numId w:val="24"/>
        </w:numPr>
        <w:ind w:left="1440" w:hanging="360"/>
        <w:rPr>
          <w:sz w:val="18"/>
          <w:szCs w:val="18"/>
        </w:rPr>
      </w:pPr>
      <w:r w:rsidDel="00000000" w:rsidR="00000000" w:rsidRPr="00000000">
        <w:rPr>
          <w:sz w:val="18"/>
          <w:szCs w:val="18"/>
          <w:rtl w:val="0"/>
        </w:rPr>
        <w:t xml:space="preserve">Overall rate of symptomatic RP 30%, with fatal RP 1.9%.</w:t>
      </w:r>
    </w:p>
    <w:p w:rsidR="00000000" w:rsidDel="00000000" w:rsidP="00000000" w:rsidRDefault="00000000" w:rsidRPr="00000000" w14:paraId="00001176">
      <w:pPr>
        <w:numPr>
          <w:ilvl w:val="1"/>
          <w:numId w:val="24"/>
        </w:numPr>
        <w:ind w:left="1440" w:hanging="360"/>
        <w:rPr>
          <w:sz w:val="18"/>
          <w:szCs w:val="18"/>
        </w:rPr>
      </w:pPr>
      <w:r w:rsidDel="00000000" w:rsidR="00000000" w:rsidRPr="00000000">
        <w:rPr>
          <w:sz w:val="18"/>
          <w:szCs w:val="18"/>
          <w:rtl w:val="0"/>
        </w:rPr>
        <w:t xml:space="preserve">V20 (OR 1.03 per 1% increase), Carboplatin/Paclitaxel (OR 3.33), and trend for age (OR 1.24/decade, p=0.09).</w:t>
      </w:r>
    </w:p>
    <w:p w:rsidR="00000000" w:rsidDel="00000000" w:rsidP="00000000" w:rsidRDefault="00000000" w:rsidRPr="00000000" w14:paraId="00001177">
      <w:pPr>
        <w:numPr>
          <w:ilvl w:val="1"/>
          <w:numId w:val="24"/>
        </w:numPr>
        <w:ind w:left="1440" w:hanging="360"/>
        <w:rPr>
          <w:sz w:val="18"/>
          <w:szCs w:val="18"/>
        </w:rPr>
      </w:pPr>
      <w:r w:rsidDel="00000000" w:rsidR="00000000" w:rsidRPr="00000000">
        <w:rPr>
          <w:sz w:val="18"/>
          <w:szCs w:val="18"/>
          <w:rtl w:val="0"/>
        </w:rPr>
        <w:t xml:space="preserve">Highest risk of symptomatic RP (&gt;50%) in pts &gt; 65y receiving carboplatin/paclitaxel.</w:t>
      </w:r>
    </w:p>
    <w:p w:rsidR="00000000" w:rsidDel="00000000" w:rsidP="00000000" w:rsidRDefault="00000000" w:rsidRPr="00000000" w14:paraId="00001178">
      <w:pPr>
        <w:numPr>
          <w:ilvl w:val="1"/>
          <w:numId w:val="24"/>
        </w:numPr>
        <w:ind w:left="1440" w:hanging="360"/>
        <w:rPr>
          <w:sz w:val="18"/>
          <w:szCs w:val="18"/>
        </w:rPr>
      </w:pPr>
      <w:r w:rsidDel="00000000" w:rsidR="00000000" w:rsidRPr="00000000">
        <w:rPr>
          <w:sz w:val="18"/>
          <w:szCs w:val="18"/>
          <w:rtl w:val="0"/>
        </w:rPr>
        <w:t xml:space="preserve">Predictors of fatal pneumonitis: Daily dose &gt; 2 Gy, V20, and lower lobe tumor location.</w:t>
      </w:r>
    </w:p>
    <w:p w:rsidR="00000000" w:rsidDel="00000000" w:rsidP="00000000" w:rsidRDefault="00000000" w:rsidRPr="00000000" w14:paraId="00001179">
      <w:pPr>
        <w:numPr>
          <w:ilvl w:val="1"/>
          <w:numId w:val="24"/>
        </w:numPr>
        <w:ind w:left="1440" w:hanging="360"/>
        <w:rPr>
          <w:sz w:val="18"/>
          <w:szCs w:val="18"/>
        </w:rPr>
      </w:pPr>
      <w:r w:rsidDel="00000000" w:rsidR="00000000" w:rsidRPr="00000000">
        <w:rPr>
          <w:rFonts w:ascii="Cardo" w:cs="Cardo" w:eastAsia="Cardo" w:hAnsi="Cardo"/>
          <w:sz w:val="18"/>
          <w:szCs w:val="18"/>
          <w:rtl w:val="0"/>
        </w:rPr>
        <w:t xml:space="preserve">V20 &lt; 20% with symptomatic RP / fatal RP of 18→ 0%.</w:t>
      </w:r>
    </w:p>
    <w:p w:rsidR="00000000" w:rsidDel="00000000" w:rsidP="00000000" w:rsidRDefault="00000000" w:rsidRPr="00000000" w14:paraId="0000117A">
      <w:pPr>
        <w:numPr>
          <w:ilvl w:val="1"/>
          <w:numId w:val="24"/>
        </w:numPr>
        <w:ind w:left="1440" w:hanging="360"/>
        <w:rPr>
          <w:sz w:val="18"/>
          <w:szCs w:val="18"/>
        </w:rPr>
      </w:pPr>
      <w:r w:rsidDel="00000000" w:rsidR="00000000" w:rsidRPr="00000000">
        <w:rPr>
          <w:rFonts w:ascii="Cardo" w:cs="Cardo" w:eastAsia="Cardo" w:hAnsi="Cardo"/>
          <w:sz w:val="18"/>
          <w:szCs w:val="18"/>
          <w:rtl w:val="0"/>
        </w:rPr>
        <w:t xml:space="preserve">V20 &lt; 30% with symptomatic RP / fatal RP of 30→ 1%</w:t>
      </w:r>
    </w:p>
    <w:p w:rsidR="00000000" w:rsidDel="00000000" w:rsidP="00000000" w:rsidRDefault="00000000" w:rsidRPr="00000000" w14:paraId="0000117B">
      <w:pPr>
        <w:numPr>
          <w:ilvl w:val="1"/>
          <w:numId w:val="24"/>
        </w:numPr>
        <w:ind w:left="1440" w:hanging="360"/>
        <w:rPr>
          <w:sz w:val="18"/>
          <w:szCs w:val="18"/>
        </w:rPr>
      </w:pPr>
      <w:r w:rsidDel="00000000" w:rsidR="00000000" w:rsidRPr="00000000">
        <w:rPr>
          <w:rFonts w:ascii="Cardo" w:cs="Cardo" w:eastAsia="Cardo" w:hAnsi="Cardo"/>
          <w:sz w:val="18"/>
          <w:szCs w:val="18"/>
          <w:rtl w:val="0"/>
        </w:rPr>
        <w:t xml:space="preserve">V20 &lt; 40% with symptomatic RP / fatal RP of 33→ 3%</w:t>
      </w:r>
    </w:p>
    <w:p w:rsidR="00000000" w:rsidDel="00000000" w:rsidP="00000000" w:rsidRDefault="00000000" w:rsidRPr="00000000" w14:paraId="0000117C">
      <w:pPr>
        <w:numPr>
          <w:ilvl w:val="1"/>
          <w:numId w:val="24"/>
        </w:numPr>
        <w:ind w:left="1440" w:hanging="360"/>
        <w:rPr>
          <w:sz w:val="18"/>
          <w:szCs w:val="18"/>
        </w:rPr>
      </w:pPr>
      <w:r w:rsidDel="00000000" w:rsidR="00000000" w:rsidRPr="00000000">
        <w:rPr>
          <w:rFonts w:ascii="Cardo" w:cs="Cardo" w:eastAsia="Cardo" w:hAnsi="Cardo"/>
          <w:sz w:val="18"/>
          <w:szCs w:val="18"/>
          <w:rtl w:val="0"/>
        </w:rPr>
        <w:t xml:space="preserve">V20 &gt; 40% with symptomatic RP / fatal RP of 36→ 3.5%.</w:t>
      </w:r>
    </w:p>
    <w:p w:rsidR="00000000" w:rsidDel="00000000" w:rsidP="00000000" w:rsidRDefault="00000000" w:rsidRPr="00000000" w14:paraId="0000117D">
      <w:pPr>
        <w:numPr>
          <w:ilvl w:val="0"/>
          <w:numId w:val="24"/>
        </w:numPr>
        <w:ind w:left="720" w:hanging="360"/>
        <w:rPr>
          <w:sz w:val="18"/>
          <w:szCs w:val="18"/>
        </w:rPr>
      </w:pPr>
      <w:r w:rsidDel="00000000" w:rsidR="00000000" w:rsidRPr="00000000">
        <w:rPr>
          <w:sz w:val="18"/>
          <w:szCs w:val="18"/>
          <w:rtl w:val="0"/>
        </w:rPr>
        <w:t xml:space="preserve">WLI TD 5/5 17.5 Gy, TD 50/5 24.5 Gy [</w:t>
      </w:r>
      <w:hyperlink r:id="rId3274">
        <w:r w:rsidDel="00000000" w:rsidR="00000000" w:rsidRPr="00000000">
          <w:rPr>
            <w:sz w:val="18"/>
            <w:szCs w:val="18"/>
            <w:rtl w:val="0"/>
          </w:rPr>
          <w:t xml:space="preserve">Emami IJROBP '91</w:t>
        </w:r>
      </w:hyperlink>
      <w:r w:rsidDel="00000000" w:rsidR="00000000" w:rsidRPr="00000000">
        <w:rPr>
          <w:sz w:val="18"/>
          <w:szCs w:val="18"/>
          <w:rtl w:val="0"/>
        </w:rPr>
        <w:t xml:space="preserve">]</w:t>
      </w:r>
    </w:p>
    <w:p w:rsidR="00000000" w:rsidDel="00000000" w:rsidP="00000000" w:rsidRDefault="00000000" w:rsidRPr="00000000" w14:paraId="0000117E">
      <w:pPr>
        <w:numPr>
          <w:ilvl w:val="1"/>
          <w:numId w:val="24"/>
        </w:numPr>
        <w:ind w:left="1440" w:hanging="360"/>
        <w:rPr>
          <w:sz w:val="18"/>
          <w:szCs w:val="18"/>
        </w:rPr>
      </w:pPr>
      <w:r w:rsidDel="00000000" w:rsidR="00000000" w:rsidRPr="00000000">
        <w:rPr>
          <w:sz w:val="18"/>
          <w:szCs w:val="18"/>
          <w:rtl w:val="0"/>
        </w:rPr>
        <w:t xml:space="preserve">For exposure to 1/3 of lung, TD 5/5 is 45 Gy and TD 50/5 is 65 Gy. </w:t>
      </w:r>
    </w:p>
    <w:p w:rsidR="00000000" w:rsidDel="00000000" w:rsidP="00000000" w:rsidRDefault="00000000" w:rsidRPr="00000000" w14:paraId="0000117F">
      <w:pPr>
        <w:pStyle w:val="Heading3"/>
        <w:rPr/>
      </w:pPr>
      <w:bookmarkStart w:colFirst="0" w:colLast="0" w:name="_mxa0gsquhibf" w:id="144"/>
      <w:bookmarkEnd w:id="144"/>
      <w:r w:rsidDel="00000000" w:rsidR="00000000" w:rsidRPr="00000000">
        <w:rPr>
          <w:rtl w:val="0"/>
        </w:rPr>
        <w:t xml:space="preserve">Abdomen</w:t>
      </w:r>
    </w:p>
    <w:p w:rsidR="00000000" w:rsidDel="00000000" w:rsidP="00000000" w:rsidRDefault="00000000" w:rsidRPr="00000000" w14:paraId="00001180">
      <w:pPr>
        <w:pStyle w:val="Heading3"/>
        <w:rPr/>
      </w:pPr>
      <w:bookmarkStart w:colFirst="0" w:colLast="0" w:name="_6e9f9m6zh1zu" w:id="145"/>
      <w:bookmarkEnd w:id="145"/>
      <w:r w:rsidDel="00000000" w:rsidR="00000000" w:rsidRPr="00000000">
        <w:rPr>
          <w:rtl w:val="0"/>
        </w:rPr>
        <w:t xml:space="preserve">Pelvis</w:t>
      </w:r>
    </w:p>
    <w:p w:rsidR="00000000" w:rsidDel="00000000" w:rsidP="00000000" w:rsidRDefault="00000000" w:rsidRPr="00000000" w14:paraId="00001181">
      <w:pPr>
        <w:pStyle w:val="Heading3"/>
        <w:rPr/>
      </w:pPr>
      <w:bookmarkStart w:colFirst="0" w:colLast="0" w:name="_y2y0btmqxbe4" w:id="146"/>
      <w:bookmarkEnd w:id="146"/>
      <w:r w:rsidDel="00000000" w:rsidR="00000000" w:rsidRPr="00000000">
        <w:rPr>
          <w:rtl w:val="0"/>
        </w:rPr>
        <w:t xml:space="preserve">Peds</w:t>
      </w:r>
    </w:p>
    <w:p w:rsidR="00000000" w:rsidDel="00000000" w:rsidP="00000000" w:rsidRDefault="00000000" w:rsidRPr="00000000" w14:paraId="00001182">
      <w:pPr>
        <w:numPr>
          <w:ilvl w:val="0"/>
          <w:numId w:val="41"/>
        </w:numPr>
        <w:ind w:left="720" w:hanging="360"/>
        <w:rPr>
          <w:sz w:val="18"/>
          <w:szCs w:val="18"/>
        </w:rPr>
      </w:pPr>
      <w:r w:rsidDel="00000000" w:rsidR="00000000" w:rsidRPr="00000000">
        <w:rPr>
          <w:rtl w:val="0"/>
        </w:rPr>
      </w:r>
    </w:p>
    <w:p w:rsidR="00000000" w:rsidDel="00000000" w:rsidP="00000000" w:rsidRDefault="00000000" w:rsidRPr="00000000" w14:paraId="00001183">
      <w:pPr>
        <w:rPr>
          <w:sz w:val="18"/>
          <w:szCs w:val="18"/>
        </w:rPr>
      </w:pPr>
      <w:r w:rsidDel="00000000" w:rsidR="00000000" w:rsidRPr="00000000">
        <w:rPr>
          <w:rtl w:val="0"/>
        </w:rPr>
      </w:r>
    </w:p>
    <w:p w:rsidR="00000000" w:rsidDel="00000000" w:rsidP="00000000" w:rsidRDefault="00000000" w:rsidRPr="00000000" w14:paraId="00001184">
      <w:pPr>
        <w:ind w:left="720" w:firstLine="0"/>
        <w:rPr>
          <w:sz w:val="18"/>
          <w:szCs w:val="18"/>
        </w:rPr>
      </w:pPr>
      <w:r w:rsidDel="00000000" w:rsidR="00000000" w:rsidRPr="00000000">
        <w:rPr>
          <w:rtl w:val="0"/>
        </w:rPr>
      </w:r>
    </w:p>
    <w:p w:rsidR="00000000" w:rsidDel="00000000" w:rsidP="00000000" w:rsidRDefault="00000000" w:rsidRPr="00000000" w14:paraId="00001185">
      <w:pPr>
        <w:pStyle w:val="Heading1"/>
        <w:rPr>
          <w:sz w:val="18"/>
          <w:szCs w:val="18"/>
        </w:rPr>
      </w:pPr>
      <w:bookmarkStart w:colFirst="0" w:colLast="0" w:name="_y1p5yi8j0m9h" w:id="147"/>
      <w:bookmarkEnd w:id="147"/>
      <w:hyperlink w:anchor="_bvprouf2ng3w">
        <w:r w:rsidDel="00000000" w:rsidR="00000000" w:rsidRPr="00000000">
          <w:rPr>
            <w:sz w:val="18"/>
            <w:szCs w:val="18"/>
            <w:rtl w:val="0"/>
          </w:rPr>
          <w:t xml:space="preserve">SRS and SBRT Toxicity</w:t>
        </w:r>
      </w:hyperlink>
      <w:r w:rsidDel="00000000" w:rsidR="00000000" w:rsidRPr="00000000">
        <w:rPr>
          <w:rtl w:val="0"/>
        </w:rPr>
      </w:r>
    </w:p>
    <w:p w:rsidR="00000000" w:rsidDel="00000000" w:rsidP="00000000" w:rsidRDefault="00000000" w:rsidRPr="00000000" w14:paraId="00001186">
      <w:pPr>
        <w:pStyle w:val="Heading3"/>
        <w:rPr/>
      </w:pPr>
      <w:bookmarkStart w:colFirst="0" w:colLast="0" w:name="_ueamu2g362go" w:id="148"/>
      <w:bookmarkEnd w:id="148"/>
      <w:r w:rsidDel="00000000" w:rsidR="00000000" w:rsidRPr="00000000">
        <w:rPr>
          <w:rtl w:val="0"/>
        </w:rPr>
        <w:t xml:space="preserve">H&amp;N</w:t>
      </w:r>
      <w:r w:rsidDel="00000000" w:rsidR="00000000" w:rsidRPr="00000000">
        <w:rPr>
          <w:rtl w:val="0"/>
        </w:rPr>
      </w:r>
    </w:p>
    <w:p w:rsidR="00000000" w:rsidDel="00000000" w:rsidP="00000000" w:rsidRDefault="00000000" w:rsidRPr="00000000" w14:paraId="00001187">
      <w:pPr>
        <w:pStyle w:val="Heading3"/>
        <w:rPr/>
      </w:pPr>
      <w:bookmarkStart w:colFirst="0" w:colLast="0" w:name="_lc3l69nzonnb" w:id="149"/>
      <w:bookmarkEnd w:id="149"/>
      <w:r w:rsidDel="00000000" w:rsidR="00000000" w:rsidRPr="00000000">
        <w:rPr>
          <w:rtl w:val="0"/>
        </w:rPr>
        <w:t xml:space="preserve">Thorax</w:t>
      </w:r>
    </w:p>
    <w:bookmarkStart w:colFirst="0" w:colLast="0" w:name="kix.w2o0yh9n9wkd" w:id="150"/>
    <w:bookmarkEnd w:id="150"/>
    <w:p w:rsidR="00000000" w:rsidDel="00000000" w:rsidP="00000000" w:rsidRDefault="00000000" w:rsidRPr="00000000" w14:paraId="00001188">
      <w:pPr>
        <w:numPr>
          <w:ilvl w:val="0"/>
          <w:numId w:val="2"/>
        </w:numPr>
        <w:ind w:left="720" w:hanging="360"/>
        <w:rPr>
          <w:sz w:val="18"/>
          <w:szCs w:val="18"/>
        </w:rPr>
      </w:pPr>
      <w:r w:rsidDel="00000000" w:rsidR="00000000" w:rsidRPr="00000000">
        <w:rPr>
          <w:b w:val="1"/>
          <w:sz w:val="18"/>
          <w:szCs w:val="18"/>
          <w:rtl w:val="0"/>
        </w:rPr>
        <w:t xml:space="preserve">Validation of RTOG 0813 PBT constraints for non-pneumonitis toxicity (NPT) </w:t>
      </w:r>
      <w:r w:rsidDel="00000000" w:rsidR="00000000" w:rsidRPr="00000000">
        <w:rPr>
          <w:sz w:val="18"/>
          <w:szCs w:val="18"/>
          <w:rtl w:val="0"/>
        </w:rPr>
        <w:t xml:space="preserve">[</w:t>
      </w:r>
      <w:hyperlink r:id="rId3275">
        <w:r w:rsidDel="00000000" w:rsidR="00000000" w:rsidRPr="00000000">
          <w:rPr>
            <w:sz w:val="18"/>
            <w:szCs w:val="18"/>
            <w:rtl w:val="0"/>
          </w:rPr>
          <w:t xml:space="preserve">Manyam IJROBP '20</w:t>
        </w:r>
      </w:hyperlink>
      <w:r w:rsidDel="00000000" w:rsidR="00000000" w:rsidRPr="00000000">
        <w:rPr>
          <w:sz w:val="18"/>
          <w:szCs w:val="18"/>
          <w:rtl w:val="0"/>
        </w:rPr>
        <w:t xml:space="preserve">]:</w:t>
      </w:r>
    </w:p>
    <w:p w:rsidR="00000000" w:rsidDel="00000000" w:rsidP="00000000" w:rsidRDefault="00000000" w:rsidRPr="00000000" w14:paraId="00001189">
      <w:pPr>
        <w:ind w:firstLine="720"/>
        <w:rPr>
          <w:sz w:val="18"/>
          <w:szCs w:val="18"/>
        </w:rPr>
      </w:pPr>
      <w:r w:rsidDel="00000000" w:rsidR="00000000" w:rsidRPr="00000000">
        <w:rPr>
          <w:sz w:val="18"/>
          <w:szCs w:val="18"/>
          <w:rtl w:val="0"/>
        </w:rPr>
        <w:t xml:space="preserve">Manyam data suggests Dmax closer to 95% may be more wise than RTOG 08-13 limiting the PBT to 105% of 50/5.</w:t>
      </w:r>
    </w:p>
    <w:p w:rsidR="00000000" w:rsidDel="00000000" w:rsidP="00000000" w:rsidRDefault="00000000" w:rsidRPr="00000000" w14:paraId="0000118A">
      <w:pPr>
        <w:numPr>
          <w:ilvl w:val="1"/>
          <w:numId w:val="2"/>
        </w:numPr>
        <w:ind w:left="1440" w:hanging="360"/>
        <w:rPr>
          <w:sz w:val="18"/>
          <w:szCs w:val="18"/>
        </w:rPr>
      </w:pPr>
      <w:r w:rsidDel="00000000" w:rsidR="00000000" w:rsidRPr="00000000">
        <w:rPr>
          <w:sz w:val="18"/>
          <w:szCs w:val="18"/>
          <w:rtl w:val="0"/>
        </w:rPr>
        <w:t xml:space="preserve">132 pts. 2009-2016. MFU over 2y. </w:t>
      </w:r>
    </w:p>
    <w:p w:rsidR="00000000" w:rsidDel="00000000" w:rsidP="00000000" w:rsidRDefault="00000000" w:rsidRPr="00000000" w14:paraId="0000118B">
      <w:pPr>
        <w:numPr>
          <w:ilvl w:val="2"/>
          <w:numId w:val="2"/>
        </w:numPr>
        <w:ind w:left="2160" w:hanging="360"/>
        <w:rPr>
          <w:sz w:val="18"/>
          <w:szCs w:val="18"/>
        </w:rPr>
      </w:pPr>
      <w:r w:rsidDel="00000000" w:rsidR="00000000" w:rsidRPr="00000000">
        <w:rPr>
          <w:rFonts w:ascii="Gungsuh" w:cs="Gungsuh" w:eastAsia="Gungsuh" w:hAnsi="Gungsuh"/>
          <w:sz w:val="18"/>
          <w:szCs w:val="18"/>
          <w:rtl w:val="0"/>
        </w:rPr>
        <w:t xml:space="preserve">RTOG 0813 constraints: D4cc ≤ 18 Gy, D0.03cc ≤ 52.5 Gy. </w:t>
      </w:r>
    </w:p>
    <w:p w:rsidR="00000000" w:rsidDel="00000000" w:rsidP="00000000" w:rsidRDefault="00000000" w:rsidRPr="00000000" w14:paraId="0000118C">
      <w:pPr>
        <w:numPr>
          <w:ilvl w:val="1"/>
          <w:numId w:val="2"/>
        </w:numPr>
        <w:ind w:left="1440" w:hanging="360"/>
        <w:rPr>
          <w:sz w:val="18"/>
          <w:szCs w:val="18"/>
        </w:rPr>
      </w:pPr>
      <w:r w:rsidDel="00000000" w:rsidR="00000000" w:rsidRPr="00000000">
        <w:rPr>
          <w:rFonts w:ascii="Gungsuh" w:cs="Gungsuh" w:eastAsia="Gungsuh" w:hAnsi="Gungsuh"/>
          <w:sz w:val="18"/>
          <w:szCs w:val="18"/>
          <w:rtl w:val="0"/>
        </w:rPr>
        <w:t xml:space="preserve">G2+ NPT predicted by D0.03cc ≤ 50 Gy (Sn 88%, Sp 77%). </w:t>
      </w:r>
    </w:p>
    <w:p w:rsidR="00000000" w:rsidDel="00000000" w:rsidP="00000000" w:rsidRDefault="00000000" w:rsidRPr="00000000" w14:paraId="0000118D">
      <w:pPr>
        <w:numPr>
          <w:ilvl w:val="1"/>
          <w:numId w:val="2"/>
        </w:numPr>
        <w:ind w:left="1440" w:hanging="360"/>
        <w:rPr>
          <w:sz w:val="18"/>
          <w:szCs w:val="18"/>
        </w:rPr>
      </w:pPr>
      <w:r w:rsidDel="00000000" w:rsidR="00000000" w:rsidRPr="00000000">
        <w:rPr>
          <w:rFonts w:ascii="Gungsuh" w:cs="Gungsuh" w:eastAsia="Gungsuh" w:hAnsi="Gungsuh"/>
          <w:sz w:val="18"/>
          <w:szCs w:val="18"/>
          <w:rtl w:val="0"/>
        </w:rPr>
        <w:t xml:space="preserve">G3+ NPT predicted by D0.33cc ≤ 47.1 Gy (Sn 100%, Sp 86%).</w:t>
      </w:r>
    </w:p>
    <w:p w:rsidR="00000000" w:rsidDel="00000000" w:rsidP="00000000" w:rsidRDefault="00000000" w:rsidRPr="00000000" w14:paraId="0000118E">
      <w:pPr>
        <w:numPr>
          <w:ilvl w:val="1"/>
          <w:numId w:val="2"/>
        </w:numPr>
        <w:ind w:left="1440" w:hanging="360"/>
        <w:rPr>
          <w:sz w:val="18"/>
          <w:szCs w:val="18"/>
        </w:rPr>
      </w:pPr>
      <w:r w:rsidDel="00000000" w:rsidR="00000000" w:rsidRPr="00000000">
        <w:rPr>
          <w:sz w:val="18"/>
          <w:szCs w:val="18"/>
          <w:rtl w:val="0"/>
        </w:rPr>
        <w:t xml:space="preserve">Applying RTOG constraints for G2+ NPT had Sn ~33% and Sp ~92%. </w:t>
      </w:r>
    </w:p>
    <w:p w:rsidR="00000000" w:rsidDel="00000000" w:rsidP="00000000" w:rsidRDefault="00000000" w:rsidRPr="00000000" w14:paraId="0000118F">
      <w:pPr>
        <w:numPr>
          <w:ilvl w:val="1"/>
          <w:numId w:val="2"/>
        </w:numPr>
        <w:ind w:left="1440" w:hanging="360"/>
        <w:rPr>
          <w:sz w:val="18"/>
          <w:szCs w:val="18"/>
        </w:rPr>
      </w:pPr>
      <w:r w:rsidDel="00000000" w:rsidR="00000000" w:rsidRPr="00000000">
        <w:rPr>
          <w:sz w:val="18"/>
          <w:szCs w:val="18"/>
          <w:rtl w:val="0"/>
        </w:rPr>
        <w:t xml:space="preserve">A PBT dosimetric correlation for pneumonitis toxicity could not be identified.</w:t>
      </w:r>
    </w:p>
    <w:p w:rsidR="00000000" w:rsidDel="00000000" w:rsidP="00000000" w:rsidRDefault="00000000" w:rsidRPr="00000000" w14:paraId="00001190">
      <w:pPr>
        <w:numPr>
          <w:ilvl w:val="0"/>
          <w:numId w:val="2"/>
        </w:numPr>
        <w:ind w:left="720" w:hanging="360"/>
        <w:rPr>
          <w:sz w:val="18"/>
          <w:szCs w:val="18"/>
        </w:rPr>
      </w:pPr>
      <w:r w:rsidDel="00000000" w:rsidR="00000000" w:rsidRPr="00000000">
        <w:rPr>
          <w:sz w:val="18"/>
          <w:szCs w:val="18"/>
          <w:rtl w:val="0"/>
        </w:rPr>
        <w:t xml:space="preserve">There may be an association with Right Ventricle 10 Gy dose and overall survival for SBRT to the lung [</w:t>
      </w:r>
      <w:hyperlink r:id="rId3276">
        <w:r w:rsidDel="00000000" w:rsidR="00000000" w:rsidRPr="00000000">
          <w:rPr>
            <w:sz w:val="18"/>
            <w:szCs w:val="18"/>
            <w:rtl w:val="0"/>
          </w:rPr>
          <w:t xml:space="preserve">Chan Clin Lung Cancer '19</w:t>
        </w:r>
      </w:hyperlink>
      <w:r w:rsidDel="00000000" w:rsidR="00000000" w:rsidRPr="00000000">
        <w:rPr>
          <w:sz w:val="18"/>
          <w:szCs w:val="18"/>
          <w:rtl w:val="0"/>
        </w:rPr>
        <w:t xml:space="preserve">]</w:t>
      </w:r>
    </w:p>
    <w:p w:rsidR="00000000" w:rsidDel="00000000" w:rsidP="00000000" w:rsidRDefault="00000000" w:rsidRPr="00000000" w14:paraId="00001191">
      <w:pPr>
        <w:numPr>
          <w:ilvl w:val="0"/>
          <w:numId w:val="2"/>
        </w:numPr>
        <w:ind w:left="720" w:hanging="360"/>
        <w:rPr>
          <w:sz w:val="18"/>
          <w:szCs w:val="18"/>
        </w:rPr>
      </w:pPr>
      <w:r w:rsidDel="00000000" w:rsidR="00000000" w:rsidRPr="00000000">
        <w:rPr>
          <w:sz w:val="18"/>
          <w:szCs w:val="18"/>
          <w:rtl w:val="0"/>
        </w:rPr>
        <w:t xml:space="preserve">Dunlap </w:t>
      </w:r>
      <w:hyperlink r:id="rId3277">
        <w:r w:rsidDel="00000000" w:rsidR="00000000" w:rsidRPr="00000000">
          <w:rPr>
            <w:sz w:val="18"/>
            <w:szCs w:val="18"/>
            <w:rtl w:val="0"/>
          </w:rPr>
          <w:t xml:space="preserve">[IJROBP '10]</w:t>
        </w:r>
      </w:hyperlink>
      <w:r w:rsidDel="00000000" w:rsidR="00000000" w:rsidRPr="00000000">
        <w:rPr>
          <w:sz w:val="18"/>
          <w:szCs w:val="18"/>
          <w:rtl w:val="0"/>
        </w:rPr>
        <w:t xml:space="preserve">: CW + 3 cm V30 &lt; 30cc, but very few pts met this unrealistic goal.</w:t>
      </w:r>
    </w:p>
    <w:p w:rsidR="00000000" w:rsidDel="00000000" w:rsidP="00000000" w:rsidRDefault="00000000" w:rsidRPr="00000000" w14:paraId="00001192">
      <w:pPr>
        <w:numPr>
          <w:ilvl w:val="0"/>
          <w:numId w:val="2"/>
        </w:numPr>
        <w:ind w:left="720" w:hanging="360"/>
        <w:rPr>
          <w:sz w:val="18"/>
          <w:szCs w:val="18"/>
        </w:rPr>
      </w:pPr>
      <w:r w:rsidDel="00000000" w:rsidR="00000000" w:rsidRPr="00000000">
        <w:rPr>
          <w:sz w:val="18"/>
          <w:szCs w:val="18"/>
          <w:rtl w:val="0"/>
        </w:rPr>
        <w:t xml:space="preserve">MSKCC [</w:t>
      </w:r>
      <w:hyperlink r:id="rId3278">
        <w:r w:rsidDel="00000000" w:rsidR="00000000" w:rsidRPr="00000000">
          <w:rPr>
            <w:sz w:val="18"/>
            <w:szCs w:val="18"/>
            <w:rtl w:val="0"/>
          </w:rPr>
          <w:t xml:space="preserve">Mutter IJROBP '12]</w:t>
        </w:r>
      </w:hyperlink>
      <w:r w:rsidDel="00000000" w:rsidR="00000000" w:rsidRPr="00000000">
        <w:rPr>
          <w:rFonts w:ascii="Cardo" w:cs="Cardo" w:eastAsia="Cardo" w:hAnsi="Cardo"/>
          <w:sz w:val="18"/>
          <w:szCs w:val="18"/>
          <w:rtl w:val="0"/>
        </w:rPr>
        <w:t xml:space="preserve">: CW + 2 cm V30 ± 70cc with 2y G2+ CW pain of 22→ 54%. </w:t>
      </w:r>
      <w:r w:rsidDel="00000000" w:rsidR="00000000" w:rsidRPr="00000000">
        <w:rPr>
          <w:rtl w:val="0"/>
        </w:rPr>
      </w:r>
    </w:p>
    <w:p w:rsidR="00000000" w:rsidDel="00000000" w:rsidP="00000000" w:rsidRDefault="00000000" w:rsidRPr="00000000" w14:paraId="00001193">
      <w:pPr>
        <w:pStyle w:val="Heading3"/>
        <w:rPr/>
      </w:pPr>
      <w:bookmarkStart w:colFirst="0" w:colLast="0" w:name="_xv0zpdyr48u2" w:id="151"/>
      <w:bookmarkEnd w:id="151"/>
      <w:r w:rsidDel="00000000" w:rsidR="00000000" w:rsidRPr="00000000">
        <w:rPr>
          <w:rtl w:val="0"/>
        </w:rPr>
        <w:t xml:space="preserve">Abdomen</w:t>
      </w:r>
    </w:p>
    <w:p w:rsidR="00000000" w:rsidDel="00000000" w:rsidP="00000000" w:rsidRDefault="00000000" w:rsidRPr="00000000" w14:paraId="00001194">
      <w:pPr>
        <w:numPr>
          <w:ilvl w:val="0"/>
          <w:numId w:val="78"/>
        </w:numPr>
        <w:ind w:left="720" w:hanging="360"/>
        <w:rPr>
          <w:sz w:val="18"/>
          <w:szCs w:val="18"/>
        </w:rPr>
      </w:pPr>
      <w:r w:rsidDel="00000000" w:rsidR="00000000" w:rsidRPr="00000000">
        <w:rPr>
          <w:b w:val="1"/>
          <w:sz w:val="18"/>
          <w:szCs w:val="18"/>
          <w:rtl w:val="0"/>
        </w:rPr>
        <w:t xml:space="preserve">Duodenal constraints for SRS to pancreas</w:t>
      </w:r>
      <w:r w:rsidDel="00000000" w:rsidR="00000000" w:rsidRPr="00000000">
        <w:rPr>
          <w:sz w:val="18"/>
          <w:szCs w:val="18"/>
          <w:rtl w:val="0"/>
        </w:rPr>
        <w:t xml:space="preserve"> </w:t>
      </w:r>
      <w:hyperlink r:id="rId3279">
        <w:r w:rsidDel="00000000" w:rsidR="00000000" w:rsidRPr="00000000">
          <w:rPr>
            <w:sz w:val="18"/>
            <w:szCs w:val="18"/>
            <w:rtl w:val="0"/>
          </w:rPr>
          <w:t xml:space="preserve">[Murphy IJROBP '09]</w:t>
        </w:r>
      </w:hyperlink>
      <w:r w:rsidDel="00000000" w:rsidR="00000000" w:rsidRPr="00000000">
        <w:rPr>
          <w:sz w:val="18"/>
          <w:szCs w:val="18"/>
          <w:rtl w:val="0"/>
        </w:rPr>
        <w:t xml:space="preserve">: </w:t>
      </w:r>
      <w:r w:rsidDel="00000000" w:rsidR="00000000" w:rsidRPr="00000000">
        <w:rPr>
          <w:b w:val="1"/>
          <w:sz w:val="18"/>
          <w:szCs w:val="18"/>
          <w:rtl w:val="0"/>
        </w:rPr>
        <w:t xml:space="preserve">25/1</w:t>
      </w:r>
      <w:r w:rsidDel="00000000" w:rsidR="00000000" w:rsidRPr="00000000">
        <w:rPr>
          <w:sz w:val="18"/>
          <w:szCs w:val="18"/>
          <w:rtl w:val="0"/>
        </w:rPr>
        <w:t xml:space="preserve">.</w:t>
      </w:r>
    </w:p>
    <w:p w:rsidR="00000000" w:rsidDel="00000000" w:rsidP="00000000" w:rsidRDefault="00000000" w:rsidRPr="00000000" w14:paraId="00001195">
      <w:pPr>
        <w:numPr>
          <w:ilvl w:val="1"/>
          <w:numId w:val="78"/>
        </w:numPr>
        <w:ind w:left="1440" w:hanging="360"/>
        <w:rPr>
          <w:sz w:val="18"/>
          <w:szCs w:val="18"/>
        </w:rPr>
      </w:pPr>
      <w:r w:rsidDel="00000000" w:rsidR="00000000" w:rsidRPr="00000000">
        <w:rPr>
          <w:rFonts w:ascii="Cardo" w:cs="Cardo" w:eastAsia="Cardo" w:hAnsi="Cardo"/>
          <w:sz w:val="18"/>
          <w:szCs w:val="18"/>
          <w:rtl w:val="0"/>
        </w:rPr>
        <w:t xml:space="preserve">G2+ duodenal toxicity for V15 ± 9.1 cc of 11→ 52%.</w:t>
      </w:r>
    </w:p>
    <w:p w:rsidR="00000000" w:rsidDel="00000000" w:rsidP="00000000" w:rsidRDefault="00000000" w:rsidRPr="00000000" w14:paraId="00001196">
      <w:pPr>
        <w:numPr>
          <w:ilvl w:val="1"/>
          <w:numId w:val="78"/>
        </w:numPr>
        <w:ind w:left="1440" w:hanging="360"/>
        <w:rPr>
          <w:sz w:val="18"/>
          <w:szCs w:val="18"/>
        </w:rPr>
      </w:pPr>
      <w:r w:rsidDel="00000000" w:rsidR="00000000" w:rsidRPr="00000000">
        <w:rPr>
          <w:sz w:val="18"/>
          <w:szCs w:val="18"/>
          <w:rtl w:val="0"/>
        </w:rPr>
        <w:t xml:space="preserve">Similar results for V20 ± 3.3 cc and Dmax ± 23 Gy.</w:t>
      </w:r>
    </w:p>
    <w:bookmarkStart w:colFirst="0" w:colLast="0" w:name="kpry5msyhjzx" w:id="152"/>
    <w:bookmarkEnd w:id="152"/>
    <w:p w:rsidR="00000000" w:rsidDel="00000000" w:rsidP="00000000" w:rsidRDefault="00000000" w:rsidRPr="00000000" w14:paraId="00001197">
      <w:pPr>
        <w:numPr>
          <w:ilvl w:val="0"/>
          <w:numId w:val="78"/>
        </w:numPr>
        <w:ind w:left="720" w:hanging="360"/>
        <w:rPr>
          <w:sz w:val="18"/>
          <w:szCs w:val="18"/>
        </w:rPr>
      </w:pPr>
      <w:r w:rsidDel="00000000" w:rsidR="00000000" w:rsidRPr="00000000">
        <w:rPr>
          <w:b w:val="1"/>
          <w:sz w:val="18"/>
          <w:szCs w:val="18"/>
          <w:rtl w:val="0"/>
        </w:rPr>
        <w:t xml:space="preserve">Liver No Fly Zone</w:t>
      </w:r>
      <w:r w:rsidDel="00000000" w:rsidR="00000000" w:rsidRPr="00000000">
        <w:rPr>
          <w:sz w:val="18"/>
          <w:szCs w:val="18"/>
          <w:rtl w:val="0"/>
        </w:rPr>
        <w:t xml:space="preserve"> [</w:t>
      </w:r>
      <w:hyperlink r:id="rId3280">
        <w:r w:rsidDel="00000000" w:rsidR="00000000" w:rsidRPr="00000000">
          <w:rPr>
            <w:sz w:val="18"/>
            <w:szCs w:val="18"/>
            <w:rtl w:val="0"/>
          </w:rPr>
          <w:t xml:space="preserve">Osmundson IJROBP '15</w:t>
        </w:r>
      </w:hyperlink>
      <w:r w:rsidDel="00000000" w:rsidR="00000000" w:rsidRPr="00000000">
        <w:rPr>
          <w:sz w:val="18"/>
          <w:szCs w:val="18"/>
          <w:rtl w:val="0"/>
        </w:rPr>
        <w:t xml:space="preserve">]: Retro.</w:t>
      </w:r>
      <w:r w:rsidDel="00000000" w:rsidR="00000000" w:rsidRPr="00000000">
        <w:rPr>
          <w:b w:val="1"/>
          <w:sz w:val="18"/>
          <w:szCs w:val="18"/>
          <w:rtl w:val="0"/>
        </w:rPr>
        <w:t xml:space="preserve"> Liver SBRT</w:t>
      </w:r>
      <w:r w:rsidDel="00000000" w:rsidR="00000000" w:rsidRPr="00000000">
        <w:rPr>
          <w:sz w:val="18"/>
          <w:szCs w:val="18"/>
          <w:rtl w:val="0"/>
        </w:rPr>
        <w:t xml:space="preserve">, Median BED10 = 85.5 Gy in 5 fractions.</w:t>
      </w:r>
    </w:p>
    <w:p w:rsidR="00000000" w:rsidDel="00000000" w:rsidP="00000000" w:rsidRDefault="00000000" w:rsidRPr="00000000" w14:paraId="00001198">
      <w:pPr>
        <w:ind w:left="720" w:firstLine="0"/>
        <w:rPr>
          <w:sz w:val="18"/>
          <w:szCs w:val="18"/>
        </w:rPr>
      </w:pPr>
      <w:r w:rsidDel="00000000" w:rsidR="00000000" w:rsidRPr="00000000">
        <w:rPr>
          <w:sz w:val="18"/>
          <w:szCs w:val="18"/>
          <w:rtl w:val="0"/>
        </w:rPr>
        <w:t xml:space="preserve">Central hepatobiliary tract = PV from splenic confluence to first bifurcation of L/R portal veins + 1.5 cm.</w:t>
      </w:r>
    </w:p>
    <w:p w:rsidR="00000000" w:rsidDel="00000000" w:rsidP="00000000" w:rsidRDefault="00000000" w:rsidRPr="00000000" w14:paraId="00001199">
      <w:pPr>
        <w:ind w:firstLine="720"/>
        <w:rPr>
          <w:sz w:val="18"/>
          <w:szCs w:val="18"/>
        </w:rPr>
      </w:pPr>
      <w:r w:rsidDel="00000000" w:rsidR="00000000" w:rsidRPr="00000000">
        <w:rPr>
          <w:sz w:val="18"/>
          <w:szCs w:val="18"/>
          <w:rtl w:val="0"/>
        </w:rPr>
        <w:t xml:space="preserve">Similar to the "no fly zone" in lung cancer, there is one in liver cancer [</w:t>
      </w:r>
      <w:hyperlink r:id="rId3281">
        <w:r w:rsidDel="00000000" w:rsidR="00000000" w:rsidRPr="00000000">
          <w:rPr>
            <w:sz w:val="18"/>
            <w:szCs w:val="18"/>
            <w:rtl w:val="0"/>
          </w:rPr>
          <w:t xml:space="preserve">Zaorsky</w:t>
        </w:r>
      </w:hyperlink>
      <w:r w:rsidDel="00000000" w:rsidR="00000000" w:rsidRPr="00000000">
        <w:rPr>
          <w:sz w:val="18"/>
          <w:szCs w:val="18"/>
          <w:rtl w:val="0"/>
        </w:rPr>
        <w:t xml:space="preserve">].</w:t>
      </w:r>
    </w:p>
    <w:p w:rsidR="00000000" w:rsidDel="00000000" w:rsidP="00000000" w:rsidRDefault="00000000" w:rsidRPr="00000000" w14:paraId="0000119A">
      <w:pPr>
        <w:numPr>
          <w:ilvl w:val="1"/>
          <w:numId w:val="78"/>
        </w:numPr>
        <w:ind w:left="1440" w:hanging="360"/>
        <w:rPr>
          <w:sz w:val="18"/>
          <w:szCs w:val="18"/>
        </w:rPr>
      </w:pPr>
      <w:r w:rsidDel="00000000" w:rsidR="00000000" w:rsidRPr="00000000">
        <w:rPr>
          <w:sz w:val="18"/>
          <w:szCs w:val="18"/>
          <w:rtl w:val="0"/>
        </w:rPr>
        <w:t xml:space="preserve">96 pts. 2006-2013. MFU 13 mo. 50% five fractions, 30% three fractions.</w:t>
      </w:r>
    </w:p>
    <w:p w:rsidR="00000000" w:rsidDel="00000000" w:rsidP="00000000" w:rsidRDefault="00000000" w:rsidRPr="00000000" w14:paraId="0000119B">
      <w:pPr>
        <w:numPr>
          <w:ilvl w:val="1"/>
          <w:numId w:val="78"/>
        </w:numPr>
        <w:ind w:left="1440" w:hanging="360"/>
        <w:rPr>
          <w:sz w:val="18"/>
          <w:szCs w:val="18"/>
        </w:rPr>
      </w:pPr>
      <w:r w:rsidDel="00000000" w:rsidR="00000000" w:rsidRPr="00000000">
        <w:rPr>
          <w:sz w:val="18"/>
          <w:szCs w:val="18"/>
          <w:rtl w:val="0"/>
        </w:rPr>
        <w:t xml:space="preserve">Non Dosimetric factors predictive of toxicity: cholangiocarcinoma, primary liver tumor, biliary stent.</w:t>
      </w:r>
    </w:p>
    <w:p w:rsidR="00000000" w:rsidDel="00000000" w:rsidP="00000000" w:rsidRDefault="00000000" w:rsidRPr="00000000" w14:paraId="0000119C">
      <w:pPr>
        <w:numPr>
          <w:ilvl w:val="1"/>
          <w:numId w:val="78"/>
        </w:numPr>
        <w:ind w:left="1440" w:hanging="360"/>
        <w:rPr>
          <w:sz w:val="18"/>
          <w:szCs w:val="18"/>
        </w:rPr>
      </w:pPr>
      <w:r w:rsidDel="00000000" w:rsidR="00000000" w:rsidRPr="00000000">
        <w:rPr>
          <w:sz w:val="18"/>
          <w:szCs w:val="18"/>
          <w:rtl w:val="0"/>
        </w:rPr>
        <w:t xml:space="preserve">G3+ HB predictors: VBED</w:t>
      </w:r>
      <w:r w:rsidDel="00000000" w:rsidR="00000000" w:rsidRPr="00000000">
        <w:rPr>
          <w:sz w:val="18"/>
          <w:szCs w:val="18"/>
          <w:vertAlign w:val="subscript"/>
          <w:rtl w:val="0"/>
        </w:rPr>
        <w:t xml:space="preserve">10</w:t>
      </w:r>
      <w:r w:rsidDel="00000000" w:rsidR="00000000" w:rsidRPr="00000000">
        <w:rPr>
          <w:rFonts w:ascii="Gungsuh" w:cs="Gungsuh" w:eastAsia="Gungsuh" w:hAnsi="Gungsuh"/>
          <w:sz w:val="18"/>
          <w:szCs w:val="18"/>
          <w:rtl w:val="0"/>
        </w:rPr>
        <w:t xml:space="preserve">72 ≥ 21cc (RR 12), VBED</w:t>
      </w:r>
      <w:r w:rsidDel="00000000" w:rsidR="00000000" w:rsidRPr="00000000">
        <w:rPr>
          <w:sz w:val="18"/>
          <w:szCs w:val="18"/>
          <w:vertAlign w:val="subscript"/>
          <w:rtl w:val="0"/>
        </w:rPr>
        <w:t xml:space="preserve">10</w:t>
      </w:r>
      <w:r w:rsidDel="00000000" w:rsidR="00000000" w:rsidRPr="00000000">
        <w:rPr>
          <w:rFonts w:ascii="Gungsuh" w:cs="Gungsuh" w:eastAsia="Gungsuh" w:hAnsi="Gungsuh"/>
          <w:sz w:val="18"/>
          <w:szCs w:val="18"/>
          <w:rtl w:val="0"/>
        </w:rPr>
        <w:t xml:space="preserve">66 ≥ 24cc (RR11), MeanBED</w:t>
      </w:r>
      <w:r w:rsidDel="00000000" w:rsidR="00000000" w:rsidRPr="00000000">
        <w:rPr>
          <w:sz w:val="18"/>
          <w:szCs w:val="18"/>
          <w:vertAlign w:val="subscript"/>
          <w:rtl w:val="0"/>
        </w:rPr>
        <w:t xml:space="preserve">10</w:t>
      </w:r>
      <w:r w:rsidDel="00000000" w:rsidR="00000000" w:rsidRPr="00000000">
        <w:rPr>
          <w:rFonts w:ascii="Gungsuh" w:cs="Gungsuh" w:eastAsia="Gungsuh" w:hAnsi="Gungsuh"/>
          <w:sz w:val="18"/>
          <w:szCs w:val="18"/>
          <w:rtl w:val="0"/>
        </w:rPr>
        <w:t xml:space="preserve"> cHBT ≥ 14 Gy (RR 0.2). </w:t>
      </w:r>
    </w:p>
    <w:p w:rsidR="00000000" w:rsidDel="00000000" w:rsidP="00000000" w:rsidRDefault="00000000" w:rsidRPr="00000000" w14:paraId="0000119D">
      <w:pPr>
        <w:numPr>
          <w:ilvl w:val="1"/>
          <w:numId w:val="78"/>
        </w:numPr>
        <w:ind w:left="1440" w:hanging="360"/>
        <w:rPr>
          <w:sz w:val="18"/>
          <w:szCs w:val="18"/>
        </w:rPr>
      </w:pPr>
      <w:r w:rsidDel="00000000" w:rsidR="00000000" w:rsidRPr="00000000">
        <w:rPr>
          <w:sz w:val="18"/>
          <w:szCs w:val="18"/>
          <w:rtl w:val="0"/>
        </w:rPr>
        <w:t xml:space="preserve">VBED</w:t>
      </w:r>
      <w:r w:rsidDel="00000000" w:rsidR="00000000" w:rsidRPr="00000000">
        <w:rPr>
          <w:sz w:val="18"/>
          <w:szCs w:val="18"/>
          <w:vertAlign w:val="subscript"/>
          <w:rtl w:val="0"/>
        </w:rPr>
        <w:t xml:space="preserve">10</w:t>
      </w:r>
      <w:r w:rsidDel="00000000" w:rsidR="00000000" w:rsidRPr="00000000">
        <w:rPr>
          <w:sz w:val="18"/>
          <w:szCs w:val="18"/>
          <w:rtl w:val="0"/>
        </w:rPr>
        <w:t xml:space="preserve">66 corresponds to V40 and V37.7 for 5 fractions while V33.8 and V32 for 3 fractions.</w:t>
      </w:r>
    </w:p>
    <w:p w:rsidR="00000000" w:rsidDel="00000000" w:rsidP="00000000" w:rsidRDefault="00000000" w:rsidRPr="00000000" w14:paraId="0000119E">
      <w:pPr>
        <w:numPr>
          <w:ilvl w:val="2"/>
          <w:numId w:val="78"/>
        </w:numPr>
        <w:ind w:left="2160" w:hanging="360"/>
        <w:rPr>
          <w:sz w:val="18"/>
          <w:szCs w:val="18"/>
        </w:rPr>
      </w:pPr>
      <w:r w:rsidDel="00000000" w:rsidR="00000000" w:rsidRPr="00000000">
        <w:rPr>
          <w:sz w:val="18"/>
          <w:szCs w:val="18"/>
          <w:rtl w:val="0"/>
        </w:rPr>
        <w:t xml:space="preserve">5 fractions: V40 &lt; 21cc, V37.7 &lt; 24cc.</w:t>
      </w:r>
    </w:p>
    <w:p w:rsidR="00000000" w:rsidDel="00000000" w:rsidP="00000000" w:rsidRDefault="00000000" w:rsidRPr="00000000" w14:paraId="0000119F">
      <w:pPr>
        <w:numPr>
          <w:ilvl w:val="2"/>
          <w:numId w:val="78"/>
        </w:numPr>
        <w:ind w:left="2160" w:hanging="360"/>
        <w:rPr>
          <w:sz w:val="18"/>
          <w:szCs w:val="18"/>
        </w:rPr>
      </w:pPr>
      <w:r w:rsidDel="00000000" w:rsidR="00000000" w:rsidRPr="00000000">
        <w:rPr>
          <w:sz w:val="18"/>
          <w:szCs w:val="18"/>
          <w:rtl w:val="0"/>
        </w:rPr>
        <w:t xml:space="preserve">3 fractions: V33.8 &lt; 21cc, V32 &lt; 24cc.</w:t>
      </w:r>
    </w:p>
    <w:p w:rsidR="00000000" w:rsidDel="00000000" w:rsidP="00000000" w:rsidRDefault="00000000" w:rsidRPr="00000000" w14:paraId="000011A0">
      <w:pPr>
        <w:numPr>
          <w:ilvl w:val="1"/>
          <w:numId w:val="78"/>
        </w:numPr>
        <w:ind w:left="1440" w:hanging="360"/>
        <w:rPr>
          <w:sz w:val="18"/>
          <w:szCs w:val="18"/>
        </w:rPr>
      </w:pPr>
      <w:r w:rsidDel="00000000" w:rsidR="00000000" w:rsidRPr="00000000">
        <w:rPr>
          <w:sz w:val="18"/>
          <w:szCs w:val="18"/>
          <w:rtl w:val="0"/>
        </w:rPr>
        <w:t xml:space="preserve">G2+ in 24%, G3+ in 19%.</w:t>
      </w:r>
    </w:p>
    <w:p w:rsidR="00000000" w:rsidDel="00000000" w:rsidP="00000000" w:rsidRDefault="00000000" w:rsidRPr="00000000" w14:paraId="000011A1">
      <w:pPr>
        <w:numPr>
          <w:ilvl w:val="0"/>
          <w:numId w:val="78"/>
        </w:numPr>
        <w:ind w:left="720" w:hanging="360"/>
        <w:rPr>
          <w:sz w:val="18"/>
          <w:szCs w:val="18"/>
        </w:rPr>
      </w:pPr>
      <w:r w:rsidDel="00000000" w:rsidR="00000000" w:rsidRPr="00000000">
        <w:rPr>
          <w:sz w:val="18"/>
          <w:szCs w:val="18"/>
          <w:rtl w:val="0"/>
        </w:rPr>
        <w:t xml:space="preserve">RILD with mean liver dose</w:t>
      </w:r>
    </w:p>
    <w:p w:rsidR="00000000" w:rsidDel="00000000" w:rsidP="00000000" w:rsidRDefault="00000000" w:rsidRPr="00000000" w14:paraId="000011A2">
      <w:pPr>
        <w:numPr>
          <w:ilvl w:val="1"/>
          <w:numId w:val="78"/>
        </w:numPr>
        <w:ind w:left="1440" w:hanging="360"/>
        <w:rPr>
          <w:sz w:val="18"/>
          <w:szCs w:val="18"/>
        </w:rPr>
      </w:pPr>
      <w:r w:rsidDel="00000000" w:rsidR="00000000" w:rsidRPr="00000000">
        <w:rPr>
          <w:sz w:val="18"/>
          <w:szCs w:val="18"/>
          <w:rtl w:val="0"/>
        </w:rPr>
        <w:t xml:space="preserve">21 Gy at 3 Gy fractions &lt; 5%</w:t>
      </w:r>
    </w:p>
    <w:p w:rsidR="00000000" w:rsidDel="00000000" w:rsidP="00000000" w:rsidRDefault="00000000" w:rsidRPr="00000000" w14:paraId="000011A3">
      <w:pPr>
        <w:numPr>
          <w:ilvl w:val="1"/>
          <w:numId w:val="78"/>
        </w:numPr>
        <w:ind w:left="1440" w:hanging="360"/>
        <w:rPr>
          <w:sz w:val="18"/>
          <w:szCs w:val="18"/>
        </w:rPr>
      </w:pPr>
      <w:r w:rsidDel="00000000" w:rsidR="00000000" w:rsidRPr="00000000">
        <w:rPr>
          <w:sz w:val="18"/>
          <w:szCs w:val="18"/>
          <w:rtl w:val="0"/>
        </w:rPr>
        <w:t xml:space="preserve">SBRT: for &lt; 5% RILD, &lt; 13 Gy in 3 fractions, &lt; 18 Gy in 6 fractions, &lt; 6 Gy CPC B at 4-6 Gy/fx. </w:t>
      </w:r>
    </w:p>
    <w:p w:rsidR="00000000" w:rsidDel="00000000" w:rsidP="00000000" w:rsidRDefault="00000000" w:rsidRPr="00000000" w14:paraId="000011A4">
      <w:pPr>
        <w:numPr>
          <w:ilvl w:val="2"/>
          <w:numId w:val="78"/>
        </w:numPr>
        <w:ind w:left="2160" w:hanging="360"/>
        <w:rPr>
          <w:sz w:val="18"/>
          <w:szCs w:val="18"/>
        </w:rPr>
      </w:pPr>
      <w:r w:rsidDel="00000000" w:rsidR="00000000" w:rsidRPr="00000000">
        <w:rPr>
          <w:sz w:val="18"/>
          <w:szCs w:val="18"/>
          <w:rtl w:val="0"/>
        </w:rPr>
        <w:t xml:space="preserve">V15 &lt; 700cc in 3-5 fx</w:t>
      </w:r>
      <w:r w:rsidDel="00000000" w:rsidR="00000000" w:rsidRPr="00000000">
        <w:rPr>
          <w:rtl w:val="0"/>
        </w:rPr>
      </w:r>
    </w:p>
    <w:p w:rsidR="00000000" w:rsidDel="00000000" w:rsidP="00000000" w:rsidRDefault="00000000" w:rsidRPr="00000000" w14:paraId="000011A5">
      <w:pPr>
        <w:pStyle w:val="Heading3"/>
        <w:rPr/>
      </w:pPr>
      <w:bookmarkStart w:colFirst="0" w:colLast="0" w:name="_292p5qdjr64z" w:id="153"/>
      <w:bookmarkEnd w:id="153"/>
      <w:r w:rsidDel="00000000" w:rsidR="00000000" w:rsidRPr="00000000">
        <w:rPr>
          <w:rtl w:val="0"/>
        </w:rPr>
        <w:t xml:space="preserve">Pelvis</w:t>
      </w:r>
    </w:p>
    <w:p w:rsidR="00000000" w:rsidDel="00000000" w:rsidP="00000000" w:rsidRDefault="00000000" w:rsidRPr="00000000" w14:paraId="000011A6">
      <w:pPr>
        <w:pStyle w:val="Heading3"/>
        <w:rPr/>
      </w:pPr>
      <w:bookmarkStart w:colFirst="0" w:colLast="0" w:name="_orc9xjyra3o7" w:id="154"/>
      <w:bookmarkEnd w:id="154"/>
      <w:r w:rsidDel="00000000" w:rsidR="00000000" w:rsidRPr="00000000">
        <w:rPr>
          <w:rtl w:val="0"/>
        </w:rPr>
        <w:t xml:space="preserve">Peds</w:t>
      </w:r>
    </w:p>
    <w:p w:rsidR="00000000" w:rsidDel="00000000" w:rsidP="00000000" w:rsidRDefault="00000000" w:rsidRPr="00000000" w14:paraId="000011A7">
      <w:pPr>
        <w:rPr>
          <w:sz w:val="18"/>
          <w:szCs w:val="18"/>
        </w:rPr>
      </w:pPr>
      <w:r w:rsidDel="00000000" w:rsidR="00000000" w:rsidRPr="00000000">
        <w:rPr>
          <w:rtl w:val="0"/>
        </w:rPr>
      </w:r>
    </w:p>
    <w:p w:rsidR="00000000" w:rsidDel="00000000" w:rsidP="00000000" w:rsidRDefault="00000000" w:rsidRPr="00000000" w14:paraId="000011A8">
      <w:pPr>
        <w:rPr>
          <w:sz w:val="18"/>
          <w:szCs w:val="18"/>
        </w:rPr>
      </w:pPr>
      <w:r w:rsidDel="00000000" w:rsidR="00000000" w:rsidRPr="00000000">
        <w:rPr>
          <w:rtl w:val="0"/>
        </w:rPr>
      </w:r>
    </w:p>
    <w:sectPr>
      <w:type w:val="nextPage"/>
      <w:pgSz w:h="12240" w:w="15840"/>
      <w:pgMar w:bottom="720" w:top="720" w:left="720" w:right="633.6"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dOnc Review" w:id="0" w:date="2020-05-28T17:13:44Z">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are in progress - Please contribute!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font w:name="Gungsuh"/>
  <w:font w:name="Courier New"/>
  <w:font w:name="Nyal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sz w:val="18"/>
      <w:szCs w:val="18"/>
    </w:rPr>
  </w:style>
  <w:style w:type="paragraph" w:styleId="Heading3">
    <w:name w:val="heading 3"/>
    <w:basedOn w:val="Normal"/>
    <w:next w:val="Normal"/>
    <w:pPr>
      <w:keepNext w:val="1"/>
      <w:keepLines w:val="1"/>
    </w:pPr>
    <w:rPr>
      <w:sz w:val="18"/>
      <w:szCs w:val="1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s://www.ncbi.nlm.nih.gov/pubmed/29759332" TargetMode="External"/><Relationship Id="rId391" Type="http://schemas.openxmlformats.org/officeDocument/2006/relationships/hyperlink" Target="https://www.rtog.org/clinicaltrials/protocoltable/studydetails.aspx?action=openFile&amp;FileID=9067" TargetMode="External"/><Relationship Id="rId390" Type="http://schemas.openxmlformats.org/officeDocument/2006/relationships/hyperlink" Target="https://www.ncbi.nlm.nih.gov/pubmed/29759332" TargetMode="External"/><Relationship Id="rId2180" Type="http://schemas.openxmlformats.org/officeDocument/2006/relationships/hyperlink" Target="https://doi.org/10.1016/S0140-6736(20)30932-6" TargetMode="External"/><Relationship Id="rId2181" Type="http://schemas.openxmlformats.org/officeDocument/2006/relationships/hyperlink" Target="https://docs.google.com/document/d/1sWQwqcSH23B30CKCVOaQ2kb4D4qES6YfPqmgJYR5rnY/edit#bookmark=id.l20q82q32xzg" TargetMode="External"/><Relationship Id="rId2182" Type="http://schemas.openxmlformats.org/officeDocument/2006/relationships/hyperlink" Target="http://www.quadshotnews.com/2020/05/flashback.html" TargetMode="External"/><Relationship Id="rId2183" Type="http://schemas.openxmlformats.org/officeDocument/2006/relationships/hyperlink" Target="https://docs.google.com/document/d/1sWQwqcSH23B30CKCVOaQ2kb4D4qES6YfPqmgJYR5rnY/edit#bookmark=id.gjfriadaxyj0" TargetMode="External"/><Relationship Id="rId385" Type="http://schemas.openxmlformats.org/officeDocument/2006/relationships/hyperlink" Target="https://www.aapm.org/pubs/reports/rpt_101.pdf" TargetMode="External"/><Relationship Id="rId2184" Type="http://schemas.openxmlformats.org/officeDocument/2006/relationships/hyperlink" Target="http://econtour.org/cases/108" TargetMode="External"/><Relationship Id="rId384" Type="http://schemas.openxmlformats.org/officeDocument/2006/relationships/hyperlink" Target="https://www.newjerseyck.com/wp-content/uploads/2017/07/NRG-BR002-Protocol-20160222.pdf" TargetMode="External"/><Relationship Id="rId2185" Type="http://schemas.openxmlformats.org/officeDocument/2006/relationships/hyperlink" Target="http://econtour.org/cases/47" TargetMode="External"/><Relationship Id="rId383" Type="http://schemas.openxmlformats.org/officeDocument/2006/relationships/hyperlink" Target="https://www.aapm.org/pubs/reports/rpt_101.pdf" TargetMode="External"/><Relationship Id="rId2186" Type="http://schemas.openxmlformats.org/officeDocument/2006/relationships/hyperlink" Target="https://www.sciencedirect.com/science/article/pii/S0360301619303062?via%3Dihub" TargetMode="External"/><Relationship Id="rId382" Type="http://schemas.openxmlformats.org/officeDocument/2006/relationships/hyperlink" Target="https://www.newjerseyck.com/wp-content/uploads/2017/07/NRG-BR002-Protocol-20160222.pdf" TargetMode="External"/><Relationship Id="rId2187" Type="http://schemas.openxmlformats.org/officeDocument/2006/relationships/hyperlink" Target="http://econtour.org/cases/108" TargetMode="External"/><Relationship Id="rId389" Type="http://schemas.openxmlformats.org/officeDocument/2006/relationships/hyperlink" Target="https://www.aapm.org/pubs/reports/rpt_101.pdf" TargetMode="External"/><Relationship Id="rId2188" Type="http://schemas.openxmlformats.org/officeDocument/2006/relationships/hyperlink" Target="http://econtour.org/cases/47" TargetMode="External"/><Relationship Id="rId388" Type="http://schemas.openxmlformats.org/officeDocument/2006/relationships/hyperlink" Target="https://www.newjerseyck.com/wp-content/uploads/2017/07/NRG-BR002-Protocol-20160222.pdf" TargetMode="External"/><Relationship Id="rId2189" Type="http://schemas.openxmlformats.org/officeDocument/2006/relationships/hyperlink" Target="http://rpc.mdanderson.org/rpc/credentialing/files/B39_Protocol1.pdf" TargetMode="External"/><Relationship Id="rId387" Type="http://schemas.openxmlformats.org/officeDocument/2006/relationships/hyperlink" Target="https://www.sciencedirect.com/science/article/pii/S093665551730434X" TargetMode="External"/><Relationship Id="rId386" Type="http://schemas.openxmlformats.org/officeDocument/2006/relationships/hyperlink" Target="https://www.newjerseyck.com/wp-content/uploads/2017/07/NRG-BR002-Protocol-20160222.pdf" TargetMode="External"/><Relationship Id="rId381" Type="http://schemas.openxmlformats.org/officeDocument/2006/relationships/hyperlink" Target="https://www.aapm.org/pubs/reports/rpt_101.pdf" TargetMode="External"/><Relationship Id="rId380" Type="http://schemas.openxmlformats.org/officeDocument/2006/relationships/hyperlink" Target="https://www.karger.com/Article/Abstract/322503" TargetMode="External"/><Relationship Id="rId379" Type="http://schemas.openxmlformats.org/officeDocument/2006/relationships/hyperlink" Target="https://docs.google.com/document/d/1oKD3L5ieCk03FWU6fCnj8aiHKRPJD-q6IpjXpQCuexw/edit#bookmark=id.yy4w2zafo8vx" TargetMode="External"/><Relationship Id="rId2170" Type="http://schemas.openxmlformats.org/officeDocument/2006/relationships/hyperlink" Target="https://ascopubs.org/doi/abs/10.1200/JCO.2016.34.15_suppl.TPS1098" TargetMode="External"/><Relationship Id="rId2171" Type="http://schemas.openxmlformats.org/officeDocument/2006/relationships/hyperlink" Target="https://www.newjerseyck.com/wp-content/uploads/2017/07/NRG-BR002-Protocol-20160222.pdf" TargetMode="External"/><Relationship Id="rId2172" Type="http://schemas.openxmlformats.org/officeDocument/2006/relationships/hyperlink" Target="https://docs.google.com/document/d/1sWQwqcSH23B30CKCVOaQ2kb4D4qES6YfPqmgJYR5rnY/edit#bookmark=id.kyz8axqivny8" TargetMode="External"/><Relationship Id="rId374" Type="http://schemas.openxmlformats.org/officeDocument/2006/relationships/hyperlink" Target="https://www.ncbi.nlm.nih.gov/pubmed/29759332" TargetMode="External"/><Relationship Id="rId2173" Type="http://schemas.openxmlformats.org/officeDocument/2006/relationships/hyperlink" Target="https://www.sciencedirect.com/science/article/pii/S0360301619303062?via%3Dihub" TargetMode="External"/><Relationship Id="rId373" Type="http://schemas.openxmlformats.org/officeDocument/2006/relationships/hyperlink" Target="https://www.ncbi.nlm.nih.gov/pubmed/25514807" TargetMode="External"/><Relationship Id="rId2174" Type="http://schemas.openxmlformats.org/officeDocument/2006/relationships/hyperlink" Target="http://econtour.org/cases/108" TargetMode="External"/><Relationship Id="rId372" Type="http://schemas.openxmlformats.org/officeDocument/2006/relationships/hyperlink" Target="https://www.rtog.org/clinicaltrials/protocoltable/studydetails.aspx?action=openFile&amp;FileID=9067" TargetMode="External"/><Relationship Id="rId2175" Type="http://schemas.openxmlformats.org/officeDocument/2006/relationships/hyperlink" Target="https://docs.google.com/document/d/1sWQwqcSH23B30CKCVOaQ2kb4D4qES6YfPqmgJYR5rnY/edit#bookmark=id.hqc35ujj7v4e" TargetMode="External"/><Relationship Id="rId371" Type="http://schemas.openxmlformats.org/officeDocument/2006/relationships/hyperlink" Target="https://www.sciencedirect.com/science/article/pii/S0167814015005101?via%3Dihub" TargetMode="External"/><Relationship Id="rId2176" Type="http://schemas.openxmlformats.org/officeDocument/2006/relationships/hyperlink" Target="https://www.ncbi.nlm.nih.gov/pubmed/18465333" TargetMode="External"/><Relationship Id="rId378" Type="http://schemas.openxmlformats.org/officeDocument/2006/relationships/hyperlink" Target="https://docs.google.com/document/d/1oKD3L5ieCk03FWU6fCnj8aiHKRPJD-q6IpjXpQCuexw/edit#bookmark=id.dldhobpv14xl" TargetMode="External"/><Relationship Id="rId2177" Type="http://schemas.openxmlformats.org/officeDocument/2006/relationships/hyperlink" Target="https://www.ncbi.nlm.nih.gov/pubmed/11955732" TargetMode="External"/><Relationship Id="rId377" Type="http://schemas.openxmlformats.org/officeDocument/2006/relationships/hyperlink" Target="https://docs.google.com/document/d/1oKD3L5ieCk03FWU6fCnj8aiHKRPJD-q6IpjXpQCuexw/edit#bookmark=id.ctkqot8uicm" TargetMode="External"/><Relationship Id="rId2178" Type="http://schemas.openxmlformats.org/officeDocument/2006/relationships/hyperlink" Target="https://www.ncbi.nlm.nih.gov/pubmed/10378965" TargetMode="External"/><Relationship Id="rId376" Type="http://schemas.openxmlformats.org/officeDocument/2006/relationships/hyperlink" Target="https://www.ncbi.nlm.nih.gov/pubmed/25514807" TargetMode="External"/><Relationship Id="rId2179" Type="http://schemas.openxmlformats.org/officeDocument/2006/relationships/hyperlink" Target="https://www.icr.ac.uk/our-research/centres-and-collaborations/centres-at-the-icr/clinical-trials-and-statistics-unit/clinical-trials/fast_forward_page" TargetMode="External"/><Relationship Id="rId375" Type="http://schemas.openxmlformats.org/officeDocument/2006/relationships/hyperlink" Target="https://www.ncbi.nlm.nih.gov/pubmed/29759332" TargetMode="External"/><Relationship Id="rId2190" Type="http://schemas.openxmlformats.org/officeDocument/2006/relationships/hyperlink" Target="https://www.eventscribe.com/2019/ASTRO/fsPopup.asp?Mode=presinfo&amp;PresentationID=599238" TargetMode="External"/><Relationship Id="rId2191" Type="http://schemas.openxmlformats.org/officeDocument/2006/relationships/hyperlink" Target="https://doi.org/10.1016/S0140-6736(19)32514-0" TargetMode="External"/><Relationship Id="rId2192" Type="http://schemas.openxmlformats.org/officeDocument/2006/relationships/hyperlink" Target="https://docs.google.com/document/d/1sWQwqcSH23B30CKCVOaQ2kb4D4qES6YfPqmgJYR5rnY/edit?pli=1#bookmark=id.kszol2mb6nlx" TargetMode="External"/><Relationship Id="rId2193" Type="http://schemas.openxmlformats.org/officeDocument/2006/relationships/hyperlink" Target="https://www.rtog.org/clinicaltrials/protocoltable/studydetails.aspx?action=openFile&amp;FileID=9366" TargetMode="External"/><Relationship Id="rId2194" Type="http://schemas.openxmlformats.org/officeDocument/2006/relationships/hyperlink" Target="http://www.acro.org/" TargetMode="External"/><Relationship Id="rId396" Type="http://schemas.openxmlformats.org/officeDocument/2006/relationships/hyperlink" Target="https://www.aapm.org/pubs/reports/rpt_101.pdf" TargetMode="External"/><Relationship Id="rId2195" Type="http://schemas.openxmlformats.org/officeDocument/2006/relationships/hyperlink" Target="https://twitter.com/NicholasZaorsky/status/1211640873634664453" TargetMode="External"/><Relationship Id="rId395" Type="http://schemas.openxmlformats.org/officeDocument/2006/relationships/hyperlink" Target="https://www.karger.com/Article/Abstract/322503" TargetMode="External"/><Relationship Id="rId2196" Type="http://schemas.openxmlformats.org/officeDocument/2006/relationships/hyperlink" Target="https://www.astro.org/uploadedFiles/_MAIN_SITE/Affiliate/ARRO/Resident_Resources/Educational_Resources/ARROcase/Content_Pieces/ChestWallToxicity.pdf" TargetMode="External"/><Relationship Id="rId394" Type="http://schemas.openxmlformats.org/officeDocument/2006/relationships/hyperlink" Target="https://www.ncbi.nlm.nih.gov/pubmed/31987965" TargetMode="External"/><Relationship Id="rId2197" Type="http://schemas.openxmlformats.org/officeDocument/2006/relationships/hyperlink" Target="https://www.astro.org/ASTRO/media/ASTRO/AffiliatePages/arro/PDFs/ARROCase_SABR_Lung_EarlyStage.pdf" TargetMode="External"/><Relationship Id="rId393" Type="http://schemas.openxmlformats.org/officeDocument/2006/relationships/hyperlink" Target="https://www.ncbi.nlm.nih.gov/pubmed/31987965" TargetMode="External"/><Relationship Id="rId2198" Type="http://schemas.openxmlformats.org/officeDocument/2006/relationships/hyperlink" Target="https://econtour.org/cases/89" TargetMode="External"/><Relationship Id="rId2199" Type="http://schemas.openxmlformats.org/officeDocument/2006/relationships/hyperlink" Target="https://www.ncbi.nlm.nih.gov/pubmed/20934273" TargetMode="External"/><Relationship Id="rId399" Type="http://schemas.openxmlformats.org/officeDocument/2006/relationships/hyperlink" Target="https://www.newjerseyck.com/wp-content/uploads/2017/07/NRG-BR002-Protocol-20160222.pdf" TargetMode="External"/><Relationship Id="rId398" Type="http://schemas.openxmlformats.org/officeDocument/2006/relationships/hyperlink" Target="https://www.sciencedirect.com/science/article/pii/S093665551730434X" TargetMode="External"/><Relationship Id="rId397" Type="http://schemas.openxmlformats.org/officeDocument/2006/relationships/hyperlink" Target="https://www.newjerseyck.com/wp-content/uploads/2017/07/NRG-BR002-Protocol-20160222.pdf" TargetMode="External"/><Relationship Id="rId1730" Type="http://schemas.openxmlformats.org/officeDocument/2006/relationships/hyperlink" Target="https://www.astro.org/uploadedFiles/_MAIN_SITE/Affiliate/ARRO/Resident_Resources/Educational_Resources/ARROcase/Content_Pieces/AVM.pdf" TargetMode="External"/><Relationship Id="rId1731" Type="http://schemas.openxmlformats.org/officeDocument/2006/relationships/hyperlink" Target="https://www.astro.org/ASTRO/media/ASTRO/AffiliatePages/arro/PDFs/ARROCase_spinalglioma.pdf" TargetMode="External"/><Relationship Id="rId1732" Type="http://schemas.openxmlformats.org/officeDocument/2006/relationships/hyperlink" Target="https://www.astro.org/uploadedFiles/_MAIN_SITE/Affiliate/ARRO/Resident_Resources/Educational_Resources/Content_Pieces/trigeminalneuralgia.pdf" TargetMode="External"/><Relationship Id="rId1733" Type="http://schemas.openxmlformats.org/officeDocument/2006/relationships/hyperlink" Target="https://www.astro.org/ASTRO/media/ASTRO/AffiliatePages/arro/PDFs/ARROCase_GlioMulti.pdf" TargetMode="External"/><Relationship Id="rId1734" Type="http://schemas.openxmlformats.org/officeDocument/2006/relationships/hyperlink" Target="https://www.astro.org/uploadedFiles/_MAIN_SITE/Affiliate/ARRO/Resident_Resources/Educational_Resources/ARROcase/Content_Pieces/UvealMelanoma.pdf" TargetMode="External"/><Relationship Id="rId1735" Type="http://schemas.openxmlformats.org/officeDocument/2006/relationships/hyperlink" Target="https://www.astro.org/uploadedFiles/_MAIN_SITE/Affiliate/ARRO/Resident_Resources/Educational_Resources/ARROcase/Content_Pieces/ParagangliomaSkullBase.pdf" TargetMode="External"/><Relationship Id="rId1736" Type="http://schemas.openxmlformats.org/officeDocument/2006/relationships/hyperlink" Target="https://www.nrgoncology.org/Portals/0/Scientific%20Program/CIRO/Atlases/RTOG_Contouring_Guidelines-Hippocampus_version2.ppt" TargetMode="External"/><Relationship Id="rId1737" Type="http://schemas.openxmlformats.org/officeDocument/2006/relationships/hyperlink" Target="https://www.sciencedirect.com/science/article/pii/S0360301617339536?via%3Dihub" TargetMode="External"/><Relationship Id="rId1738" Type="http://schemas.openxmlformats.org/officeDocument/2006/relationships/hyperlink" Target="https://docs.google.com/document/d/1CfbqB4YnaPB8U3r2LykLv2v3bRLJyYQV0tvX4Js2Mog/edit#bookmark=id.piysv0nm4em7" TargetMode="External"/><Relationship Id="rId1739" Type="http://schemas.openxmlformats.org/officeDocument/2006/relationships/hyperlink" Target="https://www.sciencedirect.com/science/article/pii/S0360301612003677" TargetMode="External"/><Relationship Id="rId1720" Type="http://schemas.openxmlformats.org/officeDocument/2006/relationships/hyperlink" Target="https://www.ncbi.nlm.nih.gov/pubmed/19783377" TargetMode="External"/><Relationship Id="rId1721" Type="http://schemas.openxmlformats.org/officeDocument/2006/relationships/hyperlink" Target="https://docs.google.com/document/d/17O0LOemBhckXGuuPBCh6u8vqBfc6lg88r46B8YctMXU/edit#bookmark=id.yq5yz7h1ur5e" TargetMode="External"/><Relationship Id="rId1722" Type="http://schemas.openxmlformats.org/officeDocument/2006/relationships/hyperlink" Target="https://www.thelancet.com/journals/lanonc/article/PIIS1470-2045(16)30305-9/fulltext" TargetMode="External"/><Relationship Id="rId1723" Type="http://schemas.openxmlformats.org/officeDocument/2006/relationships/hyperlink" Target="https://www.ncbi.nlm.nih.gov/pmc/articles/PMC5124485/" TargetMode="External"/><Relationship Id="rId1724" Type="http://schemas.openxmlformats.org/officeDocument/2006/relationships/hyperlink" Target="https://docs.google.com/document/d/17O0LOemBhckXGuuPBCh6u8vqBfc6lg88r46B8YctMXU/edit#bookmark=id.kpvuvbc86n2j" TargetMode="External"/><Relationship Id="rId1725" Type="http://schemas.openxmlformats.org/officeDocument/2006/relationships/hyperlink" Target="https://twitter.com/NicholasZaorsky/status/1211367193654562816" TargetMode="External"/><Relationship Id="rId1726" Type="http://schemas.openxmlformats.org/officeDocument/2006/relationships/hyperlink" Target="https://twitter.com/NicholasZaorsky/status/1211368296693538818" TargetMode="External"/><Relationship Id="rId1727" Type="http://schemas.openxmlformats.org/officeDocument/2006/relationships/hyperlink" Target="https://twitter.com/NicholasZaorsky/status/1226200897027551235?s=20" TargetMode="External"/><Relationship Id="rId1728" Type="http://schemas.openxmlformats.org/officeDocument/2006/relationships/hyperlink" Target="https://twitter.com/NicholasZaorsky/status/1234224691612672002?s=20" TargetMode="External"/><Relationship Id="rId1729" Type="http://schemas.openxmlformats.org/officeDocument/2006/relationships/hyperlink" Target="https://twitter.com/NicholasZaorsky/status/1211365353189781506" TargetMode="External"/><Relationship Id="rId1752" Type="http://schemas.openxmlformats.org/officeDocument/2006/relationships/hyperlink" Target="https://www.ncbi.nlm.nih.gov/pubmed/31719684" TargetMode="External"/><Relationship Id="rId1753" Type="http://schemas.openxmlformats.org/officeDocument/2006/relationships/hyperlink" Target="https://docs.google.com/document/d/1sWQwqcSH23B30CKCVOaQ2kb4D4qES6YfPqmgJYR5rnY/edit#bookmark=id.4w7gzgv86rp5" TargetMode="External"/><Relationship Id="rId1754" Type="http://schemas.openxmlformats.org/officeDocument/2006/relationships/hyperlink" Target="https://www.frontiersin.org/articles/10.3389/fonc.2019.00483/full" TargetMode="External"/><Relationship Id="rId1755" Type="http://schemas.openxmlformats.org/officeDocument/2006/relationships/hyperlink" Target="https://docs.google.com/document/d/1CfbqB4YnaPB8U3r2LykLv2v3bRLJyYQV0tvX4Js2Mog/edit#bookmark=id.15ubv1c929su" TargetMode="External"/><Relationship Id="rId1756" Type="http://schemas.openxmlformats.org/officeDocument/2006/relationships/hyperlink" Target="https://www.ncbi.nlm.nih.gov/pubmed/32170501" TargetMode="External"/><Relationship Id="rId1757" Type="http://schemas.openxmlformats.org/officeDocument/2006/relationships/hyperlink" Target="https://docs.google.com/document/d/17O0LOemBhckXGuuPBCh6u8vqBfc6lg88r46B8YctMXU/edit#bookmark=id.r3u1wdp25mtu" TargetMode="External"/><Relationship Id="rId1758" Type="http://schemas.openxmlformats.org/officeDocument/2006/relationships/hyperlink" Target="https://www.ncbi.nlm.nih.gov/pmc/articles/PMC5057503/" TargetMode="External"/><Relationship Id="rId1759" Type="http://schemas.openxmlformats.org/officeDocument/2006/relationships/hyperlink" Target="https://docs.google.com/document/d/17O0LOemBhckXGuuPBCh6u8vqBfc6lg88r46B8YctMXU/edit#bookmark=id.4ntswz64ymcw" TargetMode="External"/><Relationship Id="rId1750" Type="http://schemas.openxmlformats.org/officeDocument/2006/relationships/hyperlink" Target="https://www.ncbi.nlm.nih.gov/pubmed/32080373" TargetMode="External"/><Relationship Id="rId1751" Type="http://schemas.openxmlformats.org/officeDocument/2006/relationships/hyperlink" Target="https://docs.google.com/document/d/1CfbqB4YnaPB8U3r2LykLv2v3bRLJyYQV0tvX4Js2Mog/edit#bookmark=id.focksuac7esp" TargetMode="External"/><Relationship Id="rId1741" Type="http://schemas.openxmlformats.org/officeDocument/2006/relationships/hyperlink" Target="https://www.ncbi.nlm.nih.gov/pmc/articles/PMC5600487/" TargetMode="External"/><Relationship Id="rId1742" Type="http://schemas.openxmlformats.org/officeDocument/2006/relationships/hyperlink" Target="https://docs.google.com/document/d/1CfbqB4YnaPB8U3r2LykLv2v3bRLJyYQV0tvX4Js2Mog/edit#bookmark=id.hd2zilsfszw0" TargetMode="External"/><Relationship Id="rId1743" Type="http://schemas.openxmlformats.org/officeDocument/2006/relationships/hyperlink" Target="https://www.ncbi.nlm.nih.gov/pubmed/31874346" TargetMode="External"/><Relationship Id="rId1744" Type="http://schemas.openxmlformats.org/officeDocument/2006/relationships/hyperlink" Target="https://docs.google.com/document/d/1CfbqB4YnaPB8U3r2LykLv2v3bRLJyYQV0tvX4Js2Mog/edit#bookmark=id.mec5clghoife" TargetMode="External"/><Relationship Id="rId1745" Type="http://schemas.openxmlformats.org/officeDocument/2006/relationships/hyperlink" Target="https://www.ncbi.nlm.nih.gov/pubmed/32171852" TargetMode="External"/><Relationship Id="rId1746" Type="http://schemas.openxmlformats.org/officeDocument/2006/relationships/hyperlink" Target="https://docs.google.com/document/d/1CfbqB4YnaPB8U3r2LykLv2v3bRLJyYQV0tvX4Js2Mog/edit#bookmark=id.5e9eevis0v" TargetMode="External"/><Relationship Id="rId1747" Type="http://schemas.openxmlformats.org/officeDocument/2006/relationships/hyperlink" Target="https://www.ncbi.nlm.nih.gov/pubmed/24715242" TargetMode="External"/><Relationship Id="rId1748" Type="http://schemas.openxmlformats.org/officeDocument/2006/relationships/hyperlink" Target="https://www.ncbi.nlm.nih.gov/pubmed/31971613" TargetMode="External"/><Relationship Id="rId1749" Type="http://schemas.openxmlformats.org/officeDocument/2006/relationships/hyperlink" Target="https://docs.google.com/document/d/1CfbqB4YnaPB8U3r2LykLv2v3bRLJyYQV0tvX4Js2Mog/edit#bookmark=id.focksuac7esp" TargetMode="External"/><Relationship Id="rId1740" Type="http://schemas.openxmlformats.org/officeDocument/2006/relationships/hyperlink" Target="https://docs.google.com/document/d/1CfbqB4YnaPB8U3r2LykLv2v3bRLJyYQV0tvX4Js2Mog/edit#bookmark=id.6af30yccpo3p" TargetMode="External"/><Relationship Id="rId1710" Type="http://schemas.openxmlformats.org/officeDocument/2006/relationships/hyperlink" Target="https://www.ncbi.nlm.nih.gov/pmc/articles/PMC5124485/" TargetMode="External"/><Relationship Id="rId1711" Type="http://schemas.openxmlformats.org/officeDocument/2006/relationships/hyperlink" Target="https://docs.google.com/document/d/17O0LOemBhckXGuuPBCh6u8vqBfc6lg88r46B8YctMXU/edit#bookmark=id.kpvuvbc86n2j" TargetMode="External"/><Relationship Id="rId1712" Type="http://schemas.openxmlformats.org/officeDocument/2006/relationships/hyperlink" Target="https://www.ncbi.nlm.nih.gov/pubmed/16321761" TargetMode="External"/><Relationship Id="rId1713" Type="http://schemas.openxmlformats.org/officeDocument/2006/relationships/hyperlink" Target="https://www.thelancet.com/journals/lanonc/article/PIIS1470-2045(09)70025-7/fulltext" TargetMode="External"/><Relationship Id="rId1714" Type="http://schemas.openxmlformats.org/officeDocument/2006/relationships/hyperlink" Target="https://docs.google.com/document/d/17O0LOemBhckXGuuPBCh6u8vqBfc6lg88r46B8YctMXU/edit#bookmark=id.rgyxm1mwwcjf" TargetMode="External"/><Relationship Id="rId1715" Type="http://schemas.openxmlformats.org/officeDocument/2006/relationships/hyperlink" Target="https://www.nejm.org/doi/10.1056/NEJMoa065901?url_ver=Z39.88-2003&amp;rfr_id=ori:rid:crossref.org&amp;rfr_dat=cr_pub%3dwww.ncbi.nlm.nih.gov" TargetMode="External"/><Relationship Id="rId1716" Type="http://schemas.openxmlformats.org/officeDocument/2006/relationships/hyperlink" Target="https://docs.google.com/document/d/17O0LOemBhckXGuuPBCh6u8vqBfc6lg88r46B8YctMXU/edit#bookmark=id.7l36bvdg222a" TargetMode="External"/><Relationship Id="rId1717" Type="http://schemas.openxmlformats.org/officeDocument/2006/relationships/hyperlink" Target="https://www.ncbi.nlm.nih.gov/pubmed/29392280" TargetMode="External"/><Relationship Id="rId1718" Type="http://schemas.openxmlformats.org/officeDocument/2006/relationships/hyperlink" Target="https://jamanetwork.com/journals/jama/fullarticle/2666504" TargetMode="External"/><Relationship Id="rId1719" Type="http://schemas.openxmlformats.org/officeDocument/2006/relationships/hyperlink" Target="https://docs.google.com/document/d/17O0LOemBhckXGuuPBCh6u8vqBfc6lg88r46B8YctMXU/edit#heading=h.gf4tca9degfx" TargetMode="External"/><Relationship Id="rId1700" Type="http://schemas.openxmlformats.org/officeDocument/2006/relationships/hyperlink" Target="https://docs.google.com/document/d/17O0LOemBhckXGuuPBCh6u8vqBfc6lg88r46B8YctMXU/edit#bookmark=id.3b6onftqpo93" TargetMode="External"/><Relationship Id="rId1701" Type="http://schemas.openxmlformats.org/officeDocument/2006/relationships/hyperlink" Target="http://ascopubs.org.library1.unmc.edu:2048/doi/10.1200/JCO.2005.04.3414" TargetMode="External"/><Relationship Id="rId1702" Type="http://schemas.openxmlformats.org/officeDocument/2006/relationships/hyperlink" Target="https://www.ncbi.nlm.nih.gov/pmc/articles/PMC3732012/" TargetMode="External"/><Relationship Id="rId1703" Type="http://schemas.openxmlformats.org/officeDocument/2006/relationships/hyperlink" Target="https://docs.google.com/document/d/17O0LOemBhckXGuuPBCh6u8vqBfc6lg88r46B8YctMXU/edit#bookmark=id.yq5yz7h1ur5e" TargetMode="External"/><Relationship Id="rId1704" Type="http://schemas.openxmlformats.org/officeDocument/2006/relationships/hyperlink" Target="http://ascopubs.org.library1.unmc.edu:2048/doi/full/10.1200/JCO.2005.04.6078" TargetMode="External"/><Relationship Id="rId1705" Type="http://schemas.openxmlformats.org/officeDocument/2006/relationships/hyperlink" Target="https://docs.google.com/document/d/17O0LOemBhckXGuuPBCh6u8vqBfc6lg88r46B8YctMXU/edit#bookmark=id.x8qsad863sfc" TargetMode="External"/><Relationship Id="rId1706" Type="http://schemas.openxmlformats.org/officeDocument/2006/relationships/hyperlink" Target="http://www.nejm.org/doi/full/10.1056/NEJMoa1500925" TargetMode="External"/><Relationship Id="rId1707" Type="http://schemas.openxmlformats.org/officeDocument/2006/relationships/hyperlink" Target="https://docs.google.com/document/d/17O0LOemBhckXGuuPBCh6u8vqBfc6lg88r46B8YctMXU/edit#bookmark=id.bjvsr43qisfb" TargetMode="External"/><Relationship Id="rId1708" Type="http://schemas.openxmlformats.org/officeDocument/2006/relationships/hyperlink" Target="https://www.ncbi.nlm.nih.gov/pmc/articles/PMC4329190/" TargetMode="External"/><Relationship Id="rId1709" Type="http://schemas.openxmlformats.org/officeDocument/2006/relationships/hyperlink" Target="https://docs.google.com/document/d/17O0LOemBhckXGuuPBCh6u8vqBfc6lg88r46B8YctMXU/edit#bookmark=kix.cqs7stc8mnab" TargetMode="External"/><Relationship Id="rId40" Type="http://schemas.openxmlformats.org/officeDocument/2006/relationships/hyperlink" Target="https://www.acrjournaladvisor.com/" TargetMode="External"/><Relationship Id="rId42" Type="http://schemas.openxmlformats.org/officeDocument/2006/relationships/hyperlink" Target="https://www.youtube.com/channel/UCSzpY2tx6ujMHFghiC65a8g" TargetMode="External"/><Relationship Id="rId41" Type="http://schemas.openxmlformats.org/officeDocument/2006/relationships/hyperlink" Target="https://www.themednet.org/" TargetMode="External"/><Relationship Id="rId44" Type="http://schemas.openxmlformats.org/officeDocument/2006/relationships/hyperlink" Target="https://voices.uchicago.edu/roecsg/web-resources/study-materials/" TargetMode="External"/><Relationship Id="rId43" Type="http://schemas.openxmlformats.org/officeDocument/2006/relationships/hyperlink" Target="https://voices.uchicago.edu/roecsg/web-resources/study-materials/" TargetMode="External"/><Relationship Id="rId46" Type="http://schemas.openxmlformats.org/officeDocument/2006/relationships/hyperlink" Target="https://www.radoncquestions.com/" TargetMode="External"/><Relationship Id="rId45" Type="http://schemas.openxmlformats.org/officeDocument/2006/relationships/hyperlink" Target="https://radonctables.wordpress.com/2017/08/31/first-blog-post/" TargetMode="External"/><Relationship Id="rId48" Type="http://schemas.openxmlformats.org/officeDocument/2006/relationships/hyperlink" Target="https://econtour.org/" TargetMode="External"/><Relationship Id="rId47" Type="http://schemas.openxmlformats.org/officeDocument/2006/relationships/hyperlink" Target="https://www.astro.org/Affiliate/ARRO/Resident-Resources" TargetMode="External"/><Relationship Id="rId49" Type="http://schemas.openxmlformats.org/officeDocument/2006/relationships/hyperlink" Target="https://www.ncbi.nlm.nih.gov/pubmed/30576843" TargetMode="External"/><Relationship Id="rId31" Type="http://schemas.openxmlformats.org/officeDocument/2006/relationships/hyperlink" Target="https://www.rcr.ac.uk/publication/radiotherapy-dose-fractionation-third-edition" TargetMode="External"/><Relationship Id="rId30" Type="http://schemas.openxmlformats.org/officeDocument/2006/relationships/hyperlink" Target="https://www.choosingwisely.org/societies/american-society-for-radiation-oncology/" TargetMode="External"/><Relationship Id="rId33" Type="http://schemas.openxmlformats.org/officeDocument/2006/relationships/hyperlink" Target="https://www.acr.org/Clinical-Resources/ACR-Appropriateness-Criteria" TargetMode="External"/><Relationship Id="rId32" Type="http://schemas.openxmlformats.org/officeDocument/2006/relationships/hyperlink" Target="https://www.rcr.ac.uk/publication/radiotherapy-dose-fractionation-third-edition" TargetMode="External"/><Relationship Id="rId35" Type="http://schemas.openxmlformats.org/officeDocument/2006/relationships/hyperlink" Target="https://www.esmo.org/guidelines/pocket-guidelines-mobile-app" TargetMode="External"/><Relationship Id="rId34" Type="http://schemas.openxmlformats.org/officeDocument/2006/relationships/hyperlink" Target="https://www.esmo.org/guidelines" TargetMode="External"/><Relationship Id="rId37" Type="http://schemas.openxmlformats.org/officeDocument/2006/relationships/hyperlink" Target="https://www.ncbi.nlm.nih.gov/pubmed/31341980" TargetMode="External"/><Relationship Id="rId36" Type="http://schemas.openxmlformats.org/officeDocument/2006/relationships/hyperlink" Target="https://www.asco.org/research-guidelines/quality-guidelines/guidelines" TargetMode="External"/><Relationship Id="rId39" Type="http://schemas.openxmlformats.org/officeDocument/2006/relationships/hyperlink" Target="http://www.quadshotnews.com/" TargetMode="External"/><Relationship Id="rId38" Type="http://schemas.openxmlformats.org/officeDocument/2006/relationships/hyperlink" Target="https://www.ncbi.nlm.nih.gov/pubmed/31614288" TargetMode="External"/><Relationship Id="rId2203" Type="http://schemas.openxmlformats.org/officeDocument/2006/relationships/hyperlink" Target="https://www.ncbi.nlm.nih.gov/pubmed/28666551" TargetMode="External"/><Relationship Id="rId2204" Type="http://schemas.openxmlformats.org/officeDocument/2006/relationships/hyperlink" Target="https://www.ncbi.nlm.nih.gov/pubmed/16111586" TargetMode="External"/><Relationship Id="rId20" Type="http://schemas.openxmlformats.org/officeDocument/2006/relationships/hyperlink" Target="https://docs.google.com/document/d/163jAwVLz8Wnno7jttJnDIM-4kTxkSSmj9XLP1W5pPJs/edit" TargetMode="External"/><Relationship Id="rId2205" Type="http://schemas.openxmlformats.org/officeDocument/2006/relationships/hyperlink" Target="https://docs.google.com/document/d/1oKD3L5ieCk03FWU6fCnj8aiHKRPJD-q6IpjXpQCuexw/edit#heading=h.6jx2f37knu1t" TargetMode="External"/><Relationship Id="rId2206" Type="http://schemas.openxmlformats.org/officeDocument/2006/relationships/hyperlink" Target="https://www.thegreenjournal.com/article/S0167-8140(18)30115-4/fulltext" TargetMode="External"/><Relationship Id="rId22" Type="http://schemas.openxmlformats.org/officeDocument/2006/relationships/hyperlink" Target="https://www.ncbi.nlm.nih.gov/pubmed/31606528" TargetMode="External"/><Relationship Id="rId2207" Type="http://schemas.openxmlformats.org/officeDocument/2006/relationships/hyperlink" Target="https://docs.google.com/document/d/1oKD3L5ieCk03FWU6fCnj8aiHKRPJD-q6IpjXpQCuexw/edit#bookmark=id.7m90wr8h9gsx" TargetMode="External"/><Relationship Id="rId21" Type="http://schemas.openxmlformats.org/officeDocument/2006/relationships/hyperlink" Target="https://www.redjournal.org/issue/S0360-3016(10)X0002-5" TargetMode="External"/><Relationship Id="rId2208" Type="http://schemas.openxmlformats.org/officeDocument/2006/relationships/hyperlink" Target="https://www.ncbi.nlm.nih.gov/pubmed/27470188" TargetMode="External"/><Relationship Id="rId24" Type="http://schemas.openxmlformats.org/officeDocument/2006/relationships/hyperlink" Target="https://www.sciencedirect.com/science/article/pii/S093665551730434X" TargetMode="External"/><Relationship Id="rId2209" Type="http://schemas.openxmlformats.org/officeDocument/2006/relationships/hyperlink" Target="https://www.ncbi.nlm.nih.gov/pubmed/25679166" TargetMode="External"/><Relationship Id="rId23" Type="http://schemas.openxmlformats.org/officeDocument/2006/relationships/hyperlink" Target="https://www.aapm.org/pubs/reports/rpt_101.pdf" TargetMode="External"/><Relationship Id="rId26" Type="http://schemas.openxmlformats.org/officeDocument/2006/relationships/hyperlink" Target="https://www.ncbi.nlm.nih.gov/pubmed/32311418" TargetMode="External"/><Relationship Id="rId25" Type="http://schemas.openxmlformats.org/officeDocument/2006/relationships/hyperlink" Target="https://www.ncbi.nlm.nih.gov/pmc/articles/PMC5754194/#R1" TargetMode="External"/><Relationship Id="rId28" Type="http://schemas.openxmlformats.org/officeDocument/2006/relationships/hyperlink" Target="https://www.nccn.org/" TargetMode="External"/><Relationship Id="rId27" Type="http://schemas.openxmlformats.org/officeDocument/2006/relationships/hyperlink" Target="http://www.acro.org/" TargetMode="External"/><Relationship Id="rId29" Type="http://schemas.openxmlformats.org/officeDocument/2006/relationships/hyperlink" Target="https://www.nccn.org/professionals/radiation/Default.aspx" TargetMode="External"/><Relationship Id="rId2200" Type="http://schemas.openxmlformats.org/officeDocument/2006/relationships/hyperlink" Target="https://www.ncbi.nlm.nih.gov/pmc/articles/PMC5356506/" TargetMode="External"/><Relationship Id="rId2201" Type="http://schemas.openxmlformats.org/officeDocument/2006/relationships/hyperlink" Target="https://www.nrgoncology.org/ciro-lung" TargetMode="External"/><Relationship Id="rId2202" Type="http://schemas.openxmlformats.org/officeDocument/2006/relationships/hyperlink" Target="https://docs.google.com/document/d/1oKD3L5ieCk03FWU6fCnj8aiHKRPJD-q6IpjXpQCuexw/edit#bookmark=id.p1qgl9x43th3" TargetMode="External"/><Relationship Id="rId11" Type="http://schemas.openxmlformats.org/officeDocument/2006/relationships/hyperlink" Target="https://bit.ly/RoRGI" TargetMode="External"/><Relationship Id="rId10" Type="http://schemas.openxmlformats.org/officeDocument/2006/relationships/hyperlink" Target="https://bit.ly/RoRConstraints" TargetMode="External"/><Relationship Id="rId13" Type="http://schemas.openxmlformats.org/officeDocument/2006/relationships/hyperlink" Target="https://bit.ly/RoRGyn" TargetMode="External"/><Relationship Id="rId12" Type="http://schemas.openxmlformats.org/officeDocument/2006/relationships/hyperlink" Target="https://bit.ly/GURoR" TargetMode="External"/><Relationship Id="rId15" Type="http://schemas.openxmlformats.org/officeDocument/2006/relationships/hyperlink" Target="https://bit.ly/RoRHeme" TargetMode="External"/><Relationship Id="rId14" Type="http://schemas.openxmlformats.org/officeDocument/2006/relationships/hyperlink" Target="https://bit.ly/HNRoR" TargetMode="External"/><Relationship Id="rId17" Type="http://schemas.openxmlformats.org/officeDocument/2006/relationships/hyperlink" Target="https://bit.ly/RoRThorax" TargetMode="External"/><Relationship Id="rId16" Type="http://schemas.openxmlformats.org/officeDocument/2006/relationships/hyperlink" Target="https://bit.ly/RoRSarcoma" TargetMode="External"/><Relationship Id="rId19" Type="http://schemas.openxmlformats.org/officeDocument/2006/relationships/hyperlink" Target="http://www.radoncreview.org" TargetMode="External"/><Relationship Id="rId18" Type="http://schemas.openxmlformats.org/officeDocument/2006/relationships/hyperlink" Target="https://bit.ly/RORPhysBio" TargetMode="External"/><Relationship Id="rId84" Type="http://schemas.openxmlformats.org/officeDocument/2006/relationships/hyperlink" Target="https://www.astro.org/Patient-Care-and-Research/Patient-Education/Patient-Brochures" TargetMode="External"/><Relationship Id="rId1774" Type="http://schemas.openxmlformats.org/officeDocument/2006/relationships/hyperlink" Target="https://www.asco.org/research-guidelines/quality-guidelines/guidelines/neurooncology#/35226" TargetMode="External"/><Relationship Id="rId83" Type="http://schemas.openxmlformats.org/officeDocument/2006/relationships/hyperlink" Target="https://www.astro.org/Patient-Care-and-Research/Patient-Education/Patient-Videos" TargetMode="External"/><Relationship Id="rId1775" Type="http://schemas.openxmlformats.org/officeDocument/2006/relationships/hyperlink" Target="https://docs.google.com/document/d/1CfbqB4YnaPB8U3r2LykLv2v3bRLJyYQV0tvX4Js2Mog/edit#heading=h.2cssl05b68h2" TargetMode="External"/><Relationship Id="rId86" Type="http://schemas.openxmlformats.org/officeDocument/2006/relationships/hyperlink" Target="https://www.cancer.gov/publications/patient-education" TargetMode="External"/><Relationship Id="rId1776" Type="http://schemas.openxmlformats.org/officeDocument/2006/relationships/hyperlink" Target="https://www.asco.org/research-guidelines/quality-guidelines/guidelines/breast-cancer#/9791" TargetMode="External"/><Relationship Id="rId85" Type="http://schemas.openxmlformats.org/officeDocument/2006/relationships/hyperlink" Target="https://www.cancer.org/health-care-professionals/patient-education-materials-for-professionals.html" TargetMode="External"/><Relationship Id="rId1777" Type="http://schemas.openxmlformats.org/officeDocument/2006/relationships/hyperlink" Target="https://docs.google.com/document/d/1sWQwqcSH23B30CKCVOaQ2kb4D4qES6YfPqmgJYR5rnY/edit#bookmark=id.6qg3fgpjq7sz" TargetMode="External"/><Relationship Id="rId88" Type="http://schemas.openxmlformats.org/officeDocument/2006/relationships/hyperlink" Target="https://www.esmo.org/for-patients" TargetMode="External"/><Relationship Id="rId1778" Type="http://schemas.openxmlformats.org/officeDocument/2006/relationships/hyperlink" Target="https://www.sciencedirect.com/science/article/pii/S1538472113003966?via%3Dihub" TargetMode="External"/><Relationship Id="rId87" Type="http://schemas.openxmlformats.org/officeDocument/2006/relationships/hyperlink" Target="https://www.cancer.net/about-us/asco-answers-patient-education-materials/asco-answers-fact-sheets" TargetMode="External"/><Relationship Id="rId1779" Type="http://schemas.openxmlformats.org/officeDocument/2006/relationships/hyperlink" Target="https://docs.google.com/document/d/17O0LOemBhckXGuuPBCh6u8vqBfc6lg88r46B8YctMXU/edit#heading=h.4nhizqz5xdaw" TargetMode="External"/><Relationship Id="rId89" Type="http://schemas.openxmlformats.org/officeDocument/2006/relationships/hyperlink" Target="https://jamanetwork.com/journals/jamaoncology/fullarticle/2720476" TargetMode="External"/><Relationship Id="rId80" Type="http://schemas.openxmlformats.org/officeDocument/2006/relationships/hyperlink" Target="https://www.ncbi.nlm.nih.gov/pubmed/23807599" TargetMode="External"/><Relationship Id="rId82" Type="http://schemas.openxmlformats.org/officeDocument/2006/relationships/hyperlink" Target="https://www.youtube.com/watch?v=faLDYAqABxg" TargetMode="External"/><Relationship Id="rId81" Type="http://schemas.openxmlformats.org/officeDocument/2006/relationships/hyperlink" Target="https://voices.uchicago.edu/roecsg/introduction-to-radiation-oncology/" TargetMode="External"/><Relationship Id="rId1770" Type="http://schemas.openxmlformats.org/officeDocument/2006/relationships/hyperlink" Target="https://www.ncbi.nlm.nih.gov/pmc/articles/PMC3018943/" TargetMode="External"/><Relationship Id="rId1771" Type="http://schemas.openxmlformats.org/officeDocument/2006/relationships/hyperlink" Target="https://docs.google.com/document/d/17O0LOemBhckXGuuPBCh6u8vqBfc6lg88r46B8YctMXU/edit#heading=h.52geklyhbgjn" TargetMode="External"/><Relationship Id="rId1772" Type="http://schemas.openxmlformats.org/officeDocument/2006/relationships/hyperlink" Target="https://www.ncbi.nlm.nih.gov/pubmed/27599143" TargetMode="External"/><Relationship Id="rId1773" Type="http://schemas.openxmlformats.org/officeDocument/2006/relationships/hyperlink" Target="https://docs.google.com/document/d/17O0LOemBhckXGuuPBCh6u8vqBfc6lg88r46B8YctMXU/edit#heading=h.cx411pj1kje8" TargetMode="External"/><Relationship Id="rId73" Type="http://schemas.openxmlformats.org/officeDocument/2006/relationships/hyperlink" Target="https://www.sciencedirect.com/science/article/pii/S0360301608004161?via%3Dihub" TargetMode="External"/><Relationship Id="rId1763" Type="http://schemas.openxmlformats.org/officeDocument/2006/relationships/hyperlink" Target="https://docs.google.com/document/d/17O0LOemBhckXGuuPBCh6u8vqBfc6lg88r46B8YctMXU/edit#heading=h.vktjx3razv69" TargetMode="External"/><Relationship Id="rId72" Type="http://schemas.openxmlformats.org/officeDocument/2006/relationships/hyperlink" Target="https://docs.google.com/document/d/1STZuiggtbkDIuuNMpDVSsqT2KMyp1017y8qV5Gz_GGc/edit#heading=h.q4gl8dq6tbz5" TargetMode="External"/><Relationship Id="rId1764" Type="http://schemas.openxmlformats.org/officeDocument/2006/relationships/hyperlink" Target="https://www.ncbi.nlm.nih.gov/pubmed/32065836" TargetMode="External"/><Relationship Id="rId75" Type="http://schemas.openxmlformats.org/officeDocument/2006/relationships/hyperlink" Target="https://www.sciencedirect.com/science/article/pii/S093665551730434X" TargetMode="External"/><Relationship Id="rId1765" Type="http://schemas.openxmlformats.org/officeDocument/2006/relationships/hyperlink" Target="https://docs.google.com/document/d/17O0LOemBhckXGuuPBCh6u8vqBfc6lg88r46B8YctMXU/edit#heading=h.vktjx3razv69" TargetMode="External"/><Relationship Id="rId74" Type="http://schemas.openxmlformats.org/officeDocument/2006/relationships/hyperlink" Target="https://www.aapm.org/pubs/reports/rpt_101.pdf" TargetMode="External"/><Relationship Id="rId1766" Type="http://schemas.openxmlformats.org/officeDocument/2006/relationships/hyperlink" Target="https://www.ncbi.nlm.nih.gov/pubmed/27599143" TargetMode="External"/><Relationship Id="rId77" Type="http://schemas.openxmlformats.org/officeDocument/2006/relationships/hyperlink" Target="https://ascopubs.org/doi/abs/10.1200/JCO.2016.34.15_suppl.TPS1098" TargetMode="External"/><Relationship Id="rId1767" Type="http://schemas.openxmlformats.org/officeDocument/2006/relationships/hyperlink" Target="https://docs.google.com/document/d/17O0LOemBhckXGuuPBCh6u8vqBfc6lg88r46B8YctMXU/edit#heading=h.cx411pj1kje8" TargetMode="External"/><Relationship Id="rId76" Type="http://schemas.openxmlformats.org/officeDocument/2006/relationships/hyperlink" Target="https://www.ncbi.nlm.nih.gov/pubmed/31606528" TargetMode="External"/><Relationship Id="rId1768" Type="http://schemas.openxmlformats.org/officeDocument/2006/relationships/hyperlink" Target="https://www.redjournal.org/article/S0360-3016(05)00361-5/abstract" TargetMode="External"/><Relationship Id="rId79" Type="http://schemas.openxmlformats.org/officeDocument/2006/relationships/hyperlink" Target="https://docs.google.com/document/d/1sWQwqcSH23B30CKCVOaQ2kb4D4qES6YfPqmgJYR5rnY/edit#bookmark=id.kyz8axqivny8" TargetMode="External"/><Relationship Id="rId1769" Type="http://schemas.openxmlformats.org/officeDocument/2006/relationships/hyperlink" Target="https://docs.google.com/document/d/17O0LOemBhckXGuuPBCh6u8vqBfc6lg88r46B8YctMXU/edit#heading=h.ih1uwjlffapo" TargetMode="External"/><Relationship Id="rId78" Type="http://schemas.openxmlformats.org/officeDocument/2006/relationships/hyperlink" Target="https://www.newjerseyck.com/wp-content/uploads/2017/07/NRG-BR002-Protocol-20160222.pdf" TargetMode="External"/><Relationship Id="rId71" Type="http://schemas.openxmlformats.org/officeDocument/2006/relationships/hyperlink" Target="https://www.sciencedirect.com/science/article/pii/S0360301618341750" TargetMode="External"/><Relationship Id="rId70" Type="http://schemas.openxmlformats.org/officeDocument/2006/relationships/hyperlink" Target="https://docs.google.com/document/d/1STZuiggtbkDIuuNMpDVSsqT2KMyp1017y8qV5Gz_GGc/edit#heading=h.q4gl8dq6tbz5" TargetMode="External"/><Relationship Id="rId1760" Type="http://schemas.openxmlformats.org/officeDocument/2006/relationships/hyperlink" Target="https://academic.oup.com/jcem/article/96/7/1992/2833948" TargetMode="External"/><Relationship Id="rId1761" Type="http://schemas.openxmlformats.org/officeDocument/2006/relationships/hyperlink" Target="https://docs.google.com/document/d/17O0LOemBhckXGuuPBCh6u8vqBfc6lg88r46B8YctMXU/edit#heading=h.yyplo9ywrvwe" TargetMode="External"/><Relationship Id="rId1762" Type="http://schemas.openxmlformats.org/officeDocument/2006/relationships/hyperlink" Target="https://www.ncbi.nlm.nih.gov/pubmed/28489992" TargetMode="External"/><Relationship Id="rId62" Type="http://schemas.openxmlformats.org/officeDocument/2006/relationships/hyperlink" Target="https://www.nrgoncology.org/Portals/0/Scientific%20Program/CIRO/Atlases/UpperAbdominal.pdf" TargetMode="External"/><Relationship Id="rId1796" Type="http://schemas.openxmlformats.org/officeDocument/2006/relationships/hyperlink" Target="https://www.sciencedirect.com/science/article/pii/S0360301699005131" TargetMode="External"/><Relationship Id="rId61" Type="http://schemas.openxmlformats.org/officeDocument/2006/relationships/hyperlink" Target="https://www.ncbi.nlm.nih.gov/pubmed/22342301" TargetMode="External"/><Relationship Id="rId1797" Type="http://schemas.openxmlformats.org/officeDocument/2006/relationships/hyperlink" Target="https://docs.google.com/document/d/17O0LOemBhckXGuuPBCh6u8vqBfc6lg88r46B8YctMXU/edit#heading=h.5mnur6ssy5pf" TargetMode="External"/><Relationship Id="rId64" Type="http://schemas.openxmlformats.org/officeDocument/2006/relationships/hyperlink" Target="http://econtour.org/cases/112" TargetMode="External"/><Relationship Id="rId1798" Type="http://schemas.openxmlformats.org/officeDocument/2006/relationships/hyperlink" Target="https://www.sciencedirect.com/science/article/pii/S0360301609032842?via%3Dihub" TargetMode="External"/><Relationship Id="rId63" Type="http://schemas.openxmlformats.org/officeDocument/2006/relationships/hyperlink" Target="https://www.practicalradonc.org/article/S1879-8500(13)00262-2/abstract" TargetMode="External"/><Relationship Id="rId1799" Type="http://schemas.openxmlformats.org/officeDocument/2006/relationships/hyperlink" Target="https://academic.oup.com/neurosurgery/article-abstract/75/4/456/2447765?redirectedFrom=fulltext" TargetMode="External"/><Relationship Id="rId66" Type="http://schemas.openxmlformats.org/officeDocument/2006/relationships/hyperlink" Target="https://www.ncbi.nlm.nih.gov/pubmed/29729847" TargetMode="External"/><Relationship Id="rId65" Type="http://schemas.openxmlformats.org/officeDocument/2006/relationships/hyperlink" Target="https://www.ncbi.nlm.nih.gov/pubmed/31953061" TargetMode="External"/><Relationship Id="rId68" Type="http://schemas.openxmlformats.org/officeDocument/2006/relationships/hyperlink" Target="https://www.rtog.org/CoreLab/ContouringAtlases.aspx" TargetMode="External"/><Relationship Id="rId67" Type="http://schemas.openxmlformats.org/officeDocument/2006/relationships/hyperlink" Target="https://docs.google.com/document/d/17O0LOemBhckXGuuPBCh6u8vqBfc6lg88r46B8YctMXU/edit#heading=h.hjfebnhgu5ka" TargetMode="External"/><Relationship Id="rId60" Type="http://schemas.openxmlformats.org/officeDocument/2006/relationships/hyperlink" Target="https://www.ncbi.nlm.nih.gov/pubmed/20934273" TargetMode="External"/><Relationship Id="rId69" Type="http://schemas.openxmlformats.org/officeDocument/2006/relationships/hyperlink" Target="https://www.thegreenjournal.com/article/S0167-8140(18)33458-3/abstract" TargetMode="External"/><Relationship Id="rId1790" Type="http://schemas.openxmlformats.org/officeDocument/2006/relationships/hyperlink" Target="https://docs.google.com/document/d/1CfbqB4YnaPB8U3r2LykLv2v3bRLJyYQV0tvX4Js2Mog/edit#bookmark=id.pe268mbiryre" TargetMode="External"/><Relationship Id="rId1791" Type="http://schemas.openxmlformats.org/officeDocument/2006/relationships/hyperlink" Target="http://www.fighteyecancer.com/nomograms" TargetMode="External"/><Relationship Id="rId1792" Type="http://schemas.openxmlformats.org/officeDocument/2006/relationships/hyperlink" Target="https://academic.oup.com/neurosurgery/article-abstract/73/1/48/2417749?redirectedFrom=fulltext" TargetMode="External"/><Relationship Id="rId1793" Type="http://schemas.openxmlformats.org/officeDocument/2006/relationships/hyperlink" Target="https://docs.google.com/document/d/17O0LOemBhckXGuuPBCh6u8vqBfc6lg88r46B8YctMXU/edit#heading=h.za4fr7tpirtq" TargetMode="External"/><Relationship Id="rId1794" Type="http://schemas.openxmlformats.org/officeDocument/2006/relationships/hyperlink" Target="https://www.nature.com/articles/ncpendmet1051" TargetMode="External"/><Relationship Id="rId1795" Type="http://schemas.openxmlformats.org/officeDocument/2006/relationships/hyperlink" Target="https://docs.google.com/document/d/17O0LOemBhckXGuuPBCh6u8vqBfc6lg88r46B8YctMXU/edit#bookmark=id.36jb6dvhxdoi" TargetMode="External"/><Relationship Id="rId51" Type="http://schemas.openxmlformats.org/officeDocument/2006/relationships/hyperlink" Target="https://www.ncbi.nlm.nih.gov/pubmed/29933882" TargetMode="External"/><Relationship Id="rId1785" Type="http://schemas.openxmlformats.org/officeDocument/2006/relationships/hyperlink" Target="https://ro-journal.biomedcentral.com/articles/10.1186/s13014-019-1438-2" TargetMode="External"/><Relationship Id="rId50" Type="http://schemas.openxmlformats.org/officeDocument/2006/relationships/hyperlink" Target="https://doi.org/10.1016/j.radonc.2020.05.038" TargetMode="External"/><Relationship Id="rId1786" Type="http://schemas.openxmlformats.org/officeDocument/2006/relationships/hyperlink" Target="https://docs.google.com/document/d/17O0LOemBhckXGuuPBCh6u8vqBfc6lg88r46B8YctMXU/edit#heading=h.4aygma7wqza" TargetMode="External"/><Relationship Id="rId53" Type="http://schemas.openxmlformats.org/officeDocument/2006/relationships/hyperlink" Target="https://www.astro.org/Affiliate/ARRO/Resident-Resources/Educational-Resources/ASTRO-ARRO-Meet-Me-in-Treatment-Planning-Webinars" TargetMode="External"/><Relationship Id="rId1787" Type="http://schemas.openxmlformats.org/officeDocument/2006/relationships/hyperlink" Target="https://ascopubs.org/doi/abs/10.1200/JCO.19.02767" TargetMode="External"/><Relationship Id="rId52" Type="http://schemas.openxmlformats.org/officeDocument/2006/relationships/hyperlink" Target="https://appliedradiationoncology.com/articles/cb-chop-a-simple-acronym-for-evaluating-a-radiation-treatment-plan" TargetMode="External"/><Relationship Id="rId1788" Type="http://schemas.openxmlformats.org/officeDocument/2006/relationships/hyperlink" Target="https://docs.google.com/document/d/1CfbqB4YnaPB8U3r2LykLv2v3bRLJyYQV0tvX4Js2Mog/edit#bookmark=id.fnhdj8o51q84" TargetMode="External"/><Relationship Id="rId55" Type="http://schemas.openxmlformats.org/officeDocument/2006/relationships/hyperlink" Target="https://www.nrgoncology.org/Portals/0/Scientific%20Program/CIRO/Atlases/UpperAbdominal.pdf" TargetMode="External"/><Relationship Id="rId1789" Type="http://schemas.openxmlformats.org/officeDocument/2006/relationships/hyperlink" Target="https://www.ncbi.nlm.nih.gov/pmc/articles/PMC3711083/" TargetMode="External"/><Relationship Id="rId54" Type="http://schemas.openxmlformats.org/officeDocument/2006/relationships/hyperlink" Target="https://chartrounds.com/" TargetMode="External"/><Relationship Id="rId57" Type="http://schemas.openxmlformats.org/officeDocument/2006/relationships/hyperlink" Target="https://www.nrgoncology.org/Scientific-Program/Center-for-Innovation-in-Radiation-Oncology/Male-RTOG-Normal-Pelvis" TargetMode="External"/><Relationship Id="rId56" Type="http://schemas.openxmlformats.org/officeDocument/2006/relationships/hyperlink" Target="https://www.practicalradonc.org/article/S1879-8500(13)00262-2/abstract" TargetMode="External"/><Relationship Id="rId59" Type="http://schemas.openxmlformats.org/officeDocument/2006/relationships/hyperlink" Target="https://econtour.org/cases/89" TargetMode="External"/><Relationship Id="rId58" Type="http://schemas.openxmlformats.org/officeDocument/2006/relationships/hyperlink" Target="https://www.ncbi.nlm.nih.gov/pubmed/22483697" TargetMode="External"/><Relationship Id="rId1780" Type="http://schemas.openxmlformats.org/officeDocument/2006/relationships/hyperlink" Target="https://www.rtog.org/ClinicalTrials/ProtocolTable/StudyDetails.aspx?action=openFile&amp;Fil%20eID=4644" TargetMode="External"/><Relationship Id="rId1781" Type="http://schemas.openxmlformats.org/officeDocument/2006/relationships/hyperlink" Target="https://docs.google.com/document/d/17O0LOemBhckXGuuPBCh6u8vqBfc6lg88r46B8YctMXU/edit#heading=h.l0ycc2thlo1g" TargetMode="External"/><Relationship Id="rId1782" Type="http://schemas.openxmlformats.org/officeDocument/2006/relationships/hyperlink" Target="https://clinicaltrials.gov/ct2/show/NCT00626730" TargetMode="External"/><Relationship Id="rId1783" Type="http://schemas.openxmlformats.org/officeDocument/2006/relationships/hyperlink" Target="https://www.sciencedirect.com/science/article/pii/S0167814018333334" TargetMode="External"/><Relationship Id="rId1784" Type="http://schemas.openxmlformats.org/officeDocument/2006/relationships/hyperlink" Target="https://docs.google.com/document/d/17O0LOemBhckXGuuPBCh6u8vqBfc6lg88r46B8YctMXU/edit#heading=h.l0ycc2thlo1g" TargetMode="External"/><Relationship Id="rId2269" Type="http://schemas.openxmlformats.org/officeDocument/2006/relationships/hyperlink" Target="https://docs.google.com/document/d/1oKD3L5ieCk03FWU6fCnj8aiHKRPJD-q6IpjXpQCuexw/edit#bookmark=id.to0a6x1hf507" TargetMode="External"/><Relationship Id="rId349" Type="http://schemas.openxmlformats.org/officeDocument/2006/relationships/hyperlink" Target="https://www.aapm.org/pubs/reports/rpt_101.pdf" TargetMode="External"/><Relationship Id="rId348" Type="http://schemas.openxmlformats.org/officeDocument/2006/relationships/hyperlink" Target="https://docs.google.com/document/d/1oKD3L5ieCk03FWU6fCnj8aiHKRPJD-q6IpjXpQCuexw/edit#bookmark=id.yy4w2zafo8vx" TargetMode="External"/><Relationship Id="rId347" Type="http://schemas.openxmlformats.org/officeDocument/2006/relationships/hyperlink" Target="https://docs.google.com/document/d/1CfbqB4YnaPB8U3r2LykLv2v3bRLJyYQV0tvX4Js2Mog/edit#bookmark=id.pe268mbiryre" TargetMode="External"/><Relationship Id="rId346" Type="http://schemas.openxmlformats.org/officeDocument/2006/relationships/hyperlink" Target="https://www.newjerseyck.com/wp-content/uploads/2017/07/NRG-BR002-Protocol-20160222.pdf" TargetMode="External"/><Relationship Id="rId2260" Type="http://schemas.openxmlformats.org/officeDocument/2006/relationships/hyperlink" Target="https://www.sciencedirect.com/science/article/pii/S1525730416302248?via%3Dihub" TargetMode="External"/><Relationship Id="rId341" Type="http://schemas.openxmlformats.org/officeDocument/2006/relationships/hyperlink" Target="https://www.ncbi.nlm.nih.gov/pubmed/25514807" TargetMode="External"/><Relationship Id="rId2261" Type="http://schemas.openxmlformats.org/officeDocument/2006/relationships/hyperlink" Target="https://docs.google.com/document/d/1oKD3L5ieCk03FWU6fCnj8aiHKRPJD-q6IpjXpQCuexw/edit#bookmark=id.ina2v8rfz7lo" TargetMode="External"/><Relationship Id="rId340" Type="http://schemas.openxmlformats.org/officeDocument/2006/relationships/hyperlink" Target="https://www.ncbi.nlm.nih.gov/pubmed/29759332" TargetMode="External"/><Relationship Id="rId2262" Type="http://schemas.openxmlformats.org/officeDocument/2006/relationships/hyperlink" Target="https://www.ncbi.nlm.nih.gov/pubmed/31829203" TargetMode="External"/><Relationship Id="rId2263" Type="http://schemas.openxmlformats.org/officeDocument/2006/relationships/hyperlink" Target="https://docs.google.com/document/d/1oKD3L5ieCk03FWU6fCnj8aiHKRPJD-q6IpjXpQCuexw/edit#bookmark=kix.o1he394ouy3r" TargetMode="External"/><Relationship Id="rId2264" Type="http://schemas.openxmlformats.org/officeDocument/2006/relationships/hyperlink" Target="https://www.ncbi.nlm.nih.gov/pmc/articles/PMC4986505/" TargetMode="External"/><Relationship Id="rId345" Type="http://schemas.openxmlformats.org/officeDocument/2006/relationships/hyperlink" Target="https://www.aapm.org/pubs/reports/rpt_101.pdf" TargetMode="External"/><Relationship Id="rId2265" Type="http://schemas.openxmlformats.org/officeDocument/2006/relationships/hyperlink" Target="https://docs.google.com/document/d/1oKD3L5ieCk03FWU6fCnj8aiHKRPJD-q6IpjXpQCuexw/edit#bookmark=id.xrsc2jfubvx4" TargetMode="External"/><Relationship Id="rId344" Type="http://schemas.openxmlformats.org/officeDocument/2006/relationships/hyperlink" Target="https://www.karger.com/Article/Abstract/322503" TargetMode="External"/><Relationship Id="rId2266" Type="http://schemas.openxmlformats.org/officeDocument/2006/relationships/hyperlink" Target="https://www.rtog.org/ClinicalTrials/ProtocolTable/StudyDetails.aspx?action=openFile&amp;FileID=4649" TargetMode="External"/><Relationship Id="rId343" Type="http://schemas.openxmlformats.org/officeDocument/2006/relationships/hyperlink" Target="https://docs.google.com/document/d/1oKD3L5ieCk03FWU6fCnj8aiHKRPJD-q6IpjXpQCuexw/edit#bookmark=id.yy4w2zafo8vx" TargetMode="External"/><Relationship Id="rId2267" Type="http://schemas.openxmlformats.org/officeDocument/2006/relationships/hyperlink" Target="https://docs.google.com/document/d/1oKD3L5ieCk03FWU6fCnj8aiHKRPJD-q6IpjXpQCuexw/edit#bookmark=id.rjeb8sfzf5ot" TargetMode="External"/><Relationship Id="rId342" Type="http://schemas.openxmlformats.org/officeDocument/2006/relationships/hyperlink" Target="https://docs.google.com/document/d/1CfbqB4YnaPB8U3r2LykLv2v3bRLJyYQV0tvX4Js2Mog/edit#bookmark=id.pe268mbiryre" TargetMode="External"/><Relationship Id="rId2268" Type="http://schemas.openxmlformats.org/officeDocument/2006/relationships/hyperlink" Target="https://www.ncbi.nlm.nih.gov/pubmed/27142674" TargetMode="External"/><Relationship Id="rId2258" Type="http://schemas.openxmlformats.org/officeDocument/2006/relationships/hyperlink" Target="https://www.thelancet.com/journals/lanonc/article/PIIS1470-2045(18)30896-9/fulltext" TargetMode="External"/><Relationship Id="rId2259" Type="http://schemas.openxmlformats.org/officeDocument/2006/relationships/hyperlink" Target="https://docs.google.com/document/d/1oKD3L5ieCk03FWU6fCnj8aiHKRPJD-q6IpjXpQCuexw/edit#bookmark=id.2jnczabvubqg" TargetMode="External"/><Relationship Id="rId338" Type="http://schemas.openxmlformats.org/officeDocument/2006/relationships/hyperlink" Target="https://www.rtog.org/clinicaltrials/protocoltable/studydetails.aspx?action=openFile&amp;FileID=9067" TargetMode="External"/><Relationship Id="rId337" Type="http://schemas.openxmlformats.org/officeDocument/2006/relationships/hyperlink" Target="https://www.ncbi.nlm.nih.gov/pubmed/29759332" TargetMode="External"/><Relationship Id="rId336" Type="http://schemas.openxmlformats.org/officeDocument/2006/relationships/hyperlink" Target="https://www.sciencedirect.com/science/article/pii/S0167814015005101?via%3Dihub" TargetMode="External"/><Relationship Id="rId335" Type="http://schemas.openxmlformats.org/officeDocument/2006/relationships/hyperlink" Target="https://www.sciencedirect.com/science/article/pii/S0167814015005101?via%3Dihub" TargetMode="External"/><Relationship Id="rId339" Type="http://schemas.openxmlformats.org/officeDocument/2006/relationships/hyperlink" Target="https://www.ncbi.nlm.nih.gov/pubmed/25514807" TargetMode="External"/><Relationship Id="rId330" Type="http://schemas.openxmlformats.org/officeDocument/2006/relationships/hyperlink" Target="https://www.birpublications.org/doi/10.1259/bjr.20150036" TargetMode="External"/><Relationship Id="rId2250" Type="http://schemas.openxmlformats.org/officeDocument/2006/relationships/hyperlink" Target="https://docs.google.com/document/d/1oKD3L5ieCk03FWU6fCnj8aiHKRPJD-q6IpjXpQCuexw/edit#bookmark=id.a3yfypawrt4n" TargetMode="External"/><Relationship Id="rId2251" Type="http://schemas.openxmlformats.org/officeDocument/2006/relationships/hyperlink" Target="https://www.rtog.org/clinicaltrials/protocoltable/studydetails.aspx?action=openFile&amp;FileID=9067" TargetMode="External"/><Relationship Id="rId2252" Type="http://schemas.openxmlformats.org/officeDocument/2006/relationships/hyperlink" Target="https://docs.google.com/document/d/1oKD3L5ieCk03FWU6fCnj8aiHKRPJD-q6IpjXpQCuexw/edit#bookmark=id.vmah88n82ask" TargetMode="External"/><Relationship Id="rId2253" Type="http://schemas.openxmlformats.org/officeDocument/2006/relationships/hyperlink" Target="https://clinicaltrials.gov/ct2/show/NCT03306680" TargetMode="External"/><Relationship Id="rId334" Type="http://schemas.openxmlformats.org/officeDocument/2006/relationships/hyperlink" Target="https://www.ncbi.nlm.nih.gov/pubmed/29759332" TargetMode="External"/><Relationship Id="rId2254" Type="http://schemas.openxmlformats.org/officeDocument/2006/relationships/hyperlink" Target="https://www.ncbi.nlm.nih.gov/pubmed/29759332" TargetMode="External"/><Relationship Id="rId333" Type="http://schemas.openxmlformats.org/officeDocument/2006/relationships/hyperlink" Target="https://www.sciencedirect.com/science/article/pii/S093665551730434X" TargetMode="External"/><Relationship Id="rId2255" Type="http://schemas.openxmlformats.org/officeDocument/2006/relationships/hyperlink" Target="https://docs.google.com/document/d/1oKD3L5ieCk03FWU6fCnj8aiHKRPJD-q6IpjXpQCuexw/edit#bookmark=id.2btlcyn3xrm9" TargetMode="External"/><Relationship Id="rId332" Type="http://schemas.openxmlformats.org/officeDocument/2006/relationships/hyperlink" Target="https://www.sciencedirect.com/science/article/pii/S0167814015005101?via%3Dihub" TargetMode="External"/><Relationship Id="rId2256" Type="http://schemas.openxmlformats.org/officeDocument/2006/relationships/hyperlink" Target="https://www.rtog.org/clinicaltrials/protocoltable/studydetails.aspx?study=0915&amp;mode=bro%20adcasts&amp;ptid=387" TargetMode="External"/><Relationship Id="rId331" Type="http://schemas.openxmlformats.org/officeDocument/2006/relationships/hyperlink" Target="https://www.ncbi.nlm.nih.gov/pubmed/29759332" TargetMode="External"/><Relationship Id="rId2257" Type="http://schemas.openxmlformats.org/officeDocument/2006/relationships/hyperlink" Target="https://docs.google.com/document/d/1oKD3L5ieCk03FWU6fCnj8aiHKRPJD-q6IpjXpQCuexw/edit#bookmark=id.yy4w2zafo8vx" TargetMode="External"/><Relationship Id="rId370" Type="http://schemas.openxmlformats.org/officeDocument/2006/relationships/hyperlink" Target="https://www.sciencedirect.com/science/article/pii/S0167814015005101?via%3Dihub" TargetMode="External"/><Relationship Id="rId369" Type="http://schemas.openxmlformats.org/officeDocument/2006/relationships/hyperlink" Target="https://www.sciencedirect.com/science/article/pii/S0167814015005101?via%3Dihub" TargetMode="External"/><Relationship Id="rId368" Type="http://schemas.openxmlformats.org/officeDocument/2006/relationships/hyperlink" Target="https://www.birpublications.org/doi/10.1259/bjr.20150036" TargetMode="External"/><Relationship Id="rId2280" Type="http://schemas.openxmlformats.org/officeDocument/2006/relationships/hyperlink" Target="https://www.jto.org/article/S1556-0864(16)31610-0/pdf" TargetMode="External"/><Relationship Id="rId2281" Type="http://schemas.openxmlformats.org/officeDocument/2006/relationships/hyperlink" Target="https://docs.google.com/document/d/1oKD3L5ieCk03FWU6fCnj8aiHKRPJD-q6IpjXpQCuexw/edit#bookmark=id.dldhobpv14xl" TargetMode="External"/><Relationship Id="rId2282" Type="http://schemas.openxmlformats.org/officeDocument/2006/relationships/hyperlink" Target="http://www.quadshotnews.com/2018/10/not-so-fast.html" TargetMode="External"/><Relationship Id="rId363" Type="http://schemas.openxmlformats.org/officeDocument/2006/relationships/hyperlink" Target="https://www.ncbi.nlm.nih.gov/pubmed/29759332" TargetMode="External"/><Relationship Id="rId2283" Type="http://schemas.openxmlformats.org/officeDocument/2006/relationships/hyperlink" Target="https://www.sciencedirect.com/science/article/pii/S0360301618311192" TargetMode="External"/><Relationship Id="rId362" Type="http://schemas.openxmlformats.org/officeDocument/2006/relationships/hyperlink" Target="https://www.newjerseyck.com/wp-content/uploads/2017/07/NRG-BR002-Protocol-20160222.pdf" TargetMode="External"/><Relationship Id="rId2284" Type="http://schemas.openxmlformats.org/officeDocument/2006/relationships/hyperlink" Target="https://docs.google.com/document/d/1oKD3L5ieCk03FWU6fCnj8aiHKRPJD-q6IpjXpQCuexw/edit#bookmark=id.o1jeelwgulz6" TargetMode="External"/><Relationship Id="rId361" Type="http://schemas.openxmlformats.org/officeDocument/2006/relationships/hyperlink" Target="https://www.sciencedirect.com/science/article/pii/S093665551730434X" TargetMode="External"/><Relationship Id="rId2285" Type="http://schemas.openxmlformats.org/officeDocument/2006/relationships/hyperlink" Target="https://www.ncbi.nlm.nih.gov/pubmed/26492839" TargetMode="External"/><Relationship Id="rId360" Type="http://schemas.openxmlformats.org/officeDocument/2006/relationships/hyperlink" Target="https://www.aapm.org/pubs/reports/rpt_101.pdf" TargetMode="External"/><Relationship Id="rId2286" Type="http://schemas.openxmlformats.org/officeDocument/2006/relationships/hyperlink" Target="https://docs.google.com/document/d/1oKD3L5ieCk03FWU6fCnj8aiHKRPJD-q6IpjXpQCuexw/edit#bookmark=id.rx1mp1g7p9vd" TargetMode="External"/><Relationship Id="rId367" Type="http://schemas.openxmlformats.org/officeDocument/2006/relationships/hyperlink" Target="https://www.sciencedirect.com/science/article/pii/S093665551730434X" TargetMode="External"/><Relationship Id="rId2287" Type="http://schemas.openxmlformats.org/officeDocument/2006/relationships/hyperlink" Target="https://ascopubs.org/doi/full/10.1200/JCO.18.00622" TargetMode="External"/><Relationship Id="rId366" Type="http://schemas.openxmlformats.org/officeDocument/2006/relationships/hyperlink" Target="https://www.newjerseyck.com/wp-content/uploads/2017/07/NRG-BR002-Protocol-20160222.pdf" TargetMode="External"/><Relationship Id="rId2288" Type="http://schemas.openxmlformats.org/officeDocument/2006/relationships/hyperlink" Target="https://docs.google.com/document/d/1oKD3L5ieCk03FWU6fCnj8aiHKRPJD-q6IpjXpQCuexw/edit#bookmark=id.vmah88n82ask" TargetMode="External"/><Relationship Id="rId365" Type="http://schemas.openxmlformats.org/officeDocument/2006/relationships/hyperlink" Target="https://www.rtog.org/clinicaltrials/protocoltable/studydetails.aspx?action=openFile&amp;FileID=9067" TargetMode="External"/><Relationship Id="rId2289" Type="http://schemas.openxmlformats.org/officeDocument/2006/relationships/hyperlink" Target="https://www.ncbi.nlm.nih.gov/pubmed/31987965" TargetMode="External"/><Relationship Id="rId364" Type="http://schemas.openxmlformats.org/officeDocument/2006/relationships/hyperlink" Target="https://www.aapm.org/pubs/reports/rpt_101.pdf" TargetMode="External"/><Relationship Id="rId95" Type="http://schemas.openxmlformats.org/officeDocument/2006/relationships/hyperlink" Target="http://www.redjournal.org/article/S0360-3016(16)00325-4/fulltext" TargetMode="External"/><Relationship Id="rId94" Type="http://schemas.openxmlformats.org/officeDocument/2006/relationships/hyperlink" Target="https://www.sciencedirect.com/science/article/pii/S093665551730434X" TargetMode="External"/><Relationship Id="rId97" Type="http://schemas.openxmlformats.org/officeDocument/2006/relationships/hyperlink" Target="https://www.sciencedirect.com/science/article/pii/S0360301619344761?via%3Dihub" TargetMode="External"/><Relationship Id="rId96" Type="http://schemas.openxmlformats.org/officeDocument/2006/relationships/hyperlink" Target="https://www.ncbi.nlm.nih.gov/pubmed/23683828" TargetMode="External"/><Relationship Id="rId99" Type="http://schemas.openxmlformats.org/officeDocument/2006/relationships/hyperlink" Target="https://docs.google.com/document/d/1STZuiggtbkDIuuNMpDVSsqT2KMyp1017y8qV5Gz_GGc/edit#bookmark=id.vglx194p7sw8" TargetMode="External"/><Relationship Id="rId98" Type="http://schemas.openxmlformats.org/officeDocument/2006/relationships/hyperlink" Target="https://www.ncbi.nlm.nih.gov/pubmed/31586666" TargetMode="External"/><Relationship Id="rId91" Type="http://schemas.openxmlformats.org/officeDocument/2006/relationships/hyperlink" Target="https://docs.google.com/document/d/1CfbqB4YnaPB8U3r2LykLv2v3bRLJyYQV0tvX4Js2Mog/edit#bookmark=id.8pa05e5s4qz8" TargetMode="External"/><Relationship Id="rId90" Type="http://schemas.openxmlformats.org/officeDocument/2006/relationships/hyperlink" Target="https://docs.google.com/document/d/1CfbqB4YnaPB8U3r2LykLv2v3bRLJyYQV0tvX4Js2Mog/edit#bookmark=id.cbvktsaf9nlk" TargetMode="External"/><Relationship Id="rId93" Type="http://schemas.openxmlformats.org/officeDocument/2006/relationships/header" Target="header1.xml"/><Relationship Id="rId92" Type="http://schemas.openxmlformats.org/officeDocument/2006/relationships/hyperlink" Target="https://docs.google.com/document/d/1oKD3L5ieCk03FWU6fCnj8aiHKRPJD-q6IpjXpQCuexw/edit#bookmark=id.4q1lwlblkw4q" TargetMode="External"/><Relationship Id="rId359" Type="http://schemas.openxmlformats.org/officeDocument/2006/relationships/hyperlink" Target="https://www.karger.com/Article/Abstract/322503" TargetMode="External"/><Relationship Id="rId358" Type="http://schemas.openxmlformats.org/officeDocument/2006/relationships/hyperlink" Target="https://www.rtog.org/clinicaltrials/protocoltable/studydetails.aspx?action=openFile&amp;FileID=9067" TargetMode="External"/><Relationship Id="rId357" Type="http://schemas.openxmlformats.org/officeDocument/2006/relationships/hyperlink" Target="https://www.ncbi.nlm.nih.gov/pubmed/29759332" TargetMode="External"/><Relationship Id="rId2270" Type="http://schemas.openxmlformats.org/officeDocument/2006/relationships/hyperlink" Target="http://www.ifct.fr/images/stories/Protocoles/DocsPratiques/IFCT-0503-LungArt/Protocole_LungART_v8.pdf" TargetMode="External"/><Relationship Id="rId2271" Type="http://schemas.openxmlformats.org/officeDocument/2006/relationships/hyperlink" Target="https://docs.google.com/document/d/1oKD3L5ieCk03FWU6fCnj8aiHKRPJD-q6IpjXpQCuexw/edit#bookmark=id.jqiyx32hj0hi" TargetMode="External"/><Relationship Id="rId352" Type="http://schemas.openxmlformats.org/officeDocument/2006/relationships/hyperlink" Target="https://www.sciencedirect.com/science/article/pii/S093665551730434X" TargetMode="External"/><Relationship Id="rId2272" Type="http://schemas.openxmlformats.org/officeDocument/2006/relationships/hyperlink" Target="https://www.ncbi.nlm.nih.gov/pubmed/31869678" TargetMode="External"/><Relationship Id="rId351" Type="http://schemas.openxmlformats.org/officeDocument/2006/relationships/hyperlink" Target="https://www.aapm.org/pubs/reports/rpt_101.pdf" TargetMode="External"/><Relationship Id="rId2273" Type="http://schemas.openxmlformats.org/officeDocument/2006/relationships/hyperlink" Target="https://docs.google.com/document/d/1oKD3L5ieCk03FWU6fCnj8aiHKRPJD-q6IpjXpQCuexw/edit#bookmark=id.81n83icjfhfv" TargetMode="External"/><Relationship Id="rId350" Type="http://schemas.openxmlformats.org/officeDocument/2006/relationships/hyperlink" Target="https://www.newjerseyck.com/wp-content/uploads/2017/07/NRG-BR002-Protocol-20160222.pdf" TargetMode="External"/><Relationship Id="rId2274" Type="http://schemas.openxmlformats.org/officeDocument/2006/relationships/hyperlink" Target="https://www.sciencedirect.com/science/article/pii/S0022522309010800?via%3Dihub" TargetMode="External"/><Relationship Id="rId2275" Type="http://schemas.openxmlformats.org/officeDocument/2006/relationships/hyperlink" Target="https://docs.google.com/document/d/1oKD3L5ieCk03FWU6fCnj8aiHKRPJD-q6IpjXpQCuexw/edit#bookmark=id.iuao5xsxaskw" TargetMode="External"/><Relationship Id="rId356" Type="http://schemas.openxmlformats.org/officeDocument/2006/relationships/hyperlink" Target="https://www.newjerseyck.com/wp-content/uploads/2017/07/NRG-BR002-Protocol-20160222.pdf" TargetMode="External"/><Relationship Id="rId2276" Type="http://schemas.openxmlformats.org/officeDocument/2006/relationships/hyperlink" Target="https://www.birpublications.org/doi/10.1259/bjr.20150036" TargetMode="External"/><Relationship Id="rId355" Type="http://schemas.openxmlformats.org/officeDocument/2006/relationships/hyperlink" Target="https://www.aapm.org/pubs/reports/rpt_101.pdf" TargetMode="External"/><Relationship Id="rId2277" Type="http://schemas.openxmlformats.org/officeDocument/2006/relationships/hyperlink" Target="https://docs.google.com/document/d/1oKD3L5ieCk03FWU6fCnj8aiHKRPJD-q6IpjXpQCuexw/edit#bookmark=kix.hsgc4mx4om77" TargetMode="External"/><Relationship Id="rId354" Type="http://schemas.openxmlformats.org/officeDocument/2006/relationships/hyperlink" Target="https://www.sciencedirect.com/science/article/pii/S093665551730434X" TargetMode="External"/><Relationship Id="rId2278" Type="http://schemas.openxmlformats.org/officeDocument/2006/relationships/hyperlink" Target="https://www.ncbi.nlm.nih.gov/pubmed/25997421" TargetMode="External"/><Relationship Id="rId353" Type="http://schemas.openxmlformats.org/officeDocument/2006/relationships/hyperlink" Target="https://www.newjerseyck.com/wp-content/uploads/2017/07/NRG-BR002-Protocol-20160222.pdf" TargetMode="External"/><Relationship Id="rId2279" Type="http://schemas.openxmlformats.org/officeDocument/2006/relationships/hyperlink" Target="https://docs.google.com/document/d/1oKD3L5ieCk03FWU6fCnj8aiHKRPJD-q6IpjXpQCuexw/edit#bookmark=id.ctkqot8uicm" TargetMode="External"/><Relationship Id="rId2225" Type="http://schemas.openxmlformats.org/officeDocument/2006/relationships/hyperlink" Target="https://docs.google.com/document/d/1oKD3L5ieCk03FWU6fCnj8aiHKRPJD-q6IpjXpQCuexw/edit#bookmark=id.tf2fioskkctm" TargetMode="External"/><Relationship Id="rId2226" Type="http://schemas.openxmlformats.org/officeDocument/2006/relationships/hyperlink" Target="https://www.asco.org/research-guidelines/quality-guidelines/guidelines/thoracic-cancer#/28316" TargetMode="External"/><Relationship Id="rId2227" Type="http://schemas.openxmlformats.org/officeDocument/2006/relationships/hyperlink" Target="https://docs.google.com/document/d/1oKD3L5ieCk03FWU6fCnj8aiHKRPJD-q6IpjXpQCuexw/edit#bookmark=id.r6yxnlb4f49j" TargetMode="External"/><Relationship Id="rId2228" Type="http://schemas.openxmlformats.org/officeDocument/2006/relationships/hyperlink" Target="https://www.ncbi.nlm.nih.gov/pubmed/28687397" TargetMode="External"/><Relationship Id="rId2229" Type="http://schemas.openxmlformats.org/officeDocument/2006/relationships/hyperlink" Target="https://docs.google.com/document/d/1oKD3L5ieCk03FWU6fCnj8aiHKRPJD-q6IpjXpQCuexw/edit#bookmark=id.3hkmkuz2stjz" TargetMode="External"/><Relationship Id="rId305" Type="http://schemas.openxmlformats.org/officeDocument/2006/relationships/hyperlink" Target="https://www.jto.org/article/S1556-0864(16)31144-3/fulltext" TargetMode="External"/><Relationship Id="rId304" Type="http://schemas.openxmlformats.org/officeDocument/2006/relationships/hyperlink" Target="https://www.rtog.org/ClinicalTrials/ProtocolTable/StudyDetails.aspx?action=openFile&amp;FileID=4649" TargetMode="External"/><Relationship Id="rId303" Type="http://schemas.openxmlformats.org/officeDocument/2006/relationships/hyperlink" Target="https://docs.google.com/document/d/1STZuiggtbkDIuuNMpDVSsqT2KMyp1017y8qV5Gz_GGc/edit#bookmark=id.vglx194p7sw8" TargetMode="External"/><Relationship Id="rId302" Type="http://schemas.openxmlformats.org/officeDocument/2006/relationships/hyperlink" Target="https://docs.google.com/document/d/1STZuiggtbkDIuuNMpDVSsqT2KMyp1017y8qV5Gz_GGc/edit#bookmark=id.vglx194p7sw8" TargetMode="External"/><Relationship Id="rId309" Type="http://schemas.openxmlformats.org/officeDocument/2006/relationships/hyperlink" Target="https://docs.google.com/document/d/1CfbqB4YnaPB8U3r2LykLv2v3bRLJyYQV0tvX4Js2Mog/edit#bookmark=id.pe268mbiryre" TargetMode="External"/><Relationship Id="rId308" Type="http://schemas.openxmlformats.org/officeDocument/2006/relationships/hyperlink" Target="https://www.rtog.org/ClinicalTrials/ProtocolTable/StudyDetails.aspx?action=openFile&amp;FileID=4649" TargetMode="External"/><Relationship Id="rId307" Type="http://schemas.openxmlformats.org/officeDocument/2006/relationships/hyperlink" Target="https://www.rtog.org/ClinicalTrials/ProtocolTable/StudyDetails.aspx?action=openFile&amp;FileID=4649" TargetMode="External"/><Relationship Id="rId306" Type="http://schemas.openxmlformats.org/officeDocument/2006/relationships/hyperlink" Target="https://clinicaltrials.gov/ct2/show/NCT01993810" TargetMode="External"/><Relationship Id="rId2220" Type="http://schemas.openxmlformats.org/officeDocument/2006/relationships/hyperlink" Target="https://docs.google.com/document/d/1oKD3L5ieCk03FWU6fCnj8aiHKRPJD-q6IpjXpQCuexw/edit#bookmark=id.fisjtvppfzs8" TargetMode="External"/><Relationship Id="rId301" Type="http://schemas.openxmlformats.org/officeDocument/2006/relationships/hyperlink" Target="https://docs.google.com/document/d/1STZuiggtbkDIuuNMpDVSsqT2KMyp1017y8qV5Gz_GGc/edit#bookmark=id.1s01ns9udsv6" TargetMode="External"/><Relationship Id="rId2221" Type="http://schemas.openxmlformats.org/officeDocument/2006/relationships/hyperlink" Target="https://docs.google.com/document/d/1oKD3L5ieCk03FWU6fCnj8aiHKRPJD-q6IpjXpQCuexw/edit#bookmark=id.4elbijb8sf9m" TargetMode="External"/><Relationship Id="rId300" Type="http://schemas.openxmlformats.org/officeDocument/2006/relationships/hyperlink" Target="https://docs.google.com/document/d/1STZuiggtbkDIuuNMpDVSsqT2KMyp1017y8qV5Gz_GGc/edit#bookmark=id.vglx194p7sw8" TargetMode="External"/><Relationship Id="rId2222" Type="http://schemas.openxmlformats.org/officeDocument/2006/relationships/hyperlink" Target="https://www.ncbi.nlm.nih.gov/pubmed/31586665" TargetMode="External"/><Relationship Id="rId2223" Type="http://schemas.openxmlformats.org/officeDocument/2006/relationships/hyperlink" Target="https://docs.google.com/document/d/1oKD3L5ieCk03FWU6fCnj8aiHKRPJD-q6IpjXpQCuexw/edit#bookmark=id.862515115833" TargetMode="External"/><Relationship Id="rId2224" Type="http://schemas.openxmlformats.org/officeDocument/2006/relationships/hyperlink" Target="https://www.sciencedirect.com/science/article/pii/S0360301618302505?via%3Dihub#fig1" TargetMode="External"/><Relationship Id="rId2214" Type="http://schemas.openxmlformats.org/officeDocument/2006/relationships/hyperlink" Target="https://docs.google.com/document/d/1oKD3L5ieCk03FWU6fCnj8aiHKRPJD-q6IpjXpQCuexw/edit#heading=h.12dcu6uefto4" TargetMode="External"/><Relationship Id="rId2215" Type="http://schemas.openxmlformats.org/officeDocument/2006/relationships/hyperlink" Target="http://www.quadshotnews.com/2019/07/chest-bump.html" TargetMode="External"/><Relationship Id="rId2216" Type="http://schemas.openxmlformats.org/officeDocument/2006/relationships/hyperlink" Target="http://tlcr.amegroups.com/article/view/28932" TargetMode="External"/><Relationship Id="rId2217" Type="http://schemas.openxmlformats.org/officeDocument/2006/relationships/hyperlink" Target="https://docs.google.com/document/d/1oKD3L5ieCk03FWU6fCnj8aiHKRPJD-q6IpjXpQCuexw/edit#bookmark=id.snu066265ta7" TargetMode="External"/><Relationship Id="rId2218" Type="http://schemas.openxmlformats.org/officeDocument/2006/relationships/hyperlink" Target="https://docs.google.com/document/d/1CfbqB4YnaPB8U3r2LykLv2v3bRLJyYQV0tvX4Js2Mog/edit#heading=h.sfi9w935mota" TargetMode="External"/><Relationship Id="rId2219" Type="http://schemas.openxmlformats.org/officeDocument/2006/relationships/hyperlink" Target="https://www.redjournal.org/article/S0360-3016(12)03636-X/fulltext" TargetMode="External"/><Relationship Id="rId2210" Type="http://schemas.openxmlformats.org/officeDocument/2006/relationships/hyperlink" Target="https://www.ncbi.nlm.nih.gov/pubmed/25869338" TargetMode="External"/><Relationship Id="rId2211" Type="http://schemas.openxmlformats.org/officeDocument/2006/relationships/hyperlink" Target="http://tlcr.amegroups.com/article/view/26375/19723" TargetMode="External"/><Relationship Id="rId2212" Type="http://schemas.openxmlformats.org/officeDocument/2006/relationships/hyperlink" Target="https://docs.google.com/document/d/1oKD3L5ieCk03FWU6fCnj8aiHKRPJD-q6IpjXpQCuexw/edit#heading=h.canzrk46c7jc" TargetMode="External"/><Relationship Id="rId2213" Type="http://schemas.openxmlformats.org/officeDocument/2006/relationships/hyperlink" Target="https://www.ncbi.nlm.nih.gov/pubmed/31351746" TargetMode="External"/><Relationship Id="rId2247" Type="http://schemas.openxmlformats.org/officeDocument/2006/relationships/hyperlink" Target="https://www.rtog.org/clinicaltrials/protocoltable/studydetails.aspx?study=0236" TargetMode="External"/><Relationship Id="rId2248" Type="http://schemas.openxmlformats.org/officeDocument/2006/relationships/hyperlink" Target="https://docs.google.com/document/d/1oKD3L5ieCk03FWU6fCnj8aiHKRPJD-q6IpjXpQCuexw/edit#bookmark=id.a7j9wvgpo9h0" TargetMode="External"/><Relationship Id="rId2249" Type="http://schemas.openxmlformats.org/officeDocument/2006/relationships/hyperlink" Target="http://www.rtog.org/ClinicalTrials/ProtocolTable/StudyDetails.aspx?action=openFile&amp;FileID=4650" TargetMode="External"/><Relationship Id="rId327" Type="http://schemas.openxmlformats.org/officeDocument/2006/relationships/hyperlink" Target="https://www.rtog.org/clinicaltrials/protocoltable/studydetails.aspx?action=openFile&amp;FileID=9067" TargetMode="External"/><Relationship Id="rId326" Type="http://schemas.openxmlformats.org/officeDocument/2006/relationships/hyperlink" Target="https://www.aapm.org/pubs/reports/rpt_101.pdf" TargetMode="External"/><Relationship Id="rId325" Type="http://schemas.openxmlformats.org/officeDocument/2006/relationships/hyperlink" Target="https://www.ncbi.nlm.nih.gov/pubmed/32061993" TargetMode="External"/><Relationship Id="rId324" Type="http://schemas.openxmlformats.org/officeDocument/2006/relationships/hyperlink" Target="https://www.newjerseyck.com/wp-content/uploads/2017/07/NRG-BR002-Protocol-20160222.pdf" TargetMode="External"/><Relationship Id="rId329" Type="http://schemas.openxmlformats.org/officeDocument/2006/relationships/hyperlink" Target="https://www.sciencedirect.com/science/article/pii/S093665551730434X" TargetMode="External"/><Relationship Id="rId328" Type="http://schemas.openxmlformats.org/officeDocument/2006/relationships/hyperlink" Target="https://www.newjerseyck.com/wp-content/uploads/2017/07/NRG-BR002-Protocol-20160222.pdf" TargetMode="External"/><Relationship Id="rId2240" Type="http://schemas.openxmlformats.org/officeDocument/2006/relationships/hyperlink" Target="https://docs.google.com/document/d/1oKD3L5ieCk03FWU6fCnj8aiHKRPJD-q6IpjXpQCuexw/edit#bookmark=id.m7i6kd44jxna" TargetMode="External"/><Relationship Id="rId2241" Type="http://schemas.openxmlformats.org/officeDocument/2006/relationships/hyperlink" Target="https://www.asco.org/research-guidelines/quality-guidelines/guidelines/thoracic-cancer#/10201" TargetMode="External"/><Relationship Id="rId2242" Type="http://schemas.openxmlformats.org/officeDocument/2006/relationships/hyperlink" Target="https://docs.google.com/document/d/1oKD3L5ieCk03FWU6fCnj8aiHKRPJD-q6IpjXpQCuexw/edit#bookmark=id.xjv5dd9pjsex" TargetMode="External"/><Relationship Id="rId323" Type="http://schemas.openxmlformats.org/officeDocument/2006/relationships/hyperlink" Target="https://www.aapm.org/pubs/reports/rpt_101.pdf" TargetMode="External"/><Relationship Id="rId2243" Type="http://schemas.openxmlformats.org/officeDocument/2006/relationships/hyperlink" Target="https://www.asco.org/research-guidelines/quality-guidelines/guidelines/thoracic-cancer#/9776" TargetMode="External"/><Relationship Id="rId322" Type="http://schemas.openxmlformats.org/officeDocument/2006/relationships/hyperlink" Target="https://www.karger.com/Article/Abstract/322503" TargetMode="External"/><Relationship Id="rId2244" Type="http://schemas.openxmlformats.org/officeDocument/2006/relationships/hyperlink" Target="https://docs.google.com/document/d/1oKD3L5ieCk03FWU6fCnj8aiHKRPJD-q6IpjXpQCuexw/edit#heading=h.wp55nx1rut9o" TargetMode="External"/><Relationship Id="rId321" Type="http://schemas.openxmlformats.org/officeDocument/2006/relationships/hyperlink" Target="https://www.ncbi.nlm.nih.gov/pubmed/29759332" TargetMode="External"/><Relationship Id="rId2245" Type="http://schemas.openxmlformats.org/officeDocument/2006/relationships/hyperlink" Target="https://www.ncbi.nlm.nih.gov/pubmed/31829901" TargetMode="External"/><Relationship Id="rId320" Type="http://schemas.openxmlformats.org/officeDocument/2006/relationships/hyperlink" Target="https://www.rtog.org/clinicaltrials/protocoltable/studydetails.aspx?action=openFile&amp;FileID=9067" TargetMode="External"/><Relationship Id="rId2246" Type="http://schemas.openxmlformats.org/officeDocument/2006/relationships/hyperlink" Target="https://docs.google.com/document/d/1oKD3L5ieCk03FWU6fCnj8aiHKRPJD-q6IpjXpQCuexw/edit#bookmark=id.x0pt4mmhjq2i" TargetMode="External"/><Relationship Id="rId2236" Type="http://schemas.openxmlformats.org/officeDocument/2006/relationships/hyperlink" Target="https://www.astro.org/Patient-Care-and-Research/Clinical-Practice-Statements/ASTRO-39;s-guideline-on-definitive-and-adjuvant-RT" TargetMode="External"/><Relationship Id="rId2237" Type="http://schemas.openxmlformats.org/officeDocument/2006/relationships/hyperlink" Target="https://www.astro.org/Patient-Care-and-Research/Clinical-Practice-Statements/ASTRO-39;s-guideline-on-definitive-and-adjuvant-RT" TargetMode="External"/><Relationship Id="rId2238" Type="http://schemas.openxmlformats.org/officeDocument/2006/relationships/hyperlink" Target="https://docs.google.com/document/d/1oKD3L5ieCk03FWU6fCnj8aiHKRPJD-q6IpjXpQCuexw/edit#bookmark=id.rwh1mjpib8up" TargetMode="External"/><Relationship Id="rId2239" Type="http://schemas.openxmlformats.org/officeDocument/2006/relationships/hyperlink" Target="https://www.asco.org/research-guidelines/quality-guidelines/guidelines/thoracic-cancer#/10226" TargetMode="External"/><Relationship Id="rId316" Type="http://schemas.openxmlformats.org/officeDocument/2006/relationships/hyperlink" Target="https://www.sciencedirect.com/science/article/pii/S093665551730434X" TargetMode="External"/><Relationship Id="rId315" Type="http://schemas.openxmlformats.org/officeDocument/2006/relationships/hyperlink" Target="https://www.newjerseyck.com/wp-content/uploads/2017/07/NRG-BR002-Protocol-20160222.pdf" TargetMode="External"/><Relationship Id="rId314" Type="http://schemas.openxmlformats.org/officeDocument/2006/relationships/hyperlink" Target="https://www.aapm.org/pubs/reports/rpt_101.pdf" TargetMode="External"/><Relationship Id="rId313" Type="http://schemas.openxmlformats.org/officeDocument/2006/relationships/hyperlink" Target="https://www.aapm.org/pubs/reports/rpt_101.pdf" TargetMode="External"/><Relationship Id="rId319" Type="http://schemas.openxmlformats.org/officeDocument/2006/relationships/hyperlink" Target="https://www.ncbi.nlm.nih.gov/pubmed/29759332" TargetMode="External"/><Relationship Id="rId318" Type="http://schemas.openxmlformats.org/officeDocument/2006/relationships/hyperlink" Target="https://www.newjerseyck.com/wp-content/uploads/2017/07/NRG-BR002-Protocol-20160222.pdf" TargetMode="External"/><Relationship Id="rId317" Type="http://schemas.openxmlformats.org/officeDocument/2006/relationships/hyperlink" Target="https://www.aapm.org/pubs/reports/rpt_101.pdf" TargetMode="External"/><Relationship Id="rId2230" Type="http://schemas.openxmlformats.org/officeDocument/2006/relationships/hyperlink" Target="https://www.sciencedirect.com/science/article/pii/S0012369212606990?via%3Dihub" TargetMode="External"/><Relationship Id="rId2231" Type="http://schemas.openxmlformats.org/officeDocument/2006/relationships/hyperlink" Target="https://www.redjournal.org/article/S0360-3016(19)30572-3/pdf" TargetMode="External"/><Relationship Id="rId312" Type="http://schemas.openxmlformats.org/officeDocument/2006/relationships/hyperlink" Target="https://docs.google.com/document/d/1CfbqB4YnaPB8U3r2LykLv2v3bRLJyYQV0tvX4Js2Mog/edit#bookmark=id.pe268mbiryre" TargetMode="External"/><Relationship Id="rId2232" Type="http://schemas.openxmlformats.org/officeDocument/2006/relationships/hyperlink" Target="https://docs.google.com/document/d/1oKD3L5ieCk03FWU6fCnj8aiHKRPJD-q6IpjXpQCuexw/edit#bookmark=id.g64ukngzwack" TargetMode="External"/><Relationship Id="rId311" Type="http://schemas.openxmlformats.org/officeDocument/2006/relationships/hyperlink" Target="https://www.aapm.org/pubs/reports/rpt_101.pdf" TargetMode="External"/><Relationship Id="rId2233" Type="http://schemas.openxmlformats.org/officeDocument/2006/relationships/hyperlink" Target="https://www.sciencedirect.com/science/article/pii/S093665551730434X" TargetMode="External"/><Relationship Id="rId310" Type="http://schemas.openxmlformats.org/officeDocument/2006/relationships/hyperlink" Target="https://www.karger.com/Article/Abstract/322503" TargetMode="External"/><Relationship Id="rId2234" Type="http://schemas.openxmlformats.org/officeDocument/2006/relationships/hyperlink" Target="https://www.ncbi.nlm.nih.gov/pubmed/31829901" TargetMode="External"/><Relationship Id="rId2235" Type="http://schemas.openxmlformats.org/officeDocument/2006/relationships/hyperlink" Target="https://docs.google.com/document/d/1oKD3L5ieCk03FWU6fCnj8aiHKRPJD-q6IpjXpQCuexw/edit#bookmark=id.x0pt4mmhjq2i" TargetMode="External"/><Relationship Id="rId297" Type="http://schemas.openxmlformats.org/officeDocument/2006/relationships/hyperlink" Target="https://docs.google.com/document/d/1STZuiggtbkDIuuNMpDVSsqT2KMyp1017y8qV5Gz_GGc/edit#bookmark=id.vglx194p7sw8" TargetMode="External"/><Relationship Id="rId296" Type="http://schemas.openxmlformats.org/officeDocument/2006/relationships/hyperlink" Target="https://docs.google.com/document/d/1STZuiggtbkDIuuNMpDVSsqT2KMyp1017y8qV5Gz_GGc/edit#bookmark=id.vglx194p7sw8" TargetMode="External"/><Relationship Id="rId295" Type="http://schemas.openxmlformats.org/officeDocument/2006/relationships/hyperlink" Target="https://docs.google.com/document/d/1STZuiggtbkDIuuNMpDVSsqT2KMyp1017y8qV5Gz_GGc/edit#bookmark=id.vglx194p7sw8" TargetMode="External"/><Relationship Id="rId294" Type="http://schemas.openxmlformats.org/officeDocument/2006/relationships/hyperlink" Target="https://www.redjournal.org/article/S0360-3016(09)03292-1/fulltext" TargetMode="External"/><Relationship Id="rId299" Type="http://schemas.openxmlformats.org/officeDocument/2006/relationships/hyperlink" Target="https://docs.google.com/document/d/1STZuiggtbkDIuuNMpDVSsqT2KMyp1017y8qV5Gz_GGc/edit#bookmark=id.vglx194p7sw8" TargetMode="External"/><Relationship Id="rId298" Type="http://schemas.openxmlformats.org/officeDocument/2006/relationships/hyperlink" Target="https://docs.google.com/document/d/1STZuiggtbkDIuuNMpDVSsqT2KMyp1017y8qV5Gz_GGc/edit#bookmark=id.vglx194p7sw8" TargetMode="External"/><Relationship Id="rId271" Type="http://schemas.openxmlformats.org/officeDocument/2006/relationships/hyperlink" Target="https://www.aapm.org/pubs/reports/rpt_101.pdf" TargetMode="External"/><Relationship Id="rId270" Type="http://schemas.openxmlformats.org/officeDocument/2006/relationships/hyperlink" Target="https://www.newjerseyck.com/wp-content/uploads/2017/07/NRG-BR002-Protocol-20160222.pdf" TargetMode="External"/><Relationship Id="rId269" Type="http://schemas.openxmlformats.org/officeDocument/2006/relationships/hyperlink" Target="https://www.aapm.org/pubs/reports/rpt_101.pdf" TargetMode="External"/><Relationship Id="rId264" Type="http://schemas.openxmlformats.org/officeDocument/2006/relationships/hyperlink" Target="https://www.aapm.org/pubs/reports/rpt_101.pdf" TargetMode="External"/><Relationship Id="rId263" Type="http://schemas.openxmlformats.org/officeDocument/2006/relationships/hyperlink" Target="https://www.aapm.org/pubs/reports/rpt_101.pdf" TargetMode="External"/><Relationship Id="rId262" Type="http://schemas.openxmlformats.org/officeDocument/2006/relationships/hyperlink" Target="https://www.sciencedirect.com/science/article/pii/S093665551730434X" TargetMode="External"/><Relationship Id="rId261" Type="http://schemas.openxmlformats.org/officeDocument/2006/relationships/hyperlink" Target="https://www.sciencedirect.com/science/article/pii/S093665551730434X" TargetMode="External"/><Relationship Id="rId268" Type="http://schemas.openxmlformats.org/officeDocument/2006/relationships/hyperlink" Target="https://www.newjerseyck.com/wp-content/uploads/2017/07/NRG-BR002-Protocol-20160222.pdf" TargetMode="External"/><Relationship Id="rId267" Type="http://schemas.openxmlformats.org/officeDocument/2006/relationships/hyperlink" Target="https://www.aapm.org/pubs/reports/rpt_101.pdf" TargetMode="External"/><Relationship Id="rId266" Type="http://schemas.openxmlformats.org/officeDocument/2006/relationships/hyperlink" Target="https://www.sciencedirect.com/science/article/pii/S093665551730434X" TargetMode="External"/><Relationship Id="rId265" Type="http://schemas.openxmlformats.org/officeDocument/2006/relationships/hyperlink" Target="https://www.sciencedirect.com/science/article/pii/S093665551730434X" TargetMode="External"/><Relationship Id="rId260" Type="http://schemas.openxmlformats.org/officeDocument/2006/relationships/hyperlink" Target="https://www.aapm.org/pubs/reports/rpt_101.pdf" TargetMode="External"/><Relationship Id="rId259" Type="http://schemas.openxmlformats.org/officeDocument/2006/relationships/hyperlink" Target="https://www.newjerseyck.com/wp-content/uploads/2017/07/NRG-BR002-Protocol-20160222.pdf" TargetMode="External"/><Relationship Id="rId258" Type="http://schemas.openxmlformats.org/officeDocument/2006/relationships/hyperlink" Target="https://www.aapm.org/pubs/reports/rpt_101.pdf" TargetMode="External"/><Relationship Id="rId2290" Type="http://schemas.openxmlformats.org/officeDocument/2006/relationships/hyperlink" Target="https://docs.google.com/document/d/1oKD3L5ieCk03FWU6fCnj8aiHKRPJD-q6IpjXpQCuexw/edit#bookmark=id.vpyexbt32q11" TargetMode="External"/><Relationship Id="rId2291" Type="http://schemas.openxmlformats.org/officeDocument/2006/relationships/hyperlink" Target="https://www.ncbi.nlm.nih.gov/pubmed/31982496" TargetMode="External"/><Relationship Id="rId2292" Type="http://schemas.openxmlformats.org/officeDocument/2006/relationships/hyperlink" Target="https://docs.google.com/document/d/1oKD3L5ieCk03FWU6fCnj8aiHKRPJD-q6IpjXpQCuexw/edit#bookmark=id.70uud96bc7wd" TargetMode="External"/><Relationship Id="rId2293" Type="http://schemas.openxmlformats.org/officeDocument/2006/relationships/hyperlink" Target="https://www.sciencedirect.com/science/article/pii/S0360301618340148" TargetMode="External"/><Relationship Id="rId253" Type="http://schemas.openxmlformats.org/officeDocument/2006/relationships/hyperlink" Target="https://docs.google.com/document/d/1CfbqB4YnaPB8U3r2LykLv2v3bRLJyYQV0tvX4Js2Mog/edit#bookmark=id.pe268mbiryre" TargetMode="External"/><Relationship Id="rId2294" Type="http://schemas.openxmlformats.org/officeDocument/2006/relationships/hyperlink" Target="https://docs.google.com/document/d/1oKD3L5ieCk03FWU6fCnj8aiHKRPJD-q6IpjXpQCuexw/edit#bookmark=id.sz9jsyj0jga4" TargetMode="External"/><Relationship Id="rId252" Type="http://schemas.openxmlformats.org/officeDocument/2006/relationships/hyperlink" Target="https://www.ncbi.nlm.nih.gov/pubmed/31586666" TargetMode="External"/><Relationship Id="rId2295" Type="http://schemas.openxmlformats.org/officeDocument/2006/relationships/hyperlink" Target="https://jamanetwork.com/journals/jama/fullarticle/185547" TargetMode="External"/><Relationship Id="rId251" Type="http://schemas.openxmlformats.org/officeDocument/2006/relationships/hyperlink" Target="https://www.sciencedirect.com/science/article/pii/S0360301619344761?via%3Dihub" TargetMode="External"/><Relationship Id="rId2296" Type="http://schemas.openxmlformats.org/officeDocument/2006/relationships/hyperlink" Target="https://docs.google.com/document/d/1oKD3L5ieCk03FWU6fCnj8aiHKRPJD-q6IpjXpQCuexw/edit#bookmark=id.a7j9wvgpo9h0" TargetMode="External"/><Relationship Id="rId250" Type="http://schemas.openxmlformats.org/officeDocument/2006/relationships/hyperlink" Target="https://www.ncbi.nlm.nih.gov/pubmed/23683828" TargetMode="External"/><Relationship Id="rId2297" Type="http://schemas.openxmlformats.org/officeDocument/2006/relationships/hyperlink" Target="https://www.ncbi.nlm.nih.gov/pubmed/19410314/" TargetMode="External"/><Relationship Id="rId257" Type="http://schemas.openxmlformats.org/officeDocument/2006/relationships/hyperlink" Target="https://docs.google.com/document/d/1CfbqB4YnaPB8U3r2LykLv2v3bRLJyYQV0tvX4Js2Mog/edit#bookmark=id.pe268mbiryre" TargetMode="External"/><Relationship Id="rId2298" Type="http://schemas.openxmlformats.org/officeDocument/2006/relationships/hyperlink" Target="https://docs.google.com/document/d/1oKD3L5ieCk03FWU6fCnj8aiHKRPJD-q6IpjXpQCuexw/edit#bookmark=id.xqqctftfgb5b" TargetMode="External"/><Relationship Id="rId256" Type="http://schemas.openxmlformats.org/officeDocument/2006/relationships/hyperlink" Target="https://www.sciencedirect.com/science/article/pii/S093665551730434X" TargetMode="External"/><Relationship Id="rId2299" Type="http://schemas.openxmlformats.org/officeDocument/2006/relationships/hyperlink" Target="https://www.ncbi.nlm.nih.gov/pubmed/32052884" TargetMode="External"/><Relationship Id="rId255" Type="http://schemas.openxmlformats.org/officeDocument/2006/relationships/hyperlink" Target="https://www.aapm.org/pubs/reports/rpt_101.pdf" TargetMode="External"/><Relationship Id="rId254" Type="http://schemas.openxmlformats.org/officeDocument/2006/relationships/hyperlink" Target="https://www.newjerseyck.com/wp-content/uploads/2017/07/NRG-BR002-Protocol-20160222.pdf" TargetMode="External"/><Relationship Id="rId293" Type="http://schemas.openxmlformats.org/officeDocument/2006/relationships/hyperlink" Target="https://docs.google.com/document/d/1STZuiggtbkDIuuNMpDVSsqT2KMyp1017y8qV5Gz_GGc/edit#bookmark=id.vglx194p7sw8" TargetMode="External"/><Relationship Id="rId292" Type="http://schemas.openxmlformats.org/officeDocument/2006/relationships/hyperlink" Target="https://docs.google.com/document/d/1STZuiggtbkDIuuNMpDVSsqT2KMyp1017y8qV5Gz_GGc/edit#bookmark=id.vglx194p7sw8" TargetMode="External"/><Relationship Id="rId291" Type="http://schemas.openxmlformats.org/officeDocument/2006/relationships/hyperlink" Target="https://www.redjournal.org/article/S0360-3016(19)33428-5/pdf" TargetMode="External"/><Relationship Id="rId290" Type="http://schemas.openxmlformats.org/officeDocument/2006/relationships/hyperlink" Target="https://www.redjournal.org/article/S0360-3016(19)33428-5/pdf" TargetMode="External"/><Relationship Id="rId286" Type="http://schemas.openxmlformats.org/officeDocument/2006/relationships/hyperlink" Target="https://www.ncbi.nlm.nih.gov/pubmed/25514807" TargetMode="External"/><Relationship Id="rId285" Type="http://schemas.openxmlformats.org/officeDocument/2006/relationships/hyperlink" Target="https://www.rtog.org/clinicaltrials/protocoltable/studydetails.aspx?action=openFile&amp;FileID=9067" TargetMode="External"/><Relationship Id="rId284" Type="http://schemas.openxmlformats.org/officeDocument/2006/relationships/hyperlink" Target="https://www.rtog.org/clinicaltrials/protocoltable/studydetails.aspx?action=openFile&amp;FileID=9067" TargetMode="External"/><Relationship Id="rId283" Type="http://schemas.openxmlformats.org/officeDocument/2006/relationships/hyperlink" Target="https://www.newjerseyck.com/wp-content/uploads/2017/07/NRG-BR002-Protocol-20160222.pdf" TargetMode="External"/><Relationship Id="rId289" Type="http://schemas.openxmlformats.org/officeDocument/2006/relationships/hyperlink" Target="https://www.ncbi.nlm.nih.gov/pubmed/25514807" TargetMode="External"/><Relationship Id="rId288" Type="http://schemas.openxmlformats.org/officeDocument/2006/relationships/hyperlink" Target="https://www.ncbi.nlm.nih.gov/pubmed/25514807" TargetMode="External"/><Relationship Id="rId287" Type="http://schemas.openxmlformats.org/officeDocument/2006/relationships/hyperlink" Target="https://www.ncbi.nlm.nih.gov/pubmed/25514807" TargetMode="External"/><Relationship Id="rId282" Type="http://schemas.openxmlformats.org/officeDocument/2006/relationships/hyperlink" Target="https://www.sciencedirect.com/science/article/pii/S093665551730434X" TargetMode="External"/><Relationship Id="rId281" Type="http://schemas.openxmlformats.org/officeDocument/2006/relationships/hyperlink" Target="https://www.aapm.org/pubs/reports/rpt_101.pdf" TargetMode="External"/><Relationship Id="rId280" Type="http://schemas.openxmlformats.org/officeDocument/2006/relationships/hyperlink" Target="https://www.newjerseyck.com/wp-content/uploads/2017/07/NRG-BR002-Protocol-20160222.pdf" TargetMode="External"/><Relationship Id="rId275" Type="http://schemas.openxmlformats.org/officeDocument/2006/relationships/hyperlink" Target="https://www.newjerseyck.com/wp-content/uploads/2017/07/NRG-BR002-Protocol-20160222.pdf" TargetMode="External"/><Relationship Id="rId274" Type="http://schemas.openxmlformats.org/officeDocument/2006/relationships/hyperlink" Target="https://www.newjerseyck.com/wp-content/uploads/2017/07/NRG-BR002-Protocol-20160222.pdf" TargetMode="External"/><Relationship Id="rId273" Type="http://schemas.openxmlformats.org/officeDocument/2006/relationships/hyperlink" Target="https://www.sciencedirect.com/science/article/pii/S093665551730434X" TargetMode="External"/><Relationship Id="rId272" Type="http://schemas.openxmlformats.org/officeDocument/2006/relationships/hyperlink" Target="https://www.aapm.org/pubs/reports/rpt_101.pdf" TargetMode="External"/><Relationship Id="rId279" Type="http://schemas.openxmlformats.org/officeDocument/2006/relationships/hyperlink" Target="https://www.sciencedirect.com/science/article/pii/S093665551730434X" TargetMode="External"/><Relationship Id="rId278" Type="http://schemas.openxmlformats.org/officeDocument/2006/relationships/hyperlink" Target="https://www.aapm.org/pubs/reports/rpt_101.pdf" TargetMode="External"/><Relationship Id="rId277" Type="http://schemas.openxmlformats.org/officeDocument/2006/relationships/hyperlink" Target="https://www.sciencedirect.com/science/article/pii/S093665551730434X" TargetMode="External"/><Relationship Id="rId276" Type="http://schemas.openxmlformats.org/officeDocument/2006/relationships/hyperlink" Target="https://www.aapm.org/pubs/reports/rpt_101.pdf" TargetMode="External"/><Relationship Id="rId1851" Type="http://schemas.openxmlformats.org/officeDocument/2006/relationships/hyperlink" Target="https://www.ncbi.nlm.nih.gov/pubmed/30527228" TargetMode="External"/><Relationship Id="rId1852" Type="http://schemas.openxmlformats.org/officeDocument/2006/relationships/hyperlink" Target="https://docs.google.com/document/d/1STZuiggtbkDIuuNMpDVSsqT2KMyp1017y8qV5Gz_GGc/edit#bookmark=id.jotgn0jfcaxd" TargetMode="External"/><Relationship Id="rId1853" Type="http://schemas.openxmlformats.org/officeDocument/2006/relationships/hyperlink" Target="https://www.sciencedirect.com/science/article/pii/S0167814019300234" TargetMode="External"/><Relationship Id="rId1854" Type="http://schemas.openxmlformats.org/officeDocument/2006/relationships/hyperlink" Target="https://docs.google.com/document/d/1STZuiggtbkDIuuNMpDVSsqT2KMyp1017y8qV5Gz_GGc/edit#heading=h.rzy8rvsdopq0" TargetMode="External"/><Relationship Id="rId1855" Type="http://schemas.openxmlformats.org/officeDocument/2006/relationships/hyperlink" Target="https://www.thegreenjournal.com/article/S0167-8140(18)33458-3/abstract" TargetMode="External"/><Relationship Id="rId1856" Type="http://schemas.openxmlformats.org/officeDocument/2006/relationships/hyperlink" Target="https://docs.google.com/document/d/1STZuiggtbkDIuuNMpDVSsqT2KMyp1017y8qV5Gz_GGc/edit#heading=h.q4gl8dq6tbz5" TargetMode="External"/><Relationship Id="rId1857" Type="http://schemas.openxmlformats.org/officeDocument/2006/relationships/hyperlink" Target="https://www.sciencedirect.com/science/article/pii/S0360301618341750" TargetMode="External"/><Relationship Id="rId1858" Type="http://schemas.openxmlformats.org/officeDocument/2006/relationships/hyperlink" Target="https://docs.google.com/document/d/1STZuiggtbkDIuuNMpDVSsqT2KMyp1017y8qV5Gz_GGc/edit#heading=h.q4gl8dq6tbz5" TargetMode="External"/><Relationship Id="rId1859" Type="http://schemas.openxmlformats.org/officeDocument/2006/relationships/hyperlink" Target="https://www.sciencedirect.com/science/article/pii/S0360301608004161?via%3Dihub" TargetMode="External"/><Relationship Id="rId1850" Type="http://schemas.openxmlformats.org/officeDocument/2006/relationships/hyperlink" Target="https://docs.google.com/document/d/1STZuiggtbkDIuuNMpDVSsqT2KMyp1017y8qV5Gz_GGc/edit#bookmark=kix.kqkdc6ce2kxe" TargetMode="External"/><Relationship Id="rId1840" Type="http://schemas.openxmlformats.org/officeDocument/2006/relationships/hyperlink" Target="http://econtour.org/cases/6" TargetMode="External"/><Relationship Id="rId1841" Type="http://schemas.openxmlformats.org/officeDocument/2006/relationships/hyperlink" Target="http://econtour.org/cases/81" TargetMode="External"/><Relationship Id="rId1842" Type="http://schemas.openxmlformats.org/officeDocument/2006/relationships/hyperlink" Target="http://econtour.org/cases/83" TargetMode="External"/><Relationship Id="rId1843" Type="http://schemas.openxmlformats.org/officeDocument/2006/relationships/hyperlink" Target="http://econtour.org/cases/82" TargetMode="External"/><Relationship Id="rId1844" Type="http://schemas.openxmlformats.org/officeDocument/2006/relationships/hyperlink" Target="https://www.rtog.org/CoreLab/ContouringAtlases.aspx" TargetMode="External"/><Relationship Id="rId1845" Type="http://schemas.openxmlformats.org/officeDocument/2006/relationships/hyperlink" Target="https://www.sciencedirect.com/science/article/pii/S0167814013005148?via%3Dihub" TargetMode="External"/><Relationship Id="rId1846" Type="http://schemas.openxmlformats.org/officeDocument/2006/relationships/hyperlink" Target="https://www.rtog.org/CoreLab/ContouringAtlases.aspx" TargetMode="External"/><Relationship Id="rId1847" Type="http://schemas.openxmlformats.org/officeDocument/2006/relationships/hyperlink" Target="https://radiopaedia.org/cases/lymph-node-levels-of-the-head-and-neck-annotated-ct?lang=us" TargetMode="External"/><Relationship Id="rId1848" Type="http://schemas.openxmlformats.org/officeDocument/2006/relationships/hyperlink" Target="https://docs.google.com/document/d/1STZuiggtbkDIuuNMpDVSsqT2KMyp1017y8qV5Gz_GGc/edit#heading=h.rzy8rvsdopq0" TargetMode="External"/><Relationship Id="rId1849" Type="http://schemas.openxmlformats.org/officeDocument/2006/relationships/hyperlink" Target="https://www.sciencedirect.com/science/article/pii/S0167814017326567" TargetMode="External"/><Relationship Id="rId1873" Type="http://schemas.openxmlformats.org/officeDocument/2006/relationships/hyperlink" Target="http://econtour.org/cases/72" TargetMode="External"/><Relationship Id="rId1874" Type="http://schemas.openxmlformats.org/officeDocument/2006/relationships/hyperlink" Target="https://www.sciencedirect.com/science/article/pii/S0167814015004016?via%3Dihub" TargetMode="External"/><Relationship Id="rId1875" Type="http://schemas.openxmlformats.org/officeDocument/2006/relationships/hyperlink" Target="https://www.ncbi.nlm.nih.gov/pubmed/25499048" TargetMode="External"/><Relationship Id="rId1876" Type="http://schemas.openxmlformats.org/officeDocument/2006/relationships/hyperlink" Target="http://econtour.org/cases/72" TargetMode="External"/><Relationship Id="rId1877" Type="http://schemas.openxmlformats.org/officeDocument/2006/relationships/hyperlink" Target="https://www.ncbi.nlm.nih.gov/pubmed/30551889" TargetMode="External"/><Relationship Id="rId1878" Type="http://schemas.openxmlformats.org/officeDocument/2006/relationships/hyperlink" Target="https://www.ncbi.nlm.nih.gov/pubmed/21664711" TargetMode="External"/><Relationship Id="rId1879" Type="http://schemas.openxmlformats.org/officeDocument/2006/relationships/hyperlink" Target="https://www.ncbi.nlm.nih.gov/pubmed/19853316" TargetMode="External"/><Relationship Id="rId1870" Type="http://schemas.openxmlformats.org/officeDocument/2006/relationships/hyperlink" Target="https://onlinelibrary.wiley.com/doi/full/10.1002/hed.23967" TargetMode="External"/><Relationship Id="rId1871" Type="http://schemas.openxmlformats.org/officeDocument/2006/relationships/hyperlink" Target="https://docs.google.com/document/d/1STZuiggtbkDIuuNMpDVSsqT2KMyp1017y8qV5Gz_GGc/edit#bookmark=id.yte8cgcrznq" TargetMode="External"/><Relationship Id="rId1872" Type="http://schemas.openxmlformats.org/officeDocument/2006/relationships/hyperlink" Target="https://www.sciencedirect.com/science/article/pii/S0167814015004016?via%3Dihub" TargetMode="External"/><Relationship Id="rId1862" Type="http://schemas.openxmlformats.org/officeDocument/2006/relationships/hyperlink" Target="https://docs.google.com/document/d/1STZuiggtbkDIuuNMpDVSsqT2KMyp1017y8qV5Gz_GGc/edit#heading=h.jzpa1pl26apt" TargetMode="External"/><Relationship Id="rId1863" Type="http://schemas.openxmlformats.org/officeDocument/2006/relationships/hyperlink" Target="https://www.sciencedirect.com/science/article/pii/S0167814017326865?via%3Dihub" TargetMode="External"/><Relationship Id="rId1864" Type="http://schemas.openxmlformats.org/officeDocument/2006/relationships/hyperlink" Target="https://docs.google.com/document/d/1STZuiggtbkDIuuNMpDVSsqT2KMyp1017y8qV5Gz_GGc/edit#heading=h.jzpa1pl26apt" TargetMode="External"/><Relationship Id="rId1865" Type="http://schemas.openxmlformats.org/officeDocument/2006/relationships/hyperlink" Target="https://www.redjournal.org/article/S0360-3016(19)33428-5/pdf" TargetMode="External"/><Relationship Id="rId1866" Type="http://schemas.openxmlformats.org/officeDocument/2006/relationships/hyperlink" Target="https://docs.google.com/document/d/1STZuiggtbkDIuuNMpDVSsqT2KMyp1017y8qV5Gz_GGc/edit#heading=h.jzpa1pl26apt" TargetMode="External"/><Relationship Id="rId1867" Type="http://schemas.openxmlformats.org/officeDocument/2006/relationships/hyperlink" Target="https://www.ncbi.nlm.nih.gov/pubmed/30409314" TargetMode="External"/><Relationship Id="rId1868" Type="http://schemas.openxmlformats.org/officeDocument/2006/relationships/hyperlink" Target="https://docs.google.com/document/d/1STZuiggtbkDIuuNMpDVSsqT2KMyp1017y8qV5Gz_GGc/edit#bookmark=id.3idlkksib7f2" TargetMode="External"/><Relationship Id="rId1869" Type="http://schemas.openxmlformats.org/officeDocument/2006/relationships/hyperlink" Target="https://www.sciencedirect.com/science/article/pii/S1053429602800649?via%3Dihub" TargetMode="External"/><Relationship Id="rId1860" Type="http://schemas.openxmlformats.org/officeDocument/2006/relationships/hyperlink" Target="https://www.ncbi.nlm.nih.gov/pubmed/25091709" TargetMode="External"/><Relationship Id="rId1861" Type="http://schemas.openxmlformats.org/officeDocument/2006/relationships/hyperlink" Target="https://www.ncbi.nlm.nih.gov/pubmed/24721546" TargetMode="External"/><Relationship Id="rId1810" Type="http://schemas.openxmlformats.org/officeDocument/2006/relationships/hyperlink" Target="https://www.astro.org/ASTRO/media/ASTRO/AffiliatePages/arro/PDFs/ARROCase_Esthesioneuroblastoma.pdf" TargetMode="External"/><Relationship Id="rId1811" Type="http://schemas.openxmlformats.org/officeDocument/2006/relationships/hyperlink" Target="https://www.astro.org/uploadedFiles/_MAIN_SITE/Affiliate/ARRO/Resident_Resources/Educational_Resources/ARROcase/Content_Pieces/Nasopharynx.pdf" TargetMode="External"/><Relationship Id="rId1812" Type="http://schemas.openxmlformats.org/officeDocument/2006/relationships/hyperlink" Target="https://www.astro.org/ASTRO/media/ASTRO/AffiliatePages/arro/PDFs/ARROCase_HN_PerineuralInvasion.pdf" TargetMode="External"/><Relationship Id="rId1813" Type="http://schemas.openxmlformats.org/officeDocument/2006/relationships/hyperlink" Target="https://www.astro.org/ASTRO/media/ASTRO/AffiliatePages/arro/PDFs/ARROCase_MerkelCell.pdf" TargetMode="External"/><Relationship Id="rId1814" Type="http://schemas.openxmlformats.org/officeDocument/2006/relationships/hyperlink" Target="https://www.astro.org/uploadedFiles/_MAIN_SITE/Affiliate/ARRO/Resident_Resources/Educational_Resources/ARROcase/Content_Pieces/OccultPrimaryofHN.pdf" TargetMode="External"/><Relationship Id="rId1815" Type="http://schemas.openxmlformats.org/officeDocument/2006/relationships/hyperlink" Target="https://www.astro.org/ASTRO/media/ASTRO/AffiliatePages/arro/PDFs/ARROcase_Oligomet_HN.pdf" TargetMode="External"/><Relationship Id="rId1816" Type="http://schemas.openxmlformats.org/officeDocument/2006/relationships/hyperlink" Target="https://www.astro.org/uploadedFiles/_MAIN_SITE/Affiliate/ARRO/Resident_Resources/Educational_Resources/Content_Pieces/BOTCase.pdf%5C" TargetMode="External"/><Relationship Id="rId1817" Type="http://schemas.openxmlformats.org/officeDocument/2006/relationships/hyperlink" Target="https://www.astro.org/uploadedFiles/_MAIN_SITE/Affiliate/ARRO/Resident_Resources/Educational_Resources/Content_Pieces/BOTContour.pdf" TargetMode="External"/><Relationship Id="rId1818" Type="http://schemas.openxmlformats.org/officeDocument/2006/relationships/hyperlink" Target="https://www.astro.org/ASTRO/media/ASTRO/AffiliatePages/arro/PDFs/ARROCase_HPV_OPX.pdf" TargetMode="External"/><Relationship Id="rId1819" Type="http://schemas.openxmlformats.org/officeDocument/2006/relationships/hyperlink" Target="https://www.astro.org/uploadedFiles/_MAIN_SITE/Affiliate/ARRO/Resident_Resources/Educational_Resources/Content_Pieces/PalliativeRONonmelanoma.pdf" TargetMode="External"/><Relationship Id="rId1800" Type="http://schemas.openxmlformats.org/officeDocument/2006/relationships/hyperlink" Target="https://www.sciencedirect.com/science/article/pii/S0360301609032969?via%3Dihub" TargetMode="External"/><Relationship Id="rId1801" Type="http://schemas.openxmlformats.org/officeDocument/2006/relationships/hyperlink" Target="http://www.acro.org/" TargetMode="External"/><Relationship Id="rId1802" Type="http://schemas.openxmlformats.org/officeDocument/2006/relationships/hyperlink" Target="https://twitter.com/nicholaszaorsky/status/1211453658950488066?s=21" TargetMode="External"/><Relationship Id="rId1803" Type="http://schemas.openxmlformats.org/officeDocument/2006/relationships/hyperlink" Target="https://twitter.com/NicholasZaorsky/status/1211452057573613569" TargetMode="External"/><Relationship Id="rId1804" Type="http://schemas.openxmlformats.org/officeDocument/2006/relationships/hyperlink" Target="https://twitter.com/NicholasZaorsky/status/1211362859621502976" TargetMode="External"/><Relationship Id="rId1805" Type="http://schemas.openxmlformats.org/officeDocument/2006/relationships/hyperlink" Target="https://twitter.com/NicholasZaorsky/status/1211454984518295558" TargetMode="External"/><Relationship Id="rId1806" Type="http://schemas.openxmlformats.org/officeDocument/2006/relationships/hyperlink" Target="https://twitter.com/NicholasZaorsky/status/1211456862958358528" TargetMode="External"/><Relationship Id="rId1807" Type="http://schemas.openxmlformats.org/officeDocument/2006/relationships/hyperlink" Target="https://twitter.com/NicholasZaorsky/status/1211383604523257858" TargetMode="External"/><Relationship Id="rId1808" Type="http://schemas.openxmlformats.org/officeDocument/2006/relationships/hyperlink" Target="https://twitter.com/NicholasZaorsky/status/1211377339113840647" TargetMode="External"/><Relationship Id="rId1809" Type="http://schemas.openxmlformats.org/officeDocument/2006/relationships/hyperlink" Target="https://www.astro.org/uploadedFiles/_MAIN_SITE/Affiliate/ARRO/Resident_Resources/Educational_Resources/ARROcase/Content_Pieces/ARROCaseEarlyStageGlottic.pdf" TargetMode="External"/><Relationship Id="rId1830" Type="http://schemas.openxmlformats.org/officeDocument/2006/relationships/hyperlink" Target="http://econtour.org/cases/30" TargetMode="External"/><Relationship Id="rId1831" Type="http://schemas.openxmlformats.org/officeDocument/2006/relationships/hyperlink" Target="http://econtour.org/cases/28" TargetMode="External"/><Relationship Id="rId1832" Type="http://schemas.openxmlformats.org/officeDocument/2006/relationships/hyperlink" Target="http://econtour.org/cases/3" TargetMode="External"/><Relationship Id="rId1833" Type="http://schemas.openxmlformats.org/officeDocument/2006/relationships/hyperlink" Target="http://econtour.org/cases/31" TargetMode="External"/><Relationship Id="rId1834" Type="http://schemas.openxmlformats.org/officeDocument/2006/relationships/hyperlink" Target="http://econtour.org/cases/1" TargetMode="External"/><Relationship Id="rId1835" Type="http://schemas.openxmlformats.org/officeDocument/2006/relationships/hyperlink" Target="http://econtour.org/cases/18" TargetMode="External"/><Relationship Id="rId1836" Type="http://schemas.openxmlformats.org/officeDocument/2006/relationships/hyperlink" Target="http://econtour.org/cases/5" TargetMode="External"/><Relationship Id="rId1837" Type="http://schemas.openxmlformats.org/officeDocument/2006/relationships/hyperlink" Target="http://econtour.org/cases/27" TargetMode="External"/><Relationship Id="rId1838" Type="http://schemas.openxmlformats.org/officeDocument/2006/relationships/hyperlink" Target="http://econtour.org/cases/24" TargetMode="External"/><Relationship Id="rId1839" Type="http://schemas.openxmlformats.org/officeDocument/2006/relationships/hyperlink" Target="http://econtour.org/cases/21" TargetMode="External"/><Relationship Id="rId1820" Type="http://schemas.openxmlformats.org/officeDocument/2006/relationships/hyperlink" Target="https://www.astro.org/uploadedFiles/_MAIN_SITE/Affiliate/ARRO/Resident_Resources/Educational_Resources/Content_Pieces/SNUC.pdf" TargetMode="External"/><Relationship Id="rId1821" Type="http://schemas.openxmlformats.org/officeDocument/2006/relationships/hyperlink" Target="https://www.astro.org/ASTRO/media/ASTRO/AffiliatePages/arro/PDFs/ARROCase_SalivaryGlandTumors.pdf" TargetMode="External"/><Relationship Id="rId1822" Type="http://schemas.openxmlformats.org/officeDocument/2006/relationships/hyperlink" Target="https://www.astro.org/uploadedFiles/_MAIN_SITE/Affiliate/ARRO/Resident_Resources/Educational_Resources/Content_Pieces/SupraglotticLarynx.pdf" TargetMode="External"/><Relationship Id="rId1823" Type="http://schemas.openxmlformats.org/officeDocument/2006/relationships/hyperlink" Target="https://www.astro.org/uploadedFiles/_MAIN_SITE/Affiliate/ARRO/Resident_Resources/Educational_Resources/Content_Pieces/ARROContourSupraglottic.pdf" TargetMode="External"/><Relationship Id="rId1824" Type="http://schemas.openxmlformats.org/officeDocument/2006/relationships/hyperlink" Target="http://econtour.org/cases/72" TargetMode="External"/><Relationship Id="rId1825" Type="http://schemas.openxmlformats.org/officeDocument/2006/relationships/hyperlink" Target="https://www.ncbi.nlm.nih.gov/pubmed/25499048" TargetMode="External"/><Relationship Id="rId1826" Type="http://schemas.openxmlformats.org/officeDocument/2006/relationships/hyperlink" Target="https://www.sciencedirect.com/science/article/pii/S0167814015004016?via%3Dihub" TargetMode="External"/><Relationship Id="rId1827" Type="http://schemas.openxmlformats.org/officeDocument/2006/relationships/hyperlink" Target="http://econtour.org/cases/37" TargetMode="External"/><Relationship Id="rId1828" Type="http://schemas.openxmlformats.org/officeDocument/2006/relationships/hyperlink" Target="http://econtour.org/cases/2" TargetMode="External"/><Relationship Id="rId1829" Type="http://schemas.openxmlformats.org/officeDocument/2006/relationships/hyperlink" Target="http://econtour.org/cases/19" TargetMode="External"/><Relationship Id="rId2302" Type="http://schemas.openxmlformats.org/officeDocument/2006/relationships/hyperlink" Target="https://docs.google.com/document/d/1oKD3L5ieCk03FWU6fCnj8aiHKRPJD-q6IpjXpQCuexw/edit#bookmark=id.rjeb8sfzf5ot" TargetMode="External"/><Relationship Id="rId2303" Type="http://schemas.openxmlformats.org/officeDocument/2006/relationships/hyperlink" Target="http://ascopubs.org/doi/abs/10.1200/JCO.2016.69.1378" TargetMode="External"/><Relationship Id="rId2304" Type="http://schemas.openxmlformats.org/officeDocument/2006/relationships/hyperlink" Target="https://docs.google.com/document/d/1oKD3L5ieCk03FWU6fCnj8aiHKRPJD-q6IpjXpQCuexw/edit#bookmark=id.rjeb8sfzf5ot" TargetMode="External"/><Relationship Id="rId2305" Type="http://schemas.openxmlformats.org/officeDocument/2006/relationships/hyperlink" Target="https://www.jto.org/article/S1556-0864(16)31144-3/fulltext" TargetMode="External"/><Relationship Id="rId2306" Type="http://schemas.openxmlformats.org/officeDocument/2006/relationships/hyperlink" Target="https://docs.google.com/document/d/1oKD3L5ieCk03FWU6fCnj8aiHKRPJD-q6IpjXpQCuexw/edit#bookmark=id.jgrlfoasvoc2" TargetMode="External"/><Relationship Id="rId2307" Type="http://schemas.openxmlformats.org/officeDocument/2006/relationships/hyperlink" Target="https://www.ncbi.nlm.nih.gov/pmc/articles/PMC5455462/" TargetMode="External"/><Relationship Id="rId2308" Type="http://schemas.openxmlformats.org/officeDocument/2006/relationships/hyperlink" Target="https://docs.google.com/document/d/1oKD3L5ieCk03FWU6fCnj8aiHKRPJD-q6IpjXpQCuexw/edit#bookmark=id.jgrlfoasvoc2" TargetMode="External"/><Relationship Id="rId2309" Type="http://schemas.openxmlformats.org/officeDocument/2006/relationships/hyperlink" Target="https://www.ncbi.nlm.nih.gov/pubmed/28301264" TargetMode="External"/><Relationship Id="rId2300" Type="http://schemas.openxmlformats.org/officeDocument/2006/relationships/hyperlink" Target="https://www.thegreenjournal.com/article/S0167-8140(09)00193-5/fulltext" TargetMode="External"/><Relationship Id="rId2301" Type="http://schemas.openxmlformats.org/officeDocument/2006/relationships/hyperlink" Target="https://www.ncbi.nlm.nih.gov/pubmed/26606200" TargetMode="External"/><Relationship Id="rId2324" Type="http://schemas.openxmlformats.org/officeDocument/2006/relationships/hyperlink" Target="https://www.nejm.org/doi/full/10.1056/NEJMoa1709937" TargetMode="External"/><Relationship Id="rId2325" Type="http://schemas.openxmlformats.org/officeDocument/2006/relationships/hyperlink" Target="https://docs.google.com/document/d/1oKD3L5ieCk03FWU6fCnj8aiHKRPJD-q6IpjXpQCuexw/edit#bookmark=id.xpwgdlid9n6k" TargetMode="External"/><Relationship Id="rId2326" Type="http://schemas.openxmlformats.org/officeDocument/2006/relationships/hyperlink" Target="https://www.ncbi.nlm.nih.gov/pubmed/31786421" TargetMode="External"/><Relationship Id="rId2327" Type="http://schemas.openxmlformats.org/officeDocument/2006/relationships/hyperlink" Target="http://www.quadshotnews.com/2020/04/easy-does-it.html%5C" TargetMode="External"/><Relationship Id="rId2328" Type="http://schemas.openxmlformats.org/officeDocument/2006/relationships/hyperlink" Target="https://doi.org/10.1016/j.ijrobp.2020.03.038" TargetMode="External"/><Relationship Id="rId2329" Type="http://schemas.openxmlformats.org/officeDocument/2006/relationships/hyperlink" Target="https://docs.google.com/document/d/1oKD3L5ieCk03FWU6fCnj8aiHKRPJD-q6IpjXpQCuexw/edit#heading=h.16zvai86raju" TargetMode="External"/><Relationship Id="rId2320" Type="http://schemas.openxmlformats.org/officeDocument/2006/relationships/hyperlink" Target="https://www.sciencedirect.com/science/article/pii/S0360301613029003" TargetMode="External"/><Relationship Id="rId2321" Type="http://schemas.openxmlformats.org/officeDocument/2006/relationships/hyperlink" Target="https://docs.google.com/document/d/1oKD3L5ieCk03FWU6fCnj8aiHKRPJD-q6IpjXpQCuexw/edit#heading=h.8fm890uhgxjw" TargetMode="External"/><Relationship Id="rId2322" Type="http://schemas.openxmlformats.org/officeDocument/2006/relationships/hyperlink" Target="http://ascopubs.org/doi/full/10.1200/JCO.2014.56.2587" TargetMode="External"/><Relationship Id="rId2323" Type="http://schemas.openxmlformats.org/officeDocument/2006/relationships/hyperlink" Target="https://docs.google.com/document/d/1oKD3L5ieCk03FWU6fCnj8aiHKRPJD-q6IpjXpQCuexw/edit#heading=h.8fm890uhgxjw" TargetMode="External"/><Relationship Id="rId2313" Type="http://schemas.openxmlformats.org/officeDocument/2006/relationships/hyperlink" Target="https://docs.google.com/document/d/1oKD3L5ieCk03FWU6fCnj8aiHKRPJD-q6IpjXpQCuexw/edit#bookmark=id.jgrlfoasvoc2" TargetMode="External"/><Relationship Id="rId2314" Type="http://schemas.openxmlformats.org/officeDocument/2006/relationships/hyperlink" Target="https://www.sciencedirect.com/science/article/pii/S0360301699001832?via%3Dihub" TargetMode="External"/><Relationship Id="rId2315" Type="http://schemas.openxmlformats.org/officeDocument/2006/relationships/hyperlink" Target="https://docs.google.com/document/d/1oKD3L5ieCk03FWU6fCnj8aiHKRPJD-q6IpjXpQCuexw/edit#bookmark=id.jgrlfoasvoc2" TargetMode="External"/><Relationship Id="rId2316" Type="http://schemas.openxmlformats.org/officeDocument/2006/relationships/hyperlink" Target="http://ascopubs.org/doi/full/10.1200/JCO.2014.58.9812" TargetMode="External"/><Relationship Id="rId2317" Type="http://schemas.openxmlformats.org/officeDocument/2006/relationships/hyperlink" Target="https://docs.google.com/document/d/1oKD3L5ieCk03FWU6fCnj8aiHKRPJD-q6IpjXpQCuexw/edit#heading=h.8fm890uhgxjw" TargetMode="External"/><Relationship Id="rId2318" Type="http://schemas.openxmlformats.org/officeDocument/2006/relationships/hyperlink" Target="https://www.ncbi.nlm.nih.gov/pmc/articles/PMC3448004/" TargetMode="External"/><Relationship Id="rId2319" Type="http://schemas.openxmlformats.org/officeDocument/2006/relationships/hyperlink" Target="https://docs.google.com/document/d/1oKD3L5ieCk03FWU6fCnj8aiHKRPJD-q6IpjXpQCuexw/edit#heading=h.8fm890uhgxjw" TargetMode="External"/><Relationship Id="rId2310" Type="http://schemas.openxmlformats.org/officeDocument/2006/relationships/hyperlink" Target="https://docs.google.com/document/d/1oKD3L5ieCk03FWU6fCnj8aiHKRPJD-q6IpjXpQCuexw/edit#bookmark=id.jgrlfoasvoc2" TargetMode="External"/><Relationship Id="rId2311" Type="http://schemas.openxmlformats.org/officeDocument/2006/relationships/hyperlink" Target="http://www.quadshotnews.com/2020/03/the-lengths-some-people-go-to.html" TargetMode="External"/><Relationship Id="rId2312" Type="http://schemas.openxmlformats.org/officeDocument/2006/relationships/hyperlink" Target="https://www.practicalradonc.org/article/S1879-8500(20)30062-X/fulltext" TargetMode="External"/><Relationship Id="rId1895" Type="http://schemas.openxmlformats.org/officeDocument/2006/relationships/hyperlink" Target="http://ascopubs.org/doi/abs/10.1200/jco.2015.61.0063" TargetMode="External"/><Relationship Id="rId1896" Type="http://schemas.openxmlformats.org/officeDocument/2006/relationships/hyperlink" Target="https://docs.google.com/document/d/1STZuiggtbkDIuuNMpDVSsqT2KMyp1017y8qV5Gz_GGc/edit#heading=h.wcda29odiys8" TargetMode="External"/><Relationship Id="rId1897" Type="http://schemas.openxmlformats.org/officeDocument/2006/relationships/hyperlink" Target="https://www.ncbi.nlm.nih.gov/pubmed/31873950" TargetMode="External"/><Relationship Id="rId1898" Type="http://schemas.openxmlformats.org/officeDocument/2006/relationships/hyperlink" Target="https://www.ncbi.nlm.nih.gov/pubmed/31873950" TargetMode="External"/><Relationship Id="rId1899" Type="http://schemas.openxmlformats.org/officeDocument/2006/relationships/hyperlink" Target="https://docs.google.com/document/d/1STZuiggtbkDIuuNMpDVSsqT2KMyp1017y8qV5Gz_GGc/edit#bookmark=id.m4be3b3op7yd" TargetMode="External"/><Relationship Id="rId1890" Type="http://schemas.openxmlformats.org/officeDocument/2006/relationships/hyperlink" Target="http://www.quadshotnews.com/2020/03/pappy.html" TargetMode="External"/><Relationship Id="rId1891" Type="http://schemas.openxmlformats.org/officeDocument/2006/relationships/hyperlink" Target="https://jamanetwork.com/journals/jamaoncology/fullarticle/2761983" TargetMode="External"/><Relationship Id="rId1892" Type="http://schemas.openxmlformats.org/officeDocument/2006/relationships/hyperlink" Target="https://docs.google.com/document/d/1STZuiggtbkDIuuNMpDVSsqT2KMyp1017y8qV5Gz_GGc/edit#heading=h.o2tfl8pl8yjb" TargetMode="External"/><Relationship Id="rId1893" Type="http://schemas.openxmlformats.org/officeDocument/2006/relationships/hyperlink" Target="https://www.ncbi.nlm.nih.gov/pubmed/31893516" TargetMode="External"/><Relationship Id="rId1894" Type="http://schemas.openxmlformats.org/officeDocument/2006/relationships/hyperlink" Target="https://docs.google.com/document/d/1STZuiggtbkDIuuNMpDVSsqT2KMyp1017y8qV5Gz_GGc/edit#heading=h.yc56opxk661h" TargetMode="External"/><Relationship Id="rId1884" Type="http://schemas.openxmlformats.org/officeDocument/2006/relationships/hyperlink" Target="https://www.ncbi.nlm.nih.gov/pubmed/27815039" TargetMode="External"/><Relationship Id="rId1885" Type="http://schemas.openxmlformats.org/officeDocument/2006/relationships/hyperlink" Target="https://www.ncbi.nlm.nih.gov/pubmed/24634078" TargetMode="External"/><Relationship Id="rId1886" Type="http://schemas.openxmlformats.org/officeDocument/2006/relationships/hyperlink" Target="https://www.ncbi.nlm.nih.gov/pubmed/25407876" TargetMode="External"/><Relationship Id="rId1887" Type="http://schemas.openxmlformats.org/officeDocument/2006/relationships/hyperlink" Target="https://docs.google.com/document/d/1STZuiggtbkDIuuNMpDVSsqT2KMyp1017y8qV5Gz_GGc/edit#bookmark=kix.dfi3g7fv2yl8" TargetMode="External"/><Relationship Id="rId1888" Type="http://schemas.openxmlformats.org/officeDocument/2006/relationships/hyperlink" Target="https://www.redjournal.org/article/S0360-3016(18)30531-5/fulltext" TargetMode="External"/><Relationship Id="rId1889" Type="http://schemas.openxmlformats.org/officeDocument/2006/relationships/hyperlink" Target="https://docs.google.com/document/d/1STZuiggtbkDIuuNMpDVSsqT2KMyp1017y8qV5Gz_GGc/edit#bookmark=id.9vi261r1ok6d" TargetMode="External"/><Relationship Id="rId1880" Type="http://schemas.openxmlformats.org/officeDocument/2006/relationships/hyperlink" Target="https://www.ncbi.nlm.nih.gov/pubmed/30172454" TargetMode="External"/><Relationship Id="rId1881" Type="http://schemas.openxmlformats.org/officeDocument/2006/relationships/hyperlink" Target="https://www.ncbi.nlm.nih.gov/pubmed/15803007" TargetMode="External"/><Relationship Id="rId1882" Type="http://schemas.openxmlformats.org/officeDocument/2006/relationships/hyperlink" Target="https://www.ncbi.nlm.nih.gov/pubmed/19362781" TargetMode="External"/><Relationship Id="rId1883" Type="http://schemas.openxmlformats.org/officeDocument/2006/relationships/hyperlink" Target="https://www.ncbi.nlm.nih.gov/pubmed/30196912" TargetMode="External"/><Relationship Id="rId1059" Type="http://schemas.openxmlformats.org/officeDocument/2006/relationships/hyperlink" Target="https://www.newjerseyck.com/wp-content/uploads/2017/07/NRG-BR002-Protocol-20160222.pdf" TargetMode="External"/><Relationship Id="rId228" Type="http://schemas.openxmlformats.org/officeDocument/2006/relationships/hyperlink" Target="https://www.ncbi.nlm.nih.gov/pubmed/29759332" TargetMode="External"/><Relationship Id="rId227" Type="http://schemas.openxmlformats.org/officeDocument/2006/relationships/hyperlink" Target="https://www.newjerseyck.com/wp-content/uploads/2017/07/NRG-BR002-Protocol-20160222.pdf" TargetMode="External"/><Relationship Id="rId226" Type="http://schemas.openxmlformats.org/officeDocument/2006/relationships/hyperlink" Target="https://www.rtog.org/clinicaltrials/protocoltable/studydetails.aspx?action=openFile&amp;FileID=9067" TargetMode="External"/><Relationship Id="rId225" Type="http://schemas.openxmlformats.org/officeDocument/2006/relationships/hyperlink" Target="https://www.ncbi.nlm.nih.gov/pubmed/25514807" TargetMode="External"/><Relationship Id="rId2380" Type="http://schemas.openxmlformats.org/officeDocument/2006/relationships/hyperlink" Target="https://www.rtog.org/ClinicalTrials/ProtocolTable/StudyDetails.aspx?study=0529" TargetMode="External"/><Relationship Id="rId229" Type="http://schemas.openxmlformats.org/officeDocument/2006/relationships/hyperlink" Target="https://www.karger.com/Article/Abstract/322503" TargetMode="External"/><Relationship Id="rId1050" Type="http://schemas.openxmlformats.org/officeDocument/2006/relationships/hyperlink" Target="https://docs.google.com/document/d/1CfbqB4YnaPB8U3r2LykLv2v3bRLJyYQV0tvX4Js2Mog/edit#bookmark=id.pe268mbiryre" TargetMode="External"/><Relationship Id="rId2381" Type="http://schemas.openxmlformats.org/officeDocument/2006/relationships/hyperlink" Target="https://www.rtog.org/ClinicalTrials/ProtocolTable/StudyDetails.aspx?study=0822" TargetMode="External"/><Relationship Id="rId220" Type="http://schemas.openxmlformats.org/officeDocument/2006/relationships/hyperlink" Target="https://www.aapm.org/pubs/reports/rpt_101.pdf" TargetMode="External"/><Relationship Id="rId1051" Type="http://schemas.openxmlformats.org/officeDocument/2006/relationships/hyperlink" Target="https://www.newjerseyck.com/wp-content/uploads/2017/07/NRG-BR002-Protocol-20160222.pdf" TargetMode="External"/><Relationship Id="rId2382" Type="http://schemas.openxmlformats.org/officeDocument/2006/relationships/hyperlink" Target="https://www.rtog.org/ClinicalTrials/ProtocolTable/StudyDetails.aspx?study=0822" TargetMode="External"/><Relationship Id="rId1052" Type="http://schemas.openxmlformats.org/officeDocument/2006/relationships/hyperlink" Target="https://www.aapm.org/pubs/reports/rpt_101.pdf" TargetMode="External"/><Relationship Id="rId2383" Type="http://schemas.openxmlformats.org/officeDocument/2006/relationships/hyperlink" Target="https://www.rtog.org/ClinicalTrials/ProtocolTable/StudyDetails.aspx?study=0822" TargetMode="External"/><Relationship Id="rId1053" Type="http://schemas.openxmlformats.org/officeDocument/2006/relationships/hyperlink" Target="https://www.sciencedirect.com/science/article/pii/S093665551730434X" TargetMode="External"/><Relationship Id="rId2384" Type="http://schemas.openxmlformats.org/officeDocument/2006/relationships/hyperlink" Target="https://www.rtog.org/ClinicalTrials/ProtocolTable/StudyDetails.aspx?study=0822" TargetMode="External"/><Relationship Id="rId1054" Type="http://schemas.openxmlformats.org/officeDocument/2006/relationships/hyperlink" Target="https://docs.google.com/document/d/1CfbqB4YnaPB8U3r2LykLv2v3bRLJyYQV0tvX4Js2Mog/edit#bookmark=id.pe268mbiryre" TargetMode="External"/><Relationship Id="rId2385" Type="http://schemas.openxmlformats.org/officeDocument/2006/relationships/hyperlink" Target="https://www.rtog.org/ClinicalTrials/ProtocolTable/StudyDetails.aspx?study=0529" TargetMode="External"/><Relationship Id="rId224" Type="http://schemas.openxmlformats.org/officeDocument/2006/relationships/hyperlink" Target="https://www.newjerseyck.com/wp-content/uploads/2017/07/NRG-BR002-Protocol-20160222.pdf" TargetMode="External"/><Relationship Id="rId1055" Type="http://schemas.openxmlformats.org/officeDocument/2006/relationships/hyperlink" Target="https://www.aapm.org/pubs/reports/rpt_101.pdf" TargetMode="External"/><Relationship Id="rId2386" Type="http://schemas.openxmlformats.org/officeDocument/2006/relationships/hyperlink" Target="https://www.rtog.org/ClinicalTrials/ProtocolTable/StudyDetails.aspx?study=0529" TargetMode="External"/><Relationship Id="rId223" Type="http://schemas.openxmlformats.org/officeDocument/2006/relationships/hyperlink" Target="https://www.aapm.org/pubs/reports/rpt_101.pdf" TargetMode="External"/><Relationship Id="rId1056" Type="http://schemas.openxmlformats.org/officeDocument/2006/relationships/hyperlink" Target="https://www.newjerseyck.com/wp-content/uploads/2017/07/NRG-BR002-Protocol-20160222.pdf" TargetMode="External"/><Relationship Id="rId2387" Type="http://schemas.openxmlformats.org/officeDocument/2006/relationships/hyperlink" Target="https://www.rtog.org/ClinicalTrials/ProtocolTable/StudyDetails.aspx?study=0529" TargetMode="External"/><Relationship Id="rId222" Type="http://schemas.openxmlformats.org/officeDocument/2006/relationships/hyperlink" Target="https://www.newjerseyck.com/wp-content/uploads/2017/07/NRG-BR002-Protocol-20160222.pdf" TargetMode="External"/><Relationship Id="rId1057" Type="http://schemas.openxmlformats.org/officeDocument/2006/relationships/hyperlink" Target="https://www.newjerseyck.com/wp-content/uploads/2017/07/NRG-BR002-Protocol-20160222.pdf" TargetMode="External"/><Relationship Id="rId2388" Type="http://schemas.openxmlformats.org/officeDocument/2006/relationships/hyperlink" Target="https://www.rtog.org/ClinicalTrials/ProtocolTable/StudyDetails.aspx?study=0529" TargetMode="External"/><Relationship Id="rId221" Type="http://schemas.openxmlformats.org/officeDocument/2006/relationships/hyperlink" Target="https://www.sciencedirect.com/science/article/pii/S093665551730434X" TargetMode="External"/><Relationship Id="rId1058" Type="http://schemas.openxmlformats.org/officeDocument/2006/relationships/hyperlink" Target="https://www.aapm.org/pubs/reports/rpt_101.pdf" TargetMode="External"/><Relationship Id="rId2389" Type="http://schemas.openxmlformats.org/officeDocument/2006/relationships/hyperlink" Target="https://www.redjournal.org/article/S0360-3016(17)30332-2/fulltext" TargetMode="External"/><Relationship Id="rId1048" Type="http://schemas.openxmlformats.org/officeDocument/2006/relationships/hyperlink" Target="https://www.aapm.org/pubs/reports/rpt_101.pdf" TargetMode="External"/><Relationship Id="rId2379" Type="http://schemas.openxmlformats.org/officeDocument/2006/relationships/hyperlink" Target="https://www.rtog.org/ClinicalTrials/ProtocolTable/StudyDetails.aspx?study=0529" TargetMode="External"/><Relationship Id="rId1049" Type="http://schemas.openxmlformats.org/officeDocument/2006/relationships/hyperlink" Target="https://www.newjerseyck.com/wp-content/uploads/2017/07/NRG-BR002-Protocol-20160222.pdf" TargetMode="External"/><Relationship Id="rId217" Type="http://schemas.openxmlformats.org/officeDocument/2006/relationships/hyperlink" Target="https://docs.google.com/document/d/1oKD3L5ieCk03FWU6fCnj8aiHKRPJD-q6IpjXpQCuexw/edit#bookmark=id.yy4w2zafo8vx" TargetMode="External"/><Relationship Id="rId216" Type="http://schemas.openxmlformats.org/officeDocument/2006/relationships/hyperlink" Target="https://www.newjerseyck.com/wp-content/uploads/2017/07/NRG-BR002-Protocol-20160222.pdf" TargetMode="External"/><Relationship Id="rId215" Type="http://schemas.openxmlformats.org/officeDocument/2006/relationships/hyperlink" Target="https://www.aapm.org/pubs/reports/rpt_101.pdf" TargetMode="External"/><Relationship Id="rId214" Type="http://schemas.openxmlformats.org/officeDocument/2006/relationships/hyperlink" Target="https://www.karger.com/Article/Abstract/322503" TargetMode="External"/><Relationship Id="rId219" Type="http://schemas.openxmlformats.org/officeDocument/2006/relationships/hyperlink" Target="https://www.newjerseyck.com/wp-content/uploads/2017/07/NRG-BR002-Protocol-20160222.pdf" TargetMode="External"/><Relationship Id="rId218" Type="http://schemas.openxmlformats.org/officeDocument/2006/relationships/hyperlink" Target="https://www.aapm.org/pubs/reports/rpt_101.pdf" TargetMode="External"/><Relationship Id="rId2370" Type="http://schemas.openxmlformats.org/officeDocument/2006/relationships/hyperlink" Target="https://www.ncbi.nlm.nih.gov/pubmed/27325859" TargetMode="External"/><Relationship Id="rId1040" Type="http://schemas.openxmlformats.org/officeDocument/2006/relationships/hyperlink" Target="https://www.newjerseyck.com/wp-content/uploads/2017/07/NRG-BR002-Protocol-20160222.pdf" TargetMode="External"/><Relationship Id="rId2371" Type="http://schemas.openxmlformats.org/officeDocument/2006/relationships/hyperlink" Target="https://www.sciencedirect.com/science/article/pii/S0360301607005056?via%3Dihub" TargetMode="External"/><Relationship Id="rId1041" Type="http://schemas.openxmlformats.org/officeDocument/2006/relationships/hyperlink" Target="https://docs.google.com/document/d/1oKD3L5ieCk03FWU6fCnj8aiHKRPJD-q6IpjXpQCuexw/edit#bookmark=id.yy4w2zafo8vx" TargetMode="External"/><Relationship Id="rId2372" Type="http://schemas.openxmlformats.org/officeDocument/2006/relationships/hyperlink" Target="https://www.rtog.org/ClinicalTrials/ProtocolTable/StudyDetails.aspx?study=0822" TargetMode="External"/><Relationship Id="rId1042" Type="http://schemas.openxmlformats.org/officeDocument/2006/relationships/hyperlink" Target="https://www.aapm.org/pubs/reports/rpt_101.pdf" TargetMode="External"/><Relationship Id="rId2373" Type="http://schemas.openxmlformats.org/officeDocument/2006/relationships/hyperlink" Target="https://www.rtog.org/ClinicalTrials/ProtocolTable/StudyDetails.aspx?study=0822" TargetMode="External"/><Relationship Id="rId1043" Type="http://schemas.openxmlformats.org/officeDocument/2006/relationships/hyperlink" Target="https://www.newjerseyck.com/wp-content/uploads/2017/07/NRG-BR002-Protocol-20160222.pdf" TargetMode="External"/><Relationship Id="rId2374" Type="http://schemas.openxmlformats.org/officeDocument/2006/relationships/hyperlink" Target="https://www.rtog.org/ClinicalTrials/ProtocolTable/StudyDetails.aspx?study=0822" TargetMode="External"/><Relationship Id="rId213" Type="http://schemas.openxmlformats.org/officeDocument/2006/relationships/hyperlink" Target="https://docs.google.com/document/d/1oKD3L5ieCk03FWU6fCnj8aiHKRPJD-q6IpjXpQCuexw/edit#bookmark=id.yy4w2zafo8vx" TargetMode="External"/><Relationship Id="rId1044" Type="http://schemas.openxmlformats.org/officeDocument/2006/relationships/hyperlink" Target="https://docs.google.com/document/d/1CfbqB4YnaPB8U3r2LykLv2v3bRLJyYQV0tvX4Js2Mog/edit#bookmark=id.pe268mbiryre" TargetMode="External"/><Relationship Id="rId2375" Type="http://schemas.openxmlformats.org/officeDocument/2006/relationships/hyperlink" Target="https://www.rtog.org/ClinicalTrials/ProtocolTable/StudyDetails.aspx?study=0529" TargetMode="External"/><Relationship Id="rId212" Type="http://schemas.openxmlformats.org/officeDocument/2006/relationships/hyperlink" Target="https://www.newjerseyck.com/wp-content/uploads/2017/07/NRG-BR002-Protocol-20160222.pdf" TargetMode="External"/><Relationship Id="rId1045" Type="http://schemas.openxmlformats.org/officeDocument/2006/relationships/hyperlink" Target="https://www.sciencedirect.com/science/article/pii/S093665551730434X" TargetMode="External"/><Relationship Id="rId2376" Type="http://schemas.openxmlformats.org/officeDocument/2006/relationships/hyperlink" Target="https://www.rtog.org/ClinicalTrials/ProtocolTable/StudyDetails.aspx?study=0529" TargetMode="External"/><Relationship Id="rId211" Type="http://schemas.openxmlformats.org/officeDocument/2006/relationships/hyperlink" Target="https://www.aapm.org/pubs/reports/rpt_101.pdf" TargetMode="External"/><Relationship Id="rId1046" Type="http://schemas.openxmlformats.org/officeDocument/2006/relationships/hyperlink" Target="https://www.newjerseyck.com/wp-content/uploads/2017/07/NRG-BR002-Protocol-20160222.pdf" TargetMode="External"/><Relationship Id="rId2377" Type="http://schemas.openxmlformats.org/officeDocument/2006/relationships/hyperlink" Target="https://www.rtog.org/ClinicalTrials/ProtocolTable/StudyDetails.aspx?study=0529" TargetMode="External"/><Relationship Id="rId210" Type="http://schemas.openxmlformats.org/officeDocument/2006/relationships/hyperlink" Target="https://www.newjerseyck.com/wp-content/uploads/2017/07/NRG-BR002-Protocol-20160222.pdf" TargetMode="External"/><Relationship Id="rId1047" Type="http://schemas.openxmlformats.org/officeDocument/2006/relationships/hyperlink" Target="https://docs.google.com/document/d/1CfbqB4YnaPB8U3r2LykLv2v3bRLJyYQV0tvX4Js2Mog/edit#bookmark=id.pe268mbiryre" TargetMode="External"/><Relationship Id="rId2378" Type="http://schemas.openxmlformats.org/officeDocument/2006/relationships/hyperlink" Target="https://www.rtog.org/ClinicalTrials/ProtocolTable/StudyDetails.aspx?study=0529" TargetMode="External"/><Relationship Id="rId249" Type="http://schemas.openxmlformats.org/officeDocument/2006/relationships/hyperlink" Target="http://www.redjournal.org/article/S0360-3016(16)00325-4/fulltext" TargetMode="External"/><Relationship Id="rId248" Type="http://schemas.openxmlformats.org/officeDocument/2006/relationships/hyperlink" Target="https://www.newjerseyck.com/wp-content/uploads/2017/07/NRG-BR002-Protocol-20160222.pdf" TargetMode="External"/><Relationship Id="rId247" Type="http://schemas.openxmlformats.org/officeDocument/2006/relationships/hyperlink" Target="https://www.aapm.org/pubs/reports/rpt_101.pdf" TargetMode="External"/><Relationship Id="rId1070" Type="http://schemas.openxmlformats.org/officeDocument/2006/relationships/hyperlink" Target="https://www.newjerseyck.com/wp-content/uploads/2017/07/NRG-BR002-Protocol-20160222.pdf" TargetMode="External"/><Relationship Id="rId1071" Type="http://schemas.openxmlformats.org/officeDocument/2006/relationships/hyperlink" Target="https://docs.google.com/document/d/1CfbqB4YnaPB8U3r2LykLv2v3bRLJyYQV0tvX4Js2Mog/edit#bookmark=id.pe268mbiryre" TargetMode="External"/><Relationship Id="rId1072" Type="http://schemas.openxmlformats.org/officeDocument/2006/relationships/hyperlink" Target="https://docs.google.com/document/d/1oKD3L5ieCk03FWU6fCnj8aiHKRPJD-q6IpjXpQCuexw/edit#bookmark=id.yy4w2zafo8vx" TargetMode="External"/><Relationship Id="rId242" Type="http://schemas.openxmlformats.org/officeDocument/2006/relationships/hyperlink" Target="https://www.ncbi.nlm.nih.gov/pubmed/29759332" TargetMode="External"/><Relationship Id="rId1073" Type="http://schemas.openxmlformats.org/officeDocument/2006/relationships/hyperlink" Target="https://www.aapm.org/pubs/reports/rpt_101.pdf" TargetMode="External"/><Relationship Id="rId241" Type="http://schemas.openxmlformats.org/officeDocument/2006/relationships/hyperlink" Target="https://www.ncbi.nlm.nih.gov/pubmed/25514807" TargetMode="External"/><Relationship Id="rId1074" Type="http://schemas.openxmlformats.org/officeDocument/2006/relationships/hyperlink" Target="https://www.newjerseyck.com/wp-content/uploads/2017/07/NRG-BR002-Protocol-20160222.pdf" TargetMode="External"/><Relationship Id="rId240" Type="http://schemas.openxmlformats.org/officeDocument/2006/relationships/hyperlink" Target="https://www.ncbi.nlm.nih.gov/pubmed/25514807" TargetMode="External"/><Relationship Id="rId1075" Type="http://schemas.openxmlformats.org/officeDocument/2006/relationships/hyperlink" Target="https://docs.google.com/document/d/1oKD3L5ieCk03FWU6fCnj8aiHKRPJD-q6IpjXpQCuexw/edit#bookmark=id.yy4w2zafo8vx" TargetMode="External"/><Relationship Id="rId1076" Type="http://schemas.openxmlformats.org/officeDocument/2006/relationships/hyperlink" Target="https://www.karger.com/Article/Abstract/322503" TargetMode="External"/><Relationship Id="rId246" Type="http://schemas.openxmlformats.org/officeDocument/2006/relationships/hyperlink" Target="https://docs.google.com/document/d/1CfbqB4YnaPB8U3r2LykLv2v3bRLJyYQV0tvX4Js2Mog/edit#bookmark=id.pe268mbiryre" TargetMode="External"/><Relationship Id="rId1077" Type="http://schemas.openxmlformats.org/officeDocument/2006/relationships/hyperlink" Target="https://www.aapm.org/pubs/reports/rpt_101.pdf" TargetMode="External"/><Relationship Id="rId245" Type="http://schemas.openxmlformats.org/officeDocument/2006/relationships/hyperlink" Target="https://www.newjerseyck.com/wp-content/uploads/2017/07/NRG-BR002-Protocol-20160222.pdf" TargetMode="External"/><Relationship Id="rId1078" Type="http://schemas.openxmlformats.org/officeDocument/2006/relationships/hyperlink" Target="https://www.newjerseyck.com/wp-content/uploads/2017/07/NRG-BR002-Protocol-20160222.pdf" TargetMode="External"/><Relationship Id="rId244" Type="http://schemas.openxmlformats.org/officeDocument/2006/relationships/hyperlink" Target="https://www.sciencedirect.com/science/article/pii/S093665551730434X" TargetMode="External"/><Relationship Id="rId1079" Type="http://schemas.openxmlformats.org/officeDocument/2006/relationships/hyperlink" Target="https://www.aapm.org/pubs/reports/rpt_101.pdf" TargetMode="External"/><Relationship Id="rId243" Type="http://schemas.openxmlformats.org/officeDocument/2006/relationships/hyperlink" Target="https://docs.google.com/document/d/1CfbqB4YnaPB8U3r2LykLv2v3bRLJyYQV0tvX4Js2Mog/edit#bookmark=id.pe268mbiryre" TargetMode="External"/><Relationship Id="rId239" Type="http://schemas.openxmlformats.org/officeDocument/2006/relationships/hyperlink" Target="https://www.rtog.org/clinicaltrials/protocoltable/studydetails.aspx?action=openFile&amp;FileID=9067" TargetMode="External"/><Relationship Id="rId238" Type="http://schemas.openxmlformats.org/officeDocument/2006/relationships/hyperlink" Target="https://www.sciencedirect.com/science/article/pii/S093665551730434X" TargetMode="External"/><Relationship Id="rId237" Type="http://schemas.openxmlformats.org/officeDocument/2006/relationships/hyperlink" Target="https://www.ncbi.nlm.nih.gov/pubmed/29759332" TargetMode="External"/><Relationship Id="rId236" Type="http://schemas.openxmlformats.org/officeDocument/2006/relationships/hyperlink" Target="https://www.birpublications.org/doi/10.1259/bjr.20150036" TargetMode="External"/><Relationship Id="rId2390" Type="http://schemas.openxmlformats.org/officeDocument/2006/relationships/hyperlink" Target="https://www.rtog.org/ClinicalTrials/ProtocolTable/StudyDetails.aspx?study=0822" TargetMode="External"/><Relationship Id="rId1060" Type="http://schemas.openxmlformats.org/officeDocument/2006/relationships/hyperlink" Target="https://www.aapm.org/pubs/reports/rpt_101.pdf" TargetMode="External"/><Relationship Id="rId2391" Type="http://schemas.openxmlformats.org/officeDocument/2006/relationships/hyperlink" Target="https://www.rtog.org/ClinicalTrials/ProtocolTable/StudyDetails.aspx?study=0822" TargetMode="External"/><Relationship Id="rId1061" Type="http://schemas.openxmlformats.org/officeDocument/2006/relationships/hyperlink" Target="https://docs.google.com/document/d/1CfbqB4YnaPB8U3r2LykLv2v3bRLJyYQV0tvX4Js2Mog/edit#bookmark=id.pe268mbiryre" TargetMode="External"/><Relationship Id="rId2392" Type="http://schemas.openxmlformats.org/officeDocument/2006/relationships/hyperlink" Target="https://www.rtog.org/ClinicalTrials/ProtocolTable/StudyDetails.aspx?study=0822" TargetMode="External"/><Relationship Id="rId231" Type="http://schemas.openxmlformats.org/officeDocument/2006/relationships/hyperlink" Target="https://www.aapm.org/pubs/reports/rpt_101.pdf" TargetMode="External"/><Relationship Id="rId1062" Type="http://schemas.openxmlformats.org/officeDocument/2006/relationships/hyperlink" Target="https://www.karger.com/Article/Abstract/322503" TargetMode="External"/><Relationship Id="rId2393" Type="http://schemas.openxmlformats.org/officeDocument/2006/relationships/hyperlink" Target="https://www.rtog.org/ClinicalTrials/ProtocolTable/StudyDetails.aspx?study=0529" TargetMode="External"/><Relationship Id="rId230" Type="http://schemas.openxmlformats.org/officeDocument/2006/relationships/hyperlink" Target="https://www.aapm.org/pubs/reports/rpt_101.pdf" TargetMode="External"/><Relationship Id="rId1063" Type="http://schemas.openxmlformats.org/officeDocument/2006/relationships/hyperlink" Target="https://www.aapm.org/pubs/reports/rpt_101.pdf" TargetMode="External"/><Relationship Id="rId2394" Type="http://schemas.openxmlformats.org/officeDocument/2006/relationships/hyperlink" Target="https://www.rtog.org/ClinicalTrials/ProtocolTable/StudyDetails.aspx?study=0529" TargetMode="External"/><Relationship Id="rId1064" Type="http://schemas.openxmlformats.org/officeDocument/2006/relationships/hyperlink" Target="https://docs.google.com/document/d/1CfbqB4YnaPB8U3r2LykLv2v3bRLJyYQV0tvX4Js2Mog/edit#bookmark=id.pe268mbiryre" TargetMode="External"/><Relationship Id="rId2395" Type="http://schemas.openxmlformats.org/officeDocument/2006/relationships/hyperlink" Target="https://www.rtog.org/ClinicalTrials/ProtocolTable/StudyDetails.aspx?study=0529" TargetMode="External"/><Relationship Id="rId1065" Type="http://schemas.openxmlformats.org/officeDocument/2006/relationships/hyperlink" Target="https://www.aapm.org/pubs/reports/rpt_101.pdf" TargetMode="External"/><Relationship Id="rId2396" Type="http://schemas.openxmlformats.org/officeDocument/2006/relationships/hyperlink" Target="https://www.rtog.org/ClinicalTrials/ProtocolTable/StudyDetails.aspx?study=0529" TargetMode="External"/><Relationship Id="rId235" Type="http://schemas.openxmlformats.org/officeDocument/2006/relationships/hyperlink" Target="https://www.birpublications.org/doi/10.1259/bjr.20150036" TargetMode="External"/><Relationship Id="rId1066" Type="http://schemas.openxmlformats.org/officeDocument/2006/relationships/hyperlink" Target="https://docs.google.com/document/d/1CfbqB4YnaPB8U3r2LykLv2v3bRLJyYQV0tvX4Js2Mog/edit#bookmark=id.pe268mbiryre" TargetMode="External"/><Relationship Id="rId2397" Type="http://schemas.openxmlformats.org/officeDocument/2006/relationships/hyperlink" Target="https://www.rtog.org/ClinicalTrials/ProtocolTable/StudyDetails.aspx?study=0529" TargetMode="External"/><Relationship Id="rId234" Type="http://schemas.openxmlformats.org/officeDocument/2006/relationships/hyperlink" Target="https://www.sciencedirect.com/science/article/pii/S093665551730434X" TargetMode="External"/><Relationship Id="rId1067" Type="http://schemas.openxmlformats.org/officeDocument/2006/relationships/hyperlink" Target="https://docs.google.com/document/d/1oKD3L5ieCk03FWU6fCnj8aiHKRPJD-q6IpjXpQCuexw/edit#bookmark=id.yy4w2zafo8vx" TargetMode="External"/><Relationship Id="rId2398" Type="http://schemas.openxmlformats.org/officeDocument/2006/relationships/hyperlink" Target="https://www.rtog.org/ClinicalTrials/ProtocolTable/StudyDetails.aspx?study=0529" TargetMode="External"/><Relationship Id="rId233" Type="http://schemas.openxmlformats.org/officeDocument/2006/relationships/hyperlink" Target="https://www.newjerseyck.com/wp-content/uploads/2017/07/NRG-BR002-Protocol-20160222.pdf" TargetMode="External"/><Relationship Id="rId1068" Type="http://schemas.openxmlformats.org/officeDocument/2006/relationships/hyperlink" Target="https://www.karger.com/Article/Abstract/322503" TargetMode="External"/><Relationship Id="rId2399" Type="http://schemas.openxmlformats.org/officeDocument/2006/relationships/hyperlink" Target="https://www.rtog.org/ClinicalTrials/ProtocolTable/StudyDetails.aspx?study=0529" TargetMode="External"/><Relationship Id="rId232" Type="http://schemas.openxmlformats.org/officeDocument/2006/relationships/hyperlink" Target="https://www.rtog.org/clinicaltrials/protocoltable/studydetails.aspx?action=openFile&amp;FileID=9067" TargetMode="External"/><Relationship Id="rId1069" Type="http://schemas.openxmlformats.org/officeDocument/2006/relationships/hyperlink" Target="https://www.aapm.org/pubs/reports/rpt_101.pdf" TargetMode="External"/><Relationship Id="rId1015" Type="http://schemas.openxmlformats.org/officeDocument/2006/relationships/hyperlink" Target="https://docs.google.com/document/d/1oKD3L5ieCk03FWU6fCnj8aiHKRPJD-q6IpjXpQCuexw/edit#bookmark=id.yy4w2zafo8vx" TargetMode="External"/><Relationship Id="rId2346" Type="http://schemas.openxmlformats.org/officeDocument/2006/relationships/hyperlink" Target="https://www.ncbi.nlm.nih.gov/pmc/articles/PMC6439849/" TargetMode="External"/><Relationship Id="rId1016" Type="http://schemas.openxmlformats.org/officeDocument/2006/relationships/hyperlink" Target="https://www.sciencedirect.com/science/article/pii/S093665551730434X" TargetMode="External"/><Relationship Id="rId2347" Type="http://schemas.openxmlformats.org/officeDocument/2006/relationships/hyperlink" Target="https://docs.google.com/document/d/1oKD3L5ieCk03FWU6fCnj8aiHKRPJD-q6IpjXpQCuexw/edit#bookmark=id.jgrlfoasvoc2" TargetMode="External"/><Relationship Id="rId1017" Type="http://schemas.openxmlformats.org/officeDocument/2006/relationships/hyperlink" Target="https://docs.google.com/document/d/1CfbqB4YnaPB8U3r2LykLv2v3bRLJyYQV0tvX4Js2Mog/edit#bookmark=id.pe268mbiryre" TargetMode="External"/><Relationship Id="rId2348" Type="http://schemas.openxmlformats.org/officeDocument/2006/relationships/hyperlink" Target="https://www.rtog.org/clinicaltrials/protocoltable/studydetails.aspx?action=openFile&amp;FileID=11137" TargetMode="External"/><Relationship Id="rId1018" Type="http://schemas.openxmlformats.org/officeDocument/2006/relationships/hyperlink" Target="https://docs.google.com/document/d/1oKD3L5ieCk03FWU6fCnj8aiHKRPJD-q6IpjXpQCuexw/edit#bookmark=id.yy4w2zafo8vx" TargetMode="External"/><Relationship Id="rId2349" Type="http://schemas.openxmlformats.org/officeDocument/2006/relationships/hyperlink" Target="https://www.jto.org/article/S1556-0864(17)30468-9/fulltext" TargetMode="External"/><Relationship Id="rId1019" Type="http://schemas.openxmlformats.org/officeDocument/2006/relationships/hyperlink" Target="https://www.newjerseyck.com/wp-content/uploads/2017/07/NRG-BR002-Protocol-20160222.pdf" TargetMode="External"/><Relationship Id="rId2340" Type="http://schemas.openxmlformats.org/officeDocument/2006/relationships/hyperlink" Target="https://www.asco.org/research-guidelines/quality-guidelines/guidelines/thoracic-cancer#/9991" TargetMode="External"/><Relationship Id="rId1010" Type="http://schemas.openxmlformats.org/officeDocument/2006/relationships/hyperlink" Target="https://www.redjournal.org/article/S0360-3016(09)03582-2/fulltext" TargetMode="External"/><Relationship Id="rId2341" Type="http://schemas.openxmlformats.org/officeDocument/2006/relationships/hyperlink" Target="https://docs.google.com/document/d/1oKD3L5ieCk03FWU6fCnj8aiHKRPJD-q6IpjXpQCuexw/edit#bookmark=id.nbv7mkaxnlnw" TargetMode="External"/><Relationship Id="rId1011" Type="http://schemas.openxmlformats.org/officeDocument/2006/relationships/hyperlink" Target="https://www.sciencedirect.com/science/article/pii/S0360301610008059?via%3Dihub" TargetMode="External"/><Relationship Id="rId2342" Type="http://schemas.openxmlformats.org/officeDocument/2006/relationships/hyperlink" Target="https://www.esmo.org/guidelines/lung-and-chest-tumours/small-cell-lung-cancer" TargetMode="External"/><Relationship Id="rId1012" Type="http://schemas.openxmlformats.org/officeDocument/2006/relationships/hyperlink" Target="https://www.karger.com/Article/Abstract/322503" TargetMode="External"/><Relationship Id="rId2343" Type="http://schemas.openxmlformats.org/officeDocument/2006/relationships/hyperlink" Target="https://docs.google.com/document/d/1oKD3L5ieCk03FWU6fCnj8aiHKRPJD-q6IpjXpQCuexw/edit#bookmark=id.nbv7mkaxnlnw" TargetMode="External"/><Relationship Id="rId1013" Type="http://schemas.openxmlformats.org/officeDocument/2006/relationships/hyperlink" Target="https://www.aapm.org/pubs/reports/rpt_101.pdf" TargetMode="External"/><Relationship Id="rId2344" Type="http://schemas.openxmlformats.org/officeDocument/2006/relationships/hyperlink" Target="https://www.ncbi.nlm.nih.gov/pubmed/32222430" TargetMode="External"/><Relationship Id="rId1014" Type="http://schemas.openxmlformats.org/officeDocument/2006/relationships/hyperlink" Target="https://www.sciencedirect.com/science/article/pii/S093665551730434X" TargetMode="External"/><Relationship Id="rId2345" Type="http://schemas.openxmlformats.org/officeDocument/2006/relationships/hyperlink" Target="https://docs.google.com/document/d/1oKD3L5ieCk03FWU6fCnj8aiHKRPJD-q6IpjXpQCuexw/edit#heading=h.nruipiivq02s" TargetMode="External"/><Relationship Id="rId1004" Type="http://schemas.openxmlformats.org/officeDocument/2006/relationships/hyperlink" Target="https://docs.google.com/document/d/1CfbqB4YnaPB8U3r2LykLv2v3bRLJyYQV0tvX4Js2Mog/edit#bookmark=id.9frr833stuhc" TargetMode="External"/><Relationship Id="rId2335" Type="http://schemas.openxmlformats.org/officeDocument/2006/relationships/hyperlink" Target="https://docs.google.com/document/d/1oKD3L5ieCk03FWU6fCnj8aiHKRPJD-q6IpjXpQCuexw/edit#bookmark=id.snu066265ta7" TargetMode="External"/><Relationship Id="rId1005" Type="http://schemas.openxmlformats.org/officeDocument/2006/relationships/hyperlink" Target="https://www.aapm.org/pubs/reports/rpt_101.pdf" TargetMode="External"/><Relationship Id="rId2336" Type="http://schemas.openxmlformats.org/officeDocument/2006/relationships/hyperlink" Target="http://ascopubs.org/doi/abs/10.1200/JCO.2005.02.9793?url_ver=Z39.88-2003&amp;rfr_id=ori:rid:crossref.org&amp;rfr_dat=cr_pub%3dpubmed" TargetMode="External"/><Relationship Id="rId1006" Type="http://schemas.openxmlformats.org/officeDocument/2006/relationships/hyperlink" Target="https://www.aapm.org/pubs/reports/rpt_101.pdf" TargetMode="External"/><Relationship Id="rId2337" Type="http://schemas.openxmlformats.org/officeDocument/2006/relationships/hyperlink" Target="https://docs.google.com/document/d/1oKD3L5ieCk03FWU6fCnj8aiHKRPJD-q6IpjXpQCuexw/edit#bookmark=id.8g80j0b22nvp" TargetMode="External"/><Relationship Id="rId1007" Type="http://schemas.openxmlformats.org/officeDocument/2006/relationships/hyperlink" Target="https://www.sciencedirect.com/science/article/pii/S093665551730434X" TargetMode="External"/><Relationship Id="rId2338" Type="http://schemas.openxmlformats.org/officeDocument/2006/relationships/hyperlink" Target="https://www.sciencedirect.com/science/article/abs/pii/S1879850019301857" TargetMode="External"/><Relationship Id="rId1008" Type="http://schemas.openxmlformats.org/officeDocument/2006/relationships/hyperlink" Target="https://www.sciencedirect.com/science/article/pii/S093665551730434X" TargetMode="External"/><Relationship Id="rId2339" Type="http://schemas.openxmlformats.org/officeDocument/2006/relationships/hyperlink" Target="https://docs.google.com/document/d/1oKD3L5ieCk03FWU6fCnj8aiHKRPJD-q6IpjXpQCuexw/edit#heading=h.6a2wqadfkp6a" TargetMode="External"/><Relationship Id="rId1009" Type="http://schemas.openxmlformats.org/officeDocument/2006/relationships/hyperlink" Target="https://www.aapm.org/pubs/reports/rpt_101.pdf" TargetMode="External"/><Relationship Id="rId2330" Type="http://schemas.openxmlformats.org/officeDocument/2006/relationships/hyperlink" Target="http://www.acro.org/" TargetMode="External"/><Relationship Id="rId1000" Type="http://schemas.openxmlformats.org/officeDocument/2006/relationships/hyperlink" Target="https://www.sciencedirect.com/science/article/pii/S093665551730434X" TargetMode="External"/><Relationship Id="rId2331" Type="http://schemas.openxmlformats.org/officeDocument/2006/relationships/hyperlink" Target="https://www.ncbi.nlm.nih.gov/pmc/articles/PMC5356506/" TargetMode="External"/><Relationship Id="rId1001" Type="http://schemas.openxmlformats.org/officeDocument/2006/relationships/hyperlink" Target="https://www.sciencedirect.com/science/article/pii/S093665551730434X" TargetMode="External"/><Relationship Id="rId2332" Type="http://schemas.openxmlformats.org/officeDocument/2006/relationships/hyperlink" Target="https://www.astro.org/uploadedFiles/_MAIN_SITE/Affiliate/ARRO/Resident_Resources/Educational_Resources/ARROcase/Content_Pieces/ARROCaseSmallCell.pdf" TargetMode="External"/><Relationship Id="rId1002" Type="http://schemas.openxmlformats.org/officeDocument/2006/relationships/hyperlink" Target="https://www.redjournal.org/article/S0360-3016(09)03287-8/fulltext" TargetMode="External"/><Relationship Id="rId2333" Type="http://schemas.openxmlformats.org/officeDocument/2006/relationships/hyperlink" Target="http://www.quadshotnews.com/2019/07/chest-bump.html" TargetMode="External"/><Relationship Id="rId1003" Type="http://schemas.openxmlformats.org/officeDocument/2006/relationships/hyperlink" Target="https://docs.google.com/document/d/1CfbqB4YnaPB8U3r2LykLv2v3bRLJyYQV0tvX4Js2Mog/edit#bookmark=id.zd9ese6mzhea" TargetMode="External"/><Relationship Id="rId2334" Type="http://schemas.openxmlformats.org/officeDocument/2006/relationships/hyperlink" Target="http://tlcr.amegroups.com/article/view/28932" TargetMode="External"/><Relationship Id="rId1037" Type="http://schemas.openxmlformats.org/officeDocument/2006/relationships/hyperlink" Target="https://docs.google.com/document/d/1oKD3L5ieCk03FWU6fCnj8aiHKRPJD-q6IpjXpQCuexw/edit#bookmark=id.yy4w2zafo8vx" TargetMode="External"/><Relationship Id="rId2368" Type="http://schemas.openxmlformats.org/officeDocument/2006/relationships/hyperlink" Target="https://www.asco.org/research-guidelines/quality-guidelines/guidelines/thoracic-cancer#/29376" TargetMode="External"/><Relationship Id="rId1038" Type="http://schemas.openxmlformats.org/officeDocument/2006/relationships/hyperlink" Target="https://www.karger.com/Article/Abstract/322503" TargetMode="External"/><Relationship Id="rId2369" Type="http://schemas.openxmlformats.org/officeDocument/2006/relationships/hyperlink" Target="https://www.sciencedirect.com/science/article/pii/S1470204515002089?via%3Dihub" TargetMode="External"/><Relationship Id="rId1039" Type="http://schemas.openxmlformats.org/officeDocument/2006/relationships/hyperlink" Target="https://www.aapm.org/pubs/reports/rpt_101.pdf" TargetMode="External"/><Relationship Id="rId206" Type="http://schemas.openxmlformats.org/officeDocument/2006/relationships/hyperlink" Target="https://www.aapm.org/pubs/reports/rpt_101.pdf" TargetMode="External"/><Relationship Id="rId205" Type="http://schemas.openxmlformats.org/officeDocument/2006/relationships/hyperlink" Target="https://www.sciencedirect.com/science/article/pii/S093665551730434X" TargetMode="External"/><Relationship Id="rId204" Type="http://schemas.openxmlformats.org/officeDocument/2006/relationships/hyperlink" Target="https://www.aapm.org/pubs/reports/rpt_101.pdf" TargetMode="External"/><Relationship Id="rId203" Type="http://schemas.openxmlformats.org/officeDocument/2006/relationships/hyperlink" Target="https://www.newjerseyck.com/wp-content/uploads/2017/07/NRG-BR002-Protocol-20160222.pdf" TargetMode="External"/><Relationship Id="rId209" Type="http://schemas.openxmlformats.org/officeDocument/2006/relationships/hyperlink" Target="https://www.sciencedirect.com/science/article/pii/S093665551730434X" TargetMode="External"/><Relationship Id="rId208" Type="http://schemas.openxmlformats.org/officeDocument/2006/relationships/hyperlink" Target="https://www.aapm.org/pubs/reports/rpt_101.pdf" TargetMode="External"/><Relationship Id="rId207" Type="http://schemas.openxmlformats.org/officeDocument/2006/relationships/hyperlink" Target="https://www.newjerseyck.com/wp-content/uploads/2017/07/NRG-BR002-Protocol-20160222.pdf" TargetMode="External"/><Relationship Id="rId2360" Type="http://schemas.openxmlformats.org/officeDocument/2006/relationships/hyperlink" Target="http://econtour.org/cases/89" TargetMode="External"/><Relationship Id="rId1030" Type="http://schemas.openxmlformats.org/officeDocument/2006/relationships/hyperlink" Target="https://www.aapm.org/pubs/reports/rpt_101.pdf" TargetMode="External"/><Relationship Id="rId2361" Type="http://schemas.openxmlformats.org/officeDocument/2006/relationships/hyperlink" Target="http://econtour.org/cases/88" TargetMode="External"/><Relationship Id="rId1031" Type="http://schemas.openxmlformats.org/officeDocument/2006/relationships/hyperlink" Target="https://www.sciencedirect.com/science/article/pii/S093665551730434X" TargetMode="External"/><Relationship Id="rId2362" Type="http://schemas.openxmlformats.org/officeDocument/2006/relationships/hyperlink" Target="https://www.ncbi.nlm.nih.gov/pubmed/21847057" TargetMode="External"/><Relationship Id="rId1032" Type="http://schemas.openxmlformats.org/officeDocument/2006/relationships/hyperlink" Target="https://www.redjournal.org/article/S0360-3016(09)03298-2/fulltext" TargetMode="External"/><Relationship Id="rId2363" Type="http://schemas.openxmlformats.org/officeDocument/2006/relationships/hyperlink" Target="http://www.quadshotnews.com/2020/02/bonus-round.html" TargetMode="External"/><Relationship Id="rId202" Type="http://schemas.openxmlformats.org/officeDocument/2006/relationships/hyperlink" Target="https://www.sciencedirect.com/science/article/pii/S093665551730434X" TargetMode="External"/><Relationship Id="rId1033" Type="http://schemas.openxmlformats.org/officeDocument/2006/relationships/hyperlink" Target="https://thejns.org/view/journals/j-neurosurg/85/6/article-p1013.xml" TargetMode="External"/><Relationship Id="rId2364" Type="http://schemas.openxmlformats.org/officeDocument/2006/relationships/hyperlink" Target="https://www.redjournal.org/article/S0360-3016(20)30063-8/fulltext" TargetMode="External"/><Relationship Id="rId201" Type="http://schemas.openxmlformats.org/officeDocument/2006/relationships/hyperlink" Target="https://www.newjerseyck.com/wp-content/uploads/2017/07/NRG-BR002-Protocol-20160222.pdf" TargetMode="External"/><Relationship Id="rId1034" Type="http://schemas.openxmlformats.org/officeDocument/2006/relationships/hyperlink" Target="https://www.redjournal.org/article/S0360-3016(09)00208-9/fulltext" TargetMode="External"/><Relationship Id="rId2365" Type="http://schemas.openxmlformats.org/officeDocument/2006/relationships/hyperlink" Target="http://www.acro.org/" TargetMode="External"/><Relationship Id="rId200" Type="http://schemas.openxmlformats.org/officeDocument/2006/relationships/hyperlink" Target="https://www.rtog.org/clinicaltrials/protocoltable/studydetails.aspx?action=openFile&amp;FileID=9067" TargetMode="External"/><Relationship Id="rId1035" Type="http://schemas.openxmlformats.org/officeDocument/2006/relationships/hyperlink" Target="https://www.sciencedirect.com/science/article/pii/S093665551730434X" TargetMode="External"/><Relationship Id="rId2366" Type="http://schemas.openxmlformats.org/officeDocument/2006/relationships/hyperlink" Target="http://econtour.org/cases/89" TargetMode="External"/><Relationship Id="rId1036" Type="http://schemas.openxmlformats.org/officeDocument/2006/relationships/hyperlink" Target="https://www.sciencedirect.com/science/article/pii/S093665551730434X" TargetMode="External"/><Relationship Id="rId2367" Type="http://schemas.openxmlformats.org/officeDocument/2006/relationships/hyperlink" Target="http://econtour.org/cases/88" TargetMode="External"/><Relationship Id="rId1026" Type="http://schemas.openxmlformats.org/officeDocument/2006/relationships/hyperlink" Target="https://www.redjournal.org/article/S0360-3016(09)03284-2/fulltext" TargetMode="External"/><Relationship Id="rId2357" Type="http://schemas.openxmlformats.org/officeDocument/2006/relationships/hyperlink" Target="https://academic.oup.com/annonc/article/22/5/1154/178653" TargetMode="External"/><Relationship Id="rId1027" Type="http://schemas.openxmlformats.org/officeDocument/2006/relationships/hyperlink" Target="https://academic.oup.com/neurosurgery/article-abstract/75/4/456/2447765?redirectedFrom=fulltext" TargetMode="External"/><Relationship Id="rId2358" Type="http://schemas.openxmlformats.org/officeDocument/2006/relationships/hyperlink" Target="https://docs.google.com/document/d/1oKD3L5ieCk03FWU6fCnj8aiHKRPJD-q6IpjXpQCuexw/edit#bookmark=id.rzv3trcpeyty" TargetMode="External"/><Relationship Id="rId1028" Type="http://schemas.openxmlformats.org/officeDocument/2006/relationships/hyperlink" Target="https://www.sciencedirect.com/science/article/pii/S0360301609032842?via%3Dihub" TargetMode="External"/><Relationship Id="rId2359" Type="http://schemas.openxmlformats.org/officeDocument/2006/relationships/hyperlink" Target="https://www.astro.org/uploadedFiles/_MAIN_SITE/Affiliate/ARRO/Resident_Resources/Educational_Resources/Content_Pieces/Thymoma.pdf" TargetMode="External"/><Relationship Id="rId1029" Type="http://schemas.openxmlformats.org/officeDocument/2006/relationships/hyperlink" Target="https://academic.oup.com/neurosurgery/article-abstract/75/4/456/2447765?redirectedFrom=fulltext" TargetMode="External"/><Relationship Id="rId2350" Type="http://schemas.openxmlformats.org/officeDocument/2006/relationships/hyperlink" Target="https://docs.google.com/document/d/1oKD3L5ieCk03FWU6fCnj8aiHKRPJD-q6IpjXpQCuexw/edit#bookmark=id.jgrlfoasvoc2" TargetMode="External"/><Relationship Id="rId1020" Type="http://schemas.openxmlformats.org/officeDocument/2006/relationships/hyperlink" Target="https://www.aapm.org/pubs/reports/rpt_101.pdf" TargetMode="External"/><Relationship Id="rId2351" Type="http://schemas.openxmlformats.org/officeDocument/2006/relationships/hyperlink" Target="https://www.sciencedirect.com/science/article/pii/S1470204517303182?via%3Dihub" TargetMode="External"/><Relationship Id="rId1021" Type="http://schemas.openxmlformats.org/officeDocument/2006/relationships/hyperlink" Target="https://docs.google.com/document/d/1oKD3L5ieCk03FWU6fCnj8aiHKRPJD-q6IpjXpQCuexw/edit#bookmark=id.yy4w2zafo8vx" TargetMode="External"/><Relationship Id="rId2352" Type="http://schemas.openxmlformats.org/officeDocument/2006/relationships/hyperlink" Target="https://www.ncbi.nlm.nih.gov/pmc/articles/PMC6439849/" TargetMode="External"/><Relationship Id="rId1022" Type="http://schemas.openxmlformats.org/officeDocument/2006/relationships/hyperlink" Target="https://www.sciencedirect.com/science/article/pii/S093665551730434X" TargetMode="External"/><Relationship Id="rId2353" Type="http://schemas.openxmlformats.org/officeDocument/2006/relationships/hyperlink" Target="https://docs.google.com/document/d/1oKD3L5ieCk03FWU6fCnj8aiHKRPJD-q6IpjXpQCuexw/edit#bookmark=id.g5ydzigdyk9u" TargetMode="External"/><Relationship Id="rId1023" Type="http://schemas.openxmlformats.org/officeDocument/2006/relationships/hyperlink" Target="https://www.aapm.org/pubs/reports/rpt_101.pdf" TargetMode="External"/><Relationship Id="rId2354" Type="http://schemas.openxmlformats.org/officeDocument/2006/relationships/hyperlink" Target="https://www.thelancet.com/journals/lancet/article/PIIS0140-6736(14)61085-0/fulltext" TargetMode="External"/><Relationship Id="rId1024" Type="http://schemas.openxmlformats.org/officeDocument/2006/relationships/hyperlink" Target="https://www.sciencedirect.com/science/article/pii/S093665551730434X" TargetMode="External"/><Relationship Id="rId2355" Type="http://schemas.openxmlformats.org/officeDocument/2006/relationships/hyperlink" Target="https://docs.google.com/document/d/1oKD3L5ieCk03FWU6fCnj8aiHKRPJD-q6IpjXpQCuexw/edit#bookmark=id.xm6erzs5c8vp" TargetMode="External"/><Relationship Id="rId1025" Type="http://schemas.openxmlformats.org/officeDocument/2006/relationships/hyperlink" Target="https://www.aapm.org/pubs/reports/rpt_101.pdf" TargetMode="External"/><Relationship Id="rId2356" Type="http://schemas.openxmlformats.org/officeDocument/2006/relationships/hyperlink" Target="https://www.ncbi.nlm.nih.gov/pmc/articles/PMC3024447/" TargetMode="External"/><Relationship Id="rId1910" Type="http://schemas.openxmlformats.org/officeDocument/2006/relationships/hyperlink" Target="https://www.ncbi.nlm.nih.gov/pubmed/32324430" TargetMode="External"/><Relationship Id="rId1911" Type="http://schemas.openxmlformats.org/officeDocument/2006/relationships/hyperlink" Target="https://docs.google.com/document/d/1STZuiggtbkDIuuNMpDVSsqT2KMyp1017y8qV5Gz_GGc/edit#bookmark=id.477l53rleeod" TargetMode="External"/><Relationship Id="rId1912" Type="http://schemas.openxmlformats.org/officeDocument/2006/relationships/hyperlink" Target="https://www.asco.org/research-guidelines/quality-guidelines/guidelines/head-and-neck-cancer#/35966" TargetMode="External"/><Relationship Id="rId1913" Type="http://schemas.openxmlformats.org/officeDocument/2006/relationships/hyperlink" Target="https://www.esmo.org/guidelines/head-and-neck-cancers" TargetMode="External"/><Relationship Id="rId1914" Type="http://schemas.openxmlformats.org/officeDocument/2006/relationships/hyperlink" Target="https://www.ncbi.nlm.nih.gov/pubmed/21888251" TargetMode="External"/><Relationship Id="rId1915" Type="http://schemas.openxmlformats.org/officeDocument/2006/relationships/hyperlink" Target="http://rpc.mdanderson.org/rpc/credentialing/files/1008.pdf" TargetMode="External"/><Relationship Id="rId1916" Type="http://schemas.openxmlformats.org/officeDocument/2006/relationships/hyperlink" Target="https://clinicaltrials.gov/ct2/show/NCT01220583" TargetMode="External"/><Relationship Id="rId1917" Type="http://schemas.openxmlformats.org/officeDocument/2006/relationships/hyperlink" Target="https://docs.google.com/document/d/1STZuiggtbkDIuuNMpDVSsqT2KMyp1017y8qV5Gz_GGc/edit#bookmark=id.8nu4hbjj05mo" TargetMode="External"/><Relationship Id="rId1918" Type="http://schemas.openxmlformats.org/officeDocument/2006/relationships/hyperlink" Target="https://www.rtog.org/ClinicalTrials/ProtocolTable/StudyDetails.aspx?action=open%20File&amp;FileID=8629" TargetMode="External"/><Relationship Id="rId1919" Type="http://schemas.openxmlformats.org/officeDocument/2006/relationships/hyperlink" Target="https://docs.google.com/document/d/1STZuiggtbkDIuuNMpDVSsqT2KMyp1017y8qV5Gz_GGc/edit#bookmark=id.vglx194p7sw8" TargetMode="External"/><Relationship Id="rId1900" Type="http://schemas.openxmlformats.org/officeDocument/2006/relationships/hyperlink" Target="http://www.quadshotnews.com/2019/10/tsa-postcheck.html" TargetMode="External"/><Relationship Id="rId1901" Type="http://schemas.openxmlformats.org/officeDocument/2006/relationships/hyperlink" Target="https://jamanetwork.com/journals/jamanetworkopen/fullarticle/2753250" TargetMode="External"/><Relationship Id="rId1902" Type="http://schemas.openxmlformats.org/officeDocument/2006/relationships/hyperlink" Target="https://docs.google.com/document/d/1STZuiggtbkDIuuNMpDVSsqT2KMyp1017y8qV5Gz_GGc/edit#heading=h.7thk137pajfm" TargetMode="External"/><Relationship Id="rId1903" Type="http://schemas.openxmlformats.org/officeDocument/2006/relationships/hyperlink" Target="http://www.quadshotnews.com/2019/05/level-snore.html" TargetMode="External"/><Relationship Id="rId1904" Type="http://schemas.openxmlformats.org/officeDocument/2006/relationships/hyperlink" Target="https://jamanetwork.com/journals/jamaotolaryngology/article-abstract/2733034" TargetMode="External"/><Relationship Id="rId1905" Type="http://schemas.openxmlformats.org/officeDocument/2006/relationships/hyperlink" Target="https://docs.google.com/document/d/1STZuiggtbkDIuuNMpDVSsqT2KMyp1017y8qV5Gz_GGc/edit#bookmark=id.uaoykhjhhnc2" TargetMode="External"/><Relationship Id="rId1906" Type="http://schemas.openxmlformats.org/officeDocument/2006/relationships/hyperlink" Target="https://www.ncbi.nlm.nih.gov/pubmed/31668378" TargetMode="External"/><Relationship Id="rId1907" Type="http://schemas.openxmlformats.org/officeDocument/2006/relationships/hyperlink" Target="https://docs.google.com/document/d/1STZuiggtbkDIuuNMpDVSsqT2KMyp1017y8qV5Gz_GGc/edit#heading=h.d6be4rtf20e3" TargetMode="External"/><Relationship Id="rId1908" Type="http://schemas.openxmlformats.org/officeDocument/2006/relationships/hyperlink" Target="http://ascopubs.org/doi/full/10.1200/JCO.2017.73.8633" TargetMode="External"/><Relationship Id="rId1909" Type="http://schemas.openxmlformats.org/officeDocument/2006/relationships/hyperlink" Target="https://www.asco.org/research-guidelines/quality-guidelines/guidelines/head-and-neck-cancer#/34961" TargetMode="External"/><Relationship Id="rId1090" Type="http://schemas.openxmlformats.org/officeDocument/2006/relationships/hyperlink" Target="https://www.newjerseyck.com/wp-content/uploads/2017/07/NRG-BR002-Protocol-20160222.pdf" TargetMode="External"/><Relationship Id="rId1091" Type="http://schemas.openxmlformats.org/officeDocument/2006/relationships/hyperlink" Target="https://www.aapm.org/pubs/reports/rpt_101.pdf" TargetMode="External"/><Relationship Id="rId1092" Type="http://schemas.openxmlformats.org/officeDocument/2006/relationships/hyperlink" Target="https://www.newjerseyck.com/wp-content/uploads/2017/07/NRG-BR002-Protocol-20160222.pdf" TargetMode="External"/><Relationship Id="rId1093" Type="http://schemas.openxmlformats.org/officeDocument/2006/relationships/hyperlink" Target="https://www.aapm.org/pubs/reports/rpt_101.pdf" TargetMode="External"/><Relationship Id="rId1094" Type="http://schemas.openxmlformats.org/officeDocument/2006/relationships/hyperlink" Target="https://www.aapm.org/pubs/reports/rpt_101.pdf" TargetMode="External"/><Relationship Id="rId1095" Type="http://schemas.openxmlformats.org/officeDocument/2006/relationships/hyperlink" Target="https://www.newjerseyck.com/wp-content/uploads/2017/07/NRG-BR002-Protocol-20160222.pdf" TargetMode="External"/><Relationship Id="rId1096" Type="http://schemas.openxmlformats.org/officeDocument/2006/relationships/hyperlink" Target="https://www.aapm.org/pubs/reports/rpt_101.pdf" TargetMode="External"/><Relationship Id="rId1097" Type="http://schemas.openxmlformats.org/officeDocument/2006/relationships/hyperlink" Target="https://www.newjerseyck.com/wp-content/uploads/2017/07/NRG-BR002-Protocol-20160222.pdf" TargetMode="External"/><Relationship Id="rId1098" Type="http://schemas.openxmlformats.org/officeDocument/2006/relationships/hyperlink" Target="https://www.aapm.org/pubs/reports/rpt_101.pdf" TargetMode="External"/><Relationship Id="rId1099" Type="http://schemas.openxmlformats.org/officeDocument/2006/relationships/hyperlink" Target="https://www.karger.com/Article/Abstract/322503" TargetMode="External"/><Relationship Id="rId1080" Type="http://schemas.openxmlformats.org/officeDocument/2006/relationships/hyperlink" Target="https://www.newjerseyck.com/wp-content/uploads/2017/07/NRG-BR002-Protocol-20160222.pdf" TargetMode="External"/><Relationship Id="rId1081" Type="http://schemas.openxmlformats.org/officeDocument/2006/relationships/hyperlink" Target="https://docs.google.com/document/d/1CfbqB4YnaPB8U3r2LykLv2v3bRLJyYQV0tvX4Js2Mog/edit#bookmark=id.pe268mbiryre" TargetMode="External"/><Relationship Id="rId1082" Type="http://schemas.openxmlformats.org/officeDocument/2006/relationships/hyperlink" Target="https://www.aapm.org/pubs/reports/rpt_101.pdf" TargetMode="External"/><Relationship Id="rId1083" Type="http://schemas.openxmlformats.org/officeDocument/2006/relationships/hyperlink" Target="https://www.karger.com/Article/Abstract/322503" TargetMode="External"/><Relationship Id="rId1084" Type="http://schemas.openxmlformats.org/officeDocument/2006/relationships/hyperlink" Target="https://www.newjerseyck.com/wp-content/uploads/2017/07/NRG-BR002-Protocol-20160222.pdf" TargetMode="External"/><Relationship Id="rId1085" Type="http://schemas.openxmlformats.org/officeDocument/2006/relationships/hyperlink" Target="https://docs.google.com/document/d/1CfbqB4YnaPB8U3r2LykLv2v3bRLJyYQV0tvX4Js2Mog/edit#bookmark=id.pe268mbiryre" TargetMode="External"/><Relationship Id="rId1086" Type="http://schemas.openxmlformats.org/officeDocument/2006/relationships/hyperlink" Target="https://docs.google.com/document/d/1oKD3L5ieCk03FWU6fCnj8aiHKRPJD-q6IpjXpQCuexw/edit#bookmark=id.yy4w2zafo8vx" TargetMode="External"/><Relationship Id="rId1087" Type="http://schemas.openxmlformats.org/officeDocument/2006/relationships/hyperlink" Target="https://www.newjerseyck.com/wp-content/uploads/2017/07/NRG-BR002-Protocol-20160222.pdf" TargetMode="External"/><Relationship Id="rId1088" Type="http://schemas.openxmlformats.org/officeDocument/2006/relationships/hyperlink" Target="https://www.newjerseyck.com/wp-content/uploads/2017/07/NRG-BR002-Protocol-20160222.pdf" TargetMode="External"/><Relationship Id="rId1089" Type="http://schemas.openxmlformats.org/officeDocument/2006/relationships/hyperlink" Target="https://www.aapm.org/pubs/reports/rpt_101.pdf" TargetMode="External"/><Relationship Id="rId1972" Type="http://schemas.openxmlformats.org/officeDocument/2006/relationships/hyperlink" Target="https://clinicaltrials.gov/ct2/show/NCT01872975" TargetMode="External"/><Relationship Id="rId1973" Type="http://schemas.openxmlformats.org/officeDocument/2006/relationships/hyperlink" Target="https://www.rtog.org/clinicaltrials/protocoltable/studydetails.aspx?action=openFile&amp;FileID=9366" TargetMode="External"/><Relationship Id="rId1974" Type="http://schemas.openxmlformats.org/officeDocument/2006/relationships/hyperlink" Target="https://www.rtog.org/clinicaltrials/protocoltable/studydetails.aspx?action=openFile&amp;FileID=9366" TargetMode="External"/><Relationship Id="rId1975" Type="http://schemas.openxmlformats.org/officeDocument/2006/relationships/hyperlink" Target="https://www.rtog.org/clinicaltrials/protocoltable/studydetails.aspx?action=openFile&amp;FileID=9366" TargetMode="External"/><Relationship Id="rId1976" Type="http://schemas.openxmlformats.org/officeDocument/2006/relationships/hyperlink" Target="https://www.rtog.org/clinicaltrials/protocoltable/studydetails.aspx?action=openFile&amp;FileID=9366" TargetMode="External"/><Relationship Id="rId1977" Type="http://schemas.openxmlformats.org/officeDocument/2006/relationships/hyperlink" Target="https://www.rtog.org/clinicaltrials/protocoltable/studydetails.aspx?action=openFile&amp;FileID=9366" TargetMode="External"/><Relationship Id="rId1978" Type="http://schemas.openxmlformats.org/officeDocument/2006/relationships/hyperlink" Target="https://www.icr.ac.uk/our-research/centres-and-collaborations/centres-at-the-icr/clinical-trials-and-statistics-unit/clinical-trials/fast_forward_page" TargetMode="External"/><Relationship Id="rId1979" Type="http://schemas.openxmlformats.org/officeDocument/2006/relationships/hyperlink" Target="https://www.icr.ac.uk/our-research/centres-and-collaborations/centres-at-the-icr/clinical-trials-and-statistics-unit/clinical-trials/fast_forward_page" TargetMode="External"/><Relationship Id="rId1970" Type="http://schemas.openxmlformats.org/officeDocument/2006/relationships/hyperlink" Target="https://clinicaltrials.gov/ct2/show/NCT01872975" TargetMode="External"/><Relationship Id="rId1971" Type="http://schemas.openxmlformats.org/officeDocument/2006/relationships/hyperlink" Target="https://www.rtog.org/clinicaltrials/protocoltable/studydetails.aspx?action=openFile&amp;FileID=9366" TargetMode="External"/><Relationship Id="rId1961" Type="http://schemas.openxmlformats.org/officeDocument/2006/relationships/hyperlink" Target="https://clinicaltrials.gov/ct2/show/NCT01872975" TargetMode="External"/><Relationship Id="rId1962" Type="http://schemas.openxmlformats.org/officeDocument/2006/relationships/hyperlink" Target="https://www.rtog.org/clinicaltrials/protocoltable/studydetails.aspx?action=openFile&amp;FileID=9366" TargetMode="External"/><Relationship Id="rId1963" Type="http://schemas.openxmlformats.org/officeDocument/2006/relationships/hyperlink" Target="https://clinicaltrials.gov/ct2/show/NCT01872975" TargetMode="External"/><Relationship Id="rId1964" Type="http://schemas.openxmlformats.org/officeDocument/2006/relationships/hyperlink" Target="https://clinicaltrials.gov/ct2/show/NCT01872975" TargetMode="External"/><Relationship Id="rId1965" Type="http://schemas.openxmlformats.org/officeDocument/2006/relationships/hyperlink" Target="https://www.rtog.org/clinicaltrials/protocoltable/studydetails.aspx?action=openFile&amp;FileID=9366" TargetMode="External"/><Relationship Id="rId1966" Type="http://schemas.openxmlformats.org/officeDocument/2006/relationships/hyperlink" Target="https://clinicaltrials.gov/ct2/show/NCT01872975" TargetMode="External"/><Relationship Id="rId1967" Type="http://schemas.openxmlformats.org/officeDocument/2006/relationships/hyperlink" Target="https://clinicaltrials.gov/ct2/show/NCT01872975" TargetMode="External"/><Relationship Id="rId1968" Type="http://schemas.openxmlformats.org/officeDocument/2006/relationships/hyperlink" Target="https://www.rtog.org/clinicaltrials/protocoltable/studydetails.aspx?action=openFile&amp;FileID=9366" TargetMode="External"/><Relationship Id="rId1969" Type="http://schemas.openxmlformats.org/officeDocument/2006/relationships/hyperlink" Target="https://clinicaltrials.gov/ct2/show/NCT01872975" TargetMode="External"/><Relationship Id="rId1960" Type="http://schemas.openxmlformats.org/officeDocument/2006/relationships/hyperlink" Target="https://www.dbcg.dk/PDF%20Filer/SKAGEN%20Trial%201_%20protokol.pdf" TargetMode="External"/><Relationship Id="rId1994" Type="http://schemas.openxmlformats.org/officeDocument/2006/relationships/hyperlink" Target="https://www.rtog.org/clinicaltrials/protocoltable/studydetails.aspx?action=openFile&amp;FileID=9366" TargetMode="External"/><Relationship Id="rId1995" Type="http://schemas.openxmlformats.org/officeDocument/2006/relationships/hyperlink" Target="https://www.rtog.org/clinicaltrials/protocoltable/studydetails.aspx?action=openFile&amp;FileID=9366" TargetMode="External"/><Relationship Id="rId1996" Type="http://schemas.openxmlformats.org/officeDocument/2006/relationships/hyperlink" Target="https://clinicaltrials.gov/ct2/show/NCT01872975" TargetMode="External"/><Relationship Id="rId1997" Type="http://schemas.openxmlformats.org/officeDocument/2006/relationships/hyperlink" Target="https://www.rtog.org/clinicaltrials/protocoltable/studydetails.aspx?action=openFile&amp;FileID=9366" TargetMode="External"/><Relationship Id="rId1998" Type="http://schemas.openxmlformats.org/officeDocument/2006/relationships/hyperlink" Target="http://www.acro.org/" TargetMode="External"/><Relationship Id="rId1999" Type="http://schemas.openxmlformats.org/officeDocument/2006/relationships/hyperlink" Target="https://twitter.com/NicholasZaorsky/status/1211646810676064258" TargetMode="External"/><Relationship Id="rId1990" Type="http://schemas.openxmlformats.org/officeDocument/2006/relationships/hyperlink" Target="https://www.rtog.org/clinicaltrials/protocoltable/studydetails.aspx?action=openFile&amp;FileID=9366" TargetMode="External"/><Relationship Id="rId1991" Type="http://schemas.openxmlformats.org/officeDocument/2006/relationships/hyperlink" Target="https://www.rtog.org/clinicaltrials/protocoltable/studydetails.aspx?action=openFile&amp;FileID=9366" TargetMode="External"/><Relationship Id="rId1992" Type="http://schemas.openxmlformats.org/officeDocument/2006/relationships/hyperlink" Target="https://www.rtog.org/clinicaltrials/protocoltable/studydetails.aspx?action=openFile&amp;FileID=9366" TargetMode="External"/><Relationship Id="rId1993" Type="http://schemas.openxmlformats.org/officeDocument/2006/relationships/hyperlink" Target="https://www.icr.ac.uk/our-research/centres-and-collaborations/centres-at-the-icr/clinical-trials-and-statistics-unit/clinical-trials/fast_forward_page" TargetMode="External"/><Relationship Id="rId1983" Type="http://schemas.openxmlformats.org/officeDocument/2006/relationships/hyperlink" Target="https://clinicaltrials.gov/ct2/show/NCT01872975" TargetMode="External"/><Relationship Id="rId1984" Type="http://schemas.openxmlformats.org/officeDocument/2006/relationships/hyperlink" Target="https://clinicaltrials.gov/ct2/show/NCT01872975" TargetMode="External"/><Relationship Id="rId1985" Type="http://schemas.openxmlformats.org/officeDocument/2006/relationships/hyperlink" Target="https://www.rtog.org/clinicaltrials/protocoltable/studydetails.aspx?action=openFile&amp;FileID=9366" TargetMode="External"/><Relationship Id="rId1986" Type="http://schemas.openxmlformats.org/officeDocument/2006/relationships/hyperlink" Target="https://clinicaltrials.gov/ct2/show/NCT01872975" TargetMode="External"/><Relationship Id="rId1987" Type="http://schemas.openxmlformats.org/officeDocument/2006/relationships/hyperlink" Target="https://clinicaltrials.gov/ct2/show/NCT01872975" TargetMode="External"/><Relationship Id="rId1988" Type="http://schemas.openxmlformats.org/officeDocument/2006/relationships/hyperlink" Target="https://www.rtog.org/clinicaltrials/protocoltable/studydetails.aspx?action=openFile&amp;FileID=9366" TargetMode="External"/><Relationship Id="rId1989" Type="http://schemas.openxmlformats.org/officeDocument/2006/relationships/hyperlink" Target="https://clinicaltrials.gov/ct2/show/NCT01872975" TargetMode="External"/><Relationship Id="rId1980" Type="http://schemas.openxmlformats.org/officeDocument/2006/relationships/hyperlink" Target="https://clinicaltrials.gov/ct2/show/NCT01872975" TargetMode="External"/><Relationship Id="rId1981" Type="http://schemas.openxmlformats.org/officeDocument/2006/relationships/hyperlink" Target="https://www.dbcg.dk/PDF%20Filer/SKAGEN%20Trial%201_%20protokol.pdf" TargetMode="External"/><Relationship Id="rId1982" Type="http://schemas.openxmlformats.org/officeDocument/2006/relationships/hyperlink" Target="https://www.rtog.org/clinicaltrials/protocoltable/studydetails.aspx?action=openFile&amp;FileID=9366" TargetMode="External"/><Relationship Id="rId1930" Type="http://schemas.openxmlformats.org/officeDocument/2006/relationships/hyperlink" Target="https://pubmed.ncbi.nlm.nih.gov/27716125/" TargetMode="External"/><Relationship Id="rId1931" Type="http://schemas.openxmlformats.org/officeDocument/2006/relationships/hyperlink" Target="https://meetinglibrary.asco.org/record/186722/abstract" TargetMode="External"/><Relationship Id="rId1932" Type="http://schemas.openxmlformats.org/officeDocument/2006/relationships/hyperlink" Target="https://docs.google.com/document/d/1STZuiggtbkDIuuNMpDVSsqT2KMyp1017y8qV5Gz_GGc/edit#bookmark=id.nnkyleqzj5pb" TargetMode="External"/><Relationship Id="rId1933" Type="http://schemas.openxmlformats.org/officeDocument/2006/relationships/hyperlink" Target="https://www.ncbi.nlm.nih.gov/pubmed/32051896" TargetMode="External"/><Relationship Id="rId1934" Type="http://schemas.openxmlformats.org/officeDocument/2006/relationships/hyperlink" Target="https://docs.google.com/document/d/1STZuiggtbkDIuuNMpDVSsqT2KMyp1017y8qV5Gz_GGc/edit#bookmark=id.ak3s3ce5sict" TargetMode="External"/><Relationship Id="rId1935" Type="http://schemas.openxmlformats.org/officeDocument/2006/relationships/hyperlink" Target="https://onlinelibrary.wiley.com/doi/abs/10.1002/hed.24789" TargetMode="External"/><Relationship Id="rId1936" Type="http://schemas.openxmlformats.org/officeDocument/2006/relationships/hyperlink" Target="https://docs.google.com/document/d/1STZuiggtbkDIuuNMpDVSsqT2KMyp1017y8qV5Gz_GGc/edit#bookmark=id.fmdi2j4qkm8w" TargetMode="External"/><Relationship Id="rId1937" Type="http://schemas.openxmlformats.org/officeDocument/2006/relationships/hyperlink" Target="https://www.nejm.org/doi/full/10.1056/NEJMoa1905287" TargetMode="External"/><Relationship Id="rId1938" Type="http://schemas.openxmlformats.org/officeDocument/2006/relationships/hyperlink" Target="https://docs.google.com/document/d/1STZuiggtbkDIuuNMpDVSsqT2KMyp1017y8qV5Gz_GGc/edit#bookmark=id.358wunsjjhdd" TargetMode="External"/><Relationship Id="rId1939" Type="http://schemas.openxmlformats.org/officeDocument/2006/relationships/hyperlink" Target="https://www.thelancet.com/journals/lancet/article/PIIS0140-6736(18)32779-X/fulltext" TargetMode="External"/><Relationship Id="rId1920" Type="http://schemas.openxmlformats.org/officeDocument/2006/relationships/hyperlink" Target="http://www.quadshotnews.com/2019/08/because-tors.html" TargetMode="External"/><Relationship Id="rId1921" Type="http://schemas.openxmlformats.org/officeDocument/2006/relationships/hyperlink" Target="https://www.sciencedirect.com/science/article/pii/S1470204519304103?via%3Dihub" TargetMode="External"/><Relationship Id="rId1922" Type="http://schemas.openxmlformats.org/officeDocument/2006/relationships/hyperlink" Target="https://docs.google.com/document/d/1STZuiggtbkDIuuNMpDVSsqT2KMyp1017y8qV5Gz_GGc/edit#bookmark=kix.6jzqx268nabc" TargetMode="External"/><Relationship Id="rId1923" Type="http://schemas.openxmlformats.org/officeDocument/2006/relationships/hyperlink" Target="https://www.rtog.org/ClinicalTrials/ProtocolTable/StudyDetails.aspx?study=9512" TargetMode="External"/><Relationship Id="rId1924" Type="http://schemas.openxmlformats.org/officeDocument/2006/relationships/hyperlink" Target="https://docs.google.com/document/d/1STZuiggtbkDIuuNMpDVSsqT2KMyp1017y8qV5Gz_GGc/edit#bookmark=id.x1e7eiei4xls" TargetMode="External"/><Relationship Id="rId1925" Type="http://schemas.openxmlformats.org/officeDocument/2006/relationships/hyperlink" Target="https://www.ncbi.nlm.nih.gov/pubmed/3143690" TargetMode="External"/><Relationship Id="rId1926" Type="http://schemas.openxmlformats.org/officeDocument/2006/relationships/hyperlink" Target="https://www.rtog.org/ClinicalTrials/ProtocolTable/StudyDetails.aspx?action=openFile&amp;FileID=12509" TargetMode="External"/><Relationship Id="rId1927" Type="http://schemas.openxmlformats.org/officeDocument/2006/relationships/hyperlink" Target="https://docs.google.com/document/d/1STZuiggtbkDIuuNMpDVSsqT2KMyp1017y8qV5Gz_GGc/edit#bookmark=id.d3b3b2dl7zu" TargetMode="External"/><Relationship Id="rId1928" Type="http://schemas.openxmlformats.org/officeDocument/2006/relationships/hyperlink" Target="https://www.nejm.org/doi/full/10.1056/NEJMoa1905287" TargetMode="External"/><Relationship Id="rId1929" Type="http://schemas.openxmlformats.org/officeDocument/2006/relationships/hyperlink" Target="https://docs.google.com/document/d/1STZuiggtbkDIuuNMpDVSsqT2KMyp1017y8qV5Gz_GGc/edit#bookmark=id.358wunsjjhdd" TargetMode="External"/><Relationship Id="rId1950" Type="http://schemas.openxmlformats.org/officeDocument/2006/relationships/hyperlink" Target="https://www.ncbi.nlm.nih.gov/pubmed/30776452" TargetMode="External"/><Relationship Id="rId1951" Type="http://schemas.openxmlformats.org/officeDocument/2006/relationships/hyperlink" Target="http://ascopubs.org/doi/full/10.1200/JCO.2003.06.064" TargetMode="External"/><Relationship Id="rId1952" Type="http://schemas.openxmlformats.org/officeDocument/2006/relationships/hyperlink" Target="https://onlinelibrary.wiley.com/doi/full/10.1002/cncr.31907" TargetMode="External"/><Relationship Id="rId1953" Type="http://schemas.openxmlformats.org/officeDocument/2006/relationships/hyperlink" Target="https://onlinelibrary.wiley.com/doi/abs/10.1002/hed.24789" TargetMode="External"/><Relationship Id="rId1954" Type="http://schemas.openxmlformats.org/officeDocument/2006/relationships/hyperlink" Target="https://onlinelibrary.wiley.com/doi/abs/10.1002/hed.23840" TargetMode="External"/><Relationship Id="rId1955" Type="http://schemas.openxmlformats.org/officeDocument/2006/relationships/hyperlink" Target="https://posterng.netkey.at/esr/viewing/index.php?module=viewing_posteraction&amp;task=downloadpdf&amp;pi=121877" TargetMode="External"/><Relationship Id="rId1956" Type="http://schemas.openxmlformats.org/officeDocument/2006/relationships/hyperlink" Target="https://www.icr.ac.uk/our-research/centres-and-collaborations/centres-at-the-icr/clinical-trials-and-statistics-unit/clinical-trials/fast_forward_page" TargetMode="External"/><Relationship Id="rId1957" Type="http://schemas.openxmlformats.org/officeDocument/2006/relationships/hyperlink" Target="https://www.rtog.org/clinicaltrials/protocoltable/studydetails.aspx?action=openFile&amp;FileID=9366" TargetMode="External"/><Relationship Id="rId1958" Type="http://schemas.openxmlformats.org/officeDocument/2006/relationships/hyperlink" Target="https://clinicaltrials.gov/ct2/show/NCT01872975" TargetMode="External"/><Relationship Id="rId1959" Type="http://schemas.openxmlformats.org/officeDocument/2006/relationships/hyperlink" Target="https://www.dbcg.dk/PDF%20Filer/SKAGEN%20Trial%201_%20protokol.pdf" TargetMode="External"/><Relationship Id="rId1940" Type="http://schemas.openxmlformats.org/officeDocument/2006/relationships/hyperlink" Target="https://docs.google.com/document/d/1STZuiggtbkDIuuNMpDVSsqT2KMyp1017y8qV5Gz_GGc/edit#bookmark=id.vglx194p7sw8" TargetMode="External"/><Relationship Id="rId1941" Type="http://schemas.openxmlformats.org/officeDocument/2006/relationships/hyperlink" Target="https://www.nejm.org/doi/10.1056/NEJMoa031317?url_ver=Z39.88-2003&amp;rfr_id=ori:rid:crossref.org&amp;rfr_dat=cr_pub%3dwww.ncbi.nlm.nih.gov" TargetMode="External"/><Relationship Id="rId1942" Type="http://schemas.openxmlformats.org/officeDocument/2006/relationships/hyperlink" Target="https://www.nejm.org/doi/10.1056/NEJMoa031317?url_ver=Z39.88-2003&amp;rfr_id=ori:rid:crossref.org&amp;rfr_dat=cr_pub%3dwww.ncbi.nlm.nih.gov" TargetMode="External"/><Relationship Id="rId1943" Type="http://schemas.openxmlformats.org/officeDocument/2006/relationships/hyperlink" Target="https://docs.google.com/document/d/1STZuiggtbkDIuuNMpDVSsqT2KMyp1017y8qV5Gz_GGc/edit#bookmark=id.f7mvtrc9v11d" TargetMode="External"/><Relationship Id="rId1944" Type="http://schemas.openxmlformats.org/officeDocument/2006/relationships/hyperlink" Target="https://www.ncbi.nlm.nih.gov/pmc/articles/PMC4911537/" TargetMode="External"/><Relationship Id="rId1945" Type="http://schemas.openxmlformats.org/officeDocument/2006/relationships/hyperlink" Target="https://docs.google.com/document/d/1STZuiggtbkDIuuNMpDVSsqT2KMyp1017y8qV5Gz_GGc/edit#bookmark=id.oalwx2995ok0" TargetMode="External"/><Relationship Id="rId1946" Type="http://schemas.openxmlformats.org/officeDocument/2006/relationships/hyperlink" Target="https://www.ncbi.nlm.nih.gov/pubmed/27208840" TargetMode="External"/><Relationship Id="rId1947" Type="http://schemas.openxmlformats.org/officeDocument/2006/relationships/hyperlink" Target="https://docs.google.com/document/d/1STZuiggtbkDIuuNMpDVSsqT2KMyp1017y8qV5Gz_GGc/edit#bookmark=id.ysmexeavpuc1" TargetMode="External"/><Relationship Id="rId1948" Type="http://schemas.openxmlformats.org/officeDocument/2006/relationships/hyperlink" Target="http://www.nejm.org/doi/full/10.1056/NEJMoa032646" TargetMode="External"/><Relationship Id="rId1949" Type="http://schemas.openxmlformats.org/officeDocument/2006/relationships/hyperlink" Target="https://docs.google.com/document/d/1STZuiggtbkDIuuNMpDVSsqT2KMyp1017y8qV5Gz_GGc/edit#bookmark=id.ld367uc5hl20" TargetMode="External"/><Relationship Id="rId2423" Type="http://schemas.openxmlformats.org/officeDocument/2006/relationships/hyperlink" Target="https://www.esmo.org/Guidelines/Gastrointestinal-Cancers/Gastric-Cancer" TargetMode="External"/><Relationship Id="rId2424" Type="http://schemas.openxmlformats.org/officeDocument/2006/relationships/hyperlink" Target="https://www.nejm.org/doi/full/10.1056/NEJMoa1112088" TargetMode="External"/><Relationship Id="rId2425" Type="http://schemas.openxmlformats.org/officeDocument/2006/relationships/hyperlink" Target="http://www.thelancet.com/journals/lanonc/article/PIIS1470-2045(15)00040-6/abstract" TargetMode="External"/><Relationship Id="rId2426" Type="http://schemas.openxmlformats.org/officeDocument/2006/relationships/hyperlink" Target="https://docs.google.com/document/d/13NEZCS6s13MVLixabbO2vjY73zHxJ37qE16gBbApSdY/edit#bookmark=id.tiq9n3ta4k31" TargetMode="External"/><Relationship Id="rId2427" Type="http://schemas.openxmlformats.org/officeDocument/2006/relationships/hyperlink" Target="https://www.rtog.org/ClinicalTrials/ProtocolTable/StudyDetails.aspx?action=openFile&amp;FileID=4629" TargetMode="External"/><Relationship Id="rId2428" Type="http://schemas.openxmlformats.org/officeDocument/2006/relationships/hyperlink" Target="https://docs.google.com/document/d/13NEZCS6s13MVLixabbO2vjY73zHxJ37qE16gBbApSdY/edit#bookmark=kix.5wxoay47lz5u" TargetMode="External"/><Relationship Id="rId2429" Type="http://schemas.openxmlformats.org/officeDocument/2006/relationships/hyperlink" Target="https://www.rtog.org/LinkClick.aspx?fileticket=52jdx-MJBUQ=&amp;tabid=290" TargetMode="External"/><Relationship Id="rId509" Type="http://schemas.openxmlformats.org/officeDocument/2006/relationships/hyperlink" Target="https://www.sciencedirect.com/science/article/pii/S093665551730434X" TargetMode="External"/><Relationship Id="rId508" Type="http://schemas.openxmlformats.org/officeDocument/2006/relationships/hyperlink" Target="https://www.sciencedirect.com/science/article/pii/S093665551730434X" TargetMode="External"/><Relationship Id="rId503" Type="http://schemas.openxmlformats.org/officeDocument/2006/relationships/hyperlink" Target="https://www.aapm.org/pubs/reports/rpt_101.pdf" TargetMode="External"/><Relationship Id="rId502" Type="http://schemas.openxmlformats.org/officeDocument/2006/relationships/hyperlink" Target="https://www.newjerseyck.com/wp-content/uploads/2017/07/NRG-BR002-Protocol-20160222.pdf" TargetMode="External"/><Relationship Id="rId501" Type="http://schemas.openxmlformats.org/officeDocument/2006/relationships/hyperlink" Target="https://www.aapm.org/pubs/reports/rpt_101.pdf" TargetMode="External"/><Relationship Id="rId500" Type="http://schemas.openxmlformats.org/officeDocument/2006/relationships/hyperlink" Target="https://www.newjerseyck.com/wp-content/uploads/2017/07/NRG-BR002-Protocol-20160222.pdf" TargetMode="External"/><Relationship Id="rId507" Type="http://schemas.openxmlformats.org/officeDocument/2006/relationships/hyperlink" Target="https://www.karger.com/Article/Abstract/322503" TargetMode="External"/><Relationship Id="rId506" Type="http://schemas.openxmlformats.org/officeDocument/2006/relationships/hyperlink" Target="https://www.sciencedirect.com/science/article/pii/S093665551730434X" TargetMode="External"/><Relationship Id="rId505" Type="http://schemas.openxmlformats.org/officeDocument/2006/relationships/hyperlink" Target="https://www.sciencedirect.com/science/article/pii/S093665551730434X" TargetMode="External"/><Relationship Id="rId504" Type="http://schemas.openxmlformats.org/officeDocument/2006/relationships/hyperlink" Target="https://www.karger.com/Article/Abstract/322503" TargetMode="External"/><Relationship Id="rId2420" Type="http://schemas.openxmlformats.org/officeDocument/2006/relationships/hyperlink" Target="https://www.ncbi.nlm.nih.gov/pubmed/19375186" TargetMode="External"/><Relationship Id="rId2421" Type="http://schemas.openxmlformats.org/officeDocument/2006/relationships/hyperlink" Target="https://www.esmo.org/guidelines/gastrointestinal-cancers/oesophageal-cancer" TargetMode="External"/><Relationship Id="rId2422" Type="http://schemas.openxmlformats.org/officeDocument/2006/relationships/hyperlink" Target="https://www.esmo.org/guidelines/gastrointestinal-cancers/gastric-cancer" TargetMode="External"/><Relationship Id="rId2412" Type="http://schemas.openxmlformats.org/officeDocument/2006/relationships/hyperlink" Target="https://www.nrgoncology.org/Portals/0/Scientific%20Program/CIRO/Atlases/UpperAbdominal.pdf" TargetMode="External"/><Relationship Id="rId2413" Type="http://schemas.openxmlformats.org/officeDocument/2006/relationships/hyperlink" Target="https://www.practicalradonc.org/article/S1879-8500(13)00262-2/abstract" TargetMode="External"/><Relationship Id="rId2414" Type="http://schemas.openxmlformats.org/officeDocument/2006/relationships/hyperlink" Target="http://econtour.org/cases/112" TargetMode="External"/><Relationship Id="rId2415" Type="http://schemas.openxmlformats.org/officeDocument/2006/relationships/hyperlink" Target="https://www.ncbi.nlm.nih.gov/pubmed/31953061" TargetMode="External"/><Relationship Id="rId2416" Type="http://schemas.openxmlformats.org/officeDocument/2006/relationships/hyperlink" Target="https://www.ncbi.nlm.nih.gov/pubmed/26104943" TargetMode="External"/><Relationship Id="rId2417" Type="http://schemas.openxmlformats.org/officeDocument/2006/relationships/hyperlink" Target="https://www.ncbi.nlm.nih.gov/pubmed/24674268" TargetMode="External"/><Relationship Id="rId2418" Type="http://schemas.openxmlformats.org/officeDocument/2006/relationships/hyperlink" Target="https://www.ncbi.nlm.nih.gov/pubmed/26819644" TargetMode="External"/><Relationship Id="rId2419" Type="http://schemas.openxmlformats.org/officeDocument/2006/relationships/hyperlink" Target="https://www.ncbi.nlm.nih.gov/pubmed/26142269" TargetMode="External"/><Relationship Id="rId2410" Type="http://schemas.openxmlformats.org/officeDocument/2006/relationships/hyperlink" Target="http://econtour.org/cases/60" TargetMode="External"/><Relationship Id="rId2411" Type="http://schemas.openxmlformats.org/officeDocument/2006/relationships/hyperlink" Target="http://econtour.org/cases/112" TargetMode="External"/><Relationship Id="rId1114" Type="http://schemas.openxmlformats.org/officeDocument/2006/relationships/hyperlink" Target="https://www.aapm.org/pubs/reports/rpt_101.pdf" TargetMode="External"/><Relationship Id="rId2445" Type="http://schemas.openxmlformats.org/officeDocument/2006/relationships/hyperlink" Target="https://ascopubs.org/doi/abs/10.1200/jco.2016.34.4_suppl.164" TargetMode="External"/><Relationship Id="rId1115" Type="http://schemas.openxmlformats.org/officeDocument/2006/relationships/hyperlink" Target="https://www.redjournal.org/article/S0360-3016(09)03286-6/fulltext" TargetMode="External"/><Relationship Id="rId2446" Type="http://schemas.openxmlformats.org/officeDocument/2006/relationships/hyperlink" Target="http://www.nejm.org/doi/10.1056/NEJMoa010187?url_ver=Z39.88-2003&amp;rfr_id=ori:rid:crossref.org&amp;rfr_dat=cr_pub%3dwww.ncbi.nlm.nih.gov" TargetMode="External"/><Relationship Id="rId1116" Type="http://schemas.openxmlformats.org/officeDocument/2006/relationships/hyperlink" Target="https://www.auajournals.org/doi/10.1097/JU.0000000000000111" TargetMode="External"/><Relationship Id="rId2447" Type="http://schemas.openxmlformats.org/officeDocument/2006/relationships/hyperlink" Target="https://www.ncbi.nlm.nih.gov/pmc/articles/PMC4517071/" TargetMode="External"/><Relationship Id="rId1117" Type="http://schemas.openxmlformats.org/officeDocument/2006/relationships/hyperlink" Target="https://www.aapm.org/pubs/reports/rpt_101.pdf" TargetMode="External"/><Relationship Id="rId2448" Type="http://schemas.openxmlformats.org/officeDocument/2006/relationships/hyperlink" Target="https://docs.google.com/document/d/13NEZCS6s13MVLixabbO2vjY73zHxJ37qE16gBbApSdY/edit#bookmark=id.ts88naupic5c" TargetMode="External"/><Relationship Id="rId1118" Type="http://schemas.openxmlformats.org/officeDocument/2006/relationships/hyperlink" Target="https://www.newjerseyck.com/wp-content/uploads/2017/07/NRG-BR002-Protocol-20160222.pdf" TargetMode="External"/><Relationship Id="rId2449" Type="http://schemas.openxmlformats.org/officeDocument/2006/relationships/hyperlink" Target="http://www.acro.org/" TargetMode="External"/><Relationship Id="rId1119" Type="http://schemas.openxmlformats.org/officeDocument/2006/relationships/hyperlink" Target="https://www.auajournals.org/doi/10.1097/JU.0000000000000111" TargetMode="External"/><Relationship Id="rId525" Type="http://schemas.openxmlformats.org/officeDocument/2006/relationships/hyperlink" Target="https://www.sciencedirect.com/science/article/pii/S093665551730434X" TargetMode="External"/><Relationship Id="rId524" Type="http://schemas.openxmlformats.org/officeDocument/2006/relationships/hyperlink" Target="https://www.aapm.org/pubs/reports/rpt_101.pdf" TargetMode="External"/><Relationship Id="rId523" Type="http://schemas.openxmlformats.org/officeDocument/2006/relationships/hyperlink" Target="https://www.auajournals.org/doi/10.1097/JU.0000000000000111" TargetMode="External"/><Relationship Id="rId522" Type="http://schemas.openxmlformats.org/officeDocument/2006/relationships/hyperlink" Target="https://www.newjerseyck.com/wp-content/uploads/2017/07/NRG-BR002-Protocol-20160222.pdf" TargetMode="External"/><Relationship Id="rId529" Type="http://schemas.openxmlformats.org/officeDocument/2006/relationships/hyperlink" Target="https://www.ncbi.nlm.nih.gov/pubmed/29759332" TargetMode="External"/><Relationship Id="rId528" Type="http://schemas.openxmlformats.org/officeDocument/2006/relationships/hyperlink" Target="https://www.sciencedirect.com/science/article/pii/S093665551730434X" TargetMode="External"/><Relationship Id="rId527" Type="http://schemas.openxmlformats.org/officeDocument/2006/relationships/hyperlink" Target="https://www.aapm.org/pubs/reports/rpt_101.pdf" TargetMode="External"/><Relationship Id="rId526" Type="http://schemas.openxmlformats.org/officeDocument/2006/relationships/hyperlink" Target="https://www.newjerseyck.com/wp-content/uploads/2017/07/NRG-BR002-Protocol-20160222.pdf" TargetMode="External"/><Relationship Id="rId2440" Type="http://schemas.openxmlformats.org/officeDocument/2006/relationships/hyperlink" Target="https://docs.google.com/document/d/13NEZCS6s13MVLixabbO2vjY73zHxJ37qE16gBbApSdY/edit#bookmark=id.3k01qjcw49pi" TargetMode="External"/><Relationship Id="rId521" Type="http://schemas.openxmlformats.org/officeDocument/2006/relationships/hyperlink" Target="https://www.aapm.org/pubs/reports/rpt_101.pdf" TargetMode="External"/><Relationship Id="rId1110" Type="http://schemas.openxmlformats.org/officeDocument/2006/relationships/hyperlink" Target="https://www.aapm.org/pubs/reports/rpt_101.pdf" TargetMode="External"/><Relationship Id="rId2441" Type="http://schemas.openxmlformats.org/officeDocument/2006/relationships/hyperlink" Target="https://www.nejm.org/doi/full/10.1056/NEJMoa1112088" TargetMode="External"/><Relationship Id="rId520" Type="http://schemas.openxmlformats.org/officeDocument/2006/relationships/hyperlink" Target="https://www.newjerseyck.com/wp-content/uploads/2017/07/NRG-BR002-Protocol-20160222.pdf" TargetMode="External"/><Relationship Id="rId1111" Type="http://schemas.openxmlformats.org/officeDocument/2006/relationships/hyperlink" Target="https://www.newjerseyck.com/wp-content/uploads/2017/07/NRG-BR002-Protocol-20160222.pdf" TargetMode="External"/><Relationship Id="rId2442" Type="http://schemas.openxmlformats.org/officeDocument/2006/relationships/hyperlink" Target="https://www.ncbi.nlm.nih.gov/pubmed/29161204" TargetMode="External"/><Relationship Id="rId1112" Type="http://schemas.openxmlformats.org/officeDocument/2006/relationships/hyperlink" Target="https://www.redjournal.org/article/S0360-3016(09)03286-6/fulltext" TargetMode="External"/><Relationship Id="rId2443" Type="http://schemas.openxmlformats.org/officeDocument/2006/relationships/hyperlink" Target="http://www.thelancet.com/journals/lanonc/article/PIIS1470-2045(15)00040-6/abstract" TargetMode="External"/><Relationship Id="rId1113" Type="http://schemas.openxmlformats.org/officeDocument/2006/relationships/hyperlink" Target="https://www.aapm.org/pubs/reports/rpt_101.pdf" TargetMode="External"/><Relationship Id="rId2444" Type="http://schemas.openxmlformats.org/officeDocument/2006/relationships/hyperlink" Target="https://docs.google.com/document/d/13NEZCS6s13MVLixabbO2vjY73zHxJ37qE16gBbApSdY/edit#bookmark=id.tiq9n3ta4k31" TargetMode="External"/><Relationship Id="rId1103" Type="http://schemas.openxmlformats.org/officeDocument/2006/relationships/hyperlink" Target="https://www.aapm.org/pubs/reports/rpt_101.pdf" TargetMode="External"/><Relationship Id="rId2434" Type="http://schemas.openxmlformats.org/officeDocument/2006/relationships/hyperlink" Target="https://docs.google.com/document/d/13NEZCS6s13MVLixabbO2vjY73zHxJ37qE16gBbApSdY/edit#bookmark=id.dopybxt53lsk" TargetMode="External"/><Relationship Id="rId1104" Type="http://schemas.openxmlformats.org/officeDocument/2006/relationships/hyperlink" Target="https://www.redjournal.org/article/S0360-3016(09)03286-6/fulltext" TargetMode="External"/><Relationship Id="rId2435" Type="http://schemas.openxmlformats.org/officeDocument/2006/relationships/hyperlink" Target="https://www.rtog.org/ClinicalTrials/ProtocolTable/StudyDetails.aspx?study=9904" TargetMode="External"/><Relationship Id="rId1105" Type="http://schemas.openxmlformats.org/officeDocument/2006/relationships/hyperlink" Target="https://www.auajournals.org/doi/10.1097/JU.0000000000000111" TargetMode="External"/><Relationship Id="rId2436" Type="http://schemas.openxmlformats.org/officeDocument/2006/relationships/hyperlink" Target="http://ascopubs.org/doi/full/10.1200/JCO.2006.06.4840?url_ver=Z39.88-2003&amp;rfr_id=ori:rid:crossref.org&amp;rfr_dat=cr_pub%3dpubmed" TargetMode="External"/><Relationship Id="rId1106" Type="http://schemas.openxmlformats.org/officeDocument/2006/relationships/hyperlink" Target="https://www.newjerseyck.com/wp-content/uploads/2017/07/NRG-BR002-Protocol-20160222.pdf" TargetMode="External"/><Relationship Id="rId2437" Type="http://schemas.openxmlformats.org/officeDocument/2006/relationships/hyperlink" Target="https://docs.google.com/document/d/13NEZCS6s13MVLixabbO2vjY73zHxJ37qE16gBbApSdY/edit#bookmark=id.jev2fnmsvnny" TargetMode="External"/><Relationship Id="rId1107" Type="http://schemas.openxmlformats.org/officeDocument/2006/relationships/hyperlink" Target="https://www.aapm.org/pubs/reports/rpt_101.pdf" TargetMode="External"/><Relationship Id="rId2438" Type="http://schemas.openxmlformats.org/officeDocument/2006/relationships/hyperlink" Target="https://www.rtog.org/ClinicalTrials/ProtocolTable/StudyDetails.aspx?action=openFile&amp;Fil%20eID=7533" TargetMode="External"/><Relationship Id="rId1108" Type="http://schemas.openxmlformats.org/officeDocument/2006/relationships/hyperlink" Target="https://www.aapm.org/pubs/reports/rpt_101.pdf" TargetMode="External"/><Relationship Id="rId2439" Type="http://schemas.openxmlformats.org/officeDocument/2006/relationships/hyperlink" Target="https://www.ncbi.nlm.nih.gov/pmc/articles/PMC2669761/" TargetMode="External"/><Relationship Id="rId1109" Type="http://schemas.openxmlformats.org/officeDocument/2006/relationships/hyperlink" Target="https://www.newjerseyck.com/wp-content/uploads/2017/07/NRG-BR002-Protocol-20160222.pdf" TargetMode="External"/><Relationship Id="rId519" Type="http://schemas.openxmlformats.org/officeDocument/2006/relationships/hyperlink" Target="https://www.aapm.org/pubs/reports/rpt_101.pdf" TargetMode="External"/><Relationship Id="rId514" Type="http://schemas.openxmlformats.org/officeDocument/2006/relationships/hyperlink" Target="https://www.ncbi.nlm.nih.gov/pubmed/25514807" TargetMode="External"/><Relationship Id="rId513" Type="http://schemas.openxmlformats.org/officeDocument/2006/relationships/hyperlink" Target="https://www.rtog.org/clinicaltrials/protocoltable/studydetails.aspx?action=openFile&amp;FileID=9067" TargetMode="External"/><Relationship Id="rId512" Type="http://schemas.openxmlformats.org/officeDocument/2006/relationships/hyperlink" Target="https://www.sciencedirect.com/science/article/pii/S093665551730434X" TargetMode="External"/><Relationship Id="rId511" Type="http://schemas.openxmlformats.org/officeDocument/2006/relationships/hyperlink" Target="https://www.sciencedirect.com/science/article/pii/S093665551730434X" TargetMode="External"/><Relationship Id="rId518" Type="http://schemas.openxmlformats.org/officeDocument/2006/relationships/hyperlink" Target="https://www.newjerseyck.com/wp-content/uploads/2017/07/NRG-BR002-Protocol-20160222.pdf" TargetMode="External"/><Relationship Id="rId517" Type="http://schemas.openxmlformats.org/officeDocument/2006/relationships/hyperlink" Target="https://www.ncbi.nlm.nih.gov/pubmed/25514807" TargetMode="External"/><Relationship Id="rId516" Type="http://schemas.openxmlformats.org/officeDocument/2006/relationships/hyperlink" Target="https://www.ncbi.nlm.nih.gov/pubmed/25514807" TargetMode="External"/><Relationship Id="rId515" Type="http://schemas.openxmlformats.org/officeDocument/2006/relationships/hyperlink" Target="https://www.ncbi.nlm.nih.gov/pubmed/25514807" TargetMode="External"/><Relationship Id="rId510" Type="http://schemas.openxmlformats.org/officeDocument/2006/relationships/hyperlink" Target="https://www.birpublications.org/doi/10.1259/bjr.20150036" TargetMode="External"/><Relationship Id="rId2430" Type="http://schemas.openxmlformats.org/officeDocument/2006/relationships/hyperlink" Target="https://docs.google.com/document/d/13NEZCS6s13MVLixabbO2vjY73zHxJ37qE16gBbApSdY/edit#bookmark=id.mp8n2jmhrbe2" TargetMode="External"/><Relationship Id="rId1100" Type="http://schemas.openxmlformats.org/officeDocument/2006/relationships/hyperlink" Target="https://www.newjerseyck.com/wp-content/uploads/2017/07/NRG-BR002-Protocol-20160222.pdf" TargetMode="External"/><Relationship Id="rId2431" Type="http://schemas.openxmlformats.org/officeDocument/2006/relationships/hyperlink" Target="http://www.cirro.dk/assets/files/Protokoller/CIRRO-IP050109-CRITICS.pdf" TargetMode="External"/><Relationship Id="rId1101" Type="http://schemas.openxmlformats.org/officeDocument/2006/relationships/hyperlink" Target="https://www.aapm.org/pubs/reports/rpt_101.pdf" TargetMode="External"/><Relationship Id="rId2432" Type="http://schemas.openxmlformats.org/officeDocument/2006/relationships/hyperlink" Target="http://ascopubs.org/doi/abs/10.1200/JCO.2016.34.15_suppl.4000" TargetMode="External"/><Relationship Id="rId1102" Type="http://schemas.openxmlformats.org/officeDocument/2006/relationships/hyperlink" Target="https://www.newjerseyck.com/wp-content/uploads/2017/07/NRG-BR002-Protocol-20160222.pdf" TargetMode="External"/><Relationship Id="rId2433" Type="http://schemas.openxmlformats.org/officeDocument/2006/relationships/hyperlink" Target="https://www.thelancet.com/journals/lanonc/article/PIIS1470-2045(18)30132-3/fulltext" TargetMode="External"/><Relationship Id="rId2401" Type="http://schemas.openxmlformats.org/officeDocument/2006/relationships/hyperlink" Target="https://www.rtog.org/ClinicalTrials/ProtocolTable/StudyDetails.aspx?study=0529" TargetMode="External"/><Relationship Id="rId2402" Type="http://schemas.openxmlformats.org/officeDocument/2006/relationships/hyperlink" Target="https://pubmed.ncbi.nlm.nih.gov/28068238/" TargetMode="External"/><Relationship Id="rId2403" Type="http://schemas.openxmlformats.org/officeDocument/2006/relationships/hyperlink" Target="https://pubmed.ncbi.nlm.nih.gov/28068238/" TargetMode="External"/><Relationship Id="rId2404" Type="http://schemas.openxmlformats.org/officeDocument/2006/relationships/hyperlink" Target="http://www.acro.org/" TargetMode="External"/><Relationship Id="rId2405" Type="http://schemas.openxmlformats.org/officeDocument/2006/relationships/hyperlink" Target="https://twitter.com/NicholasZaorsky/status/1212012362322063360" TargetMode="External"/><Relationship Id="rId2406" Type="http://schemas.openxmlformats.org/officeDocument/2006/relationships/hyperlink" Target="https://twitter.com/NicholasZaorsky/status/1212805291022180356" TargetMode="External"/><Relationship Id="rId2407" Type="http://schemas.openxmlformats.org/officeDocument/2006/relationships/hyperlink" Target="https://twitter.com/NicholasZaorsky/status/1212805553317122048" TargetMode="External"/><Relationship Id="rId2408" Type="http://schemas.openxmlformats.org/officeDocument/2006/relationships/hyperlink" Target="https://www.astro.org/uploadedFiles/_MAIN_SITE/Affiliate/ARRO/Resident_Resources/Educational_Resources/Content_Pieces/Esophageal.pdf" TargetMode="External"/><Relationship Id="rId2409" Type="http://schemas.openxmlformats.org/officeDocument/2006/relationships/hyperlink" Target="https://www.astro.org/uploadedFiles/_MAIN_SITE/Affiliate/ARRO/Resident_Resources/Educational_Resources/Content_Pieces/EsophagealContour.pdf" TargetMode="External"/><Relationship Id="rId2400" Type="http://schemas.openxmlformats.org/officeDocument/2006/relationships/hyperlink" Target="https://www.rtog.org/ClinicalTrials/ProtocolTable/StudyDetails.aspx?study=0529" TargetMode="External"/><Relationship Id="rId590" Type="http://schemas.openxmlformats.org/officeDocument/2006/relationships/hyperlink" Target="https://www.ncbi.nlm.nih.gov/pubmed/29759332" TargetMode="External"/><Relationship Id="rId589" Type="http://schemas.openxmlformats.org/officeDocument/2006/relationships/hyperlink" Target="https://www.auajournals.org/doi/10.1097/JU.0000000000000111" TargetMode="External"/><Relationship Id="rId588" Type="http://schemas.openxmlformats.org/officeDocument/2006/relationships/hyperlink" Target="https://www.sciencedirect.com/science/article/pii/S093665551730434X" TargetMode="External"/><Relationship Id="rId1170" Type="http://schemas.openxmlformats.org/officeDocument/2006/relationships/hyperlink" Target="https://www.karger.com/Article/Abstract/322503" TargetMode="External"/><Relationship Id="rId1171" Type="http://schemas.openxmlformats.org/officeDocument/2006/relationships/hyperlink" Target="https://www.ncbi.nlm.nih.gov/pubmed/29759332" TargetMode="External"/><Relationship Id="rId583" Type="http://schemas.openxmlformats.org/officeDocument/2006/relationships/hyperlink" Target="https://www.aapm.org/pubs/reports/rpt_101.pdf" TargetMode="External"/><Relationship Id="rId1172" Type="http://schemas.openxmlformats.org/officeDocument/2006/relationships/hyperlink" Target="https://www.newjerseyck.com/wp-content/uploads/2017/07/NRG-BR002-Protocol-20160222.pdf" TargetMode="External"/><Relationship Id="rId582" Type="http://schemas.openxmlformats.org/officeDocument/2006/relationships/hyperlink" Target="https://www.aapm.org/pubs/reports/rpt_101.pdf" TargetMode="External"/><Relationship Id="rId1173" Type="http://schemas.openxmlformats.org/officeDocument/2006/relationships/hyperlink" Target="https://www.sciencedirect.com/science/article/pii/S093665551730434X" TargetMode="External"/><Relationship Id="rId581" Type="http://schemas.openxmlformats.org/officeDocument/2006/relationships/hyperlink" Target="https://clinicaltrials.gov/ProvidedDocs/48/NCT02316548/Prot_SAP_000.pdf" TargetMode="External"/><Relationship Id="rId1174" Type="http://schemas.openxmlformats.org/officeDocument/2006/relationships/hyperlink" Target="https://www.rtog.org/clinicaltrials/protocoltable/studydetails.aspx?action=openFile&amp;FileID=9067" TargetMode="External"/><Relationship Id="rId580" Type="http://schemas.openxmlformats.org/officeDocument/2006/relationships/hyperlink" Target="http://rpc.mdanderson.org/rpc/credentialing/files/R0724-master-12%5B1%5D.29.10.pdf" TargetMode="External"/><Relationship Id="rId1175" Type="http://schemas.openxmlformats.org/officeDocument/2006/relationships/hyperlink" Target="https://www.aapm.org/pubs/reports/rpt_101.pdf" TargetMode="External"/><Relationship Id="rId587" Type="http://schemas.openxmlformats.org/officeDocument/2006/relationships/hyperlink" Target="https://www.aapm.org/pubs/reports/rpt_101.pdf" TargetMode="External"/><Relationship Id="rId1176" Type="http://schemas.openxmlformats.org/officeDocument/2006/relationships/hyperlink" Target="https://www.newjerseyck.com/wp-content/uploads/2017/07/NRG-BR002-Protocol-20160222.pdf" TargetMode="External"/><Relationship Id="rId586" Type="http://schemas.openxmlformats.org/officeDocument/2006/relationships/hyperlink" Target="https://www.sciencedirect.com/science/article/pii/S093665551730434X" TargetMode="External"/><Relationship Id="rId1177" Type="http://schemas.openxmlformats.org/officeDocument/2006/relationships/hyperlink" Target="https://www.aapm.org/pubs/reports/rpt_101.pdf" TargetMode="External"/><Relationship Id="rId585" Type="http://schemas.openxmlformats.org/officeDocument/2006/relationships/hyperlink" Target="https://www.aapm.org/pubs/reports/rpt_101.pdf" TargetMode="External"/><Relationship Id="rId1178" Type="http://schemas.openxmlformats.org/officeDocument/2006/relationships/hyperlink" Target="https://www.aapm.org/pubs/reports/rpt_101.pdf" TargetMode="External"/><Relationship Id="rId584" Type="http://schemas.openxmlformats.org/officeDocument/2006/relationships/hyperlink" Target="https://www.auajournals.org/doi/10.1097/JU.0000000000000111" TargetMode="External"/><Relationship Id="rId1179" Type="http://schemas.openxmlformats.org/officeDocument/2006/relationships/hyperlink" Target="https://www.newjerseyck.com/wp-content/uploads/2017/07/NRG-BR002-Protocol-20160222.pdf" TargetMode="External"/><Relationship Id="rId1169" Type="http://schemas.openxmlformats.org/officeDocument/2006/relationships/hyperlink" Target="https://www.rtog.org/clinicaltrials/protocoltable/studydetails.aspx?action=openFile&amp;FileID=9067" TargetMode="External"/><Relationship Id="rId579" Type="http://schemas.openxmlformats.org/officeDocument/2006/relationships/hyperlink" Target="https://www.rtog.org/ClinicalTrials/ProtocolTable/StudyDetails.aspx?study=0418" TargetMode="External"/><Relationship Id="rId578" Type="http://schemas.openxmlformats.org/officeDocument/2006/relationships/hyperlink" Target="https://www.rtog.org/ClinicalTrials/ProtocolTable/StudyDetails.aspx?action=openFile&amp;FileID=9644" TargetMode="External"/><Relationship Id="rId577" Type="http://schemas.openxmlformats.org/officeDocument/2006/relationships/hyperlink" Target="https://www.rtog.org/clinicaltrials/protocoltable/studydetails.aspx?action=openFile&amp;FileID=13044" TargetMode="External"/><Relationship Id="rId2490" Type="http://schemas.openxmlformats.org/officeDocument/2006/relationships/hyperlink" Target="https://clinicaltrials.gov/ct2/show/NCT01921751" TargetMode="External"/><Relationship Id="rId1160" Type="http://schemas.openxmlformats.org/officeDocument/2006/relationships/hyperlink" Target="https://www.aapm.org/pubs/reports/rpt_101.pdf" TargetMode="External"/><Relationship Id="rId2491" Type="http://schemas.openxmlformats.org/officeDocument/2006/relationships/hyperlink" Target="https://docs.google.com/document/d/13NEZCS6s13MVLixabbO2vjY73zHxJ37qE16gBbApSdY/edit#bookmark=id.310lk77xls71" TargetMode="External"/><Relationship Id="rId572" Type="http://schemas.openxmlformats.org/officeDocument/2006/relationships/hyperlink" Target="https://www.ncbi.nlm.nih.gov/pubmed/29759332" TargetMode="External"/><Relationship Id="rId1161" Type="http://schemas.openxmlformats.org/officeDocument/2006/relationships/hyperlink" Target="https://www.sciencedirect.com/science/article/pii/S093665551730434X" TargetMode="External"/><Relationship Id="rId2492" Type="http://schemas.openxmlformats.org/officeDocument/2006/relationships/hyperlink" Target="https://www.rtog.org/ClinicalTrials/ProtocolTable/StudyDetails.aspx?action=openFile&amp;Fil%20eID=7546" TargetMode="External"/><Relationship Id="rId571" Type="http://schemas.openxmlformats.org/officeDocument/2006/relationships/hyperlink" Target="https://www.ncbi.nlm.nih.gov/pubmed/29759332" TargetMode="External"/><Relationship Id="rId1162" Type="http://schemas.openxmlformats.org/officeDocument/2006/relationships/hyperlink" Target="https://www.sciencedirect.com/science/article/pii/S093665551730434X" TargetMode="External"/><Relationship Id="rId2493" Type="http://schemas.openxmlformats.org/officeDocument/2006/relationships/hyperlink" Target="https://docs.google.com/document/d/13NEZCS6s13MVLixabbO2vjY73zHxJ37qE16gBbApSdY/edit#bookmark=id.p3q1mfggc7qo" TargetMode="External"/><Relationship Id="rId570" Type="http://schemas.openxmlformats.org/officeDocument/2006/relationships/hyperlink" Target="https://www.ncbi.nlm.nih.gov/pubmed/29759332" TargetMode="External"/><Relationship Id="rId1163" Type="http://schemas.openxmlformats.org/officeDocument/2006/relationships/hyperlink" Target="https://www.aapm.org/pubs/reports/rpt_101.pdf" TargetMode="External"/><Relationship Id="rId2494" Type="http://schemas.openxmlformats.org/officeDocument/2006/relationships/hyperlink" Target="http://rpc.mdanderson.org/RPC/CREDENTIALING/files/0848.pdf" TargetMode="External"/><Relationship Id="rId1164" Type="http://schemas.openxmlformats.org/officeDocument/2006/relationships/hyperlink" Target="https://www.aapm.org/pubs/reports/rpt_101.pdf" TargetMode="External"/><Relationship Id="rId2495" Type="http://schemas.openxmlformats.org/officeDocument/2006/relationships/hyperlink" Target="https://docs.google.com/document/d/13NEZCS6s13MVLixabbO2vjY73zHxJ37qE16gBbApSdY/edit#bookmark=kix.2vyqud3jxmlg" TargetMode="External"/><Relationship Id="rId576" Type="http://schemas.openxmlformats.org/officeDocument/2006/relationships/hyperlink" Target="https://pubmed.ncbi.nlm.nih.gov/14643959/" TargetMode="External"/><Relationship Id="rId1165" Type="http://schemas.openxmlformats.org/officeDocument/2006/relationships/hyperlink" Target="https://www.newjerseyck.com/wp-content/uploads/2017/07/NRG-BR002-Protocol-20160222.pdf" TargetMode="External"/><Relationship Id="rId2496" Type="http://schemas.openxmlformats.org/officeDocument/2006/relationships/hyperlink" Target="https://www.ncbi.nlm.nih.gov/pmc/articles/PMC4368473/" TargetMode="External"/><Relationship Id="rId575" Type="http://schemas.openxmlformats.org/officeDocument/2006/relationships/hyperlink" Target="https://docs.google.com/document/d/1X-MmBeoIl3IECEGIUVV4sFz_AR_s5AEQb8Xsx4szmJg/edit#bookmark=id.fh42uw20ltay" TargetMode="External"/><Relationship Id="rId1166" Type="http://schemas.openxmlformats.org/officeDocument/2006/relationships/hyperlink" Target="https://www.sciencedirect.com/science/article/pii/S093665551730434X" TargetMode="External"/><Relationship Id="rId2497" Type="http://schemas.openxmlformats.org/officeDocument/2006/relationships/hyperlink" Target="https://docs.google.com/document/d/13NEZCS6s13MVLixabbO2vjY73zHxJ37qE16gBbApSdY/edit#bookmark=id.gwib8zhi06ly" TargetMode="External"/><Relationship Id="rId574" Type="http://schemas.openxmlformats.org/officeDocument/2006/relationships/hyperlink" Target="https://www.rtog.org/ClinicalTrials/ProtocolTable/StudyDetails.aspx?action=openFile&amp;FileID=7411" TargetMode="External"/><Relationship Id="rId1167" Type="http://schemas.openxmlformats.org/officeDocument/2006/relationships/hyperlink" Target="https://www.ncbi.nlm.nih.gov/pubmed/29759332" TargetMode="External"/><Relationship Id="rId2498" Type="http://schemas.openxmlformats.org/officeDocument/2006/relationships/hyperlink" Target="https://www.redjournal.org/article/S0360-3016(11)00566-9/fulltext" TargetMode="External"/><Relationship Id="rId573" Type="http://schemas.openxmlformats.org/officeDocument/2006/relationships/hyperlink" Target="https://www.ncbi.nlm.nih.gov/pubmed/29759332" TargetMode="External"/><Relationship Id="rId1168" Type="http://schemas.openxmlformats.org/officeDocument/2006/relationships/hyperlink" Target="https://www.aapm.org/pubs/reports/rpt_101.pdf" TargetMode="External"/><Relationship Id="rId2499" Type="http://schemas.openxmlformats.org/officeDocument/2006/relationships/hyperlink" Target="https://docs.google.com/document/d/13NEZCS6s13MVLixabbO2vjY73zHxJ37qE16gBbApSdY/edit#bookmark=id.eicxrbxn3wgd" TargetMode="External"/><Relationship Id="rId1190" Type="http://schemas.openxmlformats.org/officeDocument/2006/relationships/hyperlink" Target="https://www.aapm.org/pubs/reports/rpt_101.pdf" TargetMode="External"/><Relationship Id="rId1191" Type="http://schemas.openxmlformats.org/officeDocument/2006/relationships/hyperlink" Target="https://www.sciencedirect.com/science/article/pii/S093665551730434X" TargetMode="External"/><Relationship Id="rId1192" Type="http://schemas.openxmlformats.org/officeDocument/2006/relationships/hyperlink" Target="https://www.sciencedirect.com/science/article/pii/S093665551730434X" TargetMode="External"/><Relationship Id="rId1193" Type="http://schemas.openxmlformats.org/officeDocument/2006/relationships/hyperlink" Target="https://www.newjerseyck.com/wp-content/uploads/2017/07/NRG-BR002-Protocol-20160222.pdf" TargetMode="External"/><Relationship Id="rId1194" Type="http://schemas.openxmlformats.org/officeDocument/2006/relationships/hyperlink" Target="https://www.aapm.org/pubs/reports/rpt_101.pdf" TargetMode="External"/><Relationship Id="rId1195" Type="http://schemas.openxmlformats.org/officeDocument/2006/relationships/hyperlink" Target="https://www.sciencedirect.com/science/article/pii/S093665551730434X" TargetMode="External"/><Relationship Id="rId1196" Type="http://schemas.openxmlformats.org/officeDocument/2006/relationships/hyperlink" Target="https://www.aapm.org/pubs/reports/rpt_101.pdf" TargetMode="External"/><Relationship Id="rId1197" Type="http://schemas.openxmlformats.org/officeDocument/2006/relationships/hyperlink" Target="https://www.newjerseyck.com/wp-content/uploads/2017/07/NRG-BR002-Protocol-20160222.pdf" TargetMode="External"/><Relationship Id="rId1198" Type="http://schemas.openxmlformats.org/officeDocument/2006/relationships/hyperlink" Target="https://www.ncbi.nlm.nih.gov/pubmed/25514807" TargetMode="External"/><Relationship Id="rId1199" Type="http://schemas.openxmlformats.org/officeDocument/2006/relationships/hyperlink" Target="https://www.rtog.org/clinicaltrials/protocoltable/studydetails.aspx?action=openFile&amp;FileID=9067" TargetMode="External"/><Relationship Id="rId599" Type="http://schemas.openxmlformats.org/officeDocument/2006/relationships/hyperlink" Target="https://www.rtog.org/ClinicalTrials/ProtocolTable/StudyDetails.aspx?action=openFile&amp;FileID=7411" TargetMode="External"/><Relationship Id="rId1180" Type="http://schemas.openxmlformats.org/officeDocument/2006/relationships/hyperlink" Target="https://www.sciencedirect.com/science/article/pii/S093665551730434X" TargetMode="External"/><Relationship Id="rId1181" Type="http://schemas.openxmlformats.org/officeDocument/2006/relationships/hyperlink" Target="https://www.rtog.org/clinicaltrials/protocoltable/studydetails.aspx?action=openFile&amp;FileID=9067" TargetMode="External"/><Relationship Id="rId1182" Type="http://schemas.openxmlformats.org/officeDocument/2006/relationships/hyperlink" Target="https://www.aapm.org/pubs/reports/rpt_101.pdf" TargetMode="External"/><Relationship Id="rId594" Type="http://schemas.openxmlformats.org/officeDocument/2006/relationships/hyperlink" Target="https://www.sciencedirect.com/science/article/pii/S093665551730434X" TargetMode="External"/><Relationship Id="rId1183" Type="http://schemas.openxmlformats.org/officeDocument/2006/relationships/hyperlink" Target="https://www.sciencedirect.com/science/article/pii/S093665551730434X" TargetMode="External"/><Relationship Id="rId593" Type="http://schemas.openxmlformats.org/officeDocument/2006/relationships/hyperlink" Target="https://www.aapm.org/pubs/reports/rpt_101.pdf" TargetMode="External"/><Relationship Id="rId1184" Type="http://schemas.openxmlformats.org/officeDocument/2006/relationships/hyperlink" Target="https://www.aapm.org/pubs/reports/rpt_101.pdf" TargetMode="External"/><Relationship Id="rId592" Type="http://schemas.openxmlformats.org/officeDocument/2006/relationships/hyperlink" Target="https://www.aapm.org/pubs/reports/rpt_101.pdf" TargetMode="External"/><Relationship Id="rId1185" Type="http://schemas.openxmlformats.org/officeDocument/2006/relationships/hyperlink" Target="https://www.aapm.org/pubs/reports/rpt_101.pdf" TargetMode="External"/><Relationship Id="rId591" Type="http://schemas.openxmlformats.org/officeDocument/2006/relationships/hyperlink" Target="https://www.sciencedirect.com/science/article/pii/S093665551730434X" TargetMode="External"/><Relationship Id="rId1186" Type="http://schemas.openxmlformats.org/officeDocument/2006/relationships/hyperlink" Target="https://www.sciencedirect.com/science/article/pii/S093665551730434X" TargetMode="External"/><Relationship Id="rId598" Type="http://schemas.openxmlformats.org/officeDocument/2006/relationships/hyperlink" Target="https://www.ncbi.nlm.nih.gov/pubmed/29759332" TargetMode="External"/><Relationship Id="rId1187" Type="http://schemas.openxmlformats.org/officeDocument/2006/relationships/hyperlink" Target="https://www.aapm.org/pubs/reports/rpt_101.pdf" TargetMode="External"/><Relationship Id="rId597" Type="http://schemas.openxmlformats.org/officeDocument/2006/relationships/hyperlink" Target="https://www.ncbi.nlm.nih.gov/pubmed/29759332" TargetMode="External"/><Relationship Id="rId1188" Type="http://schemas.openxmlformats.org/officeDocument/2006/relationships/hyperlink" Target="https://www.aapm.org/pubs/reports/rpt_101.pdf" TargetMode="External"/><Relationship Id="rId596" Type="http://schemas.openxmlformats.org/officeDocument/2006/relationships/hyperlink" Target="https://www.ncbi.nlm.nih.gov/pubmed/29759332" TargetMode="External"/><Relationship Id="rId1189" Type="http://schemas.openxmlformats.org/officeDocument/2006/relationships/hyperlink" Target="https://www.sciencedirect.com/science/article/pii/S093665551730434X" TargetMode="External"/><Relationship Id="rId595" Type="http://schemas.openxmlformats.org/officeDocument/2006/relationships/hyperlink" Target="https://www.ncbi.nlm.nih.gov/pubmed/29759332" TargetMode="External"/><Relationship Id="rId1136" Type="http://schemas.openxmlformats.org/officeDocument/2006/relationships/hyperlink" Target="https://www.newjerseyck.com/wp-content/uploads/2017/07/NRG-BR002-Protocol-20160222.pdf" TargetMode="External"/><Relationship Id="rId2467" Type="http://schemas.openxmlformats.org/officeDocument/2006/relationships/hyperlink" Target="https://www.ncbi.nlm.nih.gov/pubmed/31953061" TargetMode="External"/><Relationship Id="rId1137" Type="http://schemas.openxmlformats.org/officeDocument/2006/relationships/hyperlink" Target="https://www.newjerseyck.com/wp-content/uploads/2017/07/NRG-BR002-Protocol-20160222.pdf" TargetMode="External"/><Relationship Id="rId2468" Type="http://schemas.openxmlformats.org/officeDocument/2006/relationships/hyperlink" Target="https://www.practicalradonc.org/article/S1879-8500(20)30035-7/fulltext" TargetMode="External"/><Relationship Id="rId1138" Type="http://schemas.openxmlformats.org/officeDocument/2006/relationships/hyperlink" Target="https://www.aapm.org/pubs/reports/rpt_101.pdf" TargetMode="External"/><Relationship Id="rId2469" Type="http://schemas.openxmlformats.org/officeDocument/2006/relationships/hyperlink" Target="https://docs.google.com/document/d/13NEZCS6s13MVLixabbO2vjY73zHxJ37qE16gBbApSdY/edit#bookmark=id.cjxbbaw0ppu" TargetMode="External"/><Relationship Id="rId1139" Type="http://schemas.openxmlformats.org/officeDocument/2006/relationships/hyperlink" Target="https://www.aapm.org/pubs/reports/rpt_101.pdf" TargetMode="External"/><Relationship Id="rId547" Type="http://schemas.openxmlformats.org/officeDocument/2006/relationships/hyperlink" Target="https://www.aapm.org/pubs/reports/rpt_101.pdf" TargetMode="External"/><Relationship Id="rId546" Type="http://schemas.openxmlformats.org/officeDocument/2006/relationships/hyperlink" Target="https://www.newjerseyck.com/wp-content/uploads/2017/07/NRG-BR002-Protocol-20160222.pdf" TargetMode="External"/><Relationship Id="rId545" Type="http://schemas.openxmlformats.org/officeDocument/2006/relationships/hyperlink" Target="https://www.ncbi.nlm.nih.gov/pubmed/31495648" TargetMode="External"/><Relationship Id="rId544" Type="http://schemas.openxmlformats.org/officeDocument/2006/relationships/hyperlink" Target="https://www.ncbi.nlm.nih.gov/pubmed/31495648" TargetMode="External"/><Relationship Id="rId549" Type="http://schemas.openxmlformats.org/officeDocument/2006/relationships/hyperlink" Target="https://www.newjerseyck.com/wp-content/uploads/2017/07/NRG-BR002-Protocol-20160222.pdf" TargetMode="External"/><Relationship Id="rId548" Type="http://schemas.openxmlformats.org/officeDocument/2006/relationships/hyperlink" Target="https://www.aapm.org/pubs/reports/rpt_101.pdf" TargetMode="External"/><Relationship Id="rId2460" Type="http://schemas.openxmlformats.org/officeDocument/2006/relationships/hyperlink" Target="https://docs.google.com/document/d/13NEZCS6s13MVLixabbO2vjY73zHxJ37qE16gBbApSdY/edit#bookmark=id.4vmczcjankg0" TargetMode="External"/><Relationship Id="rId1130" Type="http://schemas.openxmlformats.org/officeDocument/2006/relationships/hyperlink" Target="https://www.aapm.org/pubs/reports/rpt_101.pdf" TargetMode="External"/><Relationship Id="rId2461" Type="http://schemas.openxmlformats.org/officeDocument/2006/relationships/hyperlink" Target="https://www.ncbi.nlm.nih.gov/pubmed/22691275" TargetMode="External"/><Relationship Id="rId1131" Type="http://schemas.openxmlformats.org/officeDocument/2006/relationships/hyperlink" Target="https://www.auajournals.org/doi/10.1097/JU.0000000000000111" TargetMode="External"/><Relationship Id="rId2462" Type="http://schemas.openxmlformats.org/officeDocument/2006/relationships/hyperlink" Target="https://www.ncbi.nlm.nih.gov/pubmed/30675238" TargetMode="External"/><Relationship Id="rId543" Type="http://schemas.openxmlformats.org/officeDocument/2006/relationships/hyperlink" Target="https://www.sciencedirect.com/science/article/pii/S0360301613032793?via%3Dihub" TargetMode="External"/><Relationship Id="rId1132" Type="http://schemas.openxmlformats.org/officeDocument/2006/relationships/hyperlink" Target="https://www.newjerseyck.com/wp-content/uploads/2017/07/NRG-BR002-Protocol-20160222.pdf" TargetMode="External"/><Relationship Id="rId2463" Type="http://schemas.openxmlformats.org/officeDocument/2006/relationships/hyperlink" Target="https://www.nrgoncology.org/Portals/0/Scientific%20Program/CIRO/Atlases/UpperAbdominal.pdf" TargetMode="External"/><Relationship Id="rId542" Type="http://schemas.openxmlformats.org/officeDocument/2006/relationships/hyperlink" Target="https://www.sciencedirect.com/science/article/pii/S0360301613032793?via%3Dihub" TargetMode="External"/><Relationship Id="rId1133" Type="http://schemas.openxmlformats.org/officeDocument/2006/relationships/hyperlink" Target="https://www.newjerseyck.com/wp-content/uploads/2017/07/NRG-BR002-Protocol-20160222.pdf" TargetMode="External"/><Relationship Id="rId2464" Type="http://schemas.openxmlformats.org/officeDocument/2006/relationships/hyperlink" Target="https://www.practicalradonc.org/article/S1879-8500(13)00262-2/abstract" TargetMode="External"/><Relationship Id="rId541" Type="http://schemas.openxmlformats.org/officeDocument/2006/relationships/hyperlink" Target="https://www.rtog.org/ClinicalTrials/ProtocolTable/StudyDetails.aspx?action=openFile&amp;FileID=7411" TargetMode="External"/><Relationship Id="rId1134" Type="http://schemas.openxmlformats.org/officeDocument/2006/relationships/hyperlink" Target="https://www.aapm.org/pubs/reports/rpt_101.pdf" TargetMode="External"/><Relationship Id="rId2465" Type="http://schemas.openxmlformats.org/officeDocument/2006/relationships/hyperlink" Target="https://www.ncbi.nlm.nih.gov/pubmed/28089481" TargetMode="External"/><Relationship Id="rId540" Type="http://schemas.openxmlformats.org/officeDocument/2006/relationships/hyperlink" Target="https://www.ncbi.nlm.nih.gov/pubmed/29759332" TargetMode="External"/><Relationship Id="rId1135" Type="http://schemas.openxmlformats.org/officeDocument/2006/relationships/hyperlink" Target="https://www.aapm.org/pubs/reports/rpt_101.pdf" TargetMode="External"/><Relationship Id="rId2466" Type="http://schemas.openxmlformats.org/officeDocument/2006/relationships/hyperlink" Target="http://econtour.org/cases/112" TargetMode="External"/><Relationship Id="rId1125" Type="http://schemas.openxmlformats.org/officeDocument/2006/relationships/hyperlink" Target="https://www.aapm.org/pubs/reports/rpt_101.pdf" TargetMode="External"/><Relationship Id="rId2456" Type="http://schemas.openxmlformats.org/officeDocument/2006/relationships/hyperlink" Target="http://econtour.org/cases/112" TargetMode="External"/><Relationship Id="rId1126" Type="http://schemas.openxmlformats.org/officeDocument/2006/relationships/hyperlink" Target="https://www.newjerseyck.com/wp-content/uploads/2017/07/NRG-BR002-Protocol-20160222.pdf" TargetMode="External"/><Relationship Id="rId2457" Type="http://schemas.openxmlformats.org/officeDocument/2006/relationships/hyperlink" Target="http://econtour.org/cases/4" TargetMode="External"/><Relationship Id="rId1127" Type="http://schemas.openxmlformats.org/officeDocument/2006/relationships/hyperlink" Target="https://www.newjerseyck.com/wp-content/uploads/2017/07/NRG-BR002-Protocol-20160222.pdf" TargetMode="External"/><Relationship Id="rId2458" Type="http://schemas.openxmlformats.org/officeDocument/2006/relationships/hyperlink" Target="https://www.nrgoncology.org/Portals/0/Scientific%20Program/CIRO/Atlases/Pancreas.pdf" TargetMode="External"/><Relationship Id="rId1128" Type="http://schemas.openxmlformats.org/officeDocument/2006/relationships/hyperlink" Target="https://www.aapm.org/pubs/reports/rpt_101.pdf" TargetMode="External"/><Relationship Id="rId2459" Type="http://schemas.openxmlformats.org/officeDocument/2006/relationships/hyperlink" Target="https://www.ncbi.nlm.nih.gov/pubmed/22483737" TargetMode="External"/><Relationship Id="rId1129" Type="http://schemas.openxmlformats.org/officeDocument/2006/relationships/hyperlink" Target="https://www.newjerseyck.com/wp-content/uploads/2017/07/NRG-BR002-Protocol-20160222.pdf" TargetMode="External"/><Relationship Id="rId536" Type="http://schemas.openxmlformats.org/officeDocument/2006/relationships/hyperlink" Target="https://www.sciencedirect.com/science/article/pii/S093665551730434X" TargetMode="External"/><Relationship Id="rId535" Type="http://schemas.openxmlformats.org/officeDocument/2006/relationships/hyperlink" Target="https://www.sciencedirect.com/science/article/pii/S093665551730434X" TargetMode="External"/><Relationship Id="rId534" Type="http://schemas.openxmlformats.org/officeDocument/2006/relationships/hyperlink" Target="https://www.newjerseyck.com/wp-content/uploads/2017/07/NRG-BR002-Protocol-20160222.pdf" TargetMode="External"/><Relationship Id="rId533" Type="http://schemas.openxmlformats.org/officeDocument/2006/relationships/hyperlink" Target="https://www.aapm.org/pubs/reports/rpt_101.pdf" TargetMode="External"/><Relationship Id="rId539" Type="http://schemas.openxmlformats.org/officeDocument/2006/relationships/hyperlink" Target="https://www.ncbi.nlm.nih.gov/pubmed/29759332" TargetMode="External"/><Relationship Id="rId538" Type="http://schemas.openxmlformats.org/officeDocument/2006/relationships/hyperlink" Target="https://www.ncbi.nlm.nih.gov/pubmed/29759332" TargetMode="External"/><Relationship Id="rId537" Type="http://schemas.openxmlformats.org/officeDocument/2006/relationships/hyperlink" Target="https://www.ncbi.nlm.nih.gov/pubmed/29759332" TargetMode="External"/><Relationship Id="rId2450" Type="http://schemas.openxmlformats.org/officeDocument/2006/relationships/hyperlink" Target="https://twitter.com/NicholasZaorsky/status/1212806482774892546" TargetMode="External"/><Relationship Id="rId1120" Type="http://schemas.openxmlformats.org/officeDocument/2006/relationships/hyperlink" Target="https://www.newjerseyck.com/wp-content/uploads/2017/07/NRG-BR002-Protocol-20160222.pdf" TargetMode="External"/><Relationship Id="rId2451" Type="http://schemas.openxmlformats.org/officeDocument/2006/relationships/hyperlink" Target="https://twitter.com/NicholasZaorsky/status/1214630033798684672" TargetMode="External"/><Relationship Id="rId532" Type="http://schemas.openxmlformats.org/officeDocument/2006/relationships/hyperlink" Target="https://www.aapm.org/pubs/reports/rpt_101.pdf" TargetMode="External"/><Relationship Id="rId1121" Type="http://schemas.openxmlformats.org/officeDocument/2006/relationships/hyperlink" Target="https://www.newjerseyck.com/wp-content/uploads/2017/07/NRG-BR002-Protocol-20160222.pdf" TargetMode="External"/><Relationship Id="rId2452" Type="http://schemas.openxmlformats.org/officeDocument/2006/relationships/hyperlink" Target="https://twitter.com/NicholasZaorsky/status/1214631434880798720" TargetMode="External"/><Relationship Id="rId531" Type="http://schemas.openxmlformats.org/officeDocument/2006/relationships/hyperlink" Target="https://www.newjerseyck.com/wp-content/uploads/2017/07/NRG-BR002-Protocol-20160222.pdf" TargetMode="External"/><Relationship Id="rId1122" Type="http://schemas.openxmlformats.org/officeDocument/2006/relationships/hyperlink" Target="https://www.aapm.org/pubs/reports/rpt_101.pdf" TargetMode="External"/><Relationship Id="rId2453" Type="http://schemas.openxmlformats.org/officeDocument/2006/relationships/hyperlink" Target="https://www.astro.org/uploadedFiles/_MAIN_SITE/Affiliate/ARRO/Resident_Resources/Educational_Resources/Content_Pieces/BorderlineResectablePancreatic.pdf" TargetMode="External"/><Relationship Id="rId530" Type="http://schemas.openxmlformats.org/officeDocument/2006/relationships/hyperlink" Target="https://www.sciencedirect.com/science/article/pii/S093665551730434X" TargetMode="External"/><Relationship Id="rId1123" Type="http://schemas.openxmlformats.org/officeDocument/2006/relationships/hyperlink" Target="https://www.auajournals.org/doi/10.1097/JU.0000000000000111" TargetMode="External"/><Relationship Id="rId2454" Type="http://schemas.openxmlformats.org/officeDocument/2006/relationships/hyperlink" Target="https://www.astro.org/uploadedFiles/_MAIN_SITE/Affiliate/ARRO/Resident_Resources/Educational_Resources/Content_Pieces/ARROContourBRPancreas.pdf" TargetMode="External"/><Relationship Id="rId1124" Type="http://schemas.openxmlformats.org/officeDocument/2006/relationships/hyperlink" Target="https://www.aapm.org/pubs/reports/rpt_101.pdf" TargetMode="External"/><Relationship Id="rId2455" Type="http://schemas.openxmlformats.org/officeDocument/2006/relationships/hyperlink" Target="https://www.astro.org/uploadedFiles/_MAIN_SITE/Affiliate/ARRO/Resident_Resources/Educational_Resources/ARROcase/Content_Pieces/ARROcasePancreasSBRT.pdf" TargetMode="External"/><Relationship Id="rId1158" Type="http://schemas.openxmlformats.org/officeDocument/2006/relationships/hyperlink" Target="https://www.aapm.org/pubs/reports/rpt_101.pdf" TargetMode="External"/><Relationship Id="rId2489" Type="http://schemas.openxmlformats.org/officeDocument/2006/relationships/hyperlink" Target="https://www.rtog.org/ClinicalTrials/ProtocolTable/StudyDetails.aspx?action=openFile&amp;Fil%20eID=10172" TargetMode="External"/><Relationship Id="rId1159" Type="http://schemas.openxmlformats.org/officeDocument/2006/relationships/hyperlink" Target="https://www.newjerseyck.com/wp-content/uploads/2017/07/NRG-BR002-Protocol-20160222.pdf" TargetMode="External"/><Relationship Id="rId569" Type="http://schemas.openxmlformats.org/officeDocument/2006/relationships/hyperlink" Target="https://www.aapm.org/pubs/reports/rpt_101.pdf" TargetMode="External"/><Relationship Id="rId568" Type="http://schemas.openxmlformats.org/officeDocument/2006/relationships/hyperlink" Target="https://www.newjerseyck.com/wp-content/uploads/2017/07/NRG-BR002-Protocol-20160222.pdf" TargetMode="External"/><Relationship Id="rId567" Type="http://schemas.openxmlformats.org/officeDocument/2006/relationships/hyperlink" Target="https://www.aapm.org/pubs/reports/rpt_101.pdf" TargetMode="External"/><Relationship Id="rId566" Type="http://schemas.openxmlformats.org/officeDocument/2006/relationships/hyperlink" Target="https://www.sciencedirect.com/science/article/pii/S093665551730434X" TargetMode="External"/><Relationship Id="rId2480" Type="http://schemas.openxmlformats.org/officeDocument/2006/relationships/hyperlink" Target="https://www.asco.org/research-guidelines/quality-guidelines/guidelines/gastrointestinal-cancer#/12156" TargetMode="External"/><Relationship Id="rId561" Type="http://schemas.openxmlformats.org/officeDocument/2006/relationships/hyperlink" Target="https://www.ncbi.nlm.nih.gov/pubmed/29759332" TargetMode="External"/><Relationship Id="rId1150" Type="http://schemas.openxmlformats.org/officeDocument/2006/relationships/hyperlink" Target="https://docs.google.com/document/d/1CfbqB4YnaPB8U3r2LykLv2v3bRLJyYQV0tvX4Js2Mog/edit#bookmark=kix.8fr41ufr96ex" TargetMode="External"/><Relationship Id="rId2481" Type="http://schemas.openxmlformats.org/officeDocument/2006/relationships/hyperlink" Target="https://www.asco.org/research-guidelines/quality-guidelines/guidelines/gastrointestinal-cancer#/12151" TargetMode="External"/><Relationship Id="rId560" Type="http://schemas.openxmlformats.org/officeDocument/2006/relationships/hyperlink" Target="https://www.aapm.org/pubs/reports/rpt_101.pdf" TargetMode="External"/><Relationship Id="rId1151" Type="http://schemas.openxmlformats.org/officeDocument/2006/relationships/hyperlink" Target="https://www.aapm.org/pubs/reports/rpt_101.pdf" TargetMode="External"/><Relationship Id="rId2482" Type="http://schemas.openxmlformats.org/officeDocument/2006/relationships/hyperlink" Target="https://www.ncbi.nlm.nih.gov/pubmed/31761541" TargetMode="External"/><Relationship Id="rId1152" Type="http://schemas.openxmlformats.org/officeDocument/2006/relationships/hyperlink" Target="https://www.sciencedirect.com/science/article/pii/S093665551730434X" TargetMode="External"/><Relationship Id="rId2483" Type="http://schemas.openxmlformats.org/officeDocument/2006/relationships/hyperlink" Target="https://docs.google.com/document/d/13NEZCS6s13MVLixabbO2vjY73zHxJ37qE16gBbApSdY/edit#heading=h.gbv1dx4w5rxg" TargetMode="External"/><Relationship Id="rId1153" Type="http://schemas.openxmlformats.org/officeDocument/2006/relationships/hyperlink" Target="https://www.sciencedirect.com/science/article/pii/S093665551730434X" TargetMode="External"/><Relationship Id="rId2484" Type="http://schemas.openxmlformats.org/officeDocument/2006/relationships/hyperlink" Target="https://www.asco.org/research-guidelines/quality-guidelines/guidelines/gastrointestinal-cancer#/12146" TargetMode="External"/><Relationship Id="rId565" Type="http://schemas.openxmlformats.org/officeDocument/2006/relationships/hyperlink" Target="https://www.aapm.org/pubs/reports/rpt_101.pdf" TargetMode="External"/><Relationship Id="rId1154" Type="http://schemas.openxmlformats.org/officeDocument/2006/relationships/hyperlink" Target="https://www.aapm.org/pubs/reports/rpt_101.pdf" TargetMode="External"/><Relationship Id="rId2485" Type="http://schemas.openxmlformats.org/officeDocument/2006/relationships/hyperlink" Target="https://www.esmo.org/Guidelines/Gastrointestinal-Cancers/Cancer-of-the-Pancreas" TargetMode="External"/><Relationship Id="rId564" Type="http://schemas.openxmlformats.org/officeDocument/2006/relationships/hyperlink" Target="https://www.newjerseyck.com/wp-content/uploads/2017/07/NRG-BR002-Protocol-20160222.pdf" TargetMode="External"/><Relationship Id="rId1155" Type="http://schemas.openxmlformats.org/officeDocument/2006/relationships/hyperlink" Target="https://www.aapm.org/pubs/reports/rpt_101.pdf" TargetMode="External"/><Relationship Id="rId2486" Type="http://schemas.openxmlformats.org/officeDocument/2006/relationships/hyperlink" Target="https://www.ncbi.nlm.nih.gov/pubmed/24856119" TargetMode="External"/><Relationship Id="rId563" Type="http://schemas.openxmlformats.org/officeDocument/2006/relationships/hyperlink" Target="https://www.rtog.org/Portals/0/RTOG%20Broadcasts/Attachments/1112_master_w_update_5.7.13.pdf" TargetMode="External"/><Relationship Id="rId1156" Type="http://schemas.openxmlformats.org/officeDocument/2006/relationships/hyperlink" Target="https://www.sciencedirect.com/science/article/pii/S093665551730434X" TargetMode="External"/><Relationship Id="rId2487" Type="http://schemas.openxmlformats.org/officeDocument/2006/relationships/hyperlink" Target="https://jamanetwork.com/journals/jama/fullarticle/2518265" TargetMode="External"/><Relationship Id="rId562" Type="http://schemas.openxmlformats.org/officeDocument/2006/relationships/hyperlink" Target="https://www.sciencedirect.com/science/article/pii/S093665551730434X" TargetMode="External"/><Relationship Id="rId1157" Type="http://schemas.openxmlformats.org/officeDocument/2006/relationships/hyperlink" Target="https://www.sciencedirect.com/science/article/pii/S093665551730434X" TargetMode="External"/><Relationship Id="rId2488" Type="http://schemas.openxmlformats.org/officeDocument/2006/relationships/hyperlink" Target="https://docs.google.com/document/d/13NEZCS6s13MVLixabbO2vjY73zHxJ37qE16gBbApSdY/edit#bookmark=id.o6k1ho3htjf9" TargetMode="External"/><Relationship Id="rId1147" Type="http://schemas.openxmlformats.org/officeDocument/2006/relationships/hyperlink" Target="https://www.ncbi.nlm.nih.gov/pubmed/23683828" TargetMode="External"/><Relationship Id="rId2478" Type="http://schemas.openxmlformats.org/officeDocument/2006/relationships/hyperlink" Target="https://www.practicalradonc.org/article/S1879-8500(19)30187-0/fulltext" TargetMode="External"/><Relationship Id="rId1148" Type="http://schemas.openxmlformats.org/officeDocument/2006/relationships/hyperlink" Target="https://www.sciencedirect.com/science/article/pii/S0360301619344761?via%3Dihub" TargetMode="External"/><Relationship Id="rId2479" Type="http://schemas.openxmlformats.org/officeDocument/2006/relationships/hyperlink" Target="https://docs.google.com/document/d/13NEZCS6s13MVLixabbO2vjY73zHxJ37qE16gBbApSdY/edit#bookmark=id.gi2hxts9ic4" TargetMode="External"/><Relationship Id="rId1149" Type="http://schemas.openxmlformats.org/officeDocument/2006/relationships/hyperlink" Target="https://www.ncbi.nlm.nih.gov/pubmed/31586666" TargetMode="External"/><Relationship Id="rId558" Type="http://schemas.openxmlformats.org/officeDocument/2006/relationships/hyperlink" Target="https://www.newjerseyck.com/wp-content/uploads/2017/07/NRG-BR002-Protocol-20160222.pdf" TargetMode="External"/><Relationship Id="rId557" Type="http://schemas.openxmlformats.org/officeDocument/2006/relationships/hyperlink" Target="https://www.aapm.org/pubs/reports/rpt_101.pdf" TargetMode="External"/><Relationship Id="rId556" Type="http://schemas.openxmlformats.org/officeDocument/2006/relationships/hyperlink" Target="https://www.sciencedirect.com/science/article/pii/S093665551730434X" TargetMode="External"/><Relationship Id="rId555" Type="http://schemas.openxmlformats.org/officeDocument/2006/relationships/hyperlink" Target="https://www.sciencedirect.com/science/article/pii/S093665551730434X" TargetMode="External"/><Relationship Id="rId559" Type="http://schemas.openxmlformats.org/officeDocument/2006/relationships/hyperlink" Target="https://www.sciencedirect.com/science/article/pii/S093665551730434X" TargetMode="External"/><Relationship Id="rId550" Type="http://schemas.openxmlformats.org/officeDocument/2006/relationships/hyperlink" Target="https://www.aapm.org/pubs/reports/rpt_101.pdf" TargetMode="External"/><Relationship Id="rId2470" Type="http://schemas.openxmlformats.org/officeDocument/2006/relationships/hyperlink" Target="https://docs.google.com/document/d/13NEZCS6s13MVLixabbO2vjY73zHxJ37qE16gBbApSdY/edit#bookmark=id.465jo26ke0j7" TargetMode="External"/><Relationship Id="rId1140" Type="http://schemas.openxmlformats.org/officeDocument/2006/relationships/hyperlink" Target="https://www.newjerseyck.com/wp-content/uploads/2017/07/NRG-BR002-Protocol-20160222.pdf" TargetMode="External"/><Relationship Id="rId2471" Type="http://schemas.openxmlformats.org/officeDocument/2006/relationships/hyperlink" Target="https://jamanetwork.com/journals/jamasurgery/article-abstract/2749409" TargetMode="External"/><Relationship Id="rId1141" Type="http://schemas.openxmlformats.org/officeDocument/2006/relationships/hyperlink" Target="https://www.aapm.org/pubs/reports/rpt_101.pdf" TargetMode="External"/><Relationship Id="rId2472" Type="http://schemas.openxmlformats.org/officeDocument/2006/relationships/hyperlink" Target="https://docs.google.com/document/d/13NEZCS6s13MVLixabbO2vjY73zHxJ37qE16gBbApSdY/edit#bookmark=id.ioh3k34i1c28" TargetMode="External"/><Relationship Id="rId1142" Type="http://schemas.openxmlformats.org/officeDocument/2006/relationships/hyperlink" Target="https://www.aapm.org/pubs/reports/rpt_101.pdf" TargetMode="External"/><Relationship Id="rId2473" Type="http://schemas.openxmlformats.org/officeDocument/2006/relationships/hyperlink" Target="https://www.nejm.org/doi/full/10.1056/NEJMoa1809775" TargetMode="External"/><Relationship Id="rId554" Type="http://schemas.openxmlformats.org/officeDocument/2006/relationships/hyperlink" Target="https://www.aapm.org/pubs/reports/rpt_101.pdf" TargetMode="External"/><Relationship Id="rId1143" Type="http://schemas.openxmlformats.org/officeDocument/2006/relationships/hyperlink" Target="https://www.newjerseyck.com/wp-content/uploads/2017/07/NRG-BR002-Protocol-20160222.pdf" TargetMode="External"/><Relationship Id="rId2474" Type="http://schemas.openxmlformats.org/officeDocument/2006/relationships/hyperlink" Target="https://www.sciencedirect.com/science/article/pii/S0360301619301579" TargetMode="External"/><Relationship Id="rId553" Type="http://schemas.openxmlformats.org/officeDocument/2006/relationships/hyperlink" Target="https://www.newjerseyck.com/wp-content/uploads/2017/07/NRG-BR002-Protocol-20160222.pdf" TargetMode="External"/><Relationship Id="rId1144" Type="http://schemas.openxmlformats.org/officeDocument/2006/relationships/hyperlink" Target="https://www.aapm.org/pubs/reports/rpt_101.pdf" TargetMode="External"/><Relationship Id="rId2475" Type="http://schemas.openxmlformats.org/officeDocument/2006/relationships/hyperlink" Target="https://docs.google.com/document/d/13NEZCS6s13MVLixabbO2vjY73zHxJ37qE16gBbApSdY/edit#bookmark=id.750ku551ntwz" TargetMode="External"/><Relationship Id="rId552" Type="http://schemas.openxmlformats.org/officeDocument/2006/relationships/hyperlink" Target="https://www.auajournals.org/doi/10.1097/JU.0000000000000111" TargetMode="External"/><Relationship Id="rId1145" Type="http://schemas.openxmlformats.org/officeDocument/2006/relationships/hyperlink" Target="https://www.newjerseyck.com/wp-content/uploads/2017/07/NRG-BR002-Protocol-20160222.pdf" TargetMode="External"/><Relationship Id="rId2476" Type="http://schemas.openxmlformats.org/officeDocument/2006/relationships/hyperlink" Target="https://acsjournals.onlinelibrary.wiley.com/doi/abs/10.1002/cncr.32756" TargetMode="External"/><Relationship Id="rId551" Type="http://schemas.openxmlformats.org/officeDocument/2006/relationships/hyperlink" Target="https://www.newjerseyck.com/wp-content/uploads/2017/07/NRG-BR002-Protocol-20160222.pdf" TargetMode="External"/><Relationship Id="rId1146" Type="http://schemas.openxmlformats.org/officeDocument/2006/relationships/hyperlink" Target="http://www.redjournal.org/article/S0360-3016(16)00325-4/fulltext" TargetMode="External"/><Relationship Id="rId2477" Type="http://schemas.openxmlformats.org/officeDocument/2006/relationships/hyperlink" Target="https://docs.google.com/document/d/13NEZCS6s13MVLixabbO2vjY73zHxJ37qE16gBbApSdY/edit#heading=h.7msg877il527" TargetMode="External"/><Relationship Id="rId495" Type="http://schemas.openxmlformats.org/officeDocument/2006/relationships/hyperlink" Target="https://www.aapm.org/pubs/reports/rpt_101.pdf" TargetMode="External"/><Relationship Id="rId494" Type="http://schemas.openxmlformats.org/officeDocument/2006/relationships/hyperlink" Target="https://www.newjerseyck.com/wp-content/uploads/2017/07/NRG-BR002-Protocol-20160222.pdf" TargetMode="External"/><Relationship Id="rId493" Type="http://schemas.openxmlformats.org/officeDocument/2006/relationships/hyperlink" Target="https://www.aapm.org/pubs/reports/rpt_101.pdf" TargetMode="External"/><Relationship Id="rId492" Type="http://schemas.openxmlformats.org/officeDocument/2006/relationships/hyperlink" Target="https://www.newjerseyck.com/wp-content/uploads/2017/07/NRG-BR002-Protocol-20160222.pdf" TargetMode="External"/><Relationship Id="rId499" Type="http://schemas.openxmlformats.org/officeDocument/2006/relationships/hyperlink" Target="https://www.aapm.org/pubs/reports/rpt_101.pdf" TargetMode="External"/><Relationship Id="rId498" Type="http://schemas.openxmlformats.org/officeDocument/2006/relationships/hyperlink" Target="https://www.newjerseyck.com/wp-content/uploads/2017/07/NRG-BR002-Protocol-20160222.pdf" TargetMode="External"/><Relationship Id="rId497" Type="http://schemas.openxmlformats.org/officeDocument/2006/relationships/hyperlink" Target="https://www.aapm.org/pubs/reports/rpt_101.pdf" TargetMode="External"/><Relationship Id="rId496" Type="http://schemas.openxmlformats.org/officeDocument/2006/relationships/hyperlink" Target="https://www.newjerseyck.com/wp-content/uploads/2017/07/NRG-BR002-Protocol-20160222.pdf" TargetMode="External"/><Relationship Id="rId1213" Type="http://schemas.openxmlformats.org/officeDocument/2006/relationships/hyperlink" Target="https://www.newjerseyck.com/wp-content/uploads/2017/07/NRG-BR002-Protocol-20160222.pdf" TargetMode="External"/><Relationship Id="rId2544" Type="http://schemas.openxmlformats.org/officeDocument/2006/relationships/hyperlink" Target="https://docs.google.com/document/d/13NEZCS6s13MVLixabbO2vjY73zHxJ37qE16gBbApSdY/edit#bookmark=id.bmobfcjygmgj" TargetMode="External"/><Relationship Id="rId1214" Type="http://schemas.openxmlformats.org/officeDocument/2006/relationships/hyperlink" Target="https://www.aapm.org/pubs/reports/rpt_101.pdf" TargetMode="External"/><Relationship Id="rId2545" Type="http://schemas.openxmlformats.org/officeDocument/2006/relationships/hyperlink" Target="https://www.practicalradonc.org/article/S1879-8500(15)00070-3/fulltext" TargetMode="External"/><Relationship Id="rId1215" Type="http://schemas.openxmlformats.org/officeDocument/2006/relationships/hyperlink" Target="https://www.sciencedirect.com/science/article/pii/S093665551730434X" TargetMode="External"/><Relationship Id="rId2546" Type="http://schemas.openxmlformats.org/officeDocument/2006/relationships/hyperlink" Target="https://docs.google.com/document/d/13NEZCS6s13MVLixabbO2vjY73zHxJ37qE16gBbApSdY/edit#bookmark=id.l0aytyt37eqc" TargetMode="External"/><Relationship Id="rId1216" Type="http://schemas.openxmlformats.org/officeDocument/2006/relationships/hyperlink" Target="https://www.newjerseyck.com/wp-content/uploads/2017/07/NRG-BR002-Protocol-20160222.pdf" TargetMode="External"/><Relationship Id="rId2547" Type="http://schemas.openxmlformats.org/officeDocument/2006/relationships/hyperlink" Target="https://www.ncbi.nlm.nih.gov/pubmed/25245052" TargetMode="External"/><Relationship Id="rId1217" Type="http://schemas.openxmlformats.org/officeDocument/2006/relationships/hyperlink" Target="https://www.aapm.org/pubs/reports/rpt_101.pdf" TargetMode="External"/><Relationship Id="rId2548" Type="http://schemas.openxmlformats.org/officeDocument/2006/relationships/hyperlink" Target="https://docs.google.com/document/d/13NEZCS6s13MVLixabbO2vjY73zHxJ37qE16gBbApSdY/edit#bookmark=id.bmobfcjygmgj" TargetMode="External"/><Relationship Id="rId1218" Type="http://schemas.openxmlformats.org/officeDocument/2006/relationships/hyperlink" Target="https://www.newjerseyck.com/wp-content/uploads/2017/07/NRG-BR002-Protocol-20160222.pdf" TargetMode="External"/><Relationship Id="rId2549" Type="http://schemas.openxmlformats.org/officeDocument/2006/relationships/hyperlink" Target="https://www.ncbi.nlm.nih.gov/pubmed/25659885" TargetMode="External"/><Relationship Id="rId1219" Type="http://schemas.openxmlformats.org/officeDocument/2006/relationships/hyperlink" Target="https://www.aapm.org/pubs/reports/rpt_101.pdf" TargetMode="External"/><Relationship Id="rId2540" Type="http://schemas.openxmlformats.org/officeDocument/2006/relationships/hyperlink" Target="https://docs.google.com/document/d/13NEZCS6s13MVLixabbO2vjY73zHxJ37qE16gBbApSdY/edit#bookmark=id.m2f8kxg042w1" TargetMode="External"/><Relationship Id="rId1210" Type="http://schemas.openxmlformats.org/officeDocument/2006/relationships/hyperlink" Target="https://www.aapm.org/pubs/reports/rpt_101.pdf" TargetMode="External"/><Relationship Id="rId2541" Type="http://schemas.openxmlformats.org/officeDocument/2006/relationships/hyperlink" Target="http://ascopubs.org/doi/full/10.1200/JCO.2008.19.6329" TargetMode="External"/><Relationship Id="rId1211" Type="http://schemas.openxmlformats.org/officeDocument/2006/relationships/hyperlink" Target="https://www.sciencedirect.com/science/article/pii/S093665551730434X" TargetMode="External"/><Relationship Id="rId2542" Type="http://schemas.openxmlformats.org/officeDocument/2006/relationships/hyperlink" Target="https://docs.google.com/document/d/13NEZCS6s13MVLixabbO2vjY73zHxJ37qE16gBbApSdY/edit#bookmark=id.x08rskahsvfj" TargetMode="External"/><Relationship Id="rId1212" Type="http://schemas.openxmlformats.org/officeDocument/2006/relationships/hyperlink" Target="https://www.aapm.org/pubs/reports/rpt_101.pdf" TargetMode="External"/><Relationship Id="rId2543" Type="http://schemas.openxmlformats.org/officeDocument/2006/relationships/hyperlink" Target="https://www.redjournal.org/article/S0360-3016(12)03917-X/fulltext" TargetMode="External"/><Relationship Id="rId1202" Type="http://schemas.openxmlformats.org/officeDocument/2006/relationships/hyperlink" Target="https://www.karger.com/Article/Abstract/322503" TargetMode="External"/><Relationship Id="rId2533" Type="http://schemas.openxmlformats.org/officeDocument/2006/relationships/hyperlink" Target="https://www.esmo.org/Guidelines/Gastrointestinal-Cancers/Hepatocellular-Carcinoma" TargetMode="External"/><Relationship Id="rId1203" Type="http://schemas.openxmlformats.org/officeDocument/2006/relationships/hyperlink" Target="https://www.aapm.org/pubs/reports/rpt_101.pdf" TargetMode="External"/><Relationship Id="rId2534" Type="http://schemas.openxmlformats.org/officeDocument/2006/relationships/hyperlink" Target="https://www.rtog.org/Portals/0/RTOG%20Broadcasts/Attachments/1112_master_w_update_5.7.13.pdf" TargetMode="External"/><Relationship Id="rId1204" Type="http://schemas.openxmlformats.org/officeDocument/2006/relationships/hyperlink" Target="https://www.aapm.org/pubs/reports/rpt_101.pdf" TargetMode="External"/><Relationship Id="rId2535" Type="http://schemas.openxmlformats.org/officeDocument/2006/relationships/hyperlink" Target="https://docs.google.com/document/d/13NEZCS6s13MVLixabbO2vjY73zHxJ37qE16gBbApSdY/edit#bookmark=id.bs9veb4cul9j" TargetMode="External"/><Relationship Id="rId1205" Type="http://schemas.openxmlformats.org/officeDocument/2006/relationships/hyperlink" Target="https://www.rtog.org/clinicaltrials/protocoltable/studydetails.aspx?action=openFile&amp;FileID=9067" TargetMode="External"/><Relationship Id="rId2536" Type="http://schemas.openxmlformats.org/officeDocument/2006/relationships/hyperlink" Target="https://www.practicalradonc.org/article/S1879-8500(15)00070-3/fulltext" TargetMode="External"/><Relationship Id="rId1206" Type="http://schemas.openxmlformats.org/officeDocument/2006/relationships/hyperlink" Target="https://www.newjerseyck.com/wp-content/uploads/2017/07/NRG-BR002-Protocol-20160222.pdf" TargetMode="External"/><Relationship Id="rId2537" Type="http://schemas.openxmlformats.org/officeDocument/2006/relationships/hyperlink" Target="https://docs.google.com/document/d/13NEZCS6s13MVLixabbO2vjY73zHxJ37qE16gBbApSdY/edit#bookmark=id.l0aytyt37eqc" TargetMode="External"/><Relationship Id="rId1207" Type="http://schemas.openxmlformats.org/officeDocument/2006/relationships/hyperlink" Target="https://www.sciencedirect.com/science/article/pii/S093665551730434X" TargetMode="External"/><Relationship Id="rId2538" Type="http://schemas.openxmlformats.org/officeDocument/2006/relationships/hyperlink" Target="https://www.rtog.org/ClinicalTrials/ProtocolTable/StudyDetails.aspx?study=0438" TargetMode="External"/><Relationship Id="rId1208" Type="http://schemas.openxmlformats.org/officeDocument/2006/relationships/hyperlink" Target="https://www.thegreenjournal.com/article/S0167-8140(09)00193-5/fulltext" TargetMode="External"/><Relationship Id="rId2539" Type="http://schemas.openxmlformats.org/officeDocument/2006/relationships/hyperlink" Target="https://www.ncbi.nlm.nih.gov/pubmed/30825666" TargetMode="External"/><Relationship Id="rId1209" Type="http://schemas.openxmlformats.org/officeDocument/2006/relationships/hyperlink" Target="https://www.newjerseyck.com/wp-content/uploads/2017/07/NRG-BR002-Protocol-20160222.pdf" TargetMode="External"/><Relationship Id="rId2530" Type="http://schemas.openxmlformats.org/officeDocument/2006/relationships/hyperlink" Target="https://www.acr.org/Clinical-Resources/Reporting-and-Data-Systems/LI-RADS/CT-MRI-LI-RADS-v2018" TargetMode="External"/><Relationship Id="rId1200" Type="http://schemas.openxmlformats.org/officeDocument/2006/relationships/hyperlink" Target="https://www.newjerseyck.com/wp-content/uploads/2017/07/NRG-BR002-Protocol-20160222.pdf" TargetMode="External"/><Relationship Id="rId2531" Type="http://schemas.openxmlformats.org/officeDocument/2006/relationships/hyperlink" Target="https://www.ncbi.nlm.nih.gov/pubmed/27493892" TargetMode="External"/><Relationship Id="rId1201" Type="http://schemas.openxmlformats.org/officeDocument/2006/relationships/hyperlink" Target="https://www.ncbi.nlm.nih.gov/pubmed/29759332" TargetMode="External"/><Relationship Id="rId2532" Type="http://schemas.openxmlformats.org/officeDocument/2006/relationships/hyperlink" Target="https://easl.eu/publication/easl-clinical-practice-guidelines-management-of-hepatocellular-carcinoma/" TargetMode="External"/><Relationship Id="rId1235" Type="http://schemas.openxmlformats.org/officeDocument/2006/relationships/hyperlink" Target="https://www.aapm.org/pubs/reports/rpt_101.pdf" TargetMode="External"/><Relationship Id="rId2566" Type="http://schemas.openxmlformats.org/officeDocument/2006/relationships/hyperlink" Target="https://twitter.com/NicholasZaorsky/status/1213907270779785216" TargetMode="External"/><Relationship Id="rId1236" Type="http://schemas.openxmlformats.org/officeDocument/2006/relationships/hyperlink" Target="https://www.sciencedirect.com/science/article/pii/S093665551730434X" TargetMode="External"/><Relationship Id="rId2567" Type="http://schemas.openxmlformats.org/officeDocument/2006/relationships/hyperlink" Target="https://twitter.com/NicholasZaorsky/status/1213904269084184577" TargetMode="External"/><Relationship Id="rId1237" Type="http://schemas.openxmlformats.org/officeDocument/2006/relationships/hyperlink" Target="https://www.newjerseyck.com/wp-content/uploads/2017/07/NRG-BR002-Protocol-20160222.pdf" TargetMode="External"/><Relationship Id="rId2568" Type="http://schemas.openxmlformats.org/officeDocument/2006/relationships/hyperlink" Target="https://twitter.com/NicholasZaorsky/status/1213905147514019843" TargetMode="External"/><Relationship Id="rId1238" Type="http://schemas.openxmlformats.org/officeDocument/2006/relationships/hyperlink" Target="https://www.aapm.org/pubs/reports/rpt_101.pdf" TargetMode="External"/><Relationship Id="rId2569" Type="http://schemas.openxmlformats.org/officeDocument/2006/relationships/hyperlink" Target="https://www.astro.org/uploadedFiles/_MAIN_SITE/Affiliate/ARRO/Resident_Resources/Educational_Resources/ARROcase/Content_Pieces/ARROCaseRectal.pdf" TargetMode="External"/><Relationship Id="rId1239" Type="http://schemas.openxmlformats.org/officeDocument/2006/relationships/hyperlink" Target="https://www.sciencedirect.com/science/article/pii/S093665551730434X" TargetMode="External"/><Relationship Id="rId409" Type="http://schemas.openxmlformats.org/officeDocument/2006/relationships/hyperlink" Target="https://www.ncbi.nlm.nih.gov/pubmed/29759332" TargetMode="External"/><Relationship Id="rId404" Type="http://schemas.openxmlformats.org/officeDocument/2006/relationships/hyperlink" Target="https://www.ncbi.nlm.nih.gov/pubmed/29759332" TargetMode="External"/><Relationship Id="rId403" Type="http://schemas.openxmlformats.org/officeDocument/2006/relationships/hyperlink" Target="https://www.sciencedirect.com/science/article/pii/S0167814015005101?via%3Dihub" TargetMode="External"/><Relationship Id="rId402" Type="http://schemas.openxmlformats.org/officeDocument/2006/relationships/hyperlink" Target="https://www.ncbi.nlm.nih.gov/pubmed/29759332" TargetMode="External"/><Relationship Id="rId401" Type="http://schemas.openxmlformats.org/officeDocument/2006/relationships/hyperlink" Target="https://www.rtog.org/clinicaltrials/protocoltable/studydetails.aspx?action=openFile&amp;FileID=9067" TargetMode="External"/><Relationship Id="rId408" Type="http://schemas.openxmlformats.org/officeDocument/2006/relationships/hyperlink" Target="https://www.sciencedirect.com/science/article/pii/S0167814015005101?via%3Dihub" TargetMode="External"/><Relationship Id="rId407" Type="http://schemas.openxmlformats.org/officeDocument/2006/relationships/hyperlink" Target="https://www.sciencedirect.com/science/article/pii/S093665551730434X" TargetMode="External"/><Relationship Id="rId406" Type="http://schemas.openxmlformats.org/officeDocument/2006/relationships/hyperlink" Target="https://www.sciencedirect.com/science/article/pii/S0167814015005101?via%3Dihub" TargetMode="External"/><Relationship Id="rId405" Type="http://schemas.openxmlformats.org/officeDocument/2006/relationships/hyperlink" Target="https://www.birpublications.org/doi/10.1259/bjr.20150036" TargetMode="External"/><Relationship Id="rId2560" Type="http://schemas.openxmlformats.org/officeDocument/2006/relationships/hyperlink" Target="https://www.ncbi.nlm.nih.gov/pubmed/31953061" TargetMode="External"/><Relationship Id="rId1230" Type="http://schemas.openxmlformats.org/officeDocument/2006/relationships/hyperlink" Target="https://www.sciencedirect.com/science/article/pii/S093665551730434X" TargetMode="External"/><Relationship Id="rId2561" Type="http://schemas.openxmlformats.org/officeDocument/2006/relationships/hyperlink" Target="https://www.ncbi.nlm.nih.gov/pubmed/30675238" TargetMode="External"/><Relationship Id="rId400" Type="http://schemas.openxmlformats.org/officeDocument/2006/relationships/hyperlink" Target="https://www.aapm.org/pubs/reports/rpt_101.pdf" TargetMode="External"/><Relationship Id="rId1231" Type="http://schemas.openxmlformats.org/officeDocument/2006/relationships/hyperlink" Target="https://www.newjerseyck.com/wp-content/uploads/2017/07/NRG-BR002-Protocol-20160222.pdf" TargetMode="External"/><Relationship Id="rId2562" Type="http://schemas.openxmlformats.org/officeDocument/2006/relationships/hyperlink" Target="https://www.ncbi.nlm.nih.gov/pubmed/25659885" TargetMode="External"/><Relationship Id="rId1232" Type="http://schemas.openxmlformats.org/officeDocument/2006/relationships/hyperlink" Target="https://www.newjerseyck.com/wp-content/uploads/2017/07/NRG-BR002-Protocol-20160222.pdf" TargetMode="External"/><Relationship Id="rId2563" Type="http://schemas.openxmlformats.org/officeDocument/2006/relationships/hyperlink" Target="https://docs.google.com/document/d/13NEZCS6s13MVLixabbO2vjY73zHxJ37qE16gBbApSdY/edit#bookmark=id.lvc9hv1fqtei" TargetMode="External"/><Relationship Id="rId1233" Type="http://schemas.openxmlformats.org/officeDocument/2006/relationships/hyperlink" Target="https://www.aapm.org/pubs/reports/rpt_101.pdf" TargetMode="External"/><Relationship Id="rId2564" Type="http://schemas.openxmlformats.org/officeDocument/2006/relationships/hyperlink" Target="http://www.acro.org/" TargetMode="External"/><Relationship Id="rId1234" Type="http://schemas.openxmlformats.org/officeDocument/2006/relationships/hyperlink" Target="https://www.sciencedirect.com/science/article/pii/S093665551730434X" TargetMode="External"/><Relationship Id="rId2565" Type="http://schemas.openxmlformats.org/officeDocument/2006/relationships/hyperlink" Target="https://twitter.com/NicholasZaorsky/status/1213911340567453697" TargetMode="External"/><Relationship Id="rId1224" Type="http://schemas.openxmlformats.org/officeDocument/2006/relationships/hyperlink" Target="https://www.aapm.org/pubs/reports/rpt_101.pdf" TargetMode="External"/><Relationship Id="rId2555" Type="http://schemas.openxmlformats.org/officeDocument/2006/relationships/hyperlink" Target="https://www.astro.org/uploadedFiles/_MAIN_SITE/Affiliate/ARRO/Resident_Resources/Educational_Resources/ARROcase/Content_Pieces/ARROCaseUnresectableIntrahepaticCholangiocarcinoma.pdf" TargetMode="External"/><Relationship Id="rId1225" Type="http://schemas.openxmlformats.org/officeDocument/2006/relationships/hyperlink" Target="https://www.sciencedirect.com/science/article/pii/S093665551730434X" TargetMode="External"/><Relationship Id="rId2556" Type="http://schemas.openxmlformats.org/officeDocument/2006/relationships/hyperlink" Target="http://econtour.org/cases/78" TargetMode="External"/><Relationship Id="rId1226" Type="http://schemas.openxmlformats.org/officeDocument/2006/relationships/hyperlink" Target="https://www.newjerseyck.com/wp-content/uploads/2017/07/NRG-BR002-Protocol-20160222.pdf" TargetMode="External"/><Relationship Id="rId2557" Type="http://schemas.openxmlformats.org/officeDocument/2006/relationships/hyperlink" Target="https://www.nrgoncology.org/Portals/0/Scientific%20Program/CIRO/Atlases/UpperAbdominal.pdf" TargetMode="External"/><Relationship Id="rId1227" Type="http://schemas.openxmlformats.org/officeDocument/2006/relationships/hyperlink" Target="https://www.aapm.org/pubs/reports/rpt_101.pdf" TargetMode="External"/><Relationship Id="rId2558" Type="http://schemas.openxmlformats.org/officeDocument/2006/relationships/hyperlink" Target="https://www.practicalradonc.org/article/S1879-8500(13)00262-2/abstract" TargetMode="External"/><Relationship Id="rId1228" Type="http://schemas.openxmlformats.org/officeDocument/2006/relationships/hyperlink" Target="https://www.newjerseyck.com/wp-content/uploads/2017/07/NRG-BR002-Protocol-20160222.pdf" TargetMode="External"/><Relationship Id="rId2559" Type="http://schemas.openxmlformats.org/officeDocument/2006/relationships/hyperlink" Target="http://econtour.org/cases/112" TargetMode="External"/><Relationship Id="rId1229" Type="http://schemas.openxmlformats.org/officeDocument/2006/relationships/hyperlink" Target="https://www.aapm.org/pubs/reports/rpt_101.pdf" TargetMode="External"/><Relationship Id="rId2550" Type="http://schemas.openxmlformats.org/officeDocument/2006/relationships/hyperlink" Target="https://docs.google.com/document/d/13NEZCS6s13MVLixabbO2vjY73zHxJ37qE16gBbApSdY/edit#bookmark=id.lvc9hv1fqtei" TargetMode="External"/><Relationship Id="rId1220" Type="http://schemas.openxmlformats.org/officeDocument/2006/relationships/hyperlink" Target="https://www.sciencedirect.com/science/article/pii/S093665551730434X" TargetMode="External"/><Relationship Id="rId2551" Type="http://schemas.openxmlformats.org/officeDocument/2006/relationships/hyperlink" Target="http://www.acro.org/" TargetMode="External"/><Relationship Id="rId1221" Type="http://schemas.openxmlformats.org/officeDocument/2006/relationships/hyperlink" Target="https://www.newjerseyck.com/wp-content/uploads/2017/07/NRG-BR002-Protocol-20160222.pdf" TargetMode="External"/><Relationship Id="rId2552" Type="http://schemas.openxmlformats.org/officeDocument/2006/relationships/hyperlink" Target="https://twitter.com/NicholasZaorsky/status/1212807418503192584" TargetMode="External"/><Relationship Id="rId1222" Type="http://schemas.openxmlformats.org/officeDocument/2006/relationships/hyperlink" Target="https://www.aapm.org/pubs/reports/rpt_101.pdf" TargetMode="External"/><Relationship Id="rId2553" Type="http://schemas.openxmlformats.org/officeDocument/2006/relationships/hyperlink" Target="https://twitter.com/NicholasZaorsky/status/1213175389713051652" TargetMode="External"/><Relationship Id="rId1223" Type="http://schemas.openxmlformats.org/officeDocument/2006/relationships/hyperlink" Target="https://www.newjerseyck.com/wp-content/uploads/2017/07/NRG-BR002-Protocol-20160222.pdf" TargetMode="External"/><Relationship Id="rId2554" Type="http://schemas.openxmlformats.org/officeDocument/2006/relationships/hyperlink" Target="https://www.astro.org/uploadedFiles/_MAIN_SITE/Affiliate/ARRO/Resident_Resources/Educational_Resources/ARROcase/Content_Pieces/ResectedIntrahepaticCholangiocarcinoma.pdf" TargetMode="External"/><Relationship Id="rId2500" Type="http://schemas.openxmlformats.org/officeDocument/2006/relationships/hyperlink" Target="https://www.tandfonline.com/doi/full/10.3109/0284186X.2015.1004367" TargetMode="External"/><Relationship Id="rId2501" Type="http://schemas.openxmlformats.org/officeDocument/2006/relationships/hyperlink" Target="https://docs.google.com/document/d/13NEZCS6s13MVLixabbO2vjY73zHxJ37qE16gBbApSdY/edit#bookmark=id.gi2hxts9ic4" TargetMode="External"/><Relationship Id="rId2502" Type="http://schemas.openxmlformats.org/officeDocument/2006/relationships/hyperlink" Target="https://www.practicalradonc.org/article/S1879-8500(20)30035-7/fulltext" TargetMode="External"/><Relationship Id="rId2503" Type="http://schemas.openxmlformats.org/officeDocument/2006/relationships/hyperlink" Target="https://docs.google.com/document/d/13NEZCS6s13MVLixabbO2vjY73zHxJ37qE16gBbApSdY/edit#bookmark=id.cjxbbaw0ppu" TargetMode="External"/><Relationship Id="rId2504" Type="http://schemas.openxmlformats.org/officeDocument/2006/relationships/hyperlink" Target="https://jamanetwork.com/journals/jama/fullarticle/2518265" TargetMode="External"/><Relationship Id="rId2505" Type="http://schemas.openxmlformats.org/officeDocument/2006/relationships/hyperlink" Target="https://docs.google.com/document/d/13NEZCS6s13MVLixabbO2vjY73zHxJ37qE16gBbApSdY/edit#bookmark=id.o6k1ho3htjf9" TargetMode="External"/><Relationship Id="rId2506" Type="http://schemas.openxmlformats.org/officeDocument/2006/relationships/hyperlink" Target="https://www.nejm.org/doi/full/10.1056/NEJMoa032295" TargetMode="External"/><Relationship Id="rId2507" Type="http://schemas.openxmlformats.org/officeDocument/2006/relationships/hyperlink" Target="https://docs.google.com/document/d/13NEZCS6s13MVLixabbO2vjY73zHxJ37qE16gBbApSdY/edit#bookmark=id.sldug5ttks4k" TargetMode="External"/><Relationship Id="rId2508" Type="http://schemas.openxmlformats.org/officeDocument/2006/relationships/hyperlink" Target="http://www.acro.org/" TargetMode="External"/><Relationship Id="rId2509" Type="http://schemas.openxmlformats.org/officeDocument/2006/relationships/hyperlink" Target="https://twitter.com/NicholasZaorsky/status/1212807418503192584" TargetMode="External"/><Relationship Id="rId2522" Type="http://schemas.openxmlformats.org/officeDocument/2006/relationships/hyperlink" Target="https://www.ncbi.nlm.nih.gov/pubmed/32039361" TargetMode="External"/><Relationship Id="rId2523" Type="http://schemas.openxmlformats.org/officeDocument/2006/relationships/hyperlink" Target="https://docs.google.com/document/d/13NEZCS6s13MVLixabbO2vjY73zHxJ37qE16gBbApSdY/edit#bookmark=id.z3gd3elgnxbv" TargetMode="External"/><Relationship Id="rId2524" Type="http://schemas.openxmlformats.org/officeDocument/2006/relationships/hyperlink" Target="https://insights.ovid.com/pubmed?pmid=19730175" TargetMode="External"/><Relationship Id="rId2525" Type="http://schemas.openxmlformats.org/officeDocument/2006/relationships/hyperlink" Target="https://docs.google.com/document/d/13NEZCS6s13MVLixabbO2vjY73zHxJ37qE16gBbApSdY/edit#bookmark=id.oqbck3bk6zi" TargetMode="External"/><Relationship Id="rId2526" Type="http://schemas.openxmlformats.org/officeDocument/2006/relationships/hyperlink" Target="https://www.ncbi.nlm.nih.gov/pubmed/31949948" TargetMode="External"/><Relationship Id="rId2527" Type="http://schemas.openxmlformats.org/officeDocument/2006/relationships/hyperlink" Target="https://docs.google.com/document/d/13NEZCS6s13MVLixabbO2vjY73zHxJ37qE16gBbApSdY/edit#bookmark=id.1i4g32ct4820" TargetMode="External"/><Relationship Id="rId2528" Type="http://schemas.openxmlformats.org/officeDocument/2006/relationships/hyperlink" Target="https://www.aasld.org/publications/hepatocellular-carcinoma-management" TargetMode="External"/><Relationship Id="rId2529" Type="http://schemas.openxmlformats.org/officeDocument/2006/relationships/hyperlink" Target="https://docs.google.com/document/d/13NEZCS6s13MVLixabbO2vjY73zHxJ37qE16gBbApSdY/edit#bookmark=id.f5knq5jtudda" TargetMode="External"/><Relationship Id="rId2520" Type="http://schemas.openxmlformats.org/officeDocument/2006/relationships/hyperlink" Target="https://www.ncbi.nlm.nih.gov/pubmed/31953061" TargetMode="External"/><Relationship Id="rId2521" Type="http://schemas.openxmlformats.org/officeDocument/2006/relationships/hyperlink" Target="https://www.ncbi.nlm.nih.gov/pubmed/24969794" TargetMode="External"/><Relationship Id="rId2511" Type="http://schemas.openxmlformats.org/officeDocument/2006/relationships/hyperlink" Target="https://www.astro.org/uploadedFiles/_MAIN_SITE/Affiliate/ARRO/Resident_Resources/Educational_Resources/Content_Pieces/HCC.pdf" TargetMode="External"/><Relationship Id="rId2512" Type="http://schemas.openxmlformats.org/officeDocument/2006/relationships/hyperlink" Target="https://www.astro.org/uploadedFiles/_MAIN_SITE/Affiliate/ARRO/Resident_Resources/Educational_Resources/ARROcase/Content_Pieces/ARROCaseHCCSBRT.pdf" TargetMode="External"/><Relationship Id="rId2513" Type="http://schemas.openxmlformats.org/officeDocument/2006/relationships/hyperlink" Target="https://www.astro.org/uploadedFiles/_MAIN_SITE/Affiliate/ARRO/Resident_Resources/Educational_Resources/ARROcase/Content_Pieces/ResectedIntrahepaticCholangiocarcinoma.pdf" TargetMode="External"/><Relationship Id="rId2514" Type="http://schemas.openxmlformats.org/officeDocument/2006/relationships/hyperlink" Target="https://www.astro.org/uploadedFiles/_MAIN_SITE/Affiliate/ARRO/Resident_Resources/Educational_Resources/ARROcase/Content_Pieces/ARROCaseUnresectableIntrahepaticCholangiocarcinoma.pdf" TargetMode="External"/><Relationship Id="rId2515" Type="http://schemas.openxmlformats.org/officeDocument/2006/relationships/hyperlink" Target="https://econtour.org/cases/76" TargetMode="External"/><Relationship Id="rId2516" Type="http://schemas.openxmlformats.org/officeDocument/2006/relationships/hyperlink" Target="http://econtour.org/cases/78" TargetMode="External"/><Relationship Id="rId2517" Type="http://schemas.openxmlformats.org/officeDocument/2006/relationships/hyperlink" Target="https://www.nrgoncology.org/Portals/0/Scientific%20Program/CIRO/Atlases/UpperAbdominal.pdf" TargetMode="External"/><Relationship Id="rId2518" Type="http://schemas.openxmlformats.org/officeDocument/2006/relationships/hyperlink" Target="https://www.practicalradonc.org/article/S1879-8500(13)00262-2/abstract" TargetMode="External"/><Relationship Id="rId2519" Type="http://schemas.openxmlformats.org/officeDocument/2006/relationships/hyperlink" Target="http://econtour.org/cases/112" TargetMode="External"/><Relationship Id="rId2510" Type="http://schemas.openxmlformats.org/officeDocument/2006/relationships/hyperlink" Target="https://twitter.com/NicholasZaorsky/status/1213175389713051652" TargetMode="External"/><Relationship Id="rId469" Type="http://schemas.openxmlformats.org/officeDocument/2006/relationships/hyperlink" Target="https://www.aapm.org/pubs/reports/rpt_101.pdf" TargetMode="External"/><Relationship Id="rId468" Type="http://schemas.openxmlformats.org/officeDocument/2006/relationships/hyperlink" Target="https://www.newjerseyck.com/wp-content/uploads/2017/07/NRG-BR002-Protocol-20160222.pdf" TargetMode="External"/><Relationship Id="rId467" Type="http://schemas.openxmlformats.org/officeDocument/2006/relationships/hyperlink" Target="https://www.rtog.org/LinkClick.aspx?fileticket=52jdx-MJBUQ=&amp;tabid=290" TargetMode="External"/><Relationship Id="rId1290" Type="http://schemas.openxmlformats.org/officeDocument/2006/relationships/hyperlink" Target="https://www.newjerseyck.com/wp-content/uploads/2017/07/NRG-BR002-Protocol-20160222.pdf" TargetMode="External"/><Relationship Id="rId1291" Type="http://schemas.openxmlformats.org/officeDocument/2006/relationships/hyperlink" Target="https://www.sciencedirect.com/science/article/pii/S093665551730434X" TargetMode="External"/><Relationship Id="rId1292" Type="http://schemas.openxmlformats.org/officeDocument/2006/relationships/hyperlink" Target="https://www.newjerseyck.com/wp-content/uploads/2017/07/NRG-BR002-Protocol-20160222.pdf" TargetMode="External"/><Relationship Id="rId462" Type="http://schemas.openxmlformats.org/officeDocument/2006/relationships/hyperlink" Target="https://clinicaltrials.gov/ct2/show/NCT01993810" TargetMode="External"/><Relationship Id="rId1293" Type="http://schemas.openxmlformats.org/officeDocument/2006/relationships/hyperlink" Target="https://www.aapm.org/pubs/reports/rpt_101.pdf" TargetMode="External"/><Relationship Id="rId461" Type="http://schemas.openxmlformats.org/officeDocument/2006/relationships/hyperlink" Target="https://www.rtog.org/ClinicalTrials/ProtocolTable/StudyDetails.aspx?action=openFile&amp;FileID=4649" TargetMode="External"/><Relationship Id="rId1294" Type="http://schemas.openxmlformats.org/officeDocument/2006/relationships/hyperlink" Target="https://www.rtog.org/clinicaltrials/protocoltable/studydetails.aspx?action=openFile&amp;FileID=9067" TargetMode="External"/><Relationship Id="rId460" Type="http://schemas.openxmlformats.org/officeDocument/2006/relationships/hyperlink" Target="https://www.rtog.org/LinkClick.aspx?fileticket=52jdx-MJBUQ=&amp;tabid=290" TargetMode="External"/><Relationship Id="rId1295" Type="http://schemas.openxmlformats.org/officeDocument/2006/relationships/hyperlink" Target="https://www.aapm.org/pubs/reports/rpt_101.pdf" TargetMode="External"/><Relationship Id="rId1296" Type="http://schemas.openxmlformats.org/officeDocument/2006/relationships/hyperlink" Target="https://www.aapm.org/pubs/reports/rpt_101.pdf" TargetMode="External"/><Relationship Id="rId466" Type="http://schemas.openxmlformats.org/officeDocument/2006/relationships/hyperlink" Target="https://www.redjournal.org/article/S0360-3016(09)03293-3/fulltext" TargetMode="External"/><Relationship Id="rId1297" Type="http://schemas.openxmlformats.org/officeDocument/2006/relationships/hyperlink" Target="https://www.ncbi.nlm.nih.gov/pubmed/25514807" TargetMode="External"/><Relationship Id="rId465" Type="http://schemas.openxmlformats.org/officeDocument/2006/relationships/hyperlink" Target="https://clinicaltrials.gov/ct2/show/NCT01993810" TargetMode="External"/><Relationship Id="rId1298" Type="http://schemas.openxmlformats.org/officeDocument/2006/relationships/hyperlink" Target="https://www.aapm.org/pubs/reports/rpt_101.pdf" TargetMode="External"/><Relationship Id="rId464" Type="http://schemas.openxmlformats.org/officeDocument/2006/relationships/hyperlink" Target="https://www.rtog.org/LinkClick.aspx?fileticket=52jdx-MJBUQ=&amp;tabid=290" TargetMode="External"/><Relationship Id="rId1299" Type="http://schemas.openxmlformats.org/officeDocument/2006/relationships/hyperlink" Target="https://www.aapm.org/pubs/reports/rpt_101.pdf" TargetMode="External"/><Relationship Id="rId463" Type="http://schemas.openxmlformats.org/officeDocument/2006/relationships/hyperlink" Target="https://www.rtog.org/LinkClick.aspx?fileticket=52jdx-MJBUQ=&amp;tabid=290" TargetMode="External"/><Relationship Id="rId459" Type="http://schemas.openxmlformats.org/officeDocument/2006/relationships/hyperlink" Target="https://clinicaltrials.gov/ct2/show/NCT01993810" TargetMode="External"/><Relationship Id="rId458" Type="http://schemas.openxmlformats.org/officeDocument/2006/relationships/hyperlink" Target="https://www.rtog.org/ClinicalTrials/ProtocolTable/StudyDetails.aspx?action=openFile&amp;FileID=4649" TargetMode="External"/><Relationship Id="rId457" Type="http://schemas.openxmlformats.org/officeDocument/2006/relationships/hyperlink" Target="https://www.ncbi.nlm.nih.gov/pubmed/29759332" TargetMode="External"/><Relationship Id="rId456" Type="http://schemas.openxmlformats.org/officeDocument/2006/relationships/hyperlink" Target="https://www.ncbi.nlm.nih.gov/pubmed/25514807" TargetMode="External"/><Relationship Id="rId1280" Type="http://schemas.openxmlformats.org/officeDocument/2006/relationships/hyperlink" Target="https://www.sciencedirect.com/science/article/pii/S093665551730434X" TargetMode="External"/><Relationship Id="rId1281" Type="http://schemas.openxmlformats.org/officeDocument/2006/relationships/hyperlink" Target="https://www.newjerseyck.com/wp-content/uploads/2017/07/NRG-BR002-Protocol-20160222.pdf" TargetMode="External"/><Relationship Id="rId451" Type="http://schemas.openxmlformats.org/officeDocument/2006/relationships/hyperlink" Target="https://www.ncbi.nlm.nih.gov/pubmed/29759332" TargetMode="External"/><Relationship Id="rId1282" Type="http://schemas.openxmlformats.org/officeDocument/2006/relationships/hyperlink" Target="https://www.aapm.org/pubs/reports/rpt_101.pdf" TargetMode="External"/><Relationship Id="rId450" Type="http://schemas.openxmlformats.org/officeDocument/2006/relationships/hyperlink" Target="https://www.sciencedirect.com/science/article/pii/S093665551730434X" TargetMode="External"/><Relationship Id="rId1283" Type="http://schemas.openxmlformats.org/officeDocument/2006/relationships/hyperlink" Target="https://www.ncbi.nlm.nih.gov/pubmed/29759332" TargetMode="External"/><Relationship Id="rId1284" Type="http://schemas.openxmlformats.org/officeDocument/2006/relationships/hyperlink" Target="https://www.rtog.org/clinicaltrials/protocoltable/studydetails.aspx?action=openFile&amp;FileID=9067" TargetMode="External"/><Relationship Id="rId1285" Type="http://schemas.openxmlformats.org/officeDocument/2006/relationships/hyperlink" Target="https://www.ncbi.nlm.nih.gov/pubmed/29759332" TargetMode="External"/><Relationship Id="rId455" Type="http://schemas.openxmlformats.org/officeDocument/2006/relationships/hyperlink" Target="https://www.ncbi.nlm.nih.gov/pubmed/29759332" TargetMode="External"/><Relationship Id="rId1286" Type="http://schemas.openxmlformats.org/officeDocument/2006/relationships/hyperlink" Target="https://www.ncbi.nlm.nih.gov/pubmed/31987965" TargetMode="External"/><Relationship Id="rId454" Type="http://schemas.openxmlformats.org/officeDocument/2006/relationships/hyperlink" Target="https://www.ncbi.nlm.nih.gov/pubmed/25514807" TargetMode="External"/><Relationship Id="rId1287" Type="http://schemas.openxmlformats.org/officeDocument/2006/relationships/hyperlink" Target="https://www.ncbi.nlm.nih.gov/pubmed/31987965" TargetMode="External"/><Relationship Id="rId453" Type="http://schemas.openxmlformats.org/officeDocument/2006/relationships/hyperlink" Target="https://www.rtog.org/clinicaltrials/protocoltable/studydetails.aspx?action=openFile&amp;FileID=9067" TargetMode="External"/><Relationship Id="rId1288" Type="http://schemas.openxmlformats.org/officeDocument/2006/relationships/hyperlink" Target="https://www.karger.com/Article/Abstract/322503" TargetMode="External"/><Relationship Id="rId452" Type="http://schemas.openxmlformats.org/officeDocument/2006/relationships/hyperlink" Target="http://v" TargetMode="External"/><Relationship Id="rId1289" Type="http://schemas.openxmlformats.org/officeDocument/2006/relationships/hyperlink" Target="https://www.aapm.org/pubs/reports/rpt_101.pdf" TargetMode="External"/><Relationship Id="rId3018" Type="http://schemas.openxmlformats.org/officeDocument/2006/relationships/hyperlink" Target="https://www.sciencedirect.com/science/article/pii/S1538472117303938?via%3Dihub" TargetMode="External"/><Relationship Id="rId3017" Type="http://schemas.openxmlformats.org/officeDocument/2006/relationships/hyperlink" Target="https://docs.google.com/document/d/1X-MmBeoIl3IECEGIUVV4sFz_AR_s5AEQb8Xsx4szmJg/edit#heading=h.efhwb1dgreff" TargetMode="External"/><Relationship Id="rId3019" Type="http://schemas.openxmlformats.org/officeDocument/2006/relationships/hyperlink" Target="https://docs.google.com/document/d/1X-MmBeoIl3IECEGIUVV4sFz_AR_s5AEQb8Xsx4szmJg/edit#heading=h.efhwb1dgreff" TargetMode="External"/><Relationship Id="rId491" Type="http://schemas.openxmlformats.org/officeDocument/2006/relationships/hyperlink" Target="https://www.ncbi.nlm.nih.gov/pubmed/25514807" TargetMode="External"/><Relationship Id="rId490" Type="http://schemas.openxmlformats.org/officeDocument/2006/relationships/hyperlink" Target="https://www.ncbi.nlm.nih.gov/pubmed/25514807" TargetMode="External"/><Relationship Id="rId489" Type="http://schemas.openxmlformats.org/officeDocument/2006/relationships/hyperlink" Target="https://www.sciencedirect.com/science/article/pii/S093665551730434X" TargetMode="External"/><Relationship Id="rId484" Type="http://schemas.openxmlformats.org/officeDocument/2006/relationships/hyperlink" Target="https://www.rtog.org/clinicaltrials/protocoltable/studydetails.aspx?action=openFile&amp;FileID=9067" TargetMode="External"/><Relationship Id="rId3010" Type="http://schemas.openxmlformats.org/officeDocument/2006/relationships/hyperlink" Target="https://docs.google.com/document/d/1X-MmBeoIl3IECEGIUVV4sFz_AR_s5AEQb8Xsx4szmJg/edit#bookmark=id.tasa0vnpp4s2" TargetMode="External"/><Relationship Id="rId483" Type="http://schemas.openxmlformats.org/officeDocument/2006/relationships/hyperlink" Target="https://www.aapm.org/pubs/reports/rpt_101.pdf" TargetMode="External"/><Relationship Id="rId482" Type="http://schemas.openxmlformats.org/officeDocument/2006/relationships/hyperlink" Target="https://www.newjerseyck.com/wp-content/uploads/2017/07/NRG-BR002-Protocol-20160222.pdf" TargetMode="External"/><Relationship Id="rId3012" Type="http://schemas.openxmlformats.org/officeDocument/2006/relationships/hyperlink" Target="https://www.ncbi.nlm.nih.gov/pubmed/21892091" TargetMode="External"/><Relationship Id="rId481" Type="http://schemas.openxmlformats.org/officeDocument/2006/relationships/hyperlink" Target="https://www.sciencedirect.com/science/article/pii/S093665551730434X" TargetMode="External"/><Relationship Id="rId3011" Type="http://schemas.openxmlformats.org/officeDocument/2006/relationships/hyperlink" Target="https://www.ncbi.nlm.nih.gov/pubmed/17398031" TargetMode="External"/><Relationship Id="rId488" Type="http://schemas.openxmlformats.org/officeDocument/2006/relationships/hyperlink" Target="https://www.newjerseyck.com/wp-content/uploads/2017/07/NRG-BR002-Protocol-20160222.pdf" TargetMode="External"/><Relationship Id="rId3014" Type="http://schemas.openxmlformats.org/officeDocument/2006/relationships/hyperlink" Target="https://www.brachyjournal.com/article/S1538-4721(16)30054-X/fulltext" TargetMode="External"/><Relationship Id="rId487" Type="http://schemas.openxmlformats.org/officeDocument/2006/relationships/hyperlink" Target="https://www.rtog.org/clinicaltrials/protocoltable/studydetails.aspx?action=openFile&amp;FileID=9067" TargetMode="External"/><Relationship Id="rId3013" Type="http://schemas.openxmlformats.org/officeDocument/2006/relationships/hyperlink" Target="https://docs.google.com/document/d/1X-MmBeoIl3IECEGIUVV4sFz_AR_s5AEQb8Xsx4szmJg/edit#bookmark=id.2s9lxocmlkr1" TargetMode="External"/><Relationship Id="rId486" Type="http://schemas.openxmlformats.org/officeDocument/2006/relationships/hyperlink" Target="https://www.aapm.org/pubs/reports/rpt_101.pdf" TargetMode="External"/><Relationship Id="rId3016" Type="http://schemas.openxmlformats.org/officeDocument/2006/relationships/hyperlink" Target="https://docs.google.com/document/d/1X-MmBeoIl3IECEGIUVV4sFz_AR_s5AEQb8Xsx4szmJg/edit#bookmark=id.hi7c3wdz8bwq" TargetMode="External"/><Relationship Id="rId485" Type="http://schemas.openxmlformats.org/officeDocument/2006/relationships/hyperlink" Target="https://www.newjerseyck.com/wp-content/uploads/2017/07/NRG-BR002-Protocol-20160222.pdf" TargetMode="External"/><Relationship Id="rId3015" Type="http://schemas.openxmlformats.org/officeDocument/2006/relationships/hyperlink" Target="https://docs.google.com/document/d/1X-MmBeoIl3IECEGIUVV4sFz_AR_s5AEQb8Xsx4szmJg/edit#heading=h.efhwb1dgreff" TargetMode="External"/><Relationship Id="rId3007" Type="http://schemas.openxmlformats.org/officeDocument/2006/relationships/hyperlink" Target="https://www.ncbi.nlm.nih.gov/pubmed/32073955" TargetMode="External"/><Relationship Id="rId3006" Type="http://schemas.openxmlformats.org/officeDocument/2006/relationships/hyperlink" Target="https://docs.google.com/document/d/1X-MmBeoIl3IECEGIUVV4sFz_AR_s5AEQb8Xsx4szmJg/edit#bookmark=id.n9hc7b9umqu" TargetMode="External"/><Relationship Id="rId3009" Type="http://schemas.openxmlformats.org/officeDocument/2006/relationships/hyperlink" Target="http://ascopubs.org/doi/abs/10.1200/JCO.2004.07.197?url_ver=Z39.88-2003&amp;rfr_id=ori:rid:crossref.org&amp;rfr_dat=cr_pub%3dpubmed" TargetMode="External"/><Relationship Id="rId3008" Type="http://schemas.openxmlformats.org/officeDocument/2006/relationships/hyperlink" Target="https://docs.google.com/document/d/1X-MmBeoIl3IECEGIUVV4sFz_AR_s5AEQb8Xsx4szmJg/edit#bookmark=kix.nqh4mp4cd7f2" TargetMode="External"/><Relationship Id="rId480" Type="http://schemas.openxmlformats.org/officeDocument/2006/relationships/hyperlink" Target="https://www.ncbi.nlm.nih.gov/pubmed/29759332" TargetMode="External"/><Relationship Id="rId479" Type="http://schemas.openxmlformats.org/officeDocument/2006/relationships/hyperlink" Target="https://www.newjerseyck.com/wp-content/uploads/2017/07/NRG-BR002-Protocol-20160222.pdf" TargetMode="External"/><Relationship Id="rId478" Type="http://schemas.openxmlformats.org/officeDocument/2006/relationships/hyperlink" Target="https://www.newjerseyck.com/wp-content/uploads/2017/07/NRG-BR002-Protocol-20160222.pdf" TargetMode="External"/><Relationship Id="rId473" Type="http://schemas.openxmlformats.org/officeDocument/2006/relationships/hyperlink" Target="https://www.newjerseyck.com/wp-content/uploads/2017/07/NRG-BR002-Protocol-20160222.pdf" TargetMode="External"/><Relationship Id="rId472" Type="http://schemas.openxmlformats.org/officeDocument/2006/relationships/hyperlink" Target="https://www.newjerseyck.com/wp-content/uploads/2017/07/NRG-BR002-Protocol-20160222.pdf" TargetMode="External"/><Relationship Id="rId471" Type="http://schemas.openxmlformats.org/officeDocument/2006/relationships/hyperlink" Target="https://www.aapm.org/pubs/reports/rpt_101.pdf" TargetMode="External"/><Relationship Id="rId3001" Type="http://schemas.openxmlformats.org/officeDocument/2006/relationships/hyperlink" Target="https://docs.google.com/document/d/1X-MmBeoIl3IECEGIUVV4sFz_AR_s5AEQb8Xsx4szmJg/edit#bookmark=id.gsbf2k20udq7" TargetMode="External"/><Relationship Id="rId470" Type="http://schemas.openxmlformats.org/officeDocument/2006/relationships/hyperlink" Target="https://www.newjerseyck.com/wp-content/uploads/2017/07/NRG-BR002-Protocol-20160222.pdf" TargetMode="External"/><Relationship Id="rId3000" Type="http://schemas.openxmlformats.org/officeDocument/2006/relationships/hyperlink" Target="https://www.rtog.org/ClinicalTrials/ProtocolTable/StudyDetails.aspx?action=openFile&amp;FileId=4625" TargetMode="External"/><Relationship Id="rId477" Type="http://schemas.openxmlformats.org/officeDocument/2006/relationships/hyperlink" Target="https://www.aapm.org/pubs/reports/rpt_101.pdf" TargetMode="External"/><Relationship Id="rId3003" Type="http://schemas.openxmlformats.org/officeDocument/2006/relationships/hyperlink" Target="https://www.redjournal.org/article/S0360-3016(16)30456-4/fulltext" TargetMode="External"/><Relationship Id="rId476" Type="http://schemas.openxmlformats.org/officeDocument/2006/relationships/hyperlink" Target="https://www.newjerseyck.com/wp-content/uploads/2017/07/NRG-BR002-Protocol-20160222.pdf" TargetMode="External"/><Relationship Id="rId3002" Type="http://schemas.openxmlformats.org/officeDocument/2006/relationships/hyperlink" Target="https://www.ncbi.nlm.nih.gov/pmc/articles/PMC4685031/" TargetMode="External"/><Relationship Id="rId475" Type="http://schemas.openxmlformats.org/officeDocument/2006/relationships/hyperlink" Target="https://www.aapm.org/pubs/reports/rpt_101.pdf" TargetMode="External"/><Relationship Id="rId3005" Type="http://schemas.openxmlformats.org/officeDocument/2006/relationships/hyperlink" Target="https://www.ncbi.nlm.nih.gov/pmc/articles/PMC5862686/" TargetMode="External"/><Relationship Id="rId474" Type="http://schemas.openxmlformats.org/officeDocument/2006/relationships/hyperlink" Target="https://www.sciencedirect.com/science/article/pii/S093665551730434X" TargetMode="External"/><Relationship Id="rId3004" Type="http://schemas.openxmlformats.org/officeDocument/2006/relationships/hyperlink" Target="https://docs.google.com/document/d/1X-MmBeoIl3IECEGIUVV4sFz_AR_s5AEQb8Xsx4szmJg/edit#bookmark=id.eshihl13t11t" TargetMode="External"/><Relationship Id="rId1257" Type="http://schemas.openxmlformats.org/officeDocument/2006/relationships/hyperlink" Target="https://www.newjerseyck.com/wp-content/uploads/2017/07/NRG-BR002-Protocol-20160222.pdf" TargetMode="External"/><Relationship Id="rId2588" Type="http://schemas.openxmlformats.org/officeDocument/2006/relationships/hyperlink" Target="https://www.rtog.org/ClinicalTrials/ProtocolTable/StudyDetails.aspx?study=0822" TargetMode="External"/><Relationship Id="rId1258" Type="http://schemas.openxmlformats.org/officeDocument/2006/relationships/hyperlink" Target="https://www.sciencedirect.com/science/article/pii/S093665551730434X" TargetMode="External"/><Relationship Id="rId2589" Type="http://schemas.openxmlformats.org/officeDocument/2006/relationships/hyperlink" Target="https://docs.google.com/document/d/13NEZCS6s13MVLixabbO2vjY73zHxJ37qE16gBbApSdY/edit#bookmark=id.qjgje3irsn5" TargetMode="External"/><Relationship Id="rId1259" Type="http://schemas.openxmlformats.org/officeDocument/2006/relationships/hyperlink" Target="https://www.aapm.org/pubs/reports/rpt_101.pdf" TargetMode="External"/><Relationship Id="rId426" Type="http://schemas.openxmlformats.org/officeDocument/2006/relationships/hyperlink" Target="https://www.aapm.org/pubs/reports/rpt_101.pdf" TargetMode="External"/><Relationship Id="rId425" Type="http://schemas.openxmlformats.org/officeDocument/2006/relationships/hyperlink" Target="https://docs.google.com/document/d/1CfbqB4YnaPB8U3r2LykLv2v3bRLJyYQV0tvX4Js2Mog/edit#bookmark=id.pe268mbiryre" TargetMode="External"/><Relationship Id="rId424" Type="http://schemas.openxmlformats.org/officeDocument/2006/relationships/hyperlink" Target="https://www.rtog.org/ClinicalTrials/ProtocolTable/StudyDetails.aspx?action=openFile&amp;FileID=4649" TargetMode="External"/><Relationship Id="rId423" Type="http://schemas.openxmlformats.org/officeDocument/2006/relationships/hyperlink" Target="https://www.redjournal.org/article/S0360-3016(09)03283-0/fulltext" TargetMode="External"/><Relationship Id="rId429" Type="http://schemas.openxmlformats.org/officeDocument/2006/relationships/hyperlink" Target="https://docs.google.com/document/d/1CfbqB4YnaPB8U3r2LykLv2v3bRLJyYQV0tvX4Js2Mog/edit#bookmark=id.pe268mbiryre" TargetMode="External"/><Relationship Id="rId428" Type="http://schemas.openxmlformats.org/officeDocument/2006/relationships/hyperlink" Target="https://www.newjerseyck.com/wp-content/uploads/2017/07/NRG-BR002-Protocol-20160222.pdf" TargetMode="External"/><Relationship Id="rId427" Type="http://schemas.openxmlformats.org/officeDocument/2006/relationships/hyperlink" Target="https://www.karger.com/Article/Abstract/322503" TargetMode="External"/><Relationship Id="rId2580" Type="http://schemas.openxmlformats.org/officeDocument/2006/relationships/hyperlink" Target="https://docs.google.com/document/d/13NEZCS6s13MVLixabbO2vjY73zHxJ37qE16gBbApSdY/edit#bookmark=id.fzfx43bpa8fc" TargetMode="External"/><Relationship Id="rId1250" Type="http://schemas.openxmlformats.org/officeDocument/2006/relationships/hyperlink" Target="https://www.ncbi.nlm.nih.gov/pubmed/29759332" TargetMode="External"/><Relationship Id="rId2581" Type="http://schemas.openxmlformats.org/officeDocument/2006/relationships/hyperlink" Target="https://fascrs.org/healthcare-providers/education/clinical-practice-guidelines" TargetMode="External"/><Relationship Id="rId1251" Type="http://schemas.openxmlformats.org/officeDocument/2006/relationships/hyperlink" Target="https://www.karger.com/Article/Abstract/322503" TargetMode="External"/><Relationship Id="rId2582" Type="http://schemas.openxmlformats.org/officeDocument/2006/relationships/hyperlink" Target="https://www.esmo.org/guidelines/gastrointestinal-cancers/rectal-cancer" TargetMode="External"/><Relationship Id="rId1252" Type="http://schemas.openxmlformats.org/officeDocument/2006/relationships/hyperlink" Target="https://www.aapm.org/pubs/reports/rpt_101.pdf" TargetMode="External"/><Relationship Id="rId2583" Type="http://schemas.openxmlformats.org/officeDocument/2006/relationships/hyperlink" Target="https://docs.google.com/document/d/13NEZCS6s13MVLixabbO2vjY73zHxJ37qE16gBbApSdY/edit#bookmark=id.3mju38pjxp4e" TargetMode="External"/><Relationship Id="rId422" Type="http://schemas.openxmlformats.org/officeDocument/2006/relationships/hyperlink" Target="https://clinicaltrials.gov/ct2/show/NCT01993810" TargetMode="External"/><Relationship Id="rId1253" Type="http://schemas.openxmlformats.org/officeDocument/2006/relationships/hyperlink" Target="https://www.newjerseyck.com/wp-content/uploads/2017/07/NRG-BR002-Protocol-20160222.pdf" TargetMode="External"/><Relationship Id="rId2584" Type="http://schemas.openxmlformats.org/officeDocument/2006/relationships/hyperlink" Target="https://www.ncbi.nlm.nih.gov/pubmed/26922700" TargetMode="External"/><Relationship Id="rId421" Type="http://schemas.openxmlformats.org/officeDocument/2006/relationships/hyperlink" Target="https://www.ncbi.nlm.nih.gov/pubmed/25514807" TargetMode="External"/><Relationship Id="rId1254" Type="http://schemas.openxmlformats.org/officeDocument/2006/relationships/hyperlink" Target="https://www.ncbi.nlm.nih.gov/pubmed/32061993" TargetMode="External"/><Relationship Id="rId2585" Type="http://schemas.openxmlformats.org/officeDocument/2006/relationships/hyperlink" Target="https://www.ncbi.nlm.nih.gov/pubmed/23006527" TargetMode="External"/><Relationship Id="rId420" Type="http://schemas.openxmlformats.org/officeDocument/2006/relationships/hyperlink" Target="https://www.ncbi.nlm.nih.gov/pubmed/25514807" TargetMode="External"/><Relationship Id="rId1255" Type="http://schemas.openxmlformats.org/officeDocument/2006/relationships/hyperlink" Target="https://www.aapm.org/pubs/reports/rpt_101.pdf" TargetMode="External"/><Relationship Id="rId2586" Type="http://schemas.openxmlformats.org/officeDocument/2006/relationships/hyperlink" Target="https://www.sciencedirect.com/science/article/pii/S0360301619336545" TargetMode="External"/><Relationship Id="rId1256" Type="http://schemas.openxmlformats.org/officeDocument/2006/relationships/hyperlink" Target="https://www.rtog.org/clinicaltrials/protocoltable/studydetails.aspx?action=openFile&amp;FileID=9067" TargetMode="External"/><Relationship Id="rId2587" Type="http://schemas.openxmlformats.org/officeDocument/2006/relationships/hyperlink" Target="https://docs.google.com/document/d/13NEZCS6s13MVLixabbO2vjY73zHxJ37qE16gBbApSdY/edit#bookmark=id.cioodmvvzqbb" TargetMode="External"/><Relationship Id="rId1246" Type="http://schemas.openxmlformats.org/officeDocument/2006/relationships/hyperlink" Target="https://www.aapm.org/pubs/reports/rpt_101.pdf" TargetMode="External"/><Relationship Id="rId2577" Type="http://schemas.openxmlformats.org/officeDocument/2006/relationships/hyperlink" Target="https://docs.google.com/document/d/13NEZCS6s13MVLixabbO2vjY73zHxJ37qE16gBbApSdY/edit#heading=h.edmjmqevmmvz" TargetMode="External"/><Relationship Id="rId1247" Type="http://schemas.openxmlformats.org/officeDocument/2006/relationships/hyperlink" Target="https://www.newjerseyck.com/wp-content/uploads/2017/07/NRG-BR002-Protocol-20160222.pdf" TargetMode="External"/><Relationship Id="rId2578" Type="http://schemas.openxmlformats.org/officeDocument/2006/relationships/hyperlink" Target="http://www.quadshotnews.com/2019/09/west-side-story.html#more" TargetMode="External"/><Relationship Id="rId1248" Type="http://schemas.openxmlformats.org/officeDocument/2006/relationships/hyperlink" Target="https://www.ncbi.nlm.nih.gov/pubmed/29759332" TargetMode="External"/><Relationship Id="rId2579" Type="http://schemas.openxmlformats.org/officeDocument/2006/relationships/hyperlink" Target="https://jamanetwork.com/journals/jamasurgery/fullarticle/2736895" TargetMode="External"/><Relationship Id="rId1249" Type="http://schemas.openxmlformats.org/officeDocument/2006/relationships/hyperlink" Target="https://www.rtog.org/clinicaltrials/protocoltable/studydetails.aspx?action=openFile&amp;FileID=9067" TargetMode="External"/><Relationship Id="rId415" Type="http://schemas.openxmlformats.org/officeDocument/2006/relationships/hyperlink" Target="https://www.aapm.org/pubs/reports/rpt_101.pdf" TargetMode="External"/><Relationship Id="rId414" Type="http://schemas.openxmlformats.org/officeDocument/2006/relationships/hyperlink" Target="https://www.aapm.org/pubs/reports/rpt_101.pdf" TargetMode="External"/><Relationship Id="rId413" Type="http://schemas.openxmlformats.org/officeDocument/2006/relationships/hyperlink" Target="https://www.redjournal.org/article/S0360-3016(09)03293-3/fulltext" TargetMode="External"/><Relationship Id="rId412" Type="http://schemas.openxmlformats.org/officeDocument/2006/relationships/hyperlink" Target="https://www.ncbi.nlm.nih.gov/pubmed/25514807" TargetMode="External"/><Relationship Id="rId419" Type="http://schemas.openxmlformats.org/officeDocument/2006/relationships/hyperlink" Target="https://www.aapm.org/pubs/reports/rpt_101.pdf" TargetMode="External"/><Relationship Id="rId418" Type="http://schemas.openxmlformats.org/officeDocument/2006/relationships/hyperlink" Target="https://www.aapm.org/pubs/reports/rpt_101.pdf" TargetMode="External"/><Relationship Id="rId417" Type="http://schemas.openxmlformats.org/officeDocument/2006/relationships/hyperlink" Target="https://www.aapm.org/pubs/reports/rpt_101.pdf" TargetMode="External"/><Relationship Id="rId416" Type="http://schemas.openxmlformats.org/officeDocument/2006/relationships/hyperlink" Target="https://www.aapm.org/pubs/reports/rpt_101.pdf" TargetMode="External"/><Relationship Id="rId2570" Type="http://schemas.openxmlformats.org/officeDocument/2006/relationships/hyperlink" Target="https://www.astro.org/uploadedFiles/_MAIN_SITE/Affiliate/ARRO/Resident_Resources/Educational_Resources/ARROcase/Content_Pieces/ARROContourRectal.pdf" TargetMode="External"/><Relationship Id="rId1240" Type="http://schemas.openxmlformats.org/officeDocument/2006/relationships/hyperlink" Target="https://www.newjerseyck.com/wp-content/uploads/2017/07/NRG-BR002-Protocol-20160222.pdf" TargetMode="External"/><Relationship Id="rId2571" Type="http://schemas.openxmlformats.org/officeDocument/2006/relationships/hyperlink" Target="https://econtour.org/fundamentals" TargetMode="External"/><Relationship Id="rId1241" Type="http://schemas.openxmlformats.org/officeDocument/2006/relationships/hyperlink" Target="https://www.rtog.org/clinicaltrials/protocoltable/studydetails.aspx?action=openFile&amp;FileID=9067" TargetMode="External"/><Relationship Id="rId2572" Type="http://schemas.openxmlformats.org/officeDocument/2006/relationships/hyperlink" Target="http://econtour.org/cases/87" TargetMode="External"/><Relationship Id="rId411" Type="http://schemas.openxmlformats.org/officeDocument/2006/relationships/hyperlink" Target="https://www.ncbi.nlm.nih.gov/pubmed/29759332" TargetMode="External"/><Relationship Id="rId1242" Type="http://schemas.openxmlformats.org/officeDocument/2006/relationships/hyperlink" Target="https://www.rtog.org/clinicaltrials/protocoltable/studydetails.aspx?action=openFile&amp;FileID=9067" TargetMode="External"/><Relationship Id="rId2573" Type="http://schemas.openxmlformats.org/officeDocument/2006/relationships/hyperlink" Target="https://www.ncbi.nlm.nih.gov/pubmed/27528121" TargetMode="External"/><Relationship Id="rId410" Type="http://schemas.openxmlformats.org/officeDocument/2006/relationships/hyperlink" Target="https://www.ncbi.nlm.nih.gov/pubmed/25514807" TargetMode="External"/><Relationship Id="rId1243" Type="http://schemas.openxmlformats.org/officeDocument/2006/relationships/hyperlink" Target="https://www.aapm.org/pubs/reports/rpt_101.pdf" TargetMode="External"/><Relationship Id="rId2574" Type="http://schemas.openxmlformats.org/officeDocument/2006/relationships/hyperlink" Target="https://www.nrgoncology.org/Portals/0/Scientific%20Program/CIRO/Atlases/AnorectalContouringGuidelines.pdf" TargetMode="External"/><Relationship Id="rId1244" Type="http://schemas.openxmlformats.org/officeDocument/2006/relationships/hyperlink" Target="https://www.newjerseyck.com/wp-content/uploads/2017/07/NRG-BR002-Protocol-20160222.pdf" TargetMode="External"/><Relationship Id="rId2575" Type="http://schemas.openxmlformats.org/officeDocument/2006/relationships/hyperlink" Target="https://www.ncbi.nlm.nih.gov/pubmed/19117696" TargetMode="External"/><Relationship Id="rId1245" Type="http://schemas.openxmlformats.org/officeDocument/2006/relationships/hyperlink" Target="https://www.sciencedirect.com/science/article/pii/S093665551730434X" TargetMode="External"/><Relationship Id="rId2576" Type="http://schemas.openxmlformats.org/officeDocument/2006/relationships/hyperlink" Target="https://www.ncbi.nlm.nih.gov/pubmed/31949945" TargetMode="External"/><Relationship Id="rId1279" Type="http://schemas.openxmlformats.org/officeDocument/2006/relationships/hyperlink" Target="https://www.newjerseyck.com/wp-content/uploads/2017/07/NRG-BR002-Protocol-20160222.pdf" TargetMode="External"/><Relationship Id="rId448" Type="http://schemas.openxmlformats.org/officeDocument/2006/relationships/hyperlink" Target="https://www.ncbi.nlm.nih.gov/pubmed/29759332" TargetMode="External"/><Relationship Id="rId447" Type="http://schemas.openxmlformats.org/officeDocument/2006/relationships/hyperlink" Target="https://www.sciencedirect.com/science/article/pii/S0167814015005101?via%3Dihub" TargetMode="External"/><Relationship Id="rId446" Type="http://schemas.openxmlformats.org/officeDocument/2006/relationships/hyperlink" Target="https://www.newjerseyck.com/wp-content/uploads/2017/07/NRG-BR002-Protocol-20160222.pdf" TargetMode="External"/><Relationship Id="rId445" Type="http://schemas.openxmlformats.org/officeDocument/2006/relationships/hyperlink" Target="https://www.rtog.org/clinicaltrials/protocoltable/studydetails.aspx?action=openFile&amp;FileID=9067" TargetMode="External"/><Relationship Id="rId449" Type="http://schemas.openxmlformats.org/officeDocument/2006/relationships/hyperlink" Target="https://www.birpublications.org/doi/10.1259/bjr.20150036" TargetMode="External"/><Relationship Id="rId1270" Type="http://schemas.openxmlformats.org/officeDocument/2006/relationships/hyperlink" Target="https://www.newjerseyck.com/wp-content/uploads/2017/07/NRG-BR002-Protocol-20160222.pdf" TargetMode="External"/><Relationship Id="rId440" Type="http://schemas.openxmlformats.org/officeDocument/2006/relationships/hyperlink" Target="https://www.aapm.org/pubs/reports/rpt_101.pdf" TargetMode="External"/><Relationship Id="rId1271" Type="http://schemas.openxmlformats.org/officeDocument/2006/relationships/hyperlink" Target="https://www.ncbi.nlm.nih.gov/pubmed/29759332" TargetMode="External"/><Relationship Id="rId1272" Type="http://schemas.openxmlformats.org/officeDocument/2006/relationships/hyperlink" Target="https://www.aapm.org/pubs/reports/rpt_101.pdf" TargetMode="External"/><Relationship Id="rId1273" Type="http://schemas.openxmlformats.org/officeDocument/2006/relationships/hyperlink" Target="https://www.rtog.org/clinicaltrials/protocoltable/studydetails.aspx?action=openFile&amp;FileID=9067" TargetMode="External"/><Relationship Id="rId1274" Type="http://schemas.openxmlformats.org/officeDocument/2006/relationships/hyperlink" Target="https://www.newjerseyck.com/wp-content/uploads/2017/07/NRG-BR002-Protocol-20160222.pdf" TargetMode="External"/><Relationship Id="rId444" Type="http://schemas.openxmlformats.org/officeDocument/2006/relationships/hyperlink" Target="https://www.aapm.org/pubs/reports/rpt_101.pdf" TargetMode="External"/><Relationship Id="rId1275" Type="http://schemas.openxmlformats.org/officeDocument/2006/relationships/hyperlink" Target="https://docs.google.com/document/d/1oKD3L5ieCk03FWU6fCnj8aiHKRPJD-q6IpjXpQCuexw/edit#bookmark=id.4q1lwlblkw4q" TargetMode="External"/><Relationship Id="rId443" Type="http://schemas.openxmlformats.org/officeDocument/2006/relationships/hyperlink" Target="https://www.ncbi.nlm.nih.gov/pubmed/29759332" TargetMode="External"/><Relationship Id="rId1276" Type="http://schemas.openxmlformats.org/officeDocument/2006/relationships/hyperlink" Target="https://docs.google.com/document/d/1oKD3L5ieCk03FWU6fCnj8aiHKRPJD-q6IpjXpQCuexw/edit#bookmark=id.ctkqot8uicm" TargetMode="External"/><Relationship Id="rId442" Type="http://schemas.openxmlformats.org/officeDocument/2006/relationships/hyperlink" Target="https://www.sciencedirect.com/science/article/pii/S093665551730434X" TargetMode="External"/><Relationship Id="rId1277" Type="http://schemas.openxmlformats.org/officeDocument/2006/relationships/hyperlink" Target="https://docs.google.com/document/d/1oKD3L5ieCk03FWU6fCnj8aiHKRPJD-q6IpjXpQCuexw/edit#bookmark=id.dldhobpv14xl" TargetMode="External"/><Relationship Id="rId441" Type="http://schemas.openxmlformats.org/officeDocument/2006/relationships/hyperlink" Target="https://www.newjerseyck.com/wp-content/uploads/2017/07/NRG-BR002-Protocol-20160222.pdf" TargetMode="External"/><Relationship Id="rId1278" Type="http://schemas.openxmlformats.org/officeDocument/2006/relationships/hyperlink" Target="https://www.aapm.org/pubs/reports/rpt_101.pdf" TargetMode="External"/><Relationship Id="rId1268" Type="http://schemas.openxmlformats.org/officeDocument/2006/relationships/hyperlink" Target="https://www.aapm.org/pubs/reports/rpt_101.pdf" TargetMode="External"/><Relationship Id="rId2599" Type="http://schemas.openxmlformats.org/officeDocument/2006/relationships/hyperlink" Target="http://ascopubs.org/doi/full/10.1200/JCO.2009.22.0467" TargetMode="External"/><Relationship Id="rId1269" Type="http://schemas.openxmlformats.org/officeDocument/2006/relationships/hyperlink" Target="https://www.sciencedirect.com/science/article/pii/S093665551730434X" TargetMode="External"/><Relationship Id="rId437" Type="http://schemas.openxmlformats.org/officeDocument/2006/relationships/hyperlink" Target="https://www.rtog.org/clinicaltrials/protocoltable/studydetails.aspx?action=openFile&amp;FileID=9067" TargetMode="External"/><Relationship Id="rId436" Type="http://schemas.openxmlformats.org/officeDocument/2006/relationships/hyperlink" Target="https://www.newjerseyck.com/wp-content/uploads/2017/07/NRG-BR002-Protocol-20160222.pdf" TargetMode="External"/><Relationship Id="rId435" Type="http://schemas.openxmlformats.org/officeDocument/2006/relationships/hyperlink" Target="https://www.aapm.org/pubs/reports/rpt_101.pdf" TargetMode="External"/><Relationship Id="rId434" Type="http://schemas.openxmlformats.org/officeDocument/2006/relationships/hyperlink" Target="https://www.sciencedirect.com/science/article/pii/S093665551730434X" TargetMode="External"/><Relationship Id="rId439" Type="http://schemas.openxmlformats.org/officeDocument/2006/relationships/hyperlink" Target="https://www.karger.com/Article/Abstract/322503" TargetMode="External"/><Relationship Id="rId438" Type="http://schemas.openxmlformats.org/officeDocument/2006/relationships/hyperlink" Target="https://www.ncbi.nlm.nih.gov/pubmed/29759332" TargetMode="External"/><Relationship Id="rId2590" Type="http://schemas.openxmlformats.org/officeDocument/2006/relationships/hyperlink" Target="https://www.ncbi.nlm.nih.gov/pubmed/23008301" TargetMode="External"/><Relationship Id="rId1260" Type="http://schemas.openxmlformats.org/officeDocument/2006/relationships/hyperlink" Target="https://www.sciencedirect.com/science/article/pii/S093665551730434X" TargetMode="External"/><Relationship Id="rId2591" Type="http://schemas.openxmlformats.org/officeDocument/2006/relationships/hyperlink" Target="https://docs.google.com/document/d/13NEZCS6s13MVLixabbO2vjY73zHxJ37qE16gBbApSdY/edit#bookmark=id.yel2xb1e9sit" TargetMode="External"/><Relationship Id="rId1261" Type="http://schemas.openxmlformats.org/officeDocument/2006/relationships/hyperlink" Target="https://www.newjerseyck.com/wp-content/uploads/2017/07/NRG-BR002-Protocol-20160222.pdf" TargetMode="External"/><Relationship Id="rId2592" Type="http://schemas.openxmlformats.org/officeDocument/2006/relationships/hyperlink" Target="http://www.nejm.org/doi/full/10.1056/NEJMoa040694" TargetMode="External"/><Relationship Id="rId1262" Type="http://schemas.openxmlformats.org/officeDocument/2006/relationships/hyperlink" Target="https://www.sciencedirect.com/science/article/pii/S093665551730434X" TargetMode="External"/><Relationship Id="rId2593" Type="http://schemas.openxmlformats.org/officeDocument/2006/relationships/hyperlink" Target="https://www.ncbi.nlm.nih.gov/pubmed/22529255?dopt=Abstract" TargetMode="External"/><Relationship Id="rId1263" Type="http://schemas.openxmlformats.org/officeDocument/2006/relationships/hyperlink" Target="https://www.aapm.org/pubs/reports/rpt_101.pdf" TargetMode="External"/><Relationship Id="rId2594" Type="http://schemas.openxmlformats.org/officeDocument/2006/relationships/hyperlink" Target="https://docs.google.com/document/d/13NEZCS6s13MVLixabbO2vjY73zHxJ37qE16gBbApSdY/edit#bookmark=id.wiz7jps4huwe" TargetMode="External"/><Relationship Id="rId433" Type="http://schemas.openxmlformats.org/officeDocument/2006/relationships/hyperlink" Target="https://www.aapm.org/pubs/reports/rpt_101.pdf" TargetMode="External"/><Relationship Id="rId1264" Type="http://schemas.openxmlformats.org/officeDocument/2006/relationships/hyperlink" Target="https://www.newjerseyck.com/wp-content/uploads/2017/07/NRG-BR002-Protocol-20160222.pdf" TargetMode="External"/><Relationship Id="rId2595" Type="http://schemas.openxmlformats.org/officeDocument/2006/relationships/hyperlink" Target="https://www.ncbi.nlm.nih.gov/pubmed/31015165" TargetMode="External"/><Relationship Id="rId432" Type="http://schemas.openxmlformats.org/officeDocument/2006/relationships/hyperlink" Target="https://www.newjerseyck.com/wp-content/uploads/2017/07/NRG-BR002-Protocol-20160222.pdf" TargetMode="External"/><Relationship Id="rId1265" Type="http://schemas.openxmlformats.org/officeDocument/2006/relationships/hyperlink" Target="https://www.ncbi.nlm.nih.gov/pubmed/29759332" TargetMode="External"/><Relationship Id="rId2596" Type="http://schemas.openxmlformats.org/officeDocument/2006/relationships/hyperlink" Target="https://docs.google.com/document/d/13NEZCS6s13MVLixabbO2vjY73zHxJ37qE16gBbApSdY/edit#bookmark=id.etpw41kctq25" TargetMode="External"/><Relationship Id="rId431" Type="http://schemas.openxmlformats.org/officeDocument/2006/relationships/hyperlink" Target="https://www.newjerseyck.com/wp-content/uploads/2017/07/NRG-BR002-Protocol-20160222.pdf" TargetMode="External"/><Relationship Id="rId1266" Type="http://schemas.openxmlformats.org/officeDocument/2006/relationships/hyperlink" Target="https://www.rtog.org/clinicaltrials/protocoltable/studydetails.aspx?action=openFile&amp;FileID=9067" TargetMode="External"/><Relationship Id="rId2597" Type="http://schemas.openxmlformats.org/officeDocument/2006/relationships/hyperlink" Target="https://www.ncbi.nlm.nih.gov/pmc/articles/PMC4540628/" TargetMode="External"/><Relationship Id="rId430" Type="http://schemas.openxmlformats.org/officeDocument/2006/relationships/hyperlink" Target="https://docs.google.com/document/d/1oKD3L5ieCk03FWU6fCnj8aiHKRPJD-q6IpjXpQCuexw/edit#bookmark=id.yy4w2zafo8vx" TargetMode="External"/><Relationship Id="rId1267" Type="http://schemas.openxmlformats.org/officeDocument/2006/relationships/hyperlink" Target="https://www.karger.com/Article/Abstract/322503" TargetMode="External"/><Relationship Id="rId2598" Type="http://schemas.openxmlformats.org/officeDocument/2006/relationships/hyperlink" Target="https://docs.google.com/document/d/13NEZCS6s13MVLixabbO2vjY73zHxJ37qE16gBbApSdY/edit#bookmark=id.qjgje3irsn5" TargetMode="External"/><Relationship Id="rId3070" Type="http://schemas.openxmlformats.org/officeDocument/2006/relationships/hyperlink" Target="https://www.ncbi.nlm.nih.gov/pmc/articles/PMC4685031/" TargetMode="External"/><Relationship Id="rId3072" Type="http://schemas.openxmlformats.org/officeDocument/2006/relationships/hyperlink" Target="https://docs.google.com/document/d/1X-MmBeoIl3IECEGIUVV4sFz_AR_s5AEQb8Xsx4szmJg/edit#bookmark=id.eshihl13t11t" TargetMode="External"/><Relationship Id="rId3071" Type="http://schemas.openxmlformats.org/officeDocument/2006/relationships/hyperlink" Target="https://www.redjournal.org/article/S0360-3016(16)30456-4/fulltext" TargetMode="External"/><Relationship Id="rId3074" Type="http://schemas.openxmlformats.org/officeDocument/2006/relationships/hyperlink" Target="https://docs.google.com/document/d/1X-MmBeoIl3IECEGIUVV4sFz_AR_s5AEQb8Xsx4szmJg/edit#bookmark=id.n9hc7b9umqu" TargetMode="External"/><Relationship Id="rId3073" Type="http://schemas.openxmlformats.org/officeDocument/2006/relationships/hyperlink" Target="https://www.ncbi.nlm.nih.gov/pmc/articles/PMC5862686/" TargetMode="External"/><Relationship Id="rId3076" Type="http://schemas.openxmlformats.org/officeDocument/2006/relationships/hyperlink" Target="https://docs.google.com/document/d/1X-MmBeoIl3IECEGIUVV4sFz_AR_s5AEQb8Xsx4szmJg/edit#bookmark=kix.nqh4mp4cd7f2" TargetMode="External"/><Relationship Id="rId3075" Type="http://schemas.openxmlformats.org/officeDocument/2006/relationships/hyperlink" Target="https://www.ncbi.nlm.nih.gov/pubmed/32073955" TargetMode="External"/><Relationship Id="rId3078" Type="http://schemas.openxmlformats.org/officeDocument/2006/relationships/hyperlink" Target="https://docs.google.com/document/d/1X-MmBeoIl3IECEGIUVV4sFz_AR_s5AEQb8Xsx4szmJg/edit#bookmark=id.tasa0vnpp4s2" TargetMode="External"/><Relationship Id="rId3077" Type="http://schemas.openxmlformats.org/officeDocument/2006/relationships/hyperlink" Target="http://ascopubs.org/doi/abs/10.1200/JCO.2004.07.197?url_ver=Z39.88-2003&amp;rfr_id=ori:rid:crossref.org&amp;rfr_dat=cr_pub%3dpubmed" TargetMode="External"/><Relationship Id="rId3079" Type="http://schemas.openxmlformats.org/officeDocument/2006/relationships/hyperlink" Target="https://www.ncbi.nlm.nih.gov/pubmed/17398031" TargetMode="External"/><Relationship Id="rId3061" Type="http://schemas.openxmlformats.org/officeDocument/2006/relationships/hyperlink" Target="https://docs.google.com/document/d/1X-MmBeoIl3IECEGIUVV4sFz_AR_s5AEQb8Xsx4szmJg/edit#bookmark=kix.nqh4mp4cd7f2" TargetMode="External"/><Relationship Id="rId3060" Type="http://schemas.openxmlformats.org/officeDocument/2006/relationships/hyperlink" Target="http://ascopubs.org/doi/full/10.1200/JCO.2017.77.4273" TargetMode="External"/><Relationship Id="rId3063" Type="http://schemas.openxmlformats.org/officeDocument/2006/relationships/hyperlink" Target="https://docs.google.com/document/d/1X-MmBeoIl3IECEGIUVV4sFz_AR_s5AEQb8Xsx4szmJg/edit#bookmark=kix.n1e5fah4ao76" TargetMode="External"/><Relationship Id="rId3062" Type="http://schemas.openxmlformats.org/officeDocument/2006/relationships/hyperlink" Target="https://www.rtog.org/ClinicalTrials/ProtocolTable/StudyDetails.aspx?study=0418" TargetMode="External"/><Relationship Id="rId3065" Type="http://schemas.openxmlformats.org/officeDocument/2006/relationships/hyperlink" Target="https://docs.google.com/document/d/1X-MmBeoIl3IECEGIUVV4sFz_AR_s5AEQb8Xsx4szmJg/edit#bookmark=id.tgrkocfn51fu" TargetMode="External"/><Relationship Id="rId3064" Type="http://schemas.openxmlformats.org/officeDocument/2006/relationships/hyperlink" Target="https://www.rtog.org/clinicaltrials/protocoltable/studydetails.aspx?action=openFile&amp;FileID=10105" TargetMode="External"/><Relationship Id="rId3067" Type="http://schemas.openxmlformats.org/officeDocument/2006/relationships/hyperlink" Target="https://docs.google.com/document/d/1X-MmBeoIl3IECEGIUVV4sFz_AR_s5AEQb8Xsx4szmJg/edit#bookmark=id.2s9lxocmlkr1" TargetMode="External"/><Relationship Id="rId3066" Type="http://schemas.openxmlformats.org/officeDocument/2006/relationships/hyperlink" Target="https://www.rtog.org/ClinicalTrials/ProtocolTable/StudyDetails.aspx?action=openFile&amp;FileID=7534" TargetMode="External"/><Relationship Id="rId3069" Type="http://schemas.openxmlformats.org/officeDocument/2006/relationships/hyperlink" Target="https://docs.google.com/document/d/1X-MmBeoIl3IECEGIUVV4sFz_AR_s5AEQb8Xsx4szmJg/edit#bookmark=id.gsbf2k20udq7" TargetMode="External"/><Relationship Id="rId3068" Type="http://schemas.openxmlformats.org/officeDocument/2006/relationships/hyperlink" Target="https://www.rtog.org/ClinicalTrials/ProtocolTable/StudyDetails.aspx?action=openFile&amp;FileId=4625" TargetMode="External"/><Relationship Id="rId3090" Type="http://schemas.openxmlformats.org/officeDocument/2006/relationships/hyperlink" Target="http://www.acro.org/" TargetMode="External"/><Relationship Id="rId3092" Type="http://schemas.openxmlformats.org/officeDocument/2006/relationships/hyperlink" Target="https://twitter.com/NicholasZaorsky/status/1221823861978693632?s=20" TargetMode="External"/><Relationship Id="rId3091" Type="http://schemas.openxmlformats.org/officeDocument/2006/relationships/hyperlink" Target="https://twitter.com/NicholasZaorsky/status/1219773291528884229?s=20" TargetMode="External"/><Relationship Id="rId3094" Type="http://schemas.openxmlformats.org/officeDocument/2006/relationships/hyperlink" Target="https://twitter.com/NicholasZaorsky/status/1222649476386578438?s=20" TargetMode="External"/><Relationship Id="rId3093" Type="http://schemas.openxmlformats.org/officeDocument/2006/relationships/hyperlink" Target="https://twitter.com/NicholasZaorsky/status/1221824276740956162?s=20" TargetMode="External"/><Relationship Id="rId3096" Type="http://schemas.openxmlformats.org/officeDocument/2006/relationships/hyperlink" Target="https://www.nrgoncology.org/ciro-gynecologic" TargetMode="External"/><Relationship Id="rId3095" Type="http://schemas.openxmlformats.org/officeDocument/2006/relationships/hyperlink" Target="https://www.astro.org/uploadedFiles/_MAIN_SITE/Affiliate/ARRO/Resident_Resources/Educational_Resources/Content_Pieces/Vulvar.pdf" TargetMode="External"/><Relationship Id="rId3098" Type="http://schemas.openxmlformats.org/officeDocument/2006/relationships/hyperlink" Target="https://www.rtog.org/CoreLab/ContouringAtlases.aspx" TargetMode="External"/><Relationship Id="rId3097" Type="http://schemas.openxmlformats.org/officeDocument/2006/relationships/hyperlink" Target="https://www.ncbi.nlm.nih.gov/pmc/articles/PMC5189987/" TargetMode="External"/><Relationship Id="rId3099" Type="http://schemas.openxmlformats.org/officeDocument/2006/relationships/hyperlink" Target="https://www.sciencedirect.com/science/article/pii/S088985881930111X?via%3Dihub" TargetMode="External"/><Relationship Id="rId3081" Type="http://schemas.openxmlformats.org/officeDocument/2006/relationships/hyperlink" Target="https://docs.google.com/document/d/1X-MmBeoIl3IECEGIUVV4sFz_AR_s5AEQb8Xsx4szmJg/edit#bookmark=id.2s9lxocmlkr1" TargetMode="External"/><Relationship Id="rId3080" Type="http://schemas.openxmlformats.org/officeDocument/2006/relationships/hyperlink" Target="https://www.ncbi.nlm.nih.gov/pubmed/21892091" TargetMode="External"/><Relationship Id="rId3083" Type="http://schemas.openxmlformats.org/officeDocument/2006/relationships/hyperlink" Target="https://docs.google.com/document/d/1X-MmBeoIl3IECEGIUVV4sFz_AR_s5AEQb8Xsx4szmJg/edit#heading=h.efhwb1dgreff" TargetMode="External"/><Relationship Id="rId3082" Type="http://schemas.openxmlformats.org/officeDocument/2006/relationships/hyperlink" Target="https://www.brachyjournal.com/article/S1538-4721(16)30054-X/fulltext" TargetMode="External"/><Relationship Id="rId3085" Type="http://schemas.openxmlformats.org/officeDocument/2006/relationships/hyperlink" Target="https://docs.google.com/document/d/1X-MmBeoIl3IECEGIUVV4sFz_AR_s5AEQb8Xsx4szmJg/edit#heading=h.efhwb1dgreff" TargetMode="External"/><Relationship Id="rId3084" Type="http://schemas.openxmlformats.org/officeDocument/2006/relationships/hyperlink" Target="https://docs.google.com/document/d/1X-MmBeoIl3IECEGIUVV4sFz_AR_s5AEQb8Xsx4szmJg/edit#bookmark=id.hi7c3wdz8bwq" TargetMode="External"/><Relationship Id="rId3087" Type="http://schemas.openxmlformats.org/officeDocument/2006/relationships/hyperlink" Target="https://docs.google.com/document/d/1X-MmBeoIl3IECEGIUVV4sFz_AR_s5AEQb8Xsx4szmJg/edit#heading=h.efhwb1dgreff" TargetMode="External"/><Relationship Id="rId3086" Type="http://schemas.openxmlformats.org/officeDocument/2006/relationships/hyperlink" Target="https://www.sciencedirect.com/science/article/pii/S1538472117303938?via%3Dihub" TargetMode="External"/><Relationship Id="rId3089" Type="http://schemas.openxmlformats.org/officeDocument/2006/relationships/hyperlink" Target="https://docs.google.com/document/d/1X-MmBeoIl3IECEGIUVV4sFz_AR_s5AEQb8Xsx4szmJg/edit#heading=h.efhwb1dgreff" TargetMode="External"/><Relationship Id="rId3088" Type="http://schemas.openxmlformats.org/officeDocument/2006/relationships/hyperlink" Target="https://docs.google.com/document/d/1X-MmBeoIl3IECEGIUVV4sFz_AR_s5AEQb8Xsx4szmJg/edit#bookmark=kix.lb7csgs1k37" TargetMode="External"/><Relationship Id="rId3039" Type="http://schemas.openxmlformats.org/officeDocument/2006/relationships/hyperlink" Target="https://www.ncbi.nlm.nih.gov/pmc/articles/PMC275272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3030" Type="http://schemas.openxmlformats.org/officeDocument/2006/relationships/hyperlink" Target="https://www.astro.org/uploadedFiles/_MAIN_SITE/Affiliate/ARRO/Resident_Resources/Educational_Resources/Content_Pieces/CervicalCancer.pdf" TargetMode="External"/><Relationship Id="rId9" Type="http://schemas.openxmlformats.org/officeDocument/2006/relationships/hyperlink" Target="http://bit.ly/CNSandPeds" TargetMode="External"/><Relationship Id="rId3032" Type="http://schemas.openxmlformats.org/officeDocument/2006/relationships/hyperlink" Target="http://econtour.org/cases/55" TargetMode="External"/><Relationship Id="rId3031" Type="http://schemas.openxmlformats.org/officeDocument/2006/relationships/hyperlink" Target="http://econtour.org/cases/84" TargetMode="External"/><Relationship Id="rId3034" Type="http://schemas.openxmlformats.org/officeDocument/2006/relationships/hyperlink" Target="http://econtour.org/cases/38" TargetMode="External"/><Relationship Id="rId3033" Type="http://schemas.openxmlformats.org/officeDocument/2006/relationships/hyperlink" Target="http://econtour.org/cases/111" TargetMode="External"/><Relationship Id="rId5" Type="http://schemas.openxmlformats.org/officeDocument/2006/relationships/numbering" Target="numbering.xml"/><Relationship Id="rId3036" Type="http://schemas.openxmlformats.org/officeDocument/2006/relationships/hyperlink" Target="https://www.ncbi.nlm.nih.gov/pubmed/27032573" TargetMode="External"/><Relationship Id="rId6" Type="http://schemas.openxmlformats.org/officeDocument/2006/relationships/styles" Target="styles.xml"/><Relationship Id="rId3035" Type="http://schemas.openxmlformats.org/officeDocument/2006/relationships/hyperlink" Target="https://www.nrgoncology.org/ciro-gynecologic" TargetMode="External"/><Relationship Id="rId7" Type="http://schemas.openxmlformats.org/officeDocument/2006/relationships/hyperlink" Target="https://bit.ly/PalliativeRoR" TargetMode="External"/><Relationship Id="rId3038" Type="http://schemas.openxmlformats.org/officeDocument/2006/relationships/hyperlink" Target="http://www.rtog.org/corelab/contouringatlases/gyn.aspx" TargetMode="External"/><Relationship Id="rId8" Type="http://schemas.openxmlformats.org/officeDocument/2006/relationships/hyperlink" Target="https://bit.ly/BreastRoR" TargetMode="External"/><Relationship Id="rId3037" Type="http://schemas.openxmlformats.org/officeDocument/2006/relationships/hyperlink" Target="https://www.ncbi.nlm.nih.gov/pubmed/20472347" TargetMode="External"/><Relationship Id="rId3029" Type="http://schemas.openxmlformats.org/officeDocument/2006/relationships/hyperlink" Target="https://twitter.com/NicholasZaorsky/status/1222648780903849986?s=20" TargetMode="External"/><Relationship Id="rId3028" Type="http://schemas.openxmlformats.org/officeDocument/2006/relationships/hyperlink" Target="https://twitter.com/NicholasZaorsky/status/1222649051235127296?s=20" TargetMode="External"/><Relationship Id="rId3021" Type="http://schemas.openxmlformats.org/officeDocument/2006/relationships/hyperlink" Target="https://docs.google.com/document/d/1X-MmBeoIl3IECEGIUVV4sFz_AR_s5AEQb8Xsx4szmJg/edit#heading=h.efhwb1dgreff" TargetMode="External"/><Relationship Id="rId3020" Type="http://schemas.openxmlformats.org/officeDocument/2006/relationships/hyperlink" Target="https://docs.google.com/document/d/1X-MmBeoIl3IECEGIUVV4sFz_AR_s5AEQb8Xsx4szmJg/edit#bookmark=kix.lb7csgs1k37" TargetMode="External"/><Relationship Id="rId3023" Type="http://schemas.openxmlformats.org/officeDocument/2006/relationships/hyperlink" Target="https://twitter.com/NicholasZaorsky/status/1219773291528884229?s=20" TargetMode="External"/><Relationship Id="rId3022" Type="http://schemas.openxmlformats.org/officeDocument/2006/relationships/hyperlink" Target="http://www.acro.org/" TargetMode="External"/><Relationship Id="rId3025" Type="http://schemas.openxmlformats.org/officeDocument/2006/relationships/hyperlink" Target="https://twitter.com/NicholasZaorsky/status/1221823861978693632?s=20" TargetMode="External"/><Relationship Id="rId3024" Type="http://schemas.openxmlformats.org/officeDocument/2006/relationships/hyperlink" Target="https://twitter.com/NicholasZaorsky/status/1221824856834158592?s=20" TargetMode="External"/><Relationship Id="rId3027" Type="http://schemas.openxmlformats.org/officeDocument/2006/relationships/hyperlink" Target="https://twitter.com/NicholasZaorsky/status/1221828307068604417?s=20" TargetMode="External"/><Relationship Id="rId3026" Type="http://schemas.openxmlformats.org/officeDocument/2006/relationships/hyperlink" Target="https://twitter.com/NicholasZaorsky/status/1221824276740956162?s=20" TargetMode="External"/><Relationship Id="rId3050" Type="http://schemas.openxmlformats.org/officeDocument/2006/relationships/hyperlink" Target="https://link.springer.com/article/10.1007%2Fs00428-018-2362-9" TargetMode="External"/><Relationship Id="rId3052" Type="http://schemas.openxmlformats.org/officeDocument/2006/relationships/hyperlink" Target="https://www.sciencedirect.com/science/article/pii/S1538472111003527" TargetMode="External"/><Relationship Id="rId3051" Type="http://schemas.openxmlformats.org/officeDocument/2006/relationships/hyperlink" Target="https://docs.google.com/document/d/1X-MmBeoIl3IECEGIUVV4sFz_AR_s5AEQb8Xsx4szmJg/edit#heading=h.a6plw395yelu" TargetMode="External"/><Relationship Id="rId3054" Type="http://schemas.openxmlformats.org/officeDocument/2006/relationships/hyperlink" Target="https://www.sciencedirect.com/science/article/pii/S1538472111003515" TargetMode="External"/><Relationship Id="rId3053" Type="http://schemas.openxmlformats.org/officeDocument/2006/relationships/hyperlink" Target="https://docs.google.com/document/d/1X-MmBeoIl3IECEGIUVV4sFz_AR_s5AEQb8Xsx4szmJg/edit#bookmark=id.l14oefxoqiz" TargetMode="External"/><Relationship Id="rId3056" Type="http://schemas.openxmlformats.org/officeDocument/2006/relationships/hyperlink" Target="https://www.ncbi.nlm.nih.gov/pubmed/22265438" TargetMode="External"/><Relationship Id="rId3055" Type="http://schemas.openxmlformats.org/officeDocument/2006/relationships/hyperlink" Target="https://docs.google.com/document/d/1X-MmBeoIl3IECEGIUVV4sFz_AR_s5AEQb8Xsx4szmJg/edit#bookmark=id.1vb7u8jdcrdy" TargetMode="External"/><Relationship Id="rId3058" Type="http://schemas.openxmlformats.org/officeDocument/2006/relationships/hyperlink" Target="https://www.sciencedirect.com/science/article/pii/S1538472118306305?via%3Dihub" TargetMode="External"/><Relationship Id="rId3057" Type="http://schemas.openxmlformats.org/officeDocument/2006/relationships/hyperlink" Target="https://docs.google.com/document/d/1X-MmBeoIl3IECEGIUVV4sFz_AR_s5AEQb8Xsx4szmJg/edit#bookmark=id.cj81a18qu433" TargetMode="External"/><Relationship Id="rId3059" Type="http://schemas.openxmlformats.org/officeDocument/2006/relationships/hyperlink" Target="https://docs.google.com/document/d/1X-MmBeoIl3IECEGIUVV4sFz_AR_s5AEQb8Xsx4szmJg/edit#bookmark=id.hs48ru8dcnxy" TargetMode="External"/><Relationship Id="rId3041" Type="http://schemas.openxmlformats.org/officeDocument/2006/relationships/hyperlink" Target="https://www.nrgoncology.org/ciro-gynecologic" TargetMode="External"/><Relationship Id="rId3040" Type="http://schemas.openxmlformats.org/officeDocument/2006/relationships/hyperlink" Target="https://docs.google.com/document/d/1X-MmBeoIl3IECEGIUVV4sFz_AR_s5AEQb8Xsx4szmJg/edit#bookmark=id.8tjrn056kqnl" TargetMode="External"/><Relationship Id="rId3043" Type="http://schemas.openxmlformats.org/officeDocument/2006/relationships/hyperlink" Target="https://docs.google.com/document/d/1X-MmBeoIl3IECEGIUVV4sFz_AR_s5AEQb8Xsx4szmJg/edit#bookmark=kix.8yrje68n0x79" TargetMode="External"/><Relationship Id="rId3042" Type="http://schemas.openxmlformats.org/officeDocument/2006/relationships/hyperlink" Target="https://www.redjournal.org/article/S0360-3016(14)03328-8/fulltext" TargetMode="External"/><Relationship Id="rId3045" Type="http://schemas.openxmlformats.org/officeDocument/2006/relationships/hyperlink" Target="https://docs.google.com/document/d/1X-MmBeoIl3IECEGIUVV4sFz_AR_s5AEQb8Xsx4szmJg/edit#heading=h.t4kv4aacj9qi" TargetMode="External"/><Relationship Id="rId3044" Type="http://schemas.openxmlformats.org/officeDocument/2006/relationships/hyperlink" Target="https://www.sciencedirect.com/science/article/pii/S088985881930111X?via%3Dihub" TargetMode="External"/><Relationship Id="rId3047" Type="http://schemas.openxmlformats.org/officeDocument/2006/relationships/hyperlink" Target="https://www.sgo.org/clinical-practice/guidelines/" TargetMode="External"/><Relationship Id="rId3046" Type="http://schemas.openxmlformats.org/officeDocument/2006/relationships/hyperlink" Target="https://www.asco.org/research-guidelines/quality-guidelines/guidelines/gynecologic-cancer#/11801" TargetMode="External"/><Relationship Id="rId3049" Type="http://schemas.openxmlformats.org/officeDocument/2006/relationships/hyperlink" Target="https://www.esmo.org/guidelines/gynaecological-cancers" TargetMode="External"/><Relationship Id="rId3048" Type="http://schemas.openxmlformats.org/officeDocument/2006/relationships/hyperlink" Target="https://www.ncbi.nlm.nih.gov/pubmed/30306584" TargetMode="External"/><Relationship Id="rId2600" Type="http://schemas.openxmlformats.org/officeDocument/2006/relationships/hyperlink" Target="https://docs.google.com/document/d/13NEZCS6s13MVLixabbO2vjY73zHxJ37qE16gBbApSdY/edit#bookmark=id.nnzj1ncdavuh" TargetMode="External"/><Relationship Id="rId2601" Type="http://schemas.openxmlformats.org/officeDocument/2006/relationships/hyperlink" Target="https://www.ncbi.nlm.nih.gov/pubmed/23008301" TargetMode="External"/><Relationship Id="rId2602" Type="http://schemas.openxmlformats.org/officeDocument/2006/relationships/hyperlink" Target="https://docs.google.com/document/d/13NEZCS6s13MVLixabbO2vjY73zHxJ37qE16gBbApSdY/edit#bookmark=id.yel2xb1e9sit" TargetMode="External"/><Relationship Id="rId2603" Type="http://schemas.openxmlformats.org/officeDocument/2006/relationships/hyperlink" Target="https://www.ncbi.nlm.nih.gov/pubmed/25060825" TargetMode="External"/><Relationship Id="rId2604" Type="http://schemas.openxmlformats.org/officeDocument/2006/relationships/hyperlink" Target="https://docs.google.com/document/d/13NEZCS6s13MVLixabbO2vjY73zHxJ37qE16gBbApSdY/edit#bookmark=id.9zbqxzggszz3" TargetMode="External"/><Relationship Id="rId2605" Type="http://schemas.openxmlformats.org/officeDocument/2006/relationships/hyperlink" Target="https://www.ncbi.nlm.nih.gov/pubmed/20585099" TargetMode="External"/><Relationship Id="rId2606" Type="http://schemas.openxmlformats.org/officeDocument/2006/relationships/hyperlink" Target="https://docs.google.com/document/d/13NEZCS6s13MVLixabbO2vjY73zHxJ37qE16gBbApSdY/edit#bookmark=id.bxjexswxtk3p" TargetMode="External"/><Relationship Id="rId808" Type="http://schemas.openxmlformats.org/officeDocument/2006/relationships/hyperlink" Target="https://www.redjournal.org/article/S0360-3016(09)03289-1/fulltext" TargetMode="External"/><Relationship Id="rId2607" Type="http://schemas.openxmlformats.org/officeDocument/2006/relationships/hyperlink" Target="http://www.acro.org/" TargetMode="External"/><Relationship Id="rId807" Type="http://schemas.openxmlformats.org/officeDocument/2006/relationships/hyperlink" Target="https://www.redjournal.org/article/S0360-3016(09)03289-1/fulltext" TargetMode="External"/><Relationship Id="rId2608" Type="http://schemas.openxmlformats.org/officeDocument/2006/relationships/hyperlink" Target="https://twitter.com/NicholasZaorsky/status/1213911340567453697" TargetMode="External"/><Relationship Id="rId806" Type="http://schemas.openxmlformats.org/officeDocument/2006/relationships/hyperlink" Target="https://www.dahanca.dk/assets/files/GUID_DAHANCA%20Radiotherapy%20Guidelines%202019.pdf" TargetMode="External"/><Relationship Id="rId2609" Type="http://schemas.openxmlformats.org/officeDocument/2006/relationships/hyperlink" Target="https://twitter.com/NicholasZaorsky/status/1213907270779785216" TargetMode="External"/><Relationship Id="rId805" Type="http://schemas.openxmlformats.org/officeDocument/2006/relationships/hyperlink" Target="https://www.dahanca.dk/assets/files/GUID_DAHANCA%20Radiotherapy%20Guidelines%202019.pdf" TargetMode="External"/><Relationship Id="rId809" Type="http://schemas.openxmlformats.org/officeDocument/2006/relationships/hyperlink" Target="https://www.ncbi.nlm.nih.gov/pubmed/20056347" TargetMode="External"/><Relationship Id="rId800" Type="http://schemas.openxmlformats.org/officeDocument/2006/relationships/hyperlink" Target="https://pubmed.ncbi.nlm.nih.gov/25066214/?dopt=Abstract" TargetMode="External"/><Relationship Id="rId804" Type="http://schemas.openxmlformats.org/officeDocument/2006/relationships/hyperlink" Target="https://docs.google.com/document/d/1STZuiggtbkDIuuNMpDVSsqT2KMyp1017y8qV5Gz_GGc/edit#bookmark=id.vglx194p7sw8" TargetMode="External"/><Relationship Id="rId803" Type="http://schemas.openxmlformats.org/officeDocument/2006/relationships/hyperlink" Target="https://www.dahanca.dk/assets/files/GUID_DAHANCA%20Radiotherapy%20Guidelines%202019.pdf" TargetMode="External"/><Relationship Id="rId802" Type="http://schemas.openxmlformats.org/officeDocument/2006/relationships/hyperlink" Target="https://www.ncbi.nlm.nih.gov/pubmed/32387489" TargetMode="External"/><Relationship Id="rId801" Type="http://schemas.openxmlformats.org/officeDocument/2006/relationships/hyperlink" Target="https://www.ncbi.nlm.nih.gov/pubmed/32387489" TargetMode="External"/><Relationship Id="rId1334" Type="http://schemas.openxmlformats.org/officeDocument/2006/relationships/hyperlink" Target="https://www.newjerseyck.com/wp-content/uploads/2017/07/NRG-BR002-Protocol-20160222.pdf" TargetMode="External"/><Relationship Id="rId2665" Type="http://schemas.openxmlformats.org/officeDocument/2006/relationships/hyperlink" Target="https://www.ncbi.nlm.nih.gov/pubmed/28296582" TargetMode="External"/><Relationship Id="rId1335" Type="http://schemas.openxmlformats.org/officeDocument/2006/relationships/hyperlink" Target="https://www.aapm.org/pubs/reports/rpt_101.pdf" TargetMode="External"/><Relationship Id="rId2666" Type="http://schemas.openxmlformats.org/officeDocument/2006/relationships/hyperlink" Target="https://www.sciencedirect.com/science/article/pii/S1470204519305698?via%3Dihub" TargetMode="External"/><Relationship Id="rId1336" Type="http://schemas.openxmlformats.org/officeDocument/2006/relationships/hyperlink" Target="https://www.aapm.org/pubs/reports/rpt_101.pdf" TargetMode="External"/><Relationship Id="rId2667" Type="http://schemas.openxmlformats.org/officeDocument/2006/relationships/hyperlink" Target="https://www.rtog.org/clinicaltrials/protocoltable/studydetails.aspx?action=openFile&amp;FileID=13044" TargetMode="External"/><Relationship Id="rId1337" Type="http://schemas.openxmlformats.org/officeDocument/2006/relationships/hyperlink" Target="https://www.newjerseyck.com/wp-content/uploads/2017/07/NRG-BR002-Protocol-20160222.pdf" TargetMode="External"/><Relationship Id="rId2668" Type="http://schemas.openxmlformats.org/officeDocument/2006/relationships/hyperlink" Target="https://www.rtog.org/ClinicalTrials/ProtocolTable/StudyDetails.aspx?action=openFile&amp;FileID=4624" TargetMode="External"/><Relationship Id="rId1338" Type="http://schemas.openxmlformats.org/officeDocument/2006/relationships/hyperlink" Target="https://www.aapm.org/pubs/reports/rpt_101.pdf" TargetMode="External"/><Relationship Id="rId2669" Type="http://schemas.openxmlformats.org/officeDocument/2006/relationships/hyperlink" Target="https://www.ncbi.nlm.nih.gov/pubmed/32072028" TargetMode="External"/><Relationship Id="rId1339" Type="http://schemas.openxmlformats.org/officeDocument/2006/relationships/hyperlink" Target="https://www.newjerseyck.com/wp-content/uploads/2017/07/NRG-BR002-Protocol-20160222.pdf" TargetMode="External"/><Relationship Id="rId745" Type="http://schemas.openxmlformats.org/officeDocument/2006/relationships/hyperlink" Target="https://www.rtog.org/ClinicalTrials/ProtocolTable/StudyDetails.aspx?study=0529" TargetMode="External"/><Relationship Id="rId744" Type="http://schemas.openxmlformats.org/officeDocument/2006/relationships/hyperlink" Target="https://www.newjerseyck.com/wp-content/uploads/2017/07/NRG-BR002-Protocol-20160222.pdf" TargetMode="External"/><Relationship Id="rId743" Type="http://schemas.openxmlformats.org/officeDocument/2006/relationships/hyperlink" Target="https://www.sciencedirect.com/science/article/pii/S093665551730434X" TargetMode="External"/><Relationship Id="rId742" Type="http://schemas.openxmlformats.org/officeDocument/2006/relationships/hyperlink" Target="https://www.aapm.org/pubs/reports/rpt_101.pdf" TargetMode="External"/><Relationship Id="rId749" Type="http://schemas.openxmlformats.org/officeDocument/2006/relationships/hyperlink" Target="https://pubmed.ncbi.nlm.nih.gov/23582248/" TargetMode="External"/><Relationship Id="rId748" Type="http://schemas.openxmlformats.org/officeDocument/2006/relationships/hyperlink" Target="https://www.rtog.org/ClinicalTrials/ProtocolTable/StudyDetails.aspx?study=0418" TargetMode="External"/><Relationship Id="rId747" Type="http://schemas.openxmlformats.org/officeDocument/2006/relationships/hyperlink" Target="https://www.rtog.org/ClinicalTrials/ProtocolTable/StudyDetails.aspx?action=openFile&amp;FileID=9644" TargetMode="External"/><Relationship Id="rId746" Type="http://schemas.openxmlformats.org/officeDocument/2006/relationships/hyperlink" Target="https://pubmed.ncbi.nlm.nih.gov/23582248/" TargetMode="External"/><Relationship Id="rId2660" Type="http://schemas.openxmlformats.org/officeDocument/2006/relationships/hyperlink" Target="https://www.rtog.org/ClinicalTrials/ProtocolTable/StudyDetails.aspx?action=openFile&amp;FileID=4624" TargetMode="External"/><Relationship Id="rId741" Type="http://schemas.openxmlformats.org/officeDocument/2006/relationships/hyperlink" Target="https://www.sciencedirect.com/science/article/pii/S093665551730434X" TargetMode="External"/><Relationship Id="rId1330" Type="http://schemas.openxmlformats.org/officeDocument/2006/relationships/hyperlink" Target="https://www.rtog.org/clinicaltrials/protocoltable/studydetails.aspx?action=openFile&amp;FileID=9067" TargetMode="External"/><Relationship Id="rId2661" Type="http://schemas.openxmlformats.org/officeDocument/2006/relationships/hyperlink" Target="https://www.rtog.org/ClinicalTrials/ProtocolTable/StudyDetails.aspx?action=openFile&amp;FileID=13149" TargetMode="External"/><Relationship Id="rId740" Type="http://schemas.openxmlformats.org/officeDocument/2006/relationships/hyperlink" Target="https://www.aapm.org/pubs/reports/rpt_101.pdf" TargetMode="External"/><Relationship Id="rId1331" Type="http://schemas.openxmlformats.org/officeDocument/2006/relationships/hyperlink" Target="https://www.newjerseyck.com/wp-content/uploads/2017/07/NRG-BR002-Protocol-20160222.pdf" TargetMode="External"/><Relationship Id="rId2662" Type="http://schemas.openxmlformats.org/officeDocument/2006/relationships/hyperlink" Target="https://www.rtog.org/ClinicalTrials/ProtocolTable/StudyDetails.aspx?action=openFile&amp;FileID=4624" TargetMode="External"/><Relationship Id="rId1332" Type="http://schemas.openxmlformats.org/officeDocument/2006/relationships/hyperlink" Target="https://www.newjerseyck.com/wp-content/uploads/2017/07/NRG-BR002-Protocol-20160222.pdf" TargetMode="External"/><Relationship Id="rId2663" Type="http://schemas.openxmlformats.org/officeDocument/2006/relationships/hyperlink" Target="https://www.rtog.org/ClinicalTrials/ProtocolTable/StudyDetails.aspx?action=openFile&amp;FileID=13149" TargetMode="External"/><Relationship Id="rId1333" Type="http://schemas.openxmlformats.org/officeDocument/2006/relationships/hyperlink" Target="https://www.aapm.org/pubs/reports/rpt_101.pdf" TargetMode="External"/><Relationship Id="rId2664" Type="http://schemas.openxmlformats.org/officeDocument/2006/relationships/hyperlink" Target="https://www.rtog.org/clinicaltrials/protocoltable/studydetails.aspx?action=openFile&amp;FileID=13044" TargetMode="External"/><Relationship Id="rId1323" Type="http://schemas.openxmlformats.org/officeDocument/2006/relationships/hyperlink" Target="https://www.ncbi.nlm.nih.gov/pubmed/29759332" TargetMode="External"/><Relationship Id="rId2654" Type="http://schemas.openxmlformats.org/officeDocument/2006/relationships/hyperlink" Target="https://www.sciencedirect.com/science/article/pii/S1470204519305698?via%3Dihub" TargetMode="External"/><Relationship Id="rId1324" Type="http://schemas.openxmlformats.org/officeDocument/2006/relationships/hyperlink" Target="https://www.sciencedirect.com/science/article/pii/S093665551730434X" TargetMode="External"/><Relationship Id="rId2655" Type="http://schemas.openxmlformats.org/officeDocument/2006/relationships/hyperlink" Target="https://www.rtog.org/clinicaltrials/protocoltable/studydetails.aspx?action=openFile&amp;FileID=13044" TargetMode="External"/><Relationship Id="rId1325" Type="http://schemas.openxmlformats.org/officeDocument/2006/relationships/hyperlink" Target="https://www.newjerseyck.com/wp-content/uploads/2017/07/NRG-BR002-Protocol-20160222.pdf" TargetMode="External"/><Relationship Id="rId2656" Type="http://schemas.openxmlformats.org/officeDocument/2006/relationships/hyperlink" Target="https://www.rtog.org/ClinicalTrials/ProtocolTable/StudyDetails.aspx?action=openFile&amp;FileID=4624" TargetMode="External"/><Relationship Id="rId1326" Type="http://schemas.openxmlformats.org/officeDocument/2006/relationships/hyperlink" Target="https://www.aapm.org/pubs/reports/rpt_101.pdf" TargetMode="External"/><Relationship Id="rId2657" Type="http://schemas.openxmlformats.org/officeDocument/2006/relationships/hyperlink" Target="https://www.rtog.org/ClinicalTrials/ProtocolTable/StudyDetails.aspx?action=openFile&amp;FileID=13149" TargetMode="External"/><Relationship Id="rId1327" Type="http://schemas.openxmlformats.org/officeDocument/2006/relationships/hyperlink" Target="https://www.rtog.org/clinicaltrials/protocoltable/studydetails.aspx?action=openFile&amp;FileID=9067" TargetMode="External"/><Relationship Id="rId2658" Type="http://schemas.openxmlformats.org/officeDocument/2006/relationships/hyperlink" Target="https://www.rtog.org/ClinicalTrials/ProtocolTable/StudyDetails.aspx?action=openFile&amp;FileID=4624" TargetMode="External"/><Relationship Id="rId1328" Type="http://schemas.openxmlformats.org/officeDocument/2006/relationships/hyperlink" Target="https://www.newjerseyck.com/wp-content/uploads/2017/07/NRG-BR002-Protocol-20160222.pdf" TargetMode="External"/><Relationship Id="rId2659" Type="http://schemas.openxmlformats.org/officeDocument/2006/relationships/hyperlink" Target="https://www.rtog.org/ClinicalTrials/ProtocolTable/StudyDetails.aspx?action=openFile&amp;FileID=13149" TargetMode="External"/><Relationship Id="rId1329" Type="http://schemas.openxmlformats.org/officeDocument/2006/relationships/hyperlink" Target="https://www.aapm.org/pubs/reports/rpt_101.pdf" TargetMode="External"/><Relationship Id="rId739" Type="http://schemas.openxmlformats.org/officeDocument/2006/relationships/hyperlink" Target="https://www.newjerseyck.com/wp-content/uploads/2017/07/NRG-BR002-Protocol-20160222.pdf" TargetMode="External"/><Relationship Id="rId734" Type="http://schemas.openxmlformats.org/officeDocument/2006/relationships/hyperlink" Target="https://www.rtog.org/ClinicalTrials/ProtocolTable/StudyDetails.aspx?study=0529" TargetMode="External"/><Relationship Id="rId733" Type="http://schemas.openxmlformats.org/officeDocument/2006/relationships/hyperlink" Target="https://www.newjerseyck.com/wp-content/uploads/2017/07/NRG-BR002-Protocol-20160222.pdf" TargetMode="External"/><Relationship Id="rId732" Type="http://schemas.openxmlformats.org/officeDocument/2006/relationships/hyperlink" Target="https://www.aapm.org/pubs/reports/rpt_101.pdf" TargetMode="External"/><Relationship Id="rId731" Type="http://schemas.openxmlformats.org/officeDocument/2006/relationships/hyperlink" Target="https://www.newjerseyck.com/wp-content/uploads/2017/07/NRG-BR002-Protocol-20160222.pdf" TargetMode="External"/><Relationship Id="rId738" Type="http://schemas.openxmlformats.org/officeDocument/2006/relationships/hyperlink" Target="https://www.aapm.org/pubs/reports/rpt_101.pdf" TargetMode="External"/><Relationship Id="rId737" Type="http://schemas.openxmlformats.org/officeDocument/2006/relationships/hyperlink" Target="https://www.newjerseyck.com/wp-content/uploads/2017/07/NRG-BR002-Protocol-20160222.pdf" TargetMode="External"/><Relationship Id="rId736" Type="http://schemas.openxmlformats.org/officeDocument/2006/relationships/hyperlink" Target="https://www.aapm.org/pubs/reports/rpt_101.pdf" TargetMode="External"/><Relationship Id="rId735" Type="http://schemas.openxmlformats.org/officeDocument/2006/relationships/hyperlink" Target="https://www.newjerseyck.com/wp-content/uploads/2017/07/NRG-BR002-Protocol-20160222.pdf" TargetMode="External"/><Relationship Id="rId730" Type="http://schemas.openxmlformats.org/officeDocument/2006/relationships/hyperlink" Target="https://www.sciencedirect.com/science/article/pii/S093665551730434X" TargetMode="External"/><Relationship Id="rId2650" Type="http://schemas.openxmlformats.org/officeDocument/2006/relationships/hyperlink" Target="https://www.rtog.org/ClinicalTrials/ProtocolTable/StudyDetails.aspx?action=openFile&amp;FileID=13149" TargetMode="External"/><Relationship Id="rId1320" Type="http://schemas.openxmlformats.org/officeDocument/2006/relationships/hyperlink" Target="https://www.aapm.org/pubs/reports/rpt_101.pdf" TargetMode="External"/><Relationship Id="rId2651" Type="http://schemas.openxmlformats.org/officeDocument/2006/relationships/hyperlink" Target="https://www.rtog.org/clinicaltrials/protocoltable/studydetails.aspx?action=openFile&amp;FileID=13044" TargetMode="External"/><Relationship Id="rId1321" Type="http://schemas.openxmlformats.org/officeDocument/2006/relationships/hyperlink" Target="https://www.newjerseyck.com/wp-content/uploads/2017/07/NRG-BR002-Protocol-20160222.pdf" TargetMode="External"/><Relationship Id="rId2652" Type="http://schemas.openxmlformats.org/officeDocument/2006/relationships/hyperlink" Target="https://www.rtog.org/ClinicalTrials/ProtocolTable/StudyDetails.aspx?action=openFile&amp;FileID=4624" TargetMode="External"/><Relationship Id="rId1322" Type="http://schemas.openxmlformats.org/officeDocument/2006/relationships/hyperlink" Target="https://www.newjerseyck.com/wp-content/uploads/2017/07/NRG-BR002-Protocol-20160222.pdf" TargetMode="External"/><Relationship Id="rId2653" Type="http://schemas.openxmlformats.org/officeDocument/2006/relationships/hyperlink" Target="https://www.rtog.org/ClinicalTrials/ProtocolTable/StudyDetails.aspx?action=openFile&amp;FileID=13149" TargetMode="External"/><Relationship Id="rId1356" Type="http://schemas.openxmlformats.org/officeDocument/2006/relationships/hyperlink" Target="https://pubmed.ncbi.nlm.nih.gov/32464155/" TargetMode="External"/><Relationship Id="rId2687" Type="http://schemas.openxmlformats.org/officeDocument/2006/relationships/hyperlink" Target="https://docs.google.com/document/d/1j15zXLBPWwqty60Slm2jnHEiqaoT2iw5Gapp4iMWJsw/edit#heading=h.i7kgh6aebogz" TargetMode="External"/><Relationship Id="rId1357" Type="http://schemas.openxmlformats.org/officeDocument/2006/relationships/hyperlink" Target="https://pubmed.ncbi.nlm.nih.gov/32464155/" TargetMode="External"/><Relationship Id="rId2688" Type="http://schemas.openxmlformats.org/officeDocument/2006/relationships/hyperlink" Target="https://www.europeanurology.com/article/S0302-2838(19)30202-7/fulltext" TargetMode="External"/><Relationship Id="rId1358" Type="http://schemas.openxmlformats.org/officeDocument/2006/relationships/hyperlink" Target="https://www.newjerseyck.com/wp-content/uploads/2017/07/NRG-BR002-Protocol-20160222.pdf" TargetMode="External"/><Relationship Id="rId2689" Type="http://schemas.openxmlformats.org/officeDocument/2006/relationships/hyperlink" Target="https://docs.google.com/document/d/1j15zXLBPWwqty60Slm2jnHEiqaoT2iw5Gapp4iMWJsw/edit#heading=h.i7kgh6aebogz" TargetMode="External"/><Relationship Id="rId1359" Type="http://schemas.openxmlformats.org/officeDocument/2006/relationships/hyperlink" Target="https://www.auajournals.org/doi/10.1097/JU.0000000000000111" TargetMode="External"/><Relationship Id="rId767" Type="http://schemas.openxmlformats.org/officeDocument/2006/relationships/hyperlink" Target="https://www.sciencedirect.com/science/article/pii/S0360301609032969?via%3Dihub" TargetMode="External"/><Relationship Id="rId766" Type="http://schemas.openxmlformats.org/officeDocument/2006/relationships/hyperlink" Target="https://docs.google.com/document/d/1oKD3L5ieCk03FWU6fCnj8aiHKRPJD-q6IpjXpQCuexw/edit#bookmark=id.ameifz489gnc" TargetMode="External"/><Relationship Id="rId765" Type="http://schemas.openxmlformats.org/officeDocument/2006/relationships/hyperlink" Target="https://clinicaltrials.gov/ct2/show/NCT00632853" TargetMode="External"/><Relationship Id="rId764" Type="http://schemas.openxmlformats.org/officeDocument/2006/relationships/hyperlink" Target="https://www.rtog.org/ClinicalTrials/ProtocolTable/StudyDetails.aspx?action=openFile&amp;FileID=4649" TargetMode="External"/><Relationship Id="rId769" Type="http://schemas.openxmlformats.org/officeDocument/2006/relationships/hyperlink" Target="https://www.redjournal.org/article/S0360-3016(09)03284-2/fulltext" TargetMode="External"/><Relationship Id="rId768" Type="http://schemas.openxmlformats.org/officeDocument/2006/relationships/hyperlink" Target="https://www.dahanca.dk/assets/files/GUID_DAHANCA%20Radiotherapy%20Guidelines%202019.pdf" TargetMode="External"/><Relationship Id="rId2680" Type="http://schemas.openxmlformats.org/officeDocument/2006/relationships/hyperlink" Target="https://www.ncbi.nlm.nih.gov/pmc/articles/PMC3204323/" TargetMode="External"/><Relationship Id="rId1350" Type="http://schemas.openxmlformats.org/officeDocument/2006/relationships/hyperlink" Target="https://www.sciencedirect.com/science/article/pii/S093665551730434X" TargetMode="External"/><Relationship Id="rId2681" Type="http://schemas.openxmlformats.org/officeDocument/2006/relationships/hyperlink" Target="https://docs.google.com/document/d/1j15zXLBPWwqty60Slm2jnHEiqaoT2iw5Gapp4iMWJsw/edit#heading=h.gdeho2qslf5e" TargetMode="External"/><Relationship Id="rId1351" Type="http://schemas.openxmlformats.org/officeDocument/2006/relationships/hyperlink" Target="https://www.sciencedirect.com/science/article/pii/S093665551730434X" TargetMode="External"/><Relationship Id="rId2682" Type="http://schemas.openxmlformats.org/officeDocument/2006/relationships/hyperlink" Target="http://ascopubs.org/doi/full/10.1200/JCO.2006.08.9607" TargetMode="External"/><Relationship Id="rId763" Type="http://schemas.openxmlformats.org/officeDocument/2006/relationships/hyperlink" Target="https://www.dahanca.dk/assets/files/GUID_DAHANCA%20Radiotherapy%20Guidelines%202019.pdf" TargetMode="External"/><Relationship Id="rId1352" Type="http://schemas.openxmlformats.org/officeDocument/2006/relationships/hyperlink" Target="https://pubmed.ncbi.nlm.nih.gov/32464155/" TargetMode="External"/><Relationship Id="rId2683" Type="http://schemas.openxmlformats.org/officeDocument/2006/relationships/hyperlink" Target="https://docs.google.com/document/d/1j15zXLBPWwqty60Slm2jnHEiqaoT2iw5Gapp4iMWJsw/edit#heading=h.i7kgh6aebogz" TargetMode="External"/><Relationship Id="rId762" Type="http://schemas.openxmlformats.org/officeDocument/2006/relationships/hyperlink" Target="https://www.sciencedirect.com/science/article/pii/S0360301609032969?via%3Dihub" TargetMode="External"/><Relationship Id="rId1353" Type="http://schemas.openxmlformats.org/officeDocument/2006/relationships/hyperlink" Target="https://pubmed.ncbi.nlm.nih.gov/32464155/" TargetMode="External"/><Relationship Id="rId2684" Type="http://schemas.openxmlformats.org/officeDocument/2006/relationships/hyperlink" Target="http://ascopubs.org/doi/abs/10.1200/JCO.2016.67.9647" TargetMode="External"/><Relationship Id="rId761" Type="http://schemas.openxmlformats.org/officeDocument/2006/relationships/hyperlink" Target="https://www.redjournal.org/article/S0360-3016(09)03582-2/fulltext" TargetMode="External"/><Relationship Id="rId1354" Type="http://schemas.openxmlformats.org/officeDocument/2006/relationships/hyperlink" Target="https://pubmed.ncbi.nlm.nih.gov/32464155/" TargetMode="External"/><Relationship Id="rId2685" Type="http://schemas.openxmlformats.org/officeDocument/2006/relationships/hyperlink" Target="https://docs.google.com/document/d/1j15zXLBPWwqty60Slm2jnHEiqaoT2iw5Gapp4iMWJsw/edit#heading=h.i7kgh6aebogz" TargetMode="External"/><Relationship Id="rId760" Type="http://schemas.openxmlformats.org/officeDocument/2006/relationships/hyperlink" Target="https://www.redjournal.org/article/S0360-3016(09)03582-2/fulltext" TargetMode="External"/><Relationship Id="rId1355" Type="http://schemas.openxmlformats.org/officeDocument/2006/relationships/hyperlink" Target="https://pubmed.ncbi.nlm.nih.gov/32464155/" TargetMode="External"/><Relationship Id="rId2686" Type="http://schemas.openxmlformats.org/officeDocument/2006/relationships/hyperlink" Target="https://www.eventscribe.com/2019/ASTRO/fsPopup.asp?Mode=presInfo&amp;PresentationID=559444" TargetMode="External"/><Relationship Id="rId1345" Type="http://schemas.openxmlformats.org/officeDocument/2006/relationships/hyperlink" Target="https://www.sciencedirect.com/science/article/pii/S093665551730434X" TargetMode="External"/><Relationship Id="rId2676" Type="http://schemas.openxmlformats.org/officeDocument/2006/relationships/hyperlink" Target="https://www.ncbi.nlm.nih.gov/pubmed/26104940" TargetMode="External"/><Relationship Id="rId1346" Type="http://schemas.openxmlformats.org/officeDocument/2006/relationships/hyperlink" Target="https://www.sciencedirect.com/science/article/pii/S093665551730434X" TargetMode="External"/><Relationship Id="rId2677" Type="http://schemas.openxmlformats.org/officeDocument/2006/relationships/hyperlink" Target="https://www.nrgoncology.org/Portals/0/Scientific%20Program/CIRO/Atlases/Prostate%20Pelvic%20Lymph%20Nodes.ppt" TargetMode="External"/><Relationship Id="rId1347" Type="http://schemas.openxmlformats.org/officeDocument/2006/relationships/hyperlink" Target="https://www.karger.com/Article/Abstract/322503" TargetMode="External"/><Relationship Id="rId2678" Type="http://schemas.openxmlformats.org/officeDocument/2006/relationships/hyperlink" Target="https://www.ncbi.nlm.nih.gov/pubmed/19394158" TargetMode="External"/><Relationship Id="rId1348" Type="http://schemas.openxmlformats.org/officeDocument/2006/relationships/hyperlink" Target="https://www.aapm.org/pubs/reports/rpt_101.pdf" TargetMode="External"/><Relationship Id="rId2679" Type="http://schemas.openxmlformats.org/officeDocument/2006/relationships/hyperlink" Target="https://www.rtog.org/CoreLab/ContouringAtlases.aspx" TargetMode="External"/><Relationship Id="rId1349" Type="http://schemas.openxmlformats.org/officeDocument/2006/relationships/hyperlink" Target="https://www.newjerseyck.com/wp-content/uploads/2017/07/NRG-BR002-Protocol-20160222.pdf" TargetMode="External"/><Relationship Id="rId756" Type="http://schemas.openxmlformats.org/officeDocument/2006/relationships/hyperlink" Target="https://www.redjournal.org/article/S0360-3016(09)03287-8/fulltext" TargetMode="External"/><Relationship Id="rId755" Type="http://schemas.openxmlformats.org/officeDocument/2006/relationships/hyperlink" Target="https://pubmed.ncbi.nlm.nih.gov/28068238/" TargetMode="External"/><Relationship Id="rId754" Type="http://schemas.openxmlformats.org/officeDocument/2006/relationships/hyperlink" Target="https://pubmed.ncbi.nlm.nih.gov/28068238/" TargetMode="External"/><Relationship Id="rId753" Type="http://schemas.openxmlformats.org/officeDocument/2006/relationships/hyperlink" Target="https://pubmed.ncbi.nlm.nih.gov/16757127/" TargetMode="External"/><Relationship Id="rId759" Type="http://schemas.openxmlformats.org/officeDocument/2006/relationships/hyperlink" Target="https://www.redjournal.org/article/S0360-3016(09)03582-2/fulltext" TargetMode="External"/><Relationship Id="rId758" Type="http://schemas.openxmlformats.org/officeDocument/2006/relationships/hyperlink" Target="https://docs.google.com/document/d/1STZuiggtbkDIuuNMpDVSsqT2KMyp1017y8qV5Gz_GGc/edit#bookmark=id.vglx194p7sw8" TargetMode="External"/><Relationship Id="rId757" Type="http://schemas.openxmlformats.org/officeDocument/2006/relationships/hyperlink" Target="https://www.dahanca.dk/assets/files/GUID_DAHANCA%20Radiotherapy%20Guidelines%202019.pdf" TargetMode="External"/><Relationship Id="rId2670" Type="http://schemas.openxmlformats.org/officeDocument/2006/relationships/hyperlink" Target="http://www.acro.org/" TargetMode="External"/><Relationship Id="rId1340" Type="http://schemas.openxmlformats.org/officeDocument/2006/relationships/hyperlink" Target="https://www.aapm.org/pubs/reports/rpt_101.pdf" TargetMode="External"/><Relationship Id="rId2671" Type="http://schemas.openxmlformats.org/officeDocument/2006/relationships/hyperlink" Target="https://www.astro.org/uploadedFiles/_MAIN_SITE/Affiliate/ARRO/Resident_Resources/Educational_Resources/Content_Pieces/PostopProstate.pdf" TargetMode="External"/><Relationship Id="rId752" Type="http://schemas.openxmlformats.org/officeDocument/2006/relationships/hyperlink" Target="https://www.rtog.org/ClinicalTrials/ProtocolTable/StudyDetails.aspx?study=0418" TargetMode="External"/><Relationship Id="rId1341" Type="http://schemas.openxmlformats.org/officeDocument/2006/relationships/hyperlink" Target="https://www.ncbi.nlm.nih.gov/pubmed/32052884" TargetMode="External"/><Relationship Id="rId2672" Type="http://schemas.openxmlformats.org/officeDocument/2006/relationships/hyperlink" Target="https://econtour.org/fundamentals" TargetMode="External"/><Relationship Id="rId751" Type="http://schemas.openxmlformats.org/officeDocument/2006/relationships/hyperlink" Target="https://www.rtog.org/ClinicalTrials/ProtocolTable/StudyDetails.aspx?action=openFile&amp;FileID=9644" TargetMode="External"/><Relationship Id="rId1342" Type="http://schemas.openxmlformats.org/officeDocument/2006/relationships/hyperlink" Target="https://www.ncbi.nlm.nih.gov/pubmed/19410314/" TargetMode="External"/><Relationship Id="rId2673" Type="http://schemas.openxmlformats.org/officeDocument/2006/relationships/hyperlink" Target="http://econtour.org/cases/35" TargetMode="External"/><Relationship Id="rId750" Type="http://schemas.openxmlformats.org/officeDocument/2006/relationships/hyperlink" Target="https://pubmed.ncbi.nlm.nih.gov/16757127/" TargetMode="External"/><Relationship Id="rId1343" Type="http://schemas.openxmlformats.org/officeDocument/2006/relationships/hyperlink" Target="https://www.sciencedirect.com/science/article/pii/S0360301609002521?via%3Dihub" TargetMode="External"/><Relationship Id="rId2674" Type="http://schemas.openxmlformats.org/officeDocument/2006/relationships/hyperlink" Target="https://www.ncbi.nlm.nih.gov/pubmed/22483697" TargetMode="External"/><Relationship Id="rId1344" Type="http://schemas.openxmlformats.org/officeDocument/2006/relationships/hyperlink" Target="https://www.sciencedirect.com/science/article/pii/S0360301611005190?via%3Dihub" TargetMode="External"/><Relationship Id="rId2675" Type="http://schemas.openxmlformats.org/officeDocument/2006/relationships/hyperlink" Target="https://www.nrgoncology.org/Scientific-Program/Center-for-Innovation-in-Radiation-Oncology/Male-RTOG-Normal-Pelvis" TargetMode="External"/><Relationship Id="rId2621" Type="http://schemas.openxmlformats.org/officeDocument/2006/relationships/hyperlink" Target="https://www.ncbi.nlm.nih.gov/pubmed/24982768" TargetMode="External"/><Relationship Id="rId2622" Type="http://schemas.openxmlformats.org/officeDocument/2006/relationships/hyperlink" Target="https://www.ncbi.nlm.nih.gov/pubmed/25955229" TargetMode="External"/><Relationship Id="rId2623" Type="http://schemas.openxmlformats.org/officeDocument/2006/relationships/hyperlink" Target="https://www.ncbi.nlm.nih.gov/pubmed/31629837" TargetMode="External"/><Relationship Id="rId2624" Type="http://schemas.openxmlformats.org/officeDocument/2006/relationships/hyperlink" Target="https://docs.google.com/document/d/13NEZCS6s13MVLixabbO2vjY73zHxJ37qE16gBbApSdY/edit#bookmark=id.rtdvsrmv2t14" TargetMode="External"/><Relationship Id="rId2625" Type="http://schemas.openxmlformats.org/officeDocument/2006/relationships/hyperlink" Target="https://fascrs.org/healthcare-providers/education/clinical-practice-guidelines" TargetMode="External"/><Relationship Id="rId2626" Type="http://schemas.openxmlformats.org/officeDocument/2006/relationships/hyperlink" Target="https://www.esmo.org/Guidelines/Gastrointestinal-Cancers/Anal-Cancer" TargetMode="External"/><Relationship Id="rId2627" Type="http://schemas.openxmlformats.org/officeDocument/2006/relationships/hyperlink" Target="https://www.rtog.org/ClinicalTrials/ProtocolTable/StudyDetails.aspx?study=0529" TargetMode="External"/><Relationship Id="rId2628" Type="http://schemas.openxmlformats.org/officeDocument/2006/relationships/hyperlink" Target="https://docs.google.com/document/d/13NEZCS6s13MVLixabbO2vjY73zHxJ37qE16gBbApSdY/edit#bookmark=id.yey5kyny3hv" TargetMode="External"/><Relationship Id="rId709" Type="http://schemas.openxmlformats.org/officeDocument/2006/relationships/hyperlink" Target="https://www.sciencedirect.com/science/article/pii/S093665551730434X" TargetMode="External"/><Relationship Id="rId2629" Type="http://schemas.openxmlformats.org/officeDocument/2006/relationships/hyperlink" Target="https://www.rtog.org/ClinicalTrials/ProtocolTable/StudyDetails.aspx?study=9811" TargetMode="External"/><Relationship Id="rId708" Type="http://schemas.openxmlformats.org/officeDocument/2006/relationships/hyperlink" Target="https://www.aapm.org/pubs/reports/rpt_101.pdf" TargetMode="External"/><Relationship Id="rId707" Type="http://schemas.openxmlformats.org/officeDocument/2006/relationships/hyperlink" Target="https://clinicaltrials.gov/ct2/show/NCT03367702" TargetMode="External"/><Relationship Id="rId706" Type="http://schemas.openxmlformats.org/officeDocument/2006/relationships/hyperlink" Target="https://www.newjerseyck.com/wp-content/uploads/2017/07/NRG-BR002-Protocol-20160222.pdf" TargetMode="External"/><Relationship Id="rId701" Type="http://schemas.openxmlformats.org/officeDocument/2006/relationships/hyperlink" Target="https://www.sciencedirect.com/science/article/pii/S093665551730434X" TargetMode="External"/><Relationship Id="rId700" Type="http://schemas.openxmlformats.org/officeDocument/2006/relationships/hyperlink" Target="https://www.aapm.org/pubs/reports/rpt_101.pdf" TargetMode="External"/><Relationship Id="rId705" Type="http://schemas.openxmlformats.org/officeDocument/2006/relationships/hyperlink" Target="https://clinicaltrials.gov/ct2/show/NCT03367702" TargetMode="External"/><Relationship Id="rId704" Type="http://schemas.openxmlformats.org/officeDocument/2006/relationships/hyperlink" Target="https://www.newjerseyck.com/wp-content/uploads/2017/07/NRG-BR002-Protocol-20160222.pdf" TargetMode="External"/><Relationship Id="rId703" Type="http://schemas.openxmlformats.org/officeDocument/2006/relationships/hyperlink" Target="https://www.aapm.org/pubs/reports/rpt_101.pdf" TargetMode="External"/><Relationship Id="rId702" Type="http://schemas.openxmlformats.org/officeDocument/2006/relationships/hyperlink" Target="https://www.newjerseyck.com/wp-content/uploads/2017/07/NRG-BR002-Protocol-20160222.pdf" TargetMode="External"/><Relationship Id="rId2620" Type="http://schemas.openxmlformats.org/officeDocument/2006/relationships/hyperlink" Target="https://www.ncbi.nlm.nih.gov/pubmed/19117696" TargetMode="External"/><Relationship Id="rId2610" Type="http://schemas.openxmlformats.org/officeDocument/2006/relationships/hyperlink" Target="https://twitter.com/NicholasZaorsky/status/1213900646044307461" TargetMode="External"/><Relationship Id="rId2611" Type="http://schemas.openxmlformats.org/officeDocument/2006/relationships/hyperlink" Target="https://www.ncbi.nlm.nih.gov/pubmed/22401917" TargetMode="External"/><Relationship Id="rId2612" Type="http://schemas.openxmlformats.org/officeDocument/2006/relationships/hyperlink" Target="https://twitter.com/NicholasZaorsky/status/1213904269084184577" TargetMode="External"/><Relationship Id="rId2613" Type="http://schemas.openxmlformats.org/officeDocument/2006/relationships/hyperlink" Target="https://twitter.com/NicholasZaorsky/status/1213905147514019843" TargetMode="External"/><Relationship Id="rId2614" Type="http://schemas.openxmlformats.org/officeDocument/2006/relationships/hyperlink" Target="https://www.astro.org/ASTRO/media/ASTRO/AffiliatePages/arro/PDFs/ARROcase_AnalCancer.pdf" TargetMode="External"/><Relationship Id="rId2615" Type="http://schemas.openxmlformats.org/officeDocument/2006/relationships/hyperlink" Target="https://www.astro.org/uploadedFiles/_MAIN_SITE/Affiliate/ARRO/Resident_Resources/Educational_Resources/Content_Pieces/AnalCanalCarcinoma.pdf" TargetMode="External"/><Relationship Id="rId2616" Type="http://schemas.openxmlformats.org/officeDocument/2006/relationships/hyperlink" Target="https://econtour.org/cases/10" TargetMode="External"/><Relationship Id="rId2617" Type="http://schemas.openxmlformats.org/officeDocument/2006/relationships/hyperlink" Target="https://www.ncbi.nlm.nih.gov/pubmed/22401917" TargetMode="External"/><Relationship Id="rId2618" Type="http://schemas.openxmlformats.org/officeDocument/2006/relationships/hyperlink" Target="https://twitter.com/NicholasZaorsky/status/1213900646044307461" TargetMode="External"/><Relationship Id="rId2619" Type="http://schemas.openxmlformats.org/officeDocument/2006/relationships/hyperlink" Target="https://www.nrgoncology.org/Portals/0/Scientific%20Program/CIRO/Atlases/AnorectalContouringGuidelines.pdf" TargetMode="External"/><Relationship Id="rId1312" Type="http://schemas.openxmlformats.org/officeDocument/2006/relationships/hyperlink" Target="https://www.ncbi.nlm.nih.gov/pubmed/29759332" TargetMode="External"/><Relationship Id="rId2643" Type="http://schemas.openxmlformats.org/officeDocument/2006/relationships/hyperlink" Target="https://www.rtog.org/clinicaltrials/protocoltable/studydetails.aspx?action=openFile%20&amp;FileID=13149" TargetMode="External"/><Relationship Id="rId1313" Type="http://schemas.openxmlformats.org/officeDocument/2006/relationships/hyperlink" Target="https://www.aapm.org/pubs/reports/rpt_101.pdf" TargetMode="External"/><Relationship Id="rId2644" Type="http://schemas.openxmlformats.org/officeDocument/2006/relationships/hyperlink" Target="https://www.rtog.org/clinicaltrials/protocoltable/studydetails.aspx?action=openFile&amp;FileID=13044" TargetMode="External"/><Relationship Id="rId1314" Type="http://schemas.openxmlformats.org/officeDocument/2006/relationships/hyperlink" Target="https://www.rtog.org/clinicaltrials/protocoltable/studydetails.aspx?action=openFile&amp;FileID=9067" TargetMode="External"/><Relationship Id="rId2645" Type="http://schemas.openxmlformats.org/officeDocument/2006/relationships/hyperlink" Target="https://www.rtog.org/ClinicalTrials/ProtocolTable/StudyDetails.aspx?action=openFile&amp;FileID=4624" TargetMode="External"/><Relationship Id="rId1315" Type="http://schemas.openxmlformats.org/officeDocument/2006/relationships/hyperlink" Target="https://www.newjerseyck.com/wp-content/uploads/2017/07/NRG-BR002-Protocol-20160222.pdf" TargetMode="External"/><Relationship Id="rId2646" Type="http://schemas.openxmlformats.org/officeDocument/2006/relationships/hyperlink" Target="https://www.sciencedirect.com/science/article/pii/S1470204519305698?via%3Dihub" TargetMode="External"/><Relationship Id="rId1316" Type="http://schemas.openxmlformats.org/officeDocument/2006/relationships/hyperlink" Target="https://www.newjerseyck.com/wp-content/uploads/2017/07/NRG-BR002-Protocol-20160222.pdf" TargetMode="External"/><Relationship Id="rId2647" Type="http://schemas.openxmlformats.org/officeDocument/2006/relationships/hyperlink" Target="https://www.rtog.org/ClinicalTrials/ProtocolTable/StudyDetails.aspx?action=openFile&amp;FileID=4624" TargetMode="External"/><Relationship Id="rId1317" Type="http://schemas.openxmlformats.org/officeDocument/2006/relationships/hyperlink" Target="https://www.sciencedirect.com/science/article/pii/S093665551730434X" TargetMode="External"/><Relationship Id="rId2648" Type="http://schemas.openxmlformats.org/officeDocument/2006/relationships/hyperlink" Target="https://www.sciencedirect.com/science/article/pii/S1470204519305698?via%3Dihub" TargetMode="External"/><Relationship Id="rId1318" Type="http://schemas.openxmlformats.org/officeDocument/2006/relationships/hyperlink" Target="https://www.aapm.org/pubs/reports/rpt_101.pdf" TargetMode="External"/><Relationship Id="rId2649" Type="http://schemas.openxmlformats.org/officeDocument/2006/relationships/hyperlink" Target="https://www.rtog.org/ClinicalTrials/ProtocolTable/StudyDetails.aspx?action=openFile&amp;FileID=4624" TargetMode="External"/><Relationship Id="rId1319" Type="http://schemas.openxmlformats.org/officeDocument/2006/relationships/hyperlink" Target="https://www.newjerseyck.com/wp-content/uploads/2017/07/NRG-BR002-Protocol-20160222.pdf" TargetMode="External"/><Relationship Id="rId729" Type="http://schemas.openxmlformats.org/officeDocument/2006/relationships/hyperlink" Target="https://www.aapm.org/pubs/reports/rpt_101.pdf" TargetMode="External"/><Relationship Id="rId728" Type="http://schemas.openxmlformats.org/officeDocument/2006/relationships/hyperlink" Target="https://www.sciencedirect.com/science/article/pii/S093665551730434X" TargetMode="External"/><Relationship Id="rId723" Type="http://schemas.openxmlformats.org/officeDocument/2006/relationships/hyperlink" Target="https://www.aapm.org/pubs/reports/rpt_101.pdf" TargetMode="External"/><Relationship Id="rId722" Type="http://schemas.openxmlformats.org/officeDocument/2006/relationships/hyperlink" Target="https://www.newjerseyck.com/wp-content/uploads/2017/07/NRG-BR002-Protocol-20160222.pdf" TargetMode="External"/><Relationship Id="rId721" Type="http://schemas.openxmlformats.org/officeDocument/2006/relationships/hyperlink" Target="https://www.aapm.org/pubs/reports/rpt_101.pdf" TargetMode="External"/><Relationship Id="rId720" Type="http://schemas.openxmlformats.org/officeDocument/2006/relationships/hyperlink" Target="https://www.aapm.org/pubs/reports/rpt_101.pdf" TargetMode="External"/><Relationship Id="rId727" Type="http://schemas.openxmlformats.org/officeDocument/2006/relationships/hyperlink" Target="https://www.aapm.org/pubs/reports/rpt_101.pdf" TargetMode="External"/><Relationship Id="rId726" Type="http://schemas.openxmlformats.org/officeDocument/2006/relationships/hyperlink" Target="https://www.newjerseyck.com/wp-content/uploads/2017/07/NRG-BR002-Protocol-20160222.pdf" TargetMode="External"/><Relationship Id="rId725" Type="http://schemas.openxmlformats.org/officeDocument/2006/relationships/hyperlink" Target="https://www.aapm.org/pubs/reports/rpt_101.pdf" TargetMode="External"/><Relationship Id="rId724" Type="http://schemas.openxmlformats.org/officeDocument/2006/relationships/hyperlink" Target="https://www.sciencedirect.com/science/article/pii/S093665551730434X" TargetMode="External"/><Relationship Id="rId2640" Type="http://schemas.openxmlformats.org/officeDocument/2006/relationships/hyperlink" Target="https://docs.google.com/document/d/13NEZCS6s13MVLixabbO2vjY73zHxJ37qE16gBbApSdY/edit#bookmark=id.8ybfsg121ych" TargetMode="External"/><Relationship Id="rId1310" Type="http://schemas.openxmlformats.org/officeDocument/2006/relationships/hyperlink" Target="https://www.ncbi.nlm.nih.gov/pubmed/25514807" TargetMode="External"/><Relationship Id="rId2641" Type="http://schemas.openxmlformats.org/officeDocument/2006/relationships/hyperlink" Target="https://www.ncbi.nlm.nih.gov/pubmed/25194664" TargetMode="External"/><Relationship Id="rId1311" Type="http://schemas.openxmlformats.org/officeDocument/2006/relationships/hyperlink" Target="https://www.sciencedirect.com/science/article/pii/S093665551730434X" TargetMode="External"/><Relationship Id="rId2642" Type="http://schemas.openxmlformats.org/officeDocument/2006/relationships/hyperlink" Target="https://docs.google.com/document/d/13NEZCS6s13MVLixabbO2vjY73zHxJ37qE16gBbApSdY/edit#bookmark=id.imq91rcp47iq" TargetMode="External"/><Relationship Id="rId1301" Type="http://schemas.openxmlformats.org/officeDocument/2006/relationships/hyperlink" Target="https://www.aapm.org/pubs/reports/rpt_101.pdf" TargetMode="External"/><Relationship Id="rId2632" Type="http://schemas.openxmlformats.org/officeDocument/2006/relationships/hyperlink" Target="https://docs.google.com/document/d/13NEZCS6s13MVLixabbO2vjY73zHxJ37qE16gBbApSdY/edit#bookmark=id.5wcsaljx22e3" TargetMode="External"/><Relationship Id="rId1302" Type="http://schemas.openxmlformats.org/officeDocument/2006/relationships/hyperlink" Target="https://www.sciencedirect.com/science/article/pii/S093665551730434X" TargetMode="External"/><Relationship Id="rId2633" Type="http://schemas.openxmlformats.org/officeDocument/2006/relationships/hyperlink" Target="https://www.ncbi.nlm.nih.gov/pmc/articles/PMC3619011/" TargetMode="External"/><Relationship Id="rId1303" Type="http://schemas.openxmlformats.org/officeDocument/2006/relationships/hyperlink" Target="https://www.aapm.org/pubs/reports/rpt_101.pdf" TargetMode="External"/><Relationship Id="rId2634" Type="http://schemas.openxmlformats.org/officeDocument/2006/relationships/hyperlink" Target="https://docs.google.com/document/d/13NEZCS6s13MVLixabbO2vjY73zHxJ37qE16gBbApSdY/edit#bookmark=id.yey5kyny3hv" TargetMode="External"/><Relationship Id="rId1304" Type="http://schemas.openxmlformats.org/officeDocument/2006/relationships/hyperlink" Target="https://www.newjerseyck.com/wp-content/uploads/2017/07/NRG-BR002-Protocol-20160222.pdf" TargetMode="External"/><Relationship Id="rId2635" Type="http://schemas.openxmlformats.org/officeDocument/2006/relationships/hyperlink" Target="https://www.ncbi.nlm.nih.gov/pmc/articles/PMC3515768/" TargetMode="External"/><Relationship Id="rId1305" Type="http://schemas.openxmlformats.org/officeDocument/2006/relationships/hyperlink" Target="https://www.rtog.org/clinicaltrials/protocoltable/studydetails.aspx?action=openFile&amp;FileID=9067" TargetMode="External"/><Relationship Id="rId2636" Type="http://schemas.openxmlformats.org/officeDocument/2006/relationships/hyperlink" Target="https://docs.google.com/document/d/13NEZCS6s13MVLixabbO2vjY73zHxJ37qE16gBbApSdY/edit#bookmark=id.nkkozts41rl0" TargetMode="External"/><Relationship Id="rId1306" Type="http://schemas.openxmlformats.org/officeDocument/2006/relationships/hyperlink" Target="https://www.ncbi.nlm.nih.gov/pubmed/29759332" TargetMode="External"/><Relationship Id="rId2637" Type="http://schemas.openxmlformats.org/officeDocument/2006/relationships/hyperlink" Target="https://www.ncbi.nlm.nih.gov/pubmed/23438358" TargetMode="External"/><Relationship Id="rId1307" Type="http://schemas.openxmlformats.org/officeDocument/2006/relationships/hyperlink" Target="https://www.karger.com/Article/Abstract/322503" TargetMode="External"/><Relationship Id="rId2638" Type="http://schemas.openxmlformats.org/officeDocument/2006/relationships/hyperlink" Target="https://docs.google.com/document/d/13NEZCS6s13MVLixabbO2vjY73zHxJ37qE16gBbApSdY/edit#bookmark=id.nnq0lm252t2i" TargetMode="External"/><Relationship Id="rId1308" Type="http://schemas.openxmlformats.org/officeDocument/2006/relationships/hyperlink" Target="https://www.aapm.org/pubs/reports/rpt_101.pdf" TargetMode="External"/><Relationship Id="rId2639" Type="http://schemas.openxmlformats.org/officeDocument/2006/relationships/hyperlink" Target="https://www.ncbi.nlm.nih.gov/pubmed/32109852" TargetMode="External"/><Relationship Id="rId1309" Type="http://schemas.openxmlformats.org/officeDocument/2006/relationships/hyperlink" Target="https://www.newjerseyck.com/wp-content/uploads/2017/07/NRG-BR002-Protocol-20160222.pdf" TargetMode="External"/><Relationship Id="rId719" Type="http://schemas.openxmlformats.org/officeDocument/2006/relationships/hyperlink" Target="https://www.ncbi.nlm.nih.gov/pubmed/32072028" TargetMode="External"/><Relationship Id="rId718" Type="http://schemas.openxmlformats.org/officeDocument/2006/relationships/hyperlink" Target="https://www.rtog.org/ClinicalTrials/ProtocolTable/StudyDetails.aspx?action=openFile&amp;FileID=13149" TargetMode="External"/><Relationship Id="rId717" Type="http://schemas.openxmlformats.org/officeDocument/2006/relationships/hyperlink" Target="https://www.rtog.org/ClinicalTrials/ProtocolTable/StudyDetails.aspx?action=openFile&amp;FileID=4624" TargetMode="External"/><Relationship Id="rId712" Type="http://schemas.openxmlformats.org/officeDocument/2006/relationships/hyperlink" Target="https://www.sciencedirect.com/science/article/pii/S093665551730434X" TargetMode="External"/><Relationship Id="rId711" Type="http://schemas.openxmlformats.org/officeDocument/2006/relationships/hyperlink" Target="https://www.newjerseyck.com/wp-content/uploads/2017/07/NRG-BR002-Protocol-20160222.pdf" TargetMode="External"/><Relationship Id="rId710" Type="http://schemas.openxmlformats.org/officeDocument/2006/relationships/hyperlink" Target="https://www.sciencedirect.com/science/article/pii/S093665551730434X" TargetMode="External"/><Relationship Id="rId716" Type="http://schemas.openxmlformats.org/officeDocument/2006/relationships/hyperlink" Target="https://clinicaltrials.gov/ct2/show/NCT03367702" TargetMode="External"/><Relationship Id="rId715" Type="http://schemas.openxmlformats.org/officeDocument/2006/relationships/hyperlink" Target="https://www.sciencedirect.com/science/article/pii/S093665551730434X" TargetMode="External"/><Relationship Id="rId714" Type="http://schemas.openxmlformats.org/officeDocument/2006/relationships/hyperlink" Target="https://www.sciencedirect.com/science/article/pii/S093665551730434X" TargetMode="External"/><Relationship Id="rId713" Type="http://schemas.openxmlformats.org/officeDocument/2006/relationships/hyperlink" Target="https://www.newjerseyck.com/wp-content/uploads/2017/07/NRG-BR002-Protocol-20160222.pdf" TargetMode="External"/><Relationship Id="rId2630" Type="http://schemas.openxmlformats.org/officeDocument/2006/relationships/hyperlink" Target="https://docs.google.com/document/d/13NEZCS6s13MVLixabbO2vjY73zHxJ37qE16gBbApSdY/edit#bookmark=id.nkkozts41rl0" TargetMode="External"/><Relationship Id="rId1300" Type="http://schemas.openxmlformats.org/officeDocument/2006/relationships/hyperlink" Target="https://www.newjerseyck.com/wp-content/uploads/2017/07/NRG-BR002-Protocol-20160222.pdf" TargetMode="External"/><Relationship Id="rId2631" Type="http://schemas.openxmlformats.org/officeDocument/2006/relationships/hyperlink" Target="http://ascopubs.org/doi/full/10.1200/JCO.2011.35.4837?url_ver=Z39.88-2003&amp;rfr_id=ori:rid:crossref.org&amp;rfr_dat=cr_pub%3dpubmed" TargetMode="External"/><Relationship Id="rId3117" Type="http://schemas.openxmlformats.org/officeDocument/2006/relationships/hyperlink" Target="https://www.ncbi.nlm.nih.gov/pubmed/30306589" TargetMode="External"/><Relationship Id="rId3116" Type="http://schemas.openxmlformats.org/officeDocument/2006/relationships/hyperlink" Target="https://docs.google.com/document/d/1X-MmBeoIl3IECEGIUVV4sFz_AR_s5AEQb8Xsx4szmJg/edit#heading=h.t4kv4aacj9qi" TargetMode="External"/><Relationship Id="rId3119" Type="http://schemas.openxmlformats.org/officeDocument/2006/relationships/hyperlink" Target="https://www.sciencedirect.com/science/article/pii/S1538472118306305?via%3Dihub" TargetMode="External"/><Relationship Id="rId3118" Type="http://schemas.openxmlformats.org/officeDocument/2006/relationships/hyperlink" Target="https://www.ncbi.nlm.nih.gov/pubmed/22265440" TargetMode="External"/><Relationship Id="rId3111" Type="http://schemas.openxmlformats.org/officeDocument/2006/relationships/hyperlink" Target="https://www.astro.org/uploadedFiles/_MAIN_SITE/Affiliate/ARRO/Resident_Resources/Educational_Resources/Content_Pieces/VaginalCancer.pdf" TargetMode="External"/><Relationship Id="rId3110" Type="http://schemas.openxmlformats.org/officeDocument/2006/relationships/hyperlink" Target="https://twitter.com/NicholasZaorsky/status/1221824276740956162?s=20" TargetMode="External"/><Relationship Id="rId3113" Type="http://schemas.openxmlformats.org/officeDocument/2006/relationships/hyperlink" Target="https://econtour.org/cases/51" TargetMode="External"/><Relationship Id="rId3112" Type="http://schemas.openxmlformats.org/officeDocument/2006/relationships/hyperlink" Target="https://www.nrgoncology.org/ciro-gynecologic" TargetMode="External"/><Relationship Id="rId3115" Type="http://schemas.openxmlformats.org/officeDocument/2006/relationships/hyperlink" Target="https://www.sciencedirect.com/science/article/pii/S088985881930111X?via%3Dihub" TargetMode="External"/><Relationship Id="rId3114" Type="http://schemas.openxmlformats.org/officeDocument/2006/relationships/hyperlink" Target="https://econtour.org/cases/51" TargetMode="External"/><Relationship Id="rId3106" Type="http://schemas.openxmlformats.org/officeDocument/2006/relationships/hyperlink" Target="https://www.ncbi.nlm.nih.gov/pubmed/28740926" TargetMode="External"/><Relationship Id="rId3105" Type="http://schemas.openxmlformats.org/officeDocument/2006/relationships/hyperlink" Target="https://docs.google.com/document/d/1X-MmBeoIl3IECEGIUVV4sFz_AR_s5AEQb8Xsx4szmJg/edit#bookmark=id.m5n52h1hwbif" TargetMode="External"/><Relationship Id="rId3108" Type="http://schemas.openxmlformats.org/officeDocument/2006/relationships/hyperlink" Target="https://twitter.com/NicholasZaorsky/status/1219773291528884229?s=20" TargetMode="External"/><Relationship Id="rId3107" Type="http://schemas.openxmlformats.org/officeDocument/2006/relationships/hyperlink" Target="https://www.ncbi.nlm.nih.gov/pubmed/16442238" TargetMode="External"/><Relationship Id="rId3109" Type="http://schemas.openxmlformats.org/officeDocument/2006/relationships/hyperlink" Target="https://twitter.com/NicholasZaorsky/status/1221823861978693632?s=20" TargetMode="External"/><Relationship Id="rId3100" Type="http://schemas.openxmlformats.org/officeDocument/2006/relationships/hyperlink" Target="https://docs.google.com/document/d/1X-MmBeoIl3IECEGIUVV4sFz_AR_s5AEQb8Xsx4szmJg/edit#heading=h.t4kv4aacj9qi" TargetMode="External"/><Relationship Id="rId3102" Type="http://schemas.openxmlformats.org/officeDocument/2006/relationships/hyperlink" Target="https://docs.google.com/document/d/1X-MmBeoIl3IECEGIUVV4sFz_AR_s5AEQb8Xsx4szmJg/edit#heading=h.dx362qpsjtbt" TargetMode="External"/><Relationship Id="rId3101" Type="http://schemas.openxmlformats.org/officeDocument/2006/relationships/hyperlink" Target="https://journals.lww.com/intjgynpathology/Abstract/publishahead/Practical_Guidance_for_Measuring_and_Reporting.99077.aspx" TargetMode="External"/><Relationship Id="rId3104" Type="http://schemas.openxmlformats.org/officeDocument/2006/relationships/hyperlink" Target="http://www.gynecologiconcology-online.net/article/S0090-8258(11)00884-5/fulltext" TargetMode="External"/><Relationship Id="rId3103" Type="http://schemas.openxmlformats.org/officeDocument/2006/relationships/hyperlink" Target="https://www.ncbi.nlm.nih.gov/pubmed/30306583" TargetMode="External"/><Relationship Id="rId3139" Type="http://schemas.openxmlformats.org/officeDocument/2006/relationships/hyperlink" Target="https://docs.google.com/document/d/1eal6YYRhPGwh4_R5MPQdioLZLapJBSIAXZjuO3IeU6M/edit#bookmark=id.203njngpimdd" TargetMode="External"/><Relationship Id="rId3138" Type="http://schemas.openxmlformats.org/officeDocument/2006/relationships/hyperlink" Target="https://docs.google.com/document/d/1eal6YYRhPGwh4_R5MPQdioLZLapJBSIAXZjuO3IeU6M/edit#bookmark=id.13fpkt8syajl" TargetMode="External"/><Relationship Id="rId3131" Type="http://schemas.openxmlformats.org/officeDocument/2006/relationships/hyperlink" Target="https://www.ncbi.nlm.nih.gov/pubmed/23474110" TargetMode="External"/><Relationship Id="rId3130" Type="http://schemas.openxmlformats.org/officeDocument/2006/relationships/hyperlink" Target="https://www.sciencedirect.com/science/article/pii/S0360301612001356?via%3Dihub" TargetMode="External"/><Relationship Id="rId3133" Type="http://schemas.openxmlformats.org/officeDocument/2006/relationships/hyperlink" Target="https://www.americanbrachytherapy.org/consensus-statements/other/" TargetMode="External"/><Relationship Id="rId3132" Type="http://schemas.openxmlformats.org/officeDocument/2006/relationships/hyperlink" Target="https://www.esmo.org/Guidelines/Sarcoma-and-GIST" TargetMode="External"/><Relationship Id="rId3135" Type="http://schemas.openxmlformats.org/officeDocument/2006/relationships/hyperlink" Target="https://www.rtog.org/ClinicalTrials/ProtocolTable/StudyDetails.aspx?action=openFile&amp;Fil%20eID=10606" TargetMode="External"/><Relationship Id="rId3134" Type="http://schemas.openxmlformats.org/officeDocument/2006/relationships/hyperlink" Target="https://www.americanbrachytherapy.org/consensus-statements/other/" TargetMode="External"/><Relationship Id="rId3137" Type="http://schemas.openxmlformats.org/officeDocument/2006/relationships/hyperlink" Target="https://www.rtog.org/ClinicalTrials/ProtocolTable/StudyDetails.aspx?action=openFile&amp;Fil%20eID=9379" TargetMode="External"/><Relationship Id="rId3136" Type="http://schemas.openxmlformats.org/officeDocument/2006/relationships/hyperlink" Target="https://docs.google.com/document/d/1eal6YYRhPGwh4_R5MPQdioLZLapJBSIAXZjuO3IeU6M/edit#bookmark=id.u8ch1u49og3r" TargetMode="External"/><Relationship Id="rId3128" Type="http://schemas.openxmlformats.org/officeDocument/2006/relationships/hyperlink" Target="https://www.nrgoncology.org/Portals/0/Scientific%20Program/CIRO/Atlases/RTOGsarcoma.pdf" TargetMode="External"/><Relationship Id="rId3127" Type="http://schemas.openxmlformats.org/officeDocument/2006/relationships/hyperlink" Target="https://twitter.com/NicholasZaorsky/status/1226200148969213957?s=20" TargetMode="External"/><Relationship Id="rId3129" Type="http://schemas.openxmlformats.org/officeDocument/2006/relationships/hyperlink" Target="https://www.ncbi.nlm.nih.gov/pmc/articles/PMC3205346/" TargetMode="External"/><Relationship Id="rId3120" Type="http://schemas.openxmlformats.org/officeDocument/2006/relationships/hyperlink" Target="https://docs.google.com/document/d/1X-MmBeoIl3IECEGIUVV4sFz_AR_s5AEQb8Xsx4szmJg/edit#bookmark=id.hs48ru8dcnxy" TargetMode="External"/><Relationship Id="rId3122" Type="http://schemas.openxmlformats.org/officeDocument/2006/relationships/hyperlink" Target="http://econtour.org/cases/115" TargetMode="External"/><Relationship Id="rId3121" Type="http://schemas.openxmlformats.org/officeDocument/2006/relationships/hyperlink" Target="http://www.acro.org/" TargetMode="External"/><Relationship Id="rId3124" Type="http://schemas.openxmlformats.org/officeDocument/2006/relationships/hyperlink" Target="https://www.rtog.org/LinkClick.aspx?fileticket=jzg6pjYoy7g%3d&amp;tabid=402" TargetMode="External"/><Relationship Id="rId3123" Type="http://schemas.openxmlformats.org/officeDocument/2006/relationships/hyperlink" Target="https://www.astro.org/uploadedFiles/_MAIN_SITE/Affiliate/ARRO/Resident_Resources/Educational_Resources/Content_Pieces/ARROCaseSarcoma.pdf" TargetMode="External"/><Relationship Id="rId3126" Type="http://schemas.openxmlformats.org/officeDocument/2006/relationships/hyperlink" Target="https://www.rtog.org/LinkClick.aspx?fileticket=x0REg3QGcsg%3d&amp;tabid=402" TargetMode="External"/><Relationship Id="rId3125" Type="http://schemas.openxmlformats.org/officeDocument/2006/relationships/hyperlink" Target="https://www.rtog.org/LinkClick.aspx?fileticket=joD6eB80xfs%3d&amp;tabid=402" TargetMode="External"/><Relationship Id="rId1378" Type="http://schemas.openxmlformats.org/officeDocument/2006/relationships/hyperlink" Target="https://www.ncbi.nlm.nih.gov/pmc/articles/PMC4368473/" TargetMode="External"/><Relationship Id="rId1379" Type="http://schemas.openxmlformats.org/officeDocument/2006/relationships/hyperlink" Target="https://www.ncbi.nlm.nih.gov/pmc/articles/PMC4368473/" TargetMode="External"/><Relationship Id="rId789" Type="http://schemas.openxmlformats.org/officeDocument/2006/relationships/hyperlink" Target="https://clinicaltrials.gov/ct2/show/NCT01993810" TargetMode="External"/><Relationship Id="rId788" Type="http://schemas.openxmlformats.org/officeDocument/2006/relationships/hyperlink" Target="https://clinicaltrials.gov/ct2/show/NCT01993810" TargetMode="External"/><Relationship Id="rId787" Type="http://schemas.openxmlformats.org/officeDocument/2006/relationships/hyperlink" Target="https://clinicaltrials.gov/ct2/show/NCT01993810" TargetMode="External"/><Relationship Id="rId786" Type="http://schemas.openxmlformats.org/officeDocument/2006/relationships/hyperlink" Target="https://www.sciencedirect.com/science/article/pii/S016164209891123X?via%3Dihub" TargetMode="External"/><Relationship Id="rId781" Type="http://schemas.openxmlformats.org/officeDocument/2006/relationships/hyperlink" Target="https://pubmed.ncbi.nlm.nih.gov/22209148/" TargetMode="External"/><Relationship Id="rId1370" Type="http://schemas.openxmlformats.org/officeDocument/2006/relationships/hyperlink" Target="https://www.newjerseyck.com/wp-content/uploads/2017/07/NRG-BR002-Protocol-20160222.pdf" TargetMode="External"/><Relationship Id="rId780" Type="http://schemas.openxmlformats.org/officeDocument/2006/relationships/hyperlink" Target="https://www.dahanca.dk/assets/files/GUID_DAHANCA%20Radiotherapy%20Guidelines%202019.pdf" TargetMode="External"/><Relationship Id="rId1371" Type="http://schemas.openxmlformats.org/officeDocument/2006/relationships/hyperlink" Target="https://www.sciencedirect.com/science/article/pii/S093665551730434X" TargetMode="External"/><Relationship Id="rId1372" Type="http://schemas.openxmlformats.org/officeDocument/2006/relationships/hyperlink" Target="https://www.sciencedirect.com/science/article/pii/S093665551730434X" TargetMode="External"/><Relationship Id="rId1373" Type="http://schemas.openxmlformats.org/officeDocument/2006/relationships/hyperlink" Target="https://www.ncbi.nlm.nih.gov/pubmed/32061993" TargetMode="External"/><Relationship Id="rId785" Type="http://schemas.openxmlformats.org/officeDocument/2006/relationships/hyperlink" Target="https://www.sciencedirect.com/science/article/pii/S0360301611007498" TargetMode="External"/><Relationship Id="rId1374" Type="http://schemas.openxmlformats.org/officeDocument/2006/relationships/hyperlink" Target="https://www.ncbi.nlm.nih.gov/pubmed/29759332" TargetMode="External"/><Relationship Id="rId784" Type="http://schemas.openxmlformats.org/officeDocument/2006/relationships/hyperlink" Target="https://www.dahanca.dk/assets/files/GUID_DAHANCA%20Radiotherapy%20Guidelines%202019.pdf" TargetMode="External"/><Relationship Id="rId1375" Type="http://schemas.openxmlformats.org/officeDocument/2006/relationships/hyperlink" Target="https://www.ncbi.nlm.nih.gov/pubmed/32061993" TargetMode="External"/><Relationship Id="rId783" Type="http://schemas.openxmlformats.org/officeDocument/2006/relationships/hyperlink" Target="https://www.dahanca.dk/assets/files/GUID_DAHANCA%20Radiotherapy%20Guidelines%202019.pdf" TargetMode="External"/><Relationship Id="rId1376" Type="http://schemas.openxmlformats.org/officeDocument/2006/relationships/hyperlink" Target="https://www.ncbi.nlm.nih.gov/pubmed/32061993" TargetMode="External"/><Relationship Id="rId782" Type="http://schemas.openxmlformats.org/officeDocument/2006/relationships/hyperlink" Target="https://www.dahanca.dk/assets/files/GUID_DAHANCA%20Radiotherapy%20Guidelines%202019.pdf" TargetMode="External"/><Relationship Id="rId1377" Type="http://schemas.openxmlformats.org/officeDocument/2006/relationships/hyperlink" Target="https://www.ncbi.nlm.nih.gov/pmc/articles/PMC4368473/" TargetMode="External"/><Relationship Id="rId1367" Type="http://schemas.openxmlformats.org/officeDocument/2006/relationships/hyperlink" Target="https://www.newjerseyck.com/wp-content/uploads/2017/07/NRG-BR002-Protocol-20160222.pdf" TargetMode="External"/><Relationship Id="rId2698" Type="http://schemas.openxmlformats.org/officeDocument/2006/relationships/hyperlink" Target="https://docs.google.com/document/d/1j15zXLBPWwqty60Slm2jnHEiqaoT2iw5Gapp4iMWJsw/edit#bookmark=id.4ow42z6z244k" TargetMode="External"/><Relationship Id="rId1368" Type="http://schemas.openxmlformats.org/officeDocument/2006/relationships/hyperlink" Target="https://www.aapm.org/pubs/reports/rpt_101.pdf" TargetMode="External"/><Relationship Id="rId2699" Type="http://schemas.openxmlformats.org/officeDocument/2006/relationships/hyperlink" Target="https://www.sciencedirect.com/science/article/pii/S1078143908001890" TargetMode="External"/><Relationship Id="rId1369" Type="http://schemas.openxmlformats.org/officeDocument/2006/relationships/hyperlink" Target="https://www.aapm.org/pubs/reports/rpt_101.pdf" TargetMode="External"/><Relationship Id="rId778" Type="http://schemas.openxmlformats.org/officeDocument/2006/relationships/hyperlink" Target="https://docs.google.com/document/d/1CfbqB4YnaPB8U3r2LykLv2v3bRLJyYQV0tvX4Js2Mog/edit#bookmark=id.fnhdj8o51q84" TargetMode="External"/><Relationship Id="rId777" Type="http://schemas.openxmlformats.org/officeDocument/2006/relationships/hyperlink" Target="https://docs.google.com/document/d/1CfbqB4YnaPB8U3r2LykLv2v3bRLJyYQV0tvX4Js2Mog/edit#bookmark=id.5cr1ltgf2z9c" TargetMode="External"/><Relationship Id="rId776" Type="http://schemas.openxmlformats.org/officeDocument/2006/relationships/hyperlink" Target="https://docs.google.com/document/d/1CfbqB4YnaPB8U3r2LykLv2v3bRLJyYQV0tvX4Js2Mog/edit#bookmark=id.fnhdj8o51q84" TargetMode="External"/><Relationship Id="rId775" Type="http://schemas.openxmlformats.org/officeDocument/2006/relationships/hyperlink" Target="https://www.dahanca.dk/assets/files/GUID_DAHANCA%20Radiotherapy%20Guidelines%202019.pdf" TargetMode="External"/><Relationship Id="rId779" Type="http://schemas.openxmlformats.org/officeDocument/2006/relationships/hyperlink" Target="https://docs.google.com/document/d/1CfbqB4YnaPB8U3r2LykLv2v3bRLJyYQV0tvX4Js2Mog/edit#bookmark=id.5cr1ltgf2z9c" TargetMode="External"/><Relationship Id="rId770" Type="http://schemas.openxmlformats.org/officeDocument/2006/relationships/hyperlink" Target="https://www.dahanca.dk/assets/files/GUID_DAHANCA%20Radiotherapy%20Guidelines%202019.pdf" TargetMode="External"/><Relationship Id="rId2690" Type="http://schemas.openxmlformats.org/officeDocument/2006/relationships/hyperlink" Target="https://www.thegreenjournal.com/article/S0167-8140(19)33091-9/fulltext" TargetMode="External"/><Relationship Id="rId1360" Type="http://schemas.openxmlformats.org/officeDocument/2006/relationships/hyperlink" Target="https://www.aapm.org/pubs/reports/rpt_101.pdf" TargetMode="External"/><Relationship Id="rId2691" Type="http://schemas.openxmlformats.org/officeDocument/2006/relationships/hyperlink" Target="https://docs.google.com/document/d/1j15zXLBPWwqty60Slm2jnHEiqaoT2iw5Gapp4iMWJsw/edit#heading=h.p72dqbs603jv" TargetMode="External"/><Relationship Id="rId1361" Type="http://schemas.openxmlformats.org/officeDocument/2006/relationships/hyperlink" Target="https://www.sciencedirect.com/science/article/pii/S093665551730434X" TargetMode="External"/><Relationship Id="rId2692" Type="http://schemas.openxmlformats.org/officeDocument/2006/relationships/hyperlink" Target="https://www.astro.org/Patient-Care-and-Research/Clinical-Practice-Statements/ASTRO-39;s-guideline-on-adjuvant-and-salvage-RT-af" TargetMode="External"/><Relationship Id="rId1362" Type="http://schemas.openxmlformats.org/officeDocument/2006/relationships/hyperlink" Target="https://www.newjerseyck.com/wp-content/uploads/2017/07/NRG-BR002-Protocol-20160222.pdf" TargetMode="External"/><Relationship Id="rId2693" Type="http://schemas.openxmlformats.org/officeDocument/2006/relationships/hyperlink" Target="https://docs.google.com/document/d/1j15zXLBPWwqty60Slm2jnHEiqaoT2iw5Gapp4iMWJsw/edit#bookmark=id.fsvw5do60a4r" TargetMode="External"/><Relationship Id="rId774" Type="http://schemas.openxmlformats.org/officeDocument/2006/relationships/hyperlink" Target="https://www.ncbi.nlm.nih.gov/pmc/articles/PMC4574090/" TargetMode="External"/><Relationship Id="rId1363" Type="http://schemas.openxmlformats.org/officeDocument/2006/relationships/hyperlink" Target="https://www.aapm.org/pubs/reports/rpt_101.pdf" TargetMode="External"/><Relationship Id="rId2694" Type="http://schemas.openxmlformats.org/officeDocument/2006/relationships/hyperlink" Target="http://www.quadshotnews.com/2019/07/easy-a.html" TargetMode="External"/><Relationship Id="rId773" Type="http://schemas.openxmlformats.org/officeDocument/2006/relationships/hyperlink" Target="https://www.redjournal.org/article/S0360-3016(09)03298-2/fulltext" TargetMode="External"/><Relationship Id="rId1364" Type="http://schemas.openxmlformats.org/officeDocument/2006/relationships/hyperlink" Target="https://www.sciencedirect.com/science/article/pii/S093665551730434X" TargetMode="External"/><Relationship Id="rId2695" Type="http://schemas.openxmlformats.org/officeDocument/2006/relationships/hyperlink" Target="https://www.sciencedirect.com/science/article/pii/S1879850019301201" TargetMode="External"/><Relationship Id="rId772" Type="http://schemas.openxmlformats.org/officeDocument/2006/relationships/hyperlink" Target="https://www.redjournal.org/article/S0360-3016(09)03298-2/fulltext" TargetMode="External"/><Relationship Id="rId1365" Type="http://schemas.openxmlformats.org/officeDocument/2006/relationships/hyperlink" Target="https://www.ncbi.nlm.nih.gov/pubmed/29759332" TargetMode="External"/><Relationship Id="rId2696" Type="http://schemas.openxmlformats.org/officeDocument/2006/relationships/hyperlink" Target="https://www.rtog.org/clinicaltrials/protocoltable/studydetails.aspx?action=openFile&amp;FileID=13044" TargetMode="External"/><Relationship Id="rId771" Type="http://schemas.openxmlformats.org/officeDocument/2006/relationships/hyperlink" Target="https://www.dahanca.dk/assets/files/GUID_DAHANCA%20Radiotherapy%20Guidelines%202019.pdf" TargetMode="External"/><Relationship Id="rId1366" Type="http://schemas.openxmlformats.org/officeDocument/2006/relationships/hyperlink" Target="https://www.sciencedirect.com/science/article/pii/S093665551730434X" TargetMode="External"/><Relationship Id="rId2697" Type="http://schemas.openxmlformats.org/officeDocument/2006/relationships/hyperlink" Target="https://www.eventscribe.com/2018/ASTRO/fsPopup.asp?Mode=presInfo&amp;PresentationID=449001" TargetMode="External"/><Relationship Id="rId1390" Type="http://schemas.openxmlformats.org/officeDocument/2006/relationships/hyperlink" Target="https://www.ncbi.nlm.nih.gov/pubmed/29759332" TargetMode="External"/><Relationship Id="rId1391" Type="http://schemas.openxmlformats.org/officeDocument/2006/relationships/hyperlink" Target="https://www.sciencedirect.com/science/article/pii/S093665551730434X" TargetMode="External"/><Relationship Id="rId1392" Type="http://schemas.openxmlformats.org/officeDocument/2006/relationships/hyperlink" Target="https://www.rtog.org/Portals/0/RTOG%20Broadcasts/Attachments/1112_master_w_update_5.7.13.pdf" TargetMode="External"/><Relationship Id="rId1393" Type="http://schemas.openxmlformats.org/officeDocument/2006/relationships/hyperlink" Target="https://www.newjerseyck.com/wp-content/uploads/2017/07/NRG-BR002-Protocol-20160222.pdf" TargetMode="External"/><Relationship Id="rId1394" Type="http://schemas.openxmlformats.org/officeDocument/2006/relationships/hyperlink" Target="https://www.aapm.org/pubs/reports/rpt_101.pdf" TargetMode="External"/><Relationship Id="rId1395" Type="http://schemas.openxmlformats.org/officeDocument/2006/relationships/hyperlink" Target="https://www.sciencedirect.com/science/article/pii/S093665551730434X" TargetMode="External"/><Relationship Id="rId1396" Type="http://schemas.openxmlformats.org/officeDocument/2006/relationships/hyperlink" Target="https://www.aapm.org/pubs/reports/rpt_101.pdf" TargetMode="External"/><Relationship Id="rId1397" Type="http://schemas.openxmlformats.org/officeDocument/2006/relationships/hyperlink" Target="https://www.newjerseyck.com/wp-content/uploads/2017/07/NRG-BR002-Protocol-20160222.pdf" TargetMode="External"/><Relationship Id="rId1398" Type="http://schemas.openxmlformats.org/officeDocument/2006/relationships/hyperlink" Target="https://www.aapm.org/pubs/reports/rpt_101.pdf" TargetMode="External"/><Relationship Id="rId1399" Type="http://schemas.openxmlformats.org/officeDocument/2006/relationships/hyperlink" Target="https://www.ncbi.nlm.nih.gov/pubmed/32061993" TargetMode="External"/><Relationship Id="rId1389" Type="http://schemas.openxmlformats.org/officeDocument/2006/relationships/hyperlink" Target="https://www.aapm.org/pubs/reports/rpt_101.pdf" TargetMode="External"/><Relationship Id="rId799" Type="http://schemas.openxmlformats.org/officeDocument/2006/relationships/hyperlink" Target="https://pubmed.ncbi.nlm.nih.gov/30736809/?dopt=Abstract" TargetMode="External"/><Relationship Id="rId798" Type="http://schemas.openxmlformats.org/officeDocument/2006/relationships/hyperlink" Target="https://pubmed.ncbi.nlm.nih.gov/25658039/?dopt=Abstract" TargetMode="External"/><Relationship Id="rId797" Type="http://schemas.openxmlformats.org/officeDocument/2006/relationships/hyperlink" Target="https://pubmed.ncbi.nlm.nih.gov/22857858/?dopt=Abstract" TargetMode="External"/><Relationship Id="rId1380" Type="http://schemas.openxmlformats.org/officeDocument/2006/relationships/hyperlink" Target="https://www.redjournal.org/article/S0360-3016(09)03286-6/fulltext" TargetMode="External"/><Relationship Id="rId792" Type="http://schemas.openxmlformats.org/officeDocument/2006/relationships/hyperlink" Target="https://docs.google.com/document/d/1STZuiggtbkDIuuNMpDVSsqT2KMyp1017y8qV5Gz_GGc/edit#bookmark=id.vglx194p7sw8" TargetMode="External"/><Relationship Id="rId1381" Type="http://schemas.openxmlformats.org/officeDocument/2006/relationships/hyperlink" Target="https://www.auajournals.org/doi/10.1097/JU.0000000000000111" TargetMode="External"/><Relationship Id="rId791" Type="http://schemas.openxmlformats.org/officeDocument/2006/relationships/hyperlink" Target="https://docs.google.com/document/d/1STZuiggtbkDIuuNMpDVSsqT2KMyp1017y8qV5Gz_GGc/edit#bookmark=id.1s01ns9udsv6" TargetMode="External"/><Relationship Id="rId1382" Type="http://schemas.openxmlformats.org/officeDocument/2006/relationships/hyperlink" Target="https://www.newjerseyck.com/wp-content/uploads/2017/07/NRG-BR002-Protocol-20160222.pdf" TargetMode="External"/><Relationship Id="rId790" Type="http://schemas.openxmlformats.org/officeDocument/2006/relationships/hyperlink" Target="https://clinicaltrials.gov/ct2/show/NCT01993810" TargetMode="External"/><Relationship Id="rId1383" Type="http://schemas.openxmlformats.org/officeDocument/2006/relationships/hyperlink" Target="https://www.aapm.org/pubs/reports/rpt_101.pdf" TargetMode="External"/><Relationship Id="rId1384" Type="http://schemas.openxmlformats.org/officeDocument/2006/relationships/hyperlink" Target="https://www.sciencedirect.com/science/article/pii/S093665551730434X" TargetMode="External"/><Relationship Id="rId796" Type="http://schemas.openxmlformats.org/officeDocument/2006/relationships/hyperlink" Target="https://pubmed.ncbi.nlm.nih.gov/29473319/?dopt=Abstract" TargetMode="External"/><Relationship Id="rId1385" Type="http://schemas.openxmlformats.org/officeDocument/2006/relationships/hyperlink" Target="https://www.sciencedirect.com/science/article/pii/S093665551730434X" TargetMode="External"/><Relationship Id="rId795" Type="http://schemas.openxmlformats.org/officeDocument/2006/relationships/hyperlink" Target="https://www.redjournal.org/article/S0360-3016(19)33428-5/pdf" TargetMode="External"/><Relationship Id="rId1386" Type="http://schemas.openxmlformats.org/officeDocument/2006/relationships/hyperlink" Target="https://www.aapm.org/pubs/reports/rpt_101.pdf" TargetMode="External"/><Relationship Id="rId794" Type="http://schemas.openxmlformats.org/officeDocument/2006/relationships/hyperlink" Target="https://www.redjournal.org/article/S0360-3016(19)33428-5/pdf" TargetMode="External"/><Relationship Id="rId1387" Type="http://schemas.openxmlformats.org/officeDocument/2006/relationships/hyperlink" Target="https://www.newjerseyck.com/wp-content/uploads/2017/07/NRG-BR002-Protocol-20160222.pdf" TargetMode="External"/><Relationship Id="rId793" Type="http://schemas.openxmlformats.org/officeDocument/2006/relationships/hyperlink" Target="https://www.dahanca.dk/assets/files/GUID_DAHANCA%20Radiotherapy%20Guidelines%202019.pdf" TargetMode="External"/><Relationship Id="rId1388" Type="http://schemas.openxmlformats.org/officeDocument/2006/relationships/hyperlink" Target="https://www.sciencedirect.com/science/article/pii/S093665551730434X" TargetMode="External"/><Relationship Id="rId3191" Type="http://schemas.openxmlformats.org/officeDocument/2006/relationships/hyperlink" Target="https://onlinelibrary.wiley.com/doi/full/10.1002/pbc.25372" TargetMode="External"/><Relationship Id="rId3190" Type="http://schemas.openxmlformats.org/officeDocument/2006/relationships/hyperlink" Target="https://docs.google.com/document/d/17O0LOemBhckXGuuPBCh6u8vqBfc6lg88r46B8YctMXU/edit#bookmark=id.snv62ndbowel" TargetMode="External"/><Relationship Id="rId3193" Type="http://schemas.openxmlformats.org/officeDocument/2006/relationships/hyperlink" Target="https://www.qarc.org/COG/Neuroblastoma_.pdf" TargetMode="External"/><Relationship Id="rId3192" Type="http://schemas.openxmlformats.org/officeDocument/2006/relationships/hyperlink" Target="https://docs.google.com/document/d/17O0LOemBhckXGuuPBCh6u8vqBfc6lg88r46B8YctMXU/edit#bookmark=id.snv62ndbowel" TargetMode="External"/><Relationship Id="rId3195" Type="http://schemas.openxmlformats.org/officeDocument/2006/relationships/hyperlink" Target="https://www.qarc.org/COG/Neuroblastoma_.pdf" TargetMode="External"/><Relationship Id="rId3194" Type="http://schemas.openxmlformats.org/officeDocument/2006/relationships/hyperlink" Target="https://www.qarc.org/COG/Neuroblastoma_.pdf" TargetMode="External"/><Relationship Id="rId3197" Type="http://schemas.openxmlformats.org/officeDocument/2006/relationships/hyperlink" Target="https://onlinelibrary.wiley.com/doi/full/10.1002/pbc.25372" TargetMode="External"/><Relationship Id="rId3196" Type="http://schemas.openxmlformats.org/officeDocument/2006/relationships/hyperlink" Target="https://docs.google.com/document/d/17O0LOemBhckXGuuPBCh6u8vqBfc6lg88r46B8YctMXU/edit#bookmark=id.snv62ndbowel" TargetMode="External"/><Relationship Id="rId3199" Type="http://schemas.openxmlformats.org/officeDocument/2006/relationships/hyperlink" Target="https://docs.google.com/document/d/17O0LOemBhckXGuuPBCh6u8vqBfc6lg88r46B8YctMXU/edit#bookmark=id.snv62ndbowel" TargetMode="External"/><Relationship Id="rId3198" Type="http://schemas.openxmlformats.org/officeDocument/2006/relationships/hyperlink" Target="https://www.qarc.org/COG/Neuroblastoma_.pdf" TargetMode="External"/><Relationship Id="rId3180" Type="http://schemas.openxmlformats.org/officeDocument/2006/relationships/hyperlink" Target="https://www.qarc.org/COG/Neuroblastoma_.pdf" TargetMode="External"/><Relationship Id="rId3182" Type="http://schemas.openxmlformats.org/officeDocument/2006/relationships/hyperlink" Target="http://rpc.mdanderson.org/rpc/credentialing/files/ARST1431_ProtocolDoc_032216.pdf" TargetMode="External"/><Relationship Id="rId3181" Type="http://schemas.openxmlformats.org/officeDocument/2006/relationships/hyperlink" Target="http://rpc.mdanderson.org/rpc/credentialing/files/ARST1431_ProtocolDoc_032216.pdf" TargetMode="External"/><Relationship Id="rId3184" Type="http://schemas.openxmlformats.org/officeDocument/2006/relationships/hyperlink" Target="https://www.qarc.org/COG/Neuroblastoma_.pdf" TargetMode="External"/><Relationship Id="rId3183" Type="http://schemas.openxmlformats.org/officeDocument/2006/relationships/hyperlink" Target="https://docs.google.com/document/d/17O0LOemBhckXGuuPBCh6u8vqBfc6lg88r46B8YctMXU/edit#bookmark=id.snv62ndbowel" TargetMode="External"/><Relationship Id="rId3186" Type="http://schemas.openxmlformats.org/officeDocument/2006/relationships/hyperlink" Target="https://www.qarc.org/COG/Neuroblastoma_.pdf" TargetMode="External"/><Relationship Id="rId3185" Type="http://schemas.openxmlformats.org/officeDocument/2006/relationships/hyperlink" Target="https://www.qarc.org/COG/Neuroblastoma_.pdf" TargetMode="External"/><Relationship Id="rId3188" Type="http://schemas.openxmlformats.org/officeDocument/2006/relationships/hyperlink" Target="http://rpc.mdanderson.org/rpc/credentialing/files/ARST1431_ProtocolDoc_032216.pdf" TargetMode="External"/><Relationship Id="rId3187" Type="http://schemas.openxmlformats.org/officeDocument/2006/relationships/hyperlink" Target="http://rpc.mdanderson.org/rpc/credentialing/files/ARST1431_ProtocolDoc_032216.pdf" TargetMode="External"/><Relationship Id="rId3189" Type="http://schemas.openxmlformats.org/officeDocument/2006/relationships/hyperlink" Target="https://docs.google.com/document/d/17O0LOemBhckXGuuPBCh6u8vqBfc6lg88r46B8YctMXU/edit#bookmark=id.snv62ndbowel" TargetMode="External"/><Relationship Id="rId3151" Type="http://schemas.openxmlformats.org/officeDocument/2006/relationships/hyperlink" Target="https://www.astro.org/uploadedFiles/_MAIN_SITE/Meetings_and_Education/ASTRO_Meetings/2017/Annual_Refresher_Course/Content_Pieces/Sarcomas-Baldini.pdf" TargetMode="External"/><Relationship Id="rId3150" Type="http://schemas.openxmlformats.org/officeDocument/2006/relationships/hyperlink" Target="https://www.redjournal.org/article/S0360-3016(15)00180-7/abstract" TargetMode="External"/><Relationship Id="rId3153" Type="http://schemas.openxmlformats.org/officeDocument/2006/relationships/hyperlink" Target="https://onlinelibrary.wiley.com/doi/pdf/10.1002/jso.24892" TargetMode="External"/><Relationship Id="rId3152" Type="http://schemas.openxmlformats.org/officeDocument/2006/relationships/hyperlink" Target="https://www.ncbi.nlm.nih.gov/pubmed/26194680" TargetMode="External"/><Relationship Id="rId3155" Type="http://schemas.openxmlformats.org/officeDocument/2006/relationships/hyperlink" Target="https://www.esmo.org/Guidelines/Sarcoma-and-GIST" TargetMode="External"/><Relationship Id="rId3154" Type="http://schemas.openxmlformats.org/officeDocument/2006/relationships/hyperlink" Target="https://docs.google.com/document/d/1eal6YYRhPGwh4_R5MPQdioLZLapJBSIAXZjuO3IeU6M/edit#heading=h.oejspbehx9b8" TargetMode="External"/><Relationship Id="rId3157" Type="http://schemas.openxmlformats.org/officeDocument/2006/relationships/hyperlink" Target="https://www.americanbrachytherapy.org/consensus-statements/other/" TargetMode="External"/><Relationship Id="rId3156" Type="http://schemas.openxmlformats.org/officeDocument/2006/relationships/hyperlink" Target="https://tarpswg.org/papers-from-tarpswg/" TargetMode="External"/><Relationship Id="rId3159" Type="http://schemas.openxmlformats.org/officeDocument/2006/relationships/hyperlink" Target="https://www.rtog.org/ClinicalTrials/ProtocolTable/StudyDetails.aspx?action=openFile&amp;Fil%20eID=7540" TargetMode="External"/><Relationship Id="rId3158" Type="http://schemas.openxmlformats.org/officeDocument/2006/relationships/hyperlink" Target="https://www.americanbrachytherapy.org/consensus-statements/other/" TargetMode="External"/><Relationship Id="rId3149" Type="http://schemas.openxmlformats.org/officeDocument/2006/relationships/hyperlink" Target="https://www.astro.org/uploadedFiles/_MAIN_SITE/Affiliate/ARRO/Resident_Resources/Educational_Resources/ARROcase/Content_Pieces/ARROcaseRPSarcoma.pdf" TargetMode="External"/><Relationship Id="rId3140" Type="http://schemas.openxmlformats.org/officeDocument/2006/relationships/hyperlink" Target="https://www.sciencedirect.com/science/article/pii/S0140673602092929?via%3Dihub" TargetMode="External"/><Relationship Id="rId3142" Type="http://schemas.openxmlformats.org/officeDocument/2006/relationships/hyperlink" Target="https://www.sciencedirect.com/science/article/pii/S0140673602092929?via%3Dihub" TargetMode="External"/><Relationship Id="rId3141" Type="http://schemas.openxmlformats.org/officeDocument/2006/relationships/hyperlink" Target="https://docs.google.com/document/d/1eal6YYRhPGwh4_R5MPQdioLZLapJBSIAXZjuO3IeU6M/edit#bookmark=id.13fpkt8syajl" TargetMode="External"/><Relationship Id="rId3144" Type="http://schemas.openxmlformats.org/officeDocument/2006/relationships/hyperlink" Target="https://docs.google.com/document/d/1eal6YYRhPGwh4_R5MPQdioLZLapJBSIAXZjuO3IeU6M/edit#bookmark=id.13fpkt8syajl" TargetMode="External"/><Relationship Id="rId3143" Type="http://schemas.openxmlformats.org/officeDocument/2006/relationships/hyperlink" Target="https://www.ncbi.nlm.nih.gov/pubmed/12103287" TargetMode="External"/><Relationship Id="rId3146" Type="http://schemas.openxmlformats.org/officeDocument/2006/relationships/hyperlink" Target="https://docs.google.com/document/d/1eal6YYRhPGwh4_R5MPQdioLZLapJBSIAXZjuO3IeU6M/edit#bookmark=id.203njngpimdd" TargetMode="External"/><Relationship Id="rId3145" Type="http://schemas.openxmlformats.org/officeDocument/2006/relationships/hyperlink" Target="https://www.ncbi.nlm.nih.gov/pmc/articles/PMC4486342/" TargetMode="External"/><Relationship Id="rId3148" Type="http://schemas.openxmlformats.org/officeDocument/2006/relationships/hyperlink" Target="https://docs.google.com/document/d/1eal6YYRhPGwh4_R5MPQdioLZLapJBSIAXZjuO3IeU6M/edit#bookmark=kix.pb06s79tdjvu" TargetMode="External"/><Relationship Id="rId3147" Type="http://schemas.openxmlformats.org/officeDocument/2006/relationships/hyperlink" Target="https://docs.google.com/document/d/1eal6YYRhPGwh4_R5MPQdioLZLapJBSIAXZjuO3IeU6M/edit#bookmark=kix.pb06s79tdjvu" TargetMode="External"/><Relationship Id="rId3171" Type="http://schemas.openxmlformats.org/officeDocument/2006/relationships/hyperlink" Target="https://www.redjournal.org/article/S0360-3016(09)03284-2/fulltext" TargetMode="External"/><Relationship Id="rId3170" Type="http://schemas.openxmlformats.org/officeDocument/2006/relationships/hyperlink" Target="https://www.eventscribe.com/2019/ASTRO/fsPopup.asp?Mode=presInfo&amp;PresentationID=579997" TargetMode="External"/><Relationship Id="rId3173" Type="http://schemas.openxmlformats.org/officeDocument/2006/relationships/hyperlink" Target="https://www.eventscribe.com/2019/ASTRO/fsPopup.asp?Mode=presInfo&amp;PresentationID=559439" TargetMode="External"/><Relationship Id="rId3172" Type="http://schemas.openxmlformats.org/officeDocument/2006/relationships/hyperlink" Target="https://www.eventscribe.com/2019/ASTRO/fsPopup.asp?Mode=presInfo&amp;PresentationID=559439" TargetMode="External"/><Relationship Id="rId3175" Type="http://schemas.openxmlformats.org/officeDocument/2006/relationships/hyperlink" Target="https://www.ncbi.nlm.nih.gov/pmc/articles/PMC4574090/" TargetMode="External"/><Relationship Id="rId3174" Type="http://schemas.openxmlformats.org/officeDocument/2006/relationships/hyperlink" Target="https://www.redjournal.org/article/S0360-3016(09)03298-2/fulltext" TargetMode="External"/><Relationship Id="rId3177" Type="http://schemas.openxmlformats.org/officeDocument/2006/relationships/hyperlink" Target="http://rpc.mdanderson.org/rpc/credentialing/files/ARST1431_ProtocolDoc_032216.pdf" TargetMode="External"/><Relationship Id="rId3176" Type="http://schemas.openxmlformats.org/officeDocument/2006/relationships/hyperlink" Target="https://www.ncbi.nlm.nih.gov/pmc/articles/PMC4729296/" TargetMode="External"/><Relationship Id="rId3179" Type="http://schemas.openxmlformats.org/officeDocument/2006/relationships/hyperlink" Target="https://docs.google.com/document/d/17O0LOemBhckXGuuPBCh6u8vqBfc6lg88r46B8YctMXU/edit#bookmark=id.snv62ndbowel" TargetMode="External"/><Relationship Id="rId3178" Type="http://schemas.openxmlformats.org/officeDocument/2006/relationships/hyperlink" Target="http://rpc.mdanderson.org/rpc/credentialing/files/ARST1431_ProtocolDoc_032216.pdf" TargetMode="External"/><Relationship Id="rId3160" Type="http://schemas.openxmlformats.org/officeDocument/2006/relationships/hyperlink" Target="https://www.sciencedirect.com/science/article/pii/S0140673602092929?via%3Dihub" TargetMode="External"/><Relationship Id="rId3162" Type="http://schemas.openxmlformats.org/officeDocument/2006/relationships/hyperlink" Target="https://www.ncbi.nlm.nih.gov/pubmed/25163595" TargetMode="External"/><Relationship Id="rId3161" Type="http://schemas.openxmlformats.org/officeDocument/2006/relationships/hyperlink" Target="https://docs.google.com/document/d/1eal6YYRhPGwh4_R5MPQdioLZLapJBSIAXZjuO3IeU6M/edit#bookmark=id.13fpkt8syajl" TargetMode="External"/><Relationship Id="rId3164" Type="http://schemas.openxmlformats.org/officeDocument/2006/relationships/hyperlink" Target="https://www.ncbi.nlm.nih.gov/pmc/articles/PMC5724811/" TargetMode="External"/><Relationship Id="rId3163" Type="http://schemas.openxmlformats.org/officeDocument/2006/relationships/hyperlink" Target="https://docs.google.com/document/d/1eal6YYRhPGwh4_R5MPQdioLZLapJBSIAXZjuO3IeU6M/edit#bookmark=id.o4newt6jv7wi" TargetMode="External"/><Relationship Id="rId3166" Type="http://schemas.openxmlformats.org/officeDocument/2006/relationships/hyperlink" Target="https://www.redjournal.org/article/S0360-3016(09)03287-8/fulltext" TargetMode="External"/><Relationship Id="rId3165" Type="http://schemas.openxmlformats.org/officeDocument/2006/relationships/hyperlink" Target="https://docs.google.com/document/d/1eal6YYRhPGwh4_R5MPQdioLZLapJBSIAXZjuO3IeU6M/edit#bookmark=id.ut210rk1hfa5" TargetMode="External"/><Relationship Id="rId3168" Type="http://schemas.openxmlformats.org/officeDocument/2006/relationships/hyperlink" Target="http://rpc.mdanderson.org/rpc/credentialing/files/ARST1431_ProtocolDoc_032216.pdf" TargetMode="External"/><Relationship Id="rId3167" Type="http://schemas.openxmlformats.org/officeDocument/2006/relationships/hyperlink" Target="https://www.ncbi.nlm.nih.gov/pubmed/28068236" TargetMode="External"/><Relationship Id="rId3169" Type="http://schemas.openxmlformats.org/officeDocument/2006/relationships/hyperlink" Target="http://rpc.mdanderson.org/rpc/credentialing/files/ARST1431_ProtocolDoc_032216.pdf" TargetMode="External"/><Relationship Id="rId2700" Type="http://schemas.openxmlformats.org/officeDocument/2006/relationships/hyperlink" Target="https://docs.google.com/document/d/1j15zXLBPWwqty60Slm2jnHEiqaoT2iw5Gapp4iMWJsw/edit#bookmark=id.14s8wspcxf2a" TargetMode="External"/><Relationship Id="rId2701" Type="http://schemas.openxmlformats.org/officeDocument/2006/relationships/hyperlink" Target="http://ascopubs.org/doi/full/10.1200/JCO.2015.63.3529" TargetMode="External"/><Relationship Id="rId2702" Type="http://schemas.openxmlformats.org/officeDocument/2006/relationships/hyperlink" Target="https://docs.google.com/document/d/1j15zXLBPWwqty60Slm2jnHEiqaoT2iw5Gapp4iMWJsw/edit#bookmark=id.8xz8mqv46t4l" TargetMode="External"/><Relationship Id="rId2703" Type="http://schemas.openxmlformats.org/officeDocument/2006/relationships/hyperlink" Target="https://www.ncbi.nlm.nih.gov/pubmed/27887941" TargetMode="External"/><Relationship Id="rId2704" Type="http://schemas.openxmlformats.org/officeDocument/2006/relationships/hyperlink" Target="https://docs.google.com/document/d/1j15zXLBPWwqty60Slm2jnHEiqaoT2iw5Gapp4iMWJsw/edit#bookmark=id.wjqadxjt2mwo" TargetMode="External"/><Relationship Id="rId2705" Type="http://schemas.openxmlformats.org/officeDocument/2006/relationships/hyperlink" Target="https://www.europeanurology.com/article/S0302-2838(19)30415-4/fulltext" TargetMode="External"/><Relationship Id="rId2706" Type="http://schemas.openxmlformats.org/officeDocument/2006/relationships/hyperlink" Target="https://docs.google.com/document/d/1j15zXLBPWwqty60Slm2jnHEiqaoT2iw5Gapp4iMWJsw/edit#bookmark=id.wjqadxjt2mwo" TargetMode="External"/><Relationship Id="rId2707" Type="http://schemas.openxmlformats.org/officeDocument/2006/relationships/hyperlink" Target="https://twitter.com/NicholasZaorsky/status/1226862227078164480?s=20" TargetMode="External"/><Relationship Id="rId2708" Type="http://schemas.openxmlformats.org/officeDocument/2006/relationships/hyperlink" Target="https://twitter.com/NicholasZaorsky/status/1217886128193376257?s=20" TargetMode="External"/><Relationship Id="rId2709" Type="http://schemas.openxmlformats.org/officeDocument/2006/relationships/hyperlink" Target="https://twitter.com/NicholasZaorsky/status/1215670456130441216?s=20" TargetMode="External"/><Relationship Id="rId2720" Type="http://schemas.openxmlformats.org/officeDocument/2006/relationships/hyperlink" Target="https://www.nrgoncology.org/Portals/0/Scientific%20Program/CIRO/Atlases/Prostate%20Pelvic%20Lymph%20Nodes.ppt" TargetMode="External"/><Relationship Id="rId2721" Type="http://schemas.openxmlformats.org/officeDocument/2006/relationships/hyperlink" Target="https://www.ncbi.nlm.nih.gov/pubmed/26104940" TargetMode="External"/><Relationship Id="rId2722" Type="http://schemas.openxmlformats.org/officeDocument/2006/relationships/hyperlink" Target="https://www.ncbi.nlm.nih.gov/pmc/articles/PMC6043740/#r22" TargetMode="External"/><Relationship Id="rId2723" Type="http://schemas.openxmlformats.org/officeDocument/2006/relationships/hyperlink" Target="https://docs.google.com/document/d/1j15zXLBPWwqty60Slm2jnHEiqaoT2iw5Gapp4iMWJsw/edit#heading=h.13ndhxnku715" TargetMode="External"/><Relationship Id="rId2724" Type="http://schemas.openxmlformats.org/officeDocument/2006/relationships/hyperlink" Target="https://www.sciencedirect.com/science/article/pii/S1538472114005054" TargetMode="External"/><Relationship Id="rId2725" Type="http://schemas.openxmlformats.org/officeDocument/2006/relationships/hyperlink" Target="https://docs.google.com/document/d/1j15zXLBPWwqty60Slm2jnHEiqaoT2iw5Gapp4iMWJsw/edit#heading=h.13ndhxnku715" TargetMode="External"/><Relationship Id="rId2726" Type="http://schemas.openxmlformats.org/officeDocument/2006/relationships/hyperlink" Target="https://www.ncbi.nlm.nih.gov/pmc/articles/PMC6043748/" TargetMode="External"/><Relationship Id="rId2727" Type="http://schemas.openxmlformats.org/officeDocument/2006/relationships/hyperlink" Target="https://docs.google.com/document/d/1j15zXLBPWwqty60Slm2jnHEiqaoT2iw5Gapp4iMWJsw/edit#heading=h.13ndhxnku715" TargetMode="External"/><Relationship Id="rId2728" Type="http://schemas.openxmlformats.org/officeDocument/2006/relationships/hyperlink" Target="https://ascopubs.org/doi/full/10.1200/JCO.2018.78.6236" TargetMode="External"/><Relationship Id="rId2729" Type="http://schemas.openxmlformats.org/officeDocument/2006/relationships/hyperlink" Target="https://docs.google.com/document/d/1j15zXLBPWwqty60Slm2jnHEiqaoT2iw5Gapp4iMWJsw/edit#bookmark=kix.6xx8kqrbj7i7" TargetMode="External"/><Relationship Id="rId2710" Type="http://schemas.openxmlformats.org/officeDocument/2006/relationships/hyperlink" Target="https://twitter.com/NicholasZaorsky/status/1215669203887382531?s=20" TargetMode="External"/><Relationship Id="rId2711" Type="http://schemas.openxmlformats.org/officeDocument/2006/relationships/hyperlink" Target="https://twitter.com/NicholasZaorsky/status/1228330423283068929?s=20" TargetMode="External"/><Relationship Id="rId2712" Type="http://schemas.openxmlformats.org/officeDocument/2006/relationships/hyperlink" Target="https://www.astro.org/uploadedFiles/_MAIN_SITE/Affiliate/ARRO/Resident_Resources/Educational_Resources/ARROcase/Content_Pieces/ARROCaseProstatebrachy.pdf" TargetMode="External"/><Relationship Id="rId2713" Type="http://schemas.openxmlformats.org/officeDocument/2006/relationships/hyperlink" Target="https://econtour.org/fundamentals" TargetMode="External"/><Relationship Id="rId2714" Type="http://schemas.openxmlformats.org/officeDocument/2006/relationships/hyperlink" Target="http://econtour.org/cases/86" TargetMode="External"/><Relationship Id="rId2715" Type="http://schemas.openxmlformats.org/officeDocument/2006/relationships/hyperlink" Target="http://econtour.org/cases/34" TargetMode="External"/><Relationship Id="rId2716" Type="http://schemas.openxmlformats.org/officeDocument/2006/relationships/hyperlink" Target="http://econtour.org/cases/109" TargetMode="External"/><Relationship Id="rId2717" Type="http://schemas.openxmlformats.org/officeDocument/2006/relationships/hyperlink" Target="https://www.ncbi.nlm.nih.gov/pubmed/22483697" TargetMode="External"/><Relationship Id="rId2718" Type="http://schemas.openxmlformats.org/officeDocument/2006/relationships/hyperlink" Target="https://www.nrgoncology.org/Scientific-Program/Center-for-Innovation-in-Radiation-Oncology/Male-RTOG-Normal-Pelvis" TargetMode="External"/><Relationship Id="rId2719" Type="http://schemas.openxmlformats.org/officeDocument/2006/relationships/hyperlink" Target="https://www.ncbi.nlm.nih.gov/pubmed/26104940" TargetMode="External"/><Relationship Id="rId1455" Type="http://schemas.openxmlformats.org/officeDocument/2006/relationships/hyperlink" Target="https://www.ncbi.nlm.nih.gov/pmc/articles/PMC4368473/" TargetMode="External"/><Relationship Id="rId2786" Type="http://schemas.openxmlformats.org/officeDocument/2006/relationships/hyperlink" Target="https://www.rtog.org/ClinicalTrials/ProtocolTable/StudyDetails.aspx?action=openFile&amp;FileID=4624" TargetMode="External"/><Relationship Id="rId1456" Type="http://schemas.openxmlformats.org/officeDocument/2006/relationships/hyperlink" Target="https://www.auajournals.org/doi/10.1097/JU.0000000000000111" TargetMode="External"/><Relationship Id="rId2787" Type="http://schemas.openxmlformats.org/officeDocument/2006/relationships/hyperlink" Target="https://clinicaltrials.gov/ct2/show/NCT03367702" TargetMode="External"/><Relationship Id="rId1457" Type="http://schemas.openxmlformats.org/officeDocument/2006/relationships/hyperlink" Target="https://www.newjerseyck.com/wp-content/uploads/2017/07/NRG-BR002-Protocol-20160222.pdf" TargetMode="External"/><Relationship Id="rId2788" Type="http://schemas.openxmlformats.org/officeDocument/2006/relationships/hyperlink" Target="https://www.rtog.org/ClinicalTrials/ProtocolTable/StudyDetails.aspx?action=openFile&amp;FileID=4624" TargetMode="External"/><Relationship Id="rId1458" Type="http://schemas.openxmlformats.org/officeDocument/2006/relationships/hyperlink" Target="https://www.aapm.org/pubs/reports/rpt_101.pdf" TargetMode="External"/><Relationship Id="rId2789" Type="http://schemas.openxmlformats.org/officeDocument/2006/relationships/hyperlink" Target="https://clinicaltrials.gov/ct2/show/NCT03367702" TargetMode="External"/><Relationship Id="rId1459" Type="http://schemas.openxmlformats.org/officeDocument/2006/relationships/hyperlink" Target="https://www.newjerseyck.com/wp-content/uploads/2017/07/NRG-BR002-Protocol-20160222.pdf" TargetMode="External"/><Relationship Id="rId629" Type="http://schemas.openxmlformats.org/officeDocument/2006/relationships/hyperlink" Target="https://www.aapm.org/pubs/reports/rpt_101.pdf" TargetMode="External"/><Relationship Id="rId624" Type="http://schemas.openxmlformats.org/officeDocument/2006/relationships/hyperlink" Target="https://www.rtog.org/ClinicalTrials/ProtocolTable/StudyDetails.aspx?study=0418" TargetMode="External"/><Relationship Id="rId623" Type="http://schemas.openxmlformats.org/officeDocument/2006/relationships/hyperlink" Target="https://www.rtog.org/LinkClick.aspx?fileticket=52jdx-MJBUQ=&amp;tabid=290" TargetMode="External"/><Relationship Id="rId622" Type="http://schemas.openxmlformats.org/officeDocument/2006/relationships/hyperlink" Target="https://www.redjournal.org/article/S0360-3016(09)03282-9/fulltext" TargetMode="External"/><Relationship Id="rId621" Type="http://schemas.openxmlformats.org/officeDocument/2006/relationships/hyperlink" Target="https://www.redjournal.org/article/S0360-3016(09)03282-9/fulltext" TargetMode="External"/><Relationship Id="rId628" Type="http://schemas.openxmlformats.org/officeDocument/2006/relationships/hyperlink" Target="https://www.newjerseyck.com/wp-content/uploads/2017/07/NRG-BR002-Protocol-20160222.pdf" TargetMode="External"/><Relationship Id="rId627" Type="http://schemas.openxmlformats.org/officeDocument/2006/relationships/hyperlink" Target="https://www.rtog.org/LinkClick.aspx?fileticket=52jdx-MJBUQ=&amp;tabid=290" TargetMode="External"/><Relationship Id="rId626" Type="http://schemas.openxmlformats.org/officeDocument/2006/relationships/hyperlink" Target="https://www.redjournal.org/article/S0360-3016(09)03282-9/fulltext" TargetMode="External"/><Relationship Id="rId625" Type="http://schemas.openxmlformats.org/officeDocument/2006/relationships/hyperlink" Target="http://rpc.mdanderson.org/rpc/credentialing/files/R0724-master-12%5B1%5D.29.10.pdfhttp://rpc.mdanderson.org/rpc/credentialing/files/R0724-master-12%5B1%5D.29.10.pdf" TargetMode="External"/><Relationship Id="rId2780" Type="http://schemas.openxmlformats.org/officeDocument/2006/relationships/hyperlink" Target="https://clinicaltrials.gov/ct2/show/NCT03367702" TargetMode="External"/><Relationship Id="rId1450" Type="http://schemas.openxmlformats.org/officeDocument/2006/relationships/hyperlink" Target="https://www.aapm.org/pubs/reports/rpt_101.pdf" TargetMode="External"/><Relationship Id="rId2781" Type="http://schemas.openxmlformats.org/officeDocument/2006/relationships/hyperlink" Target="https://clinicaltrials.gov/ct2/show/NCT03367702" TargetMode="External"/><Relationship Id="rId620" Type="http://schemas.openxmlformats.org/officeDocument/2006/relationships/hyperlink" Target="https://www.redjournal.org/article/S0360-3016(09)03282-9/fulltext" TargetMode="External"/><Relationship Id="rId1451" Type="http://schemas.openxmlformats.org/officeDocument/2006/relationships/hyperlink" Target="https://www.newjerseyck.com/wp-content/uploads/2017/07/NRG-BR002-Protocol-20160222.pdf" TargetMode="External"/><Relationship Id="rId2782" Type="http://schemas.openxmlformats.org/officeDocument/2006/relationships/hyperlink" Target="https://www.sciencedirect.com/science/article/pii/S1470204519305698?via%3Dihub" TargetMode="External"/><Relationship Id="rId1452" Type="http://schemas.openxmlformats.org/officeDocument/2006/relationships/hyperlink" Target="https://www.sciencedirect.com/science/article/pii/S093665551730434X" TargetMode="External"/><Relationship Id="rId2783" Type="http://schemas.openxmlformats.org/officeDocument/2006/relationships/hyperlink" Target="https://clinicaltrials.gov/ct2/show/NCT03367702" TargetMode="External"/><Relationship Id="rId1453" Type="http://schemas.openxmlformats.org/officeDocument/2006/relationships/hyperlink" Target="https://www.sciencedirect.com/science/article/pii/S093665551730434X" TargetMode="External"/><Relationship Id="rId2784" Type="http://schemas.openxmlformats.org/officeDocument/2006/relationships/hyperlink" Target="https://www.sciencedirect.com/science/article/pii/S1470204519305698?via%3Dihub" TargetMode="External"/><Relationship Id="rId1454" Type="http://schemas.openxmlformats.org/officeDocument/2006/relationships/hyperlink" Target="https://www.sciencedirect.com/science/article/pii/S093665551730434X" TargetMode="External"/><Relationship Id="rId2785" Type="http://schemas.openxmlformats.org/officeDocument/2006/relationships/hyperlink" Target="https://clinicaltrials.gov/ct2/show/NCT03367702" TargetMode="External"/><Relationship Id="rId1444" Type="http://schemas.openxmlformats.org/officeDocument/2006/relationships/hyperlink" Target="https://www.newjerseyck.com/wp-content/uploads/2017/07/NRG-BR002-Protocol-20160222.pdf" TargetMode="External"/><Relationship Id="rId2775" Type="http://schemas.openxmlformats.org/officeDocument/2006/relationships/hyperlink" Target="https://www.ncbi.nlm.nih.gov/pubmed/31987974" TargetMode="External"/><Relationship Id="rId1445" Type="http://schemas.openxmlformats.org/officeDocument/2006/relationships/hyperlink" Target="https://www.sciencedirect.com/science/article/pii/S093665551730434X" TargetMode="External"/><Relationship Id="rId2776" Type="http://schemas.openxmlformats.org/officeDocument/2006/relationships/hyperlink" Target="https://www.ncbi.nlm.nih.gov/pubmed/31987974" TargetMode="External"/><Relationship Id="rId1446" Type="http://schemas.openxmlformats.org/officeDocument/2006/relationships/hyperlink" Target="https://www.ncbi.nlm.nih.gov/pubmed/32061993" TargetMode="External"/><Relationship Id="rId2777" Type="http://schemas.openxmlformats.org/officeDocument/2006/relationships/hyperlink" Target="https://www.ncbi.nlm.nih.gov/pubmed/31987974" TargetMode="External"/><Relationship Id="rId1447" Type="http://schemas.openxmlformats.org/officeDocument/2006/relationships/hyperlink" Target="https://twitter.com/NicholasZaorsky/status/1213175389713051652" TargetMode="External"/><Relationship Id="rId2778" Type="http://schemas.openxmlformats.org/officeDocument/2006/relationships/hyperlink" Target="https://clinicaltrials.gov/ct2/show/NCT03367702" TargetMode="External"/><Relationship Id="rId1448" Type="http://schemas.openxmlformats.org/officeDocument/2006/relationships/hyperlink" Target="https://www.aapm.org/pubs/reports/rpt_101.pdf" TargetMode="External"/><Relationship Id="rId2779" Type="http://schemas.openxmlformats.org/officeDocument/2006/relationships/hyperlink" Target="https://www.sciencedirect.com/science/article/pii/S1470204519305698?via%3Dihub" TargetMode="External"/><Relationship Id="rId1449" Type="http://schemas.openxmlformats.org/officeDocument/2006/relationships/hyperlink" Target="https://www.newjerseyck.com/wp-content/uploads/2017/07/NRG-BR002-Protocol-20160222.pdf" TargetMode="External"/><Relationship Id="rId619" Type="http://schemas.openxmlformats.org/officeDocument/2006/relationships/hyperlink" Target="https://www.sciencedirect.com/science/article/pii/S093665551730434X" TargetMode="External"/><Relationship Id="rId618" Type="http://schemas.openxmlformats.org/officeDocument/2006/relationships/hyperlink" Target="https://www.newjerseyck.com/wp-content/uploads/2017/07/NRG-BR002-Protocol-20160222.pdf" TargetMode="External"/><Relationship Id="rId613" Type="http://schemas.openxmlformats.org/officeDocument/2006/relationships/hyperlink" Target="https://www.rtog.org/ClinicalTrials/ProtocolTable/StudyDetails.aspx?action=openFile&amp;FileID=7411" TargetMode="External"/><Relationship Id="rId612" Type="http://schemas.openxmlformats.org/officeDocument/2006/relationships/hyperlink" Target="https://www.sciencedirect.com/science/article/pii/S093665551730434X" TargetMode="External"/><Relationship Id="rId611" Type="http://schemas.openxmlformats.org/officeDocument/2006/relationships/hyperlink" Target="https://www.ncbi.nlm.nih.gov/pubmed/32353390" TargetMode="External"/><Relationship Id="rId610" Type="http://schemas.openxmlformats.org/officeDocument/2006/relationships/hyperlink" Target="https://www.sciencedirect.com/science/article/pii/S093665551730434X" TargetMode="External"/><Relationship Id="rId617" Type="http://schemas.openxmlformats.org/officeDocument/2006/relationships/hyperlink" Target="https://www.sciencedirect.com/science/article/pii/S093665551730434X" TargetMode="External"/><Relationship Id="rId616" Type="http://schemas.openxmlformats.org/officeDocument/2006/relationships/hyperlink" Target="https://www.newjerseyck.com/wp-content/uploads/2017/07/NRG-BR002-Protocol-20160222.pdf" TargetMode="External"/><Relationship Id="rId615" Type="http://schemas.openxmlformats.org/officeDocument/2006/relationships/hyperlink" Target="https://www.newjerseyck.com/wp-content/uploads/2017/07/NRG-BR002-Protocol-20160222.pdf" TargetMode="External"/><Relationship Id="rId614" Type="http://schemas.openxmlformats.org/officeDocument/2006/relationships/hyperlink" Target="https://www.rtog.org/ClinicalTrials/ProtocolTable/StudyDetails.aspx?action=openFile&amp;FileID=7411" TargetMode="External"/><Relationship Id="rId2770" Type="http://schemas.openxmlformats.org/officeDocument/2006/relationships/hyperlink" Target="https://www.ncbi.nlm.nih.gov/pubmed/31987974" TargetMode="External"/><Relationship Id="rId1440" Type="http://schemas.openxmlformats.org/officeDocument/2006/relationships/hyperlink" Target="https://www.redjournal.org/article/S0360-3016(09)03295-7/fulltext" TargetMode="External"/><Relationship Id="rId2771" Type="http://schemas.openxmlformats.org/officeDocument/2006/relationships/hyperlink" Target="https://www.ncbi.nlm.nih.gov/pubmed/31987974" TargetMode="External"/><Relationship Id="rId1441" Type="http://schemas.openxmlformats.org/officeDocument/2006/relationships/hyperlink" Target="https://www.redjournal.org/article/S0360-3016(09)03295-7/fulltext" TargetMode="External"/><Relationship Id="rId2772" Type="http://schemas.openxmlformats.org/officeDocument/2006/relationships/hyperlink" Target="https://www.ncbi.nlm.nih.gov/pubmed/31987974" TargetMode="External"/><Relationship Id="rId1442" Type="http://schemas.openxmlformats.org/officeDocument/2006/relationships/hyperlink" Target="https://www.newjerseyck.com/wp-content/uploads/2017/07/NRG-BR002-Protocol-20160222.pdf" TargetMode="External"/><Relationship Id="rId2773" Type="http://schemas.openxmlformats.org/officeDocument/2006/relationships/hyperlink" Target="https://www.ncbi.nlm.nih.gov/pubmed/31987974" TargetMode="External"/><Relationship Id="rId1443" Type="http://schemas.openxmlformats.org/officeDocument/2006/relationships/hyperlink" Target="https://www.sciencedirect.com/science/article/pii/S093665551730434X" TargetMode="External"/><Relationship Id="rId2774" Type="http://schemas.openxmlformats.org/officeDocument/2006/relationships/hyperlink" Target="https://www.ncbi.nlm.nih.gov/pubmed/31987974" TargetMode="External"/><Relationship Id="rId1477" Type="http://schemas.openxmlformats.org/officeDocument/2006/relationships/hyperlink" Target="https://www.aapm.org/pubs/reports/rpt_101.pdf" TargetMode="External"/><Relationship Id="rId1478" Type="http://schemas.openxmlformats.org/officeDocument/2006/relationships/hyperlink" Target="https://www.newjerseyck.com/wp-content/uploads/2017/07/NRG-BR002-Protocol-20160222.pdf" TargetMode="External"/><Relationship Id="rId1479" Type="http://schemas.openxmlformats.org/officeDocument/2006/relationships/hyperlink" Target="https://www.newjerseyck.com/wp-content/uploads/2017/07/NRG-BR002-Protocol-20160222.pdf" TargetMode="External"/><Relationship Id="rId646" Type="http://schemas.openxmlformats.org/officeDocument/2006/relationships/hyperlink" Target="https://www.rtog.org/ClinicalTrials/ProtocolTable/StudyDetails.aspx?study=0529" TargetMode="External"/><Relationship Id="rId645" Type="http://schemas.openxmlformats.org/officeDocument/2006/relationships/hyperlink" Target="https://www.rtog.org/ClinicalTrials/ProtocolTable/StudyDetails.aspx?study=0529" TargetMode="External"/><Relationship Id="rId644" Type="http://schemas.openxmlformats.org/officeDocument/2006/relationships/hyperlink" Target="https://www.rtog.org/ClinicalTrials/ProtocolTable/StudyDetails.aspx?study=0529" TargetMode="External"/><Relationship Id="rId643" Type="http://schemas.openxmlformats.org/officeDocument/2006/relationships/hyperlink" Target="https://www.newjerseyck.com/wp-content/uploads/2017/07/NRG-BR002-Protocol-20160222.pdf" TargetMode="External"/><Relationship Id="rId649" Type="http://schemas.openxmlformats.org/officeDocument/2006/relationships/hyperlink" Target="https://www.newjerseyck.com/wp-content/uploads/2017/07/NRG-BR002-Protocol-20160222.pdf" TargetMode="External"/><Relationship Id="rId648" Type="http://schemas.openxmlformats.org/officeDocument/2006/relationships/hyperlink" Target="https://www.aapm.org/pubs/reports/rpt_101.pdf" TargetMode="External"/><Relationship Id="rId647" Type="http://schemas.openxmlformats.org/officeDocument/2006/relationships/hyperlink" Target="https://www.newjerseyck.com/wp-content/uploads/2017/07/NRG-BR002-Protocol-20160222.pdf" TargetMode="External"/><Relationship Id="rId1470" Type="http://schemas.openxmlformats.org/officeDocument/2006/relationships/hyperlink" Target="https://www.aapm.org/pubs/reports/rpt_101.pdf" TargetMode="External"/><Relationship Id="rId1471" Type="http://schemas.openxmlformats.org/officeDocument/2006/relationships/hyperlink" Target="https://www.ncbi.nlm.nih.gov/pubmed/32061993" TargetMode="External"/><Relationship Id="rId1472" Type="http://schemas.openxmlformats.org/officeDocument/2006/relationships/hyperlink" Target="https://www.newjerseyck.com/wp-content/uploads/2017/07/NRG-BR002-Protocol-20160222.pdf" TargetMode="External"/><Relationship Id="rId642" Type="http://schemas.openxmlformats.org/officeDocument/2006/relationships/hyperlink" Target="https://www.aapm.org/pubs/reports/rpt_101.pdf" TargetMode="External"/><Relationship Id="rId1473" Type="http://schemas.openxmlformats.org/officeDocument/2006/relationships/hyperlink" Target="https://www.newjerseyck.com/wp-content/uploads/2017/07/NRG-BR002-Protocol-20160222.pdf" TargetMode="External"/><Relationship Id="rId641" Type="http://schemas.openxmlformats.org/officeDocument/2006/relationships/hyperlink" Target="https://www.newjerseyck.com/wp-content/uploads/2017/07/NRG-BR002-Protocol-20160222.pdf" TargetMode="External"/><Relationship Id="rId1474" Type="http://schemas.openxmlformats.org/officeDocument/2006/relationships/hyperlink" Target="https://www.aapm.org/pubs/reports/rpt_101.pdf" TargetMode="External"/><Relationship Id="rId640" Type="http://schemas.openxmlformats.org/officeDocument/2006/relationships/hyperlink" Target="https://www.newjerseyck.com/wp-content/uploads/2017/07/NRG-BR002-Protocol-20160222.pdf" TargetMode="External"/><Relationship Id="rId1475" Type="http://schemas.openxmlformats.org/officeDocument/2006/relationships/hyperlink" Target="https://www.sciencedirect.com/science/article/pii/S093665551730434X" TargetMode="External"/><Relationship Id="rId1476" Type="http://schemas.openxmlformats.org/officeDocument/2006/relationships/hyperlink" Target="https://www.sciencedirect.com/science/article/pii/S093665551730434X" TargetMode="External"/><Relationship Id="rId1466" Type="http://schemas.openxmlformats.org/officeDocument/2006/relationships/hyperlink" Target="https://www.aapm.org/pubs/reports/rpt_101.pdf" TargetMode="External"/><Relationship Id="rId2797" Type="http://schemas.openxmlformats.org/officeDocument/2006/relationships/hyperlink" Target="https://clinicaltrials.gov/ct2/show/NCT03367702" TargetMode="External"/><Relationship Id="rId1467" Type="http://schemas.openxmlformats.org/officeDocument/2006/relationships/hyperlink" Target="https://www.newjerseyck.com/wp-content/uploads/2017/07/NRG-BR002-Protocol-20160222.pdf" TargetMode="External"/><Relationship Id="rId2798" Type="http://schemas.openxmlformats.org/officeDocument/2006/relationships/hyperlink" Target="https://www.sciencedirect.com/science/article/pii/S1470204519305698?via%3Dihub" TargetMode="External"/><Relationship Id="rId1468" Type="http://schemas.openxmlformats.org/officeDocument/2006/relationships/hyperlink" Target="https://www.sciencedirect.com/science/article/pii/S093665551730434X" TargetMode="External"/><Relationship Id="rId2799" Type="http://schemas.openxmlformats.org/officeDocument/2006/relationships/hyperlink" Target="https://www.sciencedirect.com/science/article/pii/S093665551730434X" TargetMode="External"/><Relationship Id="rId1469" Type="http://schemas.openxmlformats.org/officeDocument/2006/relationships/hyperlink" Target="https://www.newjerseyck.com/wp-content/uploads/2017/07/NRG-BR002-Protocol-20160222.pdf" TargetMode="External"/><Relationship Id="rId635" Type="http://schemas.openxmlformats.org/officeDocument/2006/relationships/hyperlink" Target="https://www.sciencedirect.com/science/article/pii/S093665551730434X" TargetMode="External"/><Relationship Id="rId634" Type="http://schemas.openxmlformats.org/officeDocument/2006/relationships/hyperlink" Target="https://www.sciencedirect.com/science/article/pii/S093665551730434X" TargetMode="External"/><Relationship Id="rId633" Type="http://schemas.openxmlformats.org/officeDocument/2006/relationships/hyperlink" Target="https://www.newjerseyck.com/wp-content/uploads/2017/07/NRG-BR002-Protocol-20160222.pdf" TargetMode="External"/><Relationship Id="rId632" Type="http://schemas.openxmlformats.org/officeDocument/2006/relationships/hyperlink" Target="https://www.aapm.org/pubs/reports/rpt_101.pdf" TargetMode="External"/><Relationship Id="rId639" Type="http://schemas.openxmlformats.org/officeDocument/2006/relationships/hyperlink" Target="https://www.aapm.org/pubs/reports/rpt_101.pdf" TargetMode="External"/><Relationship Id="rId638" Type="http://schemas.openxmlformats.org/officeDocument/2006/relationships/hyperlink" Target="https://www.aapm.org/pubs/reports/rpt_101.pdf" TargetMode="External"/><Relationship Id="rId637" Type="http://schemas.openxmlformats.org/officeDocument/2006/relationships/hyperlink" Target="https://www.rtog.org/ClinicalTrials/ProtocolTable/StudyDetails.aspx?action=openFile&amp;FileID=7411" TargetMode="External"/><Relationship Id="rId636" Type="http://schemas.openxmlformats.org/officeDocument/2006/relationships/hyperlink" Target="https://www.sciencedirect.com/science/article/pii/S093665551730434X" TargetMode="External"/><Relationship Id="rId2790" Type="http://schemas.openxmlformats.org/officeDocument/2006/relationships/hyperlink" Target="https://www.rtog.org/ClinicalTrials/ProtocolTable/StudyDetails.aspx?action=openFile&amp;FileID=4624" TargetMode="External"/><Relationship Id="rId1460" Type="http://schemas.openxmlformats.org/officeDocument/2006/relationships/hyperlink" Target="https://www.auajournals.org/doi/10.1097/JU.0000000000000111" TargetMode="External"/><Relationship Id="rId2791" Type="http://schemas.openxmlformats.org/officeDocument/2006/relationships/hyperlink" Target="https://clinicaltrials.gov/ct2/show/NCT03367702" TargetMode="External"/><Relationship Id="rId1461" Type="http://schemas.openxmlformats.org/officeDocument/2006/relationships/hyperlink" Target="https://www.newjerseyck.com/wp-content/uploads/2017/07/NRG-BR002-Protocol-20160222.pdf" TargetMode="External"/><Relationship Id="rId2792" Type="http://schemas.openxmlformats.org/officeDocument/2006/relationships/hyperlink" Target="https://www.rtog.org/ClinicalTrials/ProtocolTable/StudyDetails.aspx?action=openFile&amp;FileID=4624" TargetMode="External"/><Relationship Id="rId631" Type="http://schemas.openxmlformats.org/officeDocument/2006/relationships/hyperlink" Target="https://www.newjerseyck.com/wp-content/uploads/2017/07/NRG-BR002-Protocol-20160222.pdf" TargetMode="External"/><Relationship Id="rId1462" Type="http://schemas.openxmlformats.org/officeDocument/2006/relationships/hyperlink" Target="https://www.aapm.org/pubs/reports/rpt_101.pdf" TargetMode="External"/><Relationship Id="rId2793" Type="http://schemas.openxmlformats.org/officeDocument/2006/relationships/hyperlink" Target="https://clinicaltrials.gov/ct2/show/NCT03367702" TargetMode="External"/><Relationship Id="rId630" Type="http://schemas.openxmlformats.org/officeDocument/2006/relationships/hyperlink" Target="https://www.aapm.org/pubs/reports/rpt_101.pdf" TargetMode="External"/><Relationship Id="rId1463" Type="http://schemas.openxmlformats.org/officeDocument/2006/relationships/hyperlink" Target="https://www.sciencedirect.com/science/article/pii/S093665551730434X" TargetMode="External"/><Relationship Id="rId2794" Type="http://schemas.openxmlformats.org/officeDocument/2006/relationships/hyperlink" Target="https://clinicaltrials.gov/ct2/show/NCT03367702" TargetMode="External"/><Relationship Id="rId1464" Type="http://schemas.openxmlformats.org/officeDocument/2006/relationships/hyperlink" Target="https://www.aapm.org/pubs/reports/rpt_101.pdf" TargetMode="External"/><Relationship Id="rId2795" Type="http://schemas.openxmlformats.org/officeDocument/2006/relationships/hyperlink" Target="https://clinicaltrials.gov/ct2/show/NCT03367702" TargetMode="External"/><Relationship Id="rId1465" Type="http://schemas.openxmlformats.org/officeDocument/2006/relationships/hyperlink" Target="https://www.newjerseyck.com/wp-content/uploads/2017/07/NRG-BR002-Protocol-20160222.pdf" TargetMode="External"/><Relationship Id="rId2796" Type="http://schemas.openxmlformats.org/officeDocument/2006/relationships/hyperlink" Target="https://www.sciencedirect.com/science/article/pii/S1470204519305698?via%3Dihub" TargetMode="External"/><Relationship Id="rId1411" Type="http://schemas.openxmlformats.org/officeDocument/2006/relationships/hyperlink" Target="https://www.aapm.org/pubs/reports/rpt_101.pdf" TargetMode="External"/><Relationship Id="rId2742" Type="http://schemas.openxmlformats.org/officeDocument/2006/relationships/hyperlink" Target="http://rpc.mdanderson.org/rpc/credentialing/files/0924.pdf" TargetMode="External"/><Relationship Id="rId1412" Type="http://schemas.openxmlformats.org/officeDocument/2006/relationships/hyperlink" Target="https://www.sciencedirect.com/science/article/pii/S093665551730434X" TargetMode="External"/><Relationship Id="rId2743" Type="http://schemas.openxmlformats.org/officeDocument/2006/relationships/hyperlink" Target="https://docs.google.com/document/d/1j15zXLBPWwqty60Slm2jnHEiqaoT2iw5Gapp4iMWJsw/edit#bookmark=id.b9vs521mx0wa" TargetMode="External"/><Relationship Id="rId1413" Type="http://schemas.openxmlformats.org/officeDocument/2006/relationships/hyperlink" Target="https://www.aapm.org/pubs/reports/rpt_101.pdf" TargetMode="External"/><Relationship Id="rId2744" Type="http://schemas.openxmlformats.org/officeDocument/2006/relationships/hyperlink" Target="https://www.redjournal.org/article/S0360-3016(16)33484-8/abstract" TargetMode="External"/><Relationship Id="rId1414" Type="http://schemas.openxmlformats.org/officeDocument/2006/relationships/hyperlink" Target="https://www.sciencedirect.com/science/article/pii/S093665551730434X" TargetMode="External"/><Relationship Id="rId2745" Type="http://schemas.openxmlformats.org/officeDocument/2006/relationships/hyperlink" Target="https://docs.google.com/document/d/1j15zXLBPWwqty60Slm2jnHEiqaoT2iw5Gapp4iMWJsw/edit#bookmark=id.vkruo3hfpp9t" TargetMode="External"/><Relationship Id="rId1415" Type="http://schemas.openxmlformats.org/officeDocument/2006/relationships/hyperlink" Target="https://www.auajournals.org/doi/10.1097/JU.0000000000000111" TargetMode="External"/><Relationship Id="rId2746" Type="http://schemas.openxmlformats.org/officeDocument/2006/relationships/hyperlink" Target="http://www.quadshotnews.com/2019/06/inclusion.html" TargetMode="External"/><Relationship Id="rId1416" Type="http://schemas.openxmlformats.org/officeDocument/2006/relationships/hyperlink" Target="https://www.ncbi.nlm.nih.gov/pubmed/29759332" TargetMode="External"/><Relationship Id="rId2747" Type="http://schemas.openxmlformats.org/officeDocument/2006/relationships/hyperlink" Target="https://ascopubs.org/doi/full/10.1200/JCO.18.02237" TargetMode="External"/><Relationship Id="rId1417" Type="http://schemas.openxmlformats.org/officeDocument/2006/relationships/hyperlink" Target="https://www.sciencedirect.com/science/article/pii/S093665551730434X" TargetMode="External"/><Relationship Id="rId2748" Type="http://schemas.openxmlformats.org/officeDocument/2006/relationships/hyperlink" Target="https://docs.google.com/document/d/1j15zXLBPWwqty60Slm2jnHEiqaoT2iw5Gapp4iMWJsw/edit#bookmark=id.wjqadxjt2mwo" TargetMode="External"/><Relationship Id="rId1418" Type="http://schemas.openxmlformats.org/officeDocument/2006/relationships/hyperlink" Target="https://www.aapm.org/pubs/reports/rpt_101.pdf" TargetMode="External"/><Relationship Id="rId2749" Type="http://schemas.openxmlformats.org/officeDocument/2006/relationships/hyperlink" Target="https://jamanetwork.com/journals/jamanetworkopen/fullarticle/2723641" TargetMode="External"/><Relationship Id="rId1419" Type="http://schemas.openxmlformats.org/officeDocument/2006/relationships/hyperlink" Target="https://www.aapm.org/pubs/reports/rpt_101.pdf" TargetMode="External"/><Relationship Id="rId2740" Type="http://schemas.openxmlformats.org/officeDocument/2006/relationships/hyperlink" Target="https://www.rtog.org/ClinicalTrials/ProtocolTable/StudyDetails.aspx?action=openFile&amp;FileID=13149" TargetMode="External"/><Relationship Id="rId1410" Type="http://schemas.openxmlformats.org/officeDocument/2006/relationships/hyperlink" Target="https://www.auajournals.org/doi/10.1097/JU.0000000000000111" TargetMode="External"/><Relationship Id="rId2741" Type="http://schemas.openxmlformats.org/officeDocument/2006/relationships/hyperlink" Target="https://docs.google.com/document/d/1j15zXLBPWwqty60Slm2jnHEiqaoT2iw5Gapp4iMWJsw/edit#bookmark=id.w4m1lnri8ylr" TargetMode="External"/><Relationship Id="rId1400" Type="http://schemas.openxmlformats.org/officeDocument/2006/relationships/hyperlink" Target="https://www.ncbi.nlm.nih.gov/pubmed/29759332" TargetMode="External"/><Relationship Id="rId2731" Type="http://schemas.openxmlformats.org/officeDocument/2006/relationships/hyperlink" Target="https://docs.google.com/document/d/1j15zXLBPWwqty60Slm2jnHEiqaoT2iw5Gapp4iMWJsw/edit#heading=h.gdeho2qslf5e" TargetMode="External"/><Relationship Id="rId1401" Type="http://schemas.openxmlformats.org/officeDocument/2006/relationships/hyperlink" Target="https://www.ncbi.nlm.nih.gov/pubmed/32061993" TargetMode="External"/><Relationship Id="rId2732" Type="http://schemas.openxmlformats.org/officeDocument/2006/relationships/hyperlink" Target="https://www.jurology.com/article/S0022-5347(15)04327-X/fulltext" TargetMode="External"/><Relationship Id="rId1402" Type="http://schemas.openxmlformats.org/officeDocument/2006/relationships/hyperlink" Target="https://www.ncbi.nlm.nih.gov/pubmed/32061993" TargetMode="External"/><Relationship Id="rId2733" Type="http://schemas.openxmlformats.org/officeDocument/2006/relationships/hyperlink" Target="https://docs.google.com/document/d/1j15zXLBPWwqty60Slm2jnHEiqaoT2iw5Gapp4iMWJsw/edit#heading=h.p72dqbs603jv" TargetMode="External"/><Relationship Id="rId1403" Type="http://schemas.openxmlformats.org/officeDocument/2006/relationships/hyperlink" Target="https://www.sciencedirect.com/science/article/pii/S093665551730434X" TargetMode="External"/><Relationship Id="rId2734" Type="http://schemas.openxmlformats.org/officeDocument/2006/relationships/hyperlink" Target="https://www.astro.org/Patient-Care-and-Research/Clinical-Practice-Statements/ASTRO-39;s-evidence-based-guideline-on-clinically" TargetMode="External"/><Relationship Id="rId1404" Type="http://schemas.openxmlformats.org/officeDocument/2006/relationships/hyperlink" Target="https://www.ncbi.nlm.nih.gov/pmc/articles/PMC4368473/" TargetMode="External"/><Relationship Id="rId2735" Type="http://schemas.openxmlformats.org/officeDocument/2006/relationships/hyperlink" Target="https://www.asco.org/research-guidelines/quality-guidelines/guidelines/genitourinary-cancer#/32796" TargetMode="External"/><Relationship Id="rId1405" Type="http://schemas.openxmlformats.org/officeDocument/2006/relationships/hyperlink" Target="https://www.ncbi.nlm.nih.gov/pmc/articles/PMC4368473/" TargetMode="External"/><Relationship Id="rId2736" Type="http://schemas.openxmlformats.org/officeDocument/2006/relationships/hyperlink" Target="https://www.asco.org/research-guidelines/quality-guidelines/guidelines/genitourinary-cancer#/142641" TargetMode="External"/><Relationship Id="rId1406" Type="http://schemas.openxmlformats.org/officeDocument/2006/relationships/hyperlink" Target="https://www.sciencedirect.com/science/article/pii/S093665551730434X" TargetMode="External"/><Relationship Id="rId2737" Type="http://schemas.openxmlformats.org/officeDocument/2006/relationships/hyperlink" Target="https://www.americanbrachytherapy.org/consensus-statements/prostate/" TargetMode="External"/><Relationship Id="rId1407" Type="http://schemas.openxmlformats.org/officeDocument/2006/relationships/hyperlink" Target="https://www.ncbi.nlm.nih.gov/pmc/articles/PMC4368473/" TargetMode="External"/><Relationship Id="rId2738" Type="http://schemas.openxmlformats.org/officeDocument/2006/relationships/hyperlink" Target="https://www.sciencedirect.com/science/article/pii/S0167814013002004?via%3Dihub" TargetMode="External"/><Relationship Id="rId1408" Type="http://schemas.openxmlformats.org/officeDocument/2006/relationships/hyperlink" Target="https://www.redjournal.org/article/S0360-3016(09)03286-6/fulltext" TargetMode="External"/><Relationship Id="rId2739" Type="http://schemas.openxmlformats.org/officeDocument/2006/relationships/hyperlink" Target="https://www.asco.org/research-guidelines/quality-guidelines/guidelines/genitourinary-cancer#/24836" TargetMode="External"/><Relationship Id="rId1409" Type="http://schemas.openxmlformats.org/officeDocument/2006/relationships/hyperlink" Target="https://www.auajournals.org/doi/10.1097/JU.0000000000000111" TargetMode="External"/><Relationship Id="rId2730" Type="http://schemas.openxmlformats.org/officeDocument/2006/relationships/hyperlink" Target="https://www.ncbi.nlm.nih.gov/pmc/articles/PMC5002994/" TargetMode="External"/><Relationship Id="rId1433" Type="http://schemas.openxmlformats.org/officeDocument/2006/relationships/hyperlink" Target="https://www.aapm.org/pubs/reports/rpt_101.pdf" TargetMode="External"/><Relationship Id="rId2764" Type="http://schemas.openxmlformats.org/officeDocument/2006/relationships/hyperlink" Target="https://clinicaltrials.gov/ct2/show/NCT03367702" TargetMode="External"/><Relationship Id="rId1434" Type="http://schemas.openxmlformats.org/officeDocument/2006/relationships/hyperlink" Target="https://www.newjerseyck.com/wp-content/uploads/2017/07/NRG-BR002-Protocol-20160222.pdf" TargetMode="External"/><Relationship Id="rId2765" Type="http://schemas.openxmlformats.org/officeDocument/2006/relationships/hyperlink" Target="https://www.rtog.org/ClinicalTrials/ProtocolTable/StudyDetails.aspx?action=openFile&amp;FileID=4624" TargetMode="External"/><Relationship Id="rId1435" Type="http://schemas.openxmlformats.org/officeDocument/2006/relationships/hyperlink" Target="https://www.sciencedirect.com/science/article/pii/S093665551730434X" TargetMode="External"/><Relationship Id="rId2766" Type="http://schemas.openxmlformats.org/officeDocument/2006/relationships/hyperlink" Target="https://clinicaltrials.gov/ct2/show/NCT03367702" TargetMode="External"/><Relationship Id="rId1436" Type="http://schemas.openxmlformats.org/officeDocument/2006/relationships/hyperlink" Target="https://www.ncbi.nlm.nih.gov/pubmed/32353390" TargetMode="External"/><Relationship Id="rId2767" Type="http://schemas.openxmlformats.org/officeDocument/2006/relationships/hyperlink" Target="https://www.sciencedirect.com/science/article/pii/S0167814019300854" TargetMode="External"/><Relationship Id="rId1437" Type="http://schemas.openxmlformats.org/officeDocument/2006/relationships/hyperlink" Target="https://www.sciencedirect.com/science/article/pii/S093665551730434X" TargetMode="External"/><Relationship Id="rId2768" Type="http://schemas.openxmlformats.org/officeDocument/2006/relationships/hyperlink" Target="https://www.ncbi.nlm.nih.gov/pubmed/31987974" TargetMode="External"/><Relationship Id="rId1438" Type="http://schemas.openxmlformats.org/officeDocument/2006/relationships/hyperlink" Target="https://www.ncbi.nlm.nih.gov/pmc/articles/PMC4368473/" TargetMode="External"/><Relationship Id="rId2769" Type="http://schemas.openxmlformats.org/officeDocument/2006/relationships/hyperlink" Target="https://www.ncbi.nlm.nih.gov/pubmed/31987974" TargetMode="External"/><Relationship Id="rId1439" Type="http://schemas.openxmlformats.org/officeDocument/2006/relationships/hyperlink" Target="https://www.redjournal.org/article/S0360-3016(09)03295-7/fulltext" TargetMode="External"/><Relationship Id="rId609" Type="http://schemas.openxmlformats.org/officeDocument/2006/relationships/hyperlink" Target="https://www.newjerseyck.com/wp-content/uploads/2017/07/NRG-BR002-Protocol-20160222.pdf" TargetMode="External"/><Relationship Id="rId608" Type="http://schemas.openxmlformats.org/officeDocument/2006/relationships/hyperlink" Target="https://www.aapm.org/pubs/reports/rpt_101.pdf" TargetMode="External"/><Relationship Id="rId607" Type="http://schemas.openxmlformats.org/officeDocument/2006/relationships/hyperlink" Target="https://www.rtog.org/Portals/0/RTOG%20Broadcasts/Attachments/1112_master_w_update_5.7.13.pdf" TargetMode="External"/><Relationship Id="rId602" Type="http://schemas.openxmlformats.org/officeDocument/2006/relationships/hyperlink" Target="https://www.sciencedirect.com/science/article/pii/S093665551730434X" TargetMode="External"/><Relationship Id="rId601" Type="http://schemas.openxmlformats.org/officeDocument/2006/relationships/hyperlink" Target="https://www.newjerseyck.com/wp-content/uploads/2017/07/NRG-BR002-Protocol-20160222.pdf" TargetMode="External"/><Relationship Id="rId600" Type="http://schemas.openxmlformats.org/officeDocument/2006/relationships/hyperlink" Target="https://www.aapm.org/pubs/reports/rpt_101.pdf" TargetMode="External"/><Relationship Id="rId606" Type="http://schemas.openxmlformats.org/officeDocument/2006/relationships/hyperlink" Target="https://www.sciencedirect.com/science/article/pii/S093665551730434X" TargetMode="External"/><Relationship Id="rId605" Type="http://schemas.openxmlformats.org/officeDocument/2006/relationships/hyperlink" Target="https://www.newjerseyck.com/wp-content/uploads/2017/07/NRG-BR002-Protocol-20160222.pdf" TargetMode="External"/><Relationship Id="rId604" Type="http://schemas.openxmlformats.org/officeDocument/2006/relationships/hyperlink" Target="https://www.aapm.org/pubs/reports/rpt_101.pdf" TargetMode="External"/><Relationship Id="rId603" Type="http://schemas.openxmlformats.org/officeDocument/2006/relationships/hyperlink" Target="https://www.auajournals.org/doi/10.1097/JU.0000000000000111" TargetMode="External"/><Relationship Id="rId2760" Type="http://schemas.openxmlformats.org/officeDocument/2006/relationships/hyperlink" Target="https://clinicaltrials.gov/ct2/show/NCT03367702" TargetMode="External"/><Relationship Id="rId1430" Type="http://schemas.openxmlformats.org/officeDocument/2006/relationships/hyperlink" Target="https://www.newjerseyck.com/wp-content/uploads/2017/07/NRG-BR002-Protocol-20160222.pdf" TargetMode="External"/><Relationship Id="rId2761" Type="http://schemas.openxmlformats.org/officeDocument/2006/relationships/hyperlink" Target="https://www.rtog.org/ClinicalTrials/ProtocolTable/StudyDetails.aspx?action=openFile&amp;FileID=4624" TargetMode="External"/><Relationship Id="rId1431" Type="http://schemas.openxmlformats.org/officeDocument/2006/relationships/hyperlink" Target="https://www.sciencedirect.com/science/article/pii/S093665551730434X" TargetMode="External"/><Relationship Id="rId2762" Type="http://schemas.openxmlformats.org/officeDocument/2006/relationships/hyperlink" Target="https://clinicaltrials.gov/ct2/show/NCT03367702" TargetMode="External"/><Relationship Id="rId1432" Type="http://schemas.openxmlformats.org/officeDocument/2006/relationships/hyperlink" Target="https://www.rtog.org/Portals/0/RTOG%20Broadcasts/Attachments/1112_master_w_update_5.7.13.pdf" TargetMode="External"/><Relationship Id="rId2763" Type="http://schemas.openxmlformats.org/officeDocument/2006/relationships/hyperlink" Target="https://www.rtog.org/ClinicalTrials/ProtocolTable/StudyDetails.aspx?action=openFile&amp;FileID=4624" TargetMode="External"/><Relationship Id="rId1422" Type="http://schemas.openxmlformats.org/officeDocument/2006/relationships/hyperlink" Target="https://www.ncbi.nlm.nih.gov/pubmed/29759332" TargetMode="External"/><Relationship Id="rId2753" Type="http://schemas.openxmlformats.org/officeDocument/2006/relationships/hyperlink" Target="https://docs.google.com/document/d/1j15zXLBPWwqty60Slm2jnHEiqaoT2iw5Gapp4iMWJsw/edit#bookmark=id.u4o3jkg9fc6w" TargetMode="External"/><Relationship Id="rId1423" Type="http://schemas.openxmlformats.org/officeDocument/2006/relationships/hyperlink" Target="https://www.ncbi.nlm.nih.gov/pubmed/32061993" TargetMode="External"/><Relationship Id="rId2754" Type="http://schemas.openxmlformats.org/officeDocument/2006/relationships/hyperlink" Target="https://www.sciencedirect.com/science/article/pii/S0360301616327808?via%3Dihub" TargetMode="External"/><Relationship Id="rId1424" Type="http://schemas.openxmlformats.org/officeDocument/2006/relationships/hyperlink" Target="https://www.ncbi.nlm.nih.gov/pubmed/32061993" TargetMode="External"/><Relationship Id="rId2755" Type="http://schemas.openxmlformats.org/officeDocument/2006/relationships/hyperlink" Target="https://docs.google.com/document/d/1j15zXLBPWwqty60Slm2jnHEiqaoT2iw5Gapp4iMWJsw/edit#bookmark=kix.e3l2ore4ci9f" TargetMode="External"/><Relationship Id="rId1425" Type="http://schemas.openxmlformats.org/officeDocument/2006/relationships/hyperlink" Target="https://www.redjournal.org/article/S0360-3016(09)03286-6/fulltext" TargetMode="External"/><Relationship Id="rId2756" Type="http://schemas.openxmlformats.org/officeDocument/2006/relationships/hyperlink" Target="https://www.sciencedirect.com/science/article/pii/S0360301617300081?via%3Dihub" TargetMode="External"/><Relationship Id="rId1426" Type="http://schemas.openxmlformats.org/officeDocument/2006/relationships/hyperlink" Target="https://www.auajournals.org/doi/10.1097/JU.0000000000000111" TargetMode="External"/><Relationship Id="rId2757" Type="http://schemas.openxmlformats.org/officeDocument/2006/relationships/hyperlink" Target="https://docs.google.com/document/d/1j15zXLBPWwqty60Slm2jnHEiqaoT2iw5Gapp4iMWJsw/edit#bookmark=id.vkruo3hfpp9t" TargetMode="External"/><Relationship Id="rId1427" Type="http://schemas.openxmlformats.org/officeDocument/2006/relationships/hyperlink" Target="https://www.sciencedirect.com/science/article/pii/S093665551730434X" TargetMode="External"/><Relationship Id="rId2758" Type="http://schemas.openxmlformats.org/officeDocument/2006/relationships/hyperlink" Target="https://www.ncbi.nlm.nih.gov/pubmed/31987974" TargetMode="External"/><Relationship Id="rId1428" Type="http://schemas.openxmlformats.org/officeDocument/2006/relationships/hyperlink" Target="https://www.auajournals.org/doi/10.1097/JU.0000000000000111" TargetMode="External"/><Relationship Id="rId2759" Type="http://schemas.openxmlformats.org/officeDocument/2006/relationships/hyperlink" Target="https://www.rtog.org/ClinicalTrials/ProtocolTable/StudyDetails.aspx?action=openFile&amp;FileID=4624" TargetMode="External"/><Relationship Id="rId1429" Type="http://schemas.openxmlformats.org/officeDocument/2006/relationships/hyperlink" Target="https://www.aapm.org/pubs/reports/rpt_101.pdf" TargetMode="External"/><Relationship Id="rId2750" Type="http://schemas.openxmlformats.org/officeDocument/2006/relationships/hyperlink" Target="https://docs.google.com/document/d/1j15zXLBPWwqty60Slm2jnHEiqaoT2iw5Gapp4iMWJsw/edit#bookmark=id.hct7ox581mgn" TargetMode="External"/><Relationship Id="rId1420" Type="http://schemas.openxmlformats.org/officeDocument/2006/relationships/hyperlink" Target="https://www.sciencedirect.com/science/article/pii/S093665551730434X" TargetMode="External"/><Relationship Id="rId2751" Type="http://schemas.openxmlformats.org/officeDocument/2006/relationships/hyperlink" Target="https://docs.google.com/document/d/1j15zXLBPWwqty60Slm2jnHEiqaoT2iw5Gapp4iMWJsw/edit#bookmark=id.wjqadxjt2mwo" TargetMode="External"/><Relationship Id="rId1421" Type="http://schemas.openxmlformats.org/officeDocument/2006/relationships/hyperlink" Target="https://www.ncbi.nlm.nih.gov/pubmed/32061993" TargetMode="External"/><Relationship Id="rId2752" Type="http://schemas.openxmlformats.org/officeDocument/2006/relationships/hyperlink" Target="https://www.ncbi.nlm.nih.gov/pubmed/18354103/" TargetMode="External"/><Relationship Id="rId3238" Type="http://schemas.openxmlformats.org/officeDocument/2006/relationships/hyperlink" Target="https://docs.google.com/document/d/17O0LOemBhckXGuuPBCh6u8vqBfc6lg88r46B8YctMXU/edit#heading=h.qev0412w1zn6" TargetMode="External"/><Relationship Id="rId3237" Type="http://schemas.openxmlformats.org/officeDocument/2006/relationships/hyperlink" Target="http://ascopubs.org/doi/full/10.1200/JCO.2017.74.8673" TargetMode="External"/><Relationship Id="rId3239" Type="http://schemas.openxmlformats.org/officeDocument/2006/relationships/hyperlink" Target="https://ccss.stjude.org/tools-and-documents/calculators-and-other-tools/ccss-cardiovascular-risk-calculator.html" TargetMode="External"/><Relationship Id="rId3230" Type="http://schemas.openxmlformats.org/officeDocument/2006/relationships/hyperlink" Target="https://ccss.stjude.org/tools-and-documents/calculators-and-other-tools/ccss-ovarian-risk-calculator.html" TargetMode="External"/><Relationship Id="rId3232" Type="http://schemas.openxmlformats.org/officeDocument/2006/relationships/hyperlink" Target="https://docs.google.com/document/d/17O0LOemBhckXGuuPBCh6u8vqBfc6lg88r46B8YctMXU/edit#bookmark=id.j1llce7s6gd9" TargetMode="External"/><Relationship Id="rId3231" Type="http://schemas.openxmlformats.org/officeDocument/2006/relationships/hyperlink" Target="http://www.quadshotnews.com/2020/02/preserved.html" TargetMode="External"/><Relationship Id="rId3234" Type="http://schemas.openxmlformats.org/officeDocument/2006/relationships/hyperlink" Target="https://docs.google.com/document/d/1gKy2Hpx7FxInjOpKIBkTFJWpqhJ3I-gSXz9eRwq-NSY/edit#bookmark=id.wd0qpuiowed7" TargetMode="External"/><Relationship Id="rId3233" Type="http://schemas.openxmlformats.org/officeDocument/2006/relationships/hyperlink" Target="https://docs.google.com/document/d/1gKy2Hpx7FxInjOpKIBkTFJWpqhJ3I-gSXz9eRwq-NSY/edit#bookmark=id.gq1ic3qggdvh" TargetMode="External"/><Relationship Id="rId3236" Type="http://schemas.openxmlformats.org/officeDocument/2006/relationships/hyperlink" Target="http://ascopubs.org/doi/full/10.1200/JCO.2017.74.8673" TargetMode="External"/><Relationship Id="rId3235" Type="http://schemas.openxmlformats.org/officeDocument/2006/relationships/hyperlink" Target="https://docs.google.com/document/d/17O0LOemBhckXGuuPBCh6u8vqBfc6lg88r46B8YctMXU/edit#heading=h.qev0412w1zn6" TargetMode="External"/><Relationship Id="rId3227" Type="http://schemas.openxmlformats.org/officeDocument/2006/relationships/hyperlink" Target="https://www.ncbi.nlm.nih.gov/pubmed/20655585" TargetMode="External"/><Relationship Id="rId3226" Type="http://schemas.openxmlformats.org/officeDocument/2006/relationships/hyperlink" Target="https://www.thelancet.com/journals/lanonc/article/PIIS1470-2045(17)30026-8/fulltext" TargetMode="External"/><Relationship Id="rId3229" Type="http://schemas.openxmlformats.org/officeDocument/2006/relationships/hyperlink" Target="https://www.thelancet.com/journals/lanonc/article/PIIS1470-2045(19)30818-6/fulltext" TargetMode="External"/><Relationship Id="rId3228" Type="http://schemas.openxmlformats.org/officeDocument/2006/relationships/hyperlink" Target="https://www.ncbi.nlm.nih.gov/pubmed/31885235" TargetMode="External"/><Relationship Id="rId699" Type="http://schemas.openxmlformats.org/officeDocument/2006/relationships/hyperlink" Target="https://www.aapm.org/pubs/reports/rpt_101.pdf" TargetMode="External"/><Relationship Id="rId698" Type="http://schemas.openxmlformats.org/officeDocument/2006/relationships/hyperlink" Target="https://www.newjerseyck.com/wp-content/uploads/2017/07/NRG-BR002-Protocol-20160222.pdf" TargetMode="External"/><Relationship Id="rId693" Type="http://schemas.openxmlformats.org/officeDocument/2006/relationships/hyperlink" Target="https://www.rtog.org/clinicaltrials/protocoltable/studydetails.aspx?action=openFile&amp;FileID=13044" TargetMode="External"/><Relationship Id="rId692" Type="http://schemas.openxmlformats.org/officeDocument/2006/relationships/hyperlink" Target="https://www.sciencedirect.com/science/article/pii/S1470204519305698?via%3Dihub" TargetMode="External"/><Relationship Id="rId691" Type="http://schemas.openxmlformats.org/officeDocument/2006/relationships/hyperlink" Target="https://www.ncbi.nlm.nih.gov/pubmed/28296582" TargetMode="External"/><Relationship Id="rId3221" Type="http://schemas.openxmlformats.org/officeDocument/2006/relationships/hyperlink" Target="https://link.springer.com/article/10.1007/BF00307922" TargetMode="External"/><Relationship Id="rId690" Type="http://schemas.openxmlformats.org/officeDocument/2006/relationships/hyperlink" Target="https://www.redjournal.org/article/S0360-3016(09)03285-4/fulltext" TargetMode="External"/><Relationship Id="rId3220" Type="http://schemas.openxmlformats.org/officeDocument/2006/relationships/hyperlink" Target="https://docs.google.com/document/d/1gKy2Hpx7FxInjOpKIBkTFJWpqhJ3I-gSXz9eRwq-NSY/edit#heading=h.dix8o3c34tab" TargetMode="External"/><Relationship Id="rId697" Type="http://schemas.openxmlformats.org/officeDocument/2006/relationships/hyperlink" Target="https://www.newjerseyck.com/wp-content/uploads/2017/07/NRG-BR002-Protocol-20160222.pdf" TargetMode="External"/><Relationship Id="rId3223" Type="http://schemas.openxmlformats.org/officeDocument/2006/relationships/hyperlink" Target="https://docs.google.com/document/d/17O0LOemBhckXGuuPBCh6u8vqBfc6lg88r46B8YctMXU/edit#heading=h.ew2qyukh5jj7" TargetMode="External"/><Relationship Id="rId696" Type="http://schemas.openxmlformats.org/officeDocument/2006/relationships/hyperlink" Target="https://www.aapm.org/pubs/reports/rpt_101.pdf" TargetMode="External"/><Relationship Id="rId3222" Type="http://schemas.openxmlformats.org/officeDocument/2006/relationships/hyperlink" Target="https://docs.google.com/document/d/17O0LOemBhckXGuuPBCh6u8vqBfc6lg88r46B8YctMXU/edit#heading=h.xgsj6soryfpg" TargetMode="External"/><Relationship Id="rId695" Type="http://schemas.openxmlformats.org/officeDocument/2006/relationships/hyperlink" Target="https://www.aapm.org/pubs/reports/rpt_101.pdf" TargetMode="External"/><Relationship Id="rId3225" Type="http://schemas.openxmlformats.org/officeDocument/2006/relationships/hyperlink" Target="https://www.sciencedirect.com/science/article/pii/S0167814099000237?via%3Dihub" TargetMode="External"/><Relationship Id="rId694" Type="http://schemas.openxmlformats.org/officeDocument/2006/relationships/hyperlink" Target="https://www.newjerseyck.com/wp-content/uploads/2017/07/NRG-BR002-Protocol-20160222.pdf" TargetMode="External"/><Relationship Id="rId3224" Type="http://schemas.openxmlformats.org/officeDocument/2006/relationships/hyperlink" Target="https://docs.google.com/document/d/1j15zXLBPWwqty60Slm2jnHEiqaoT2iw5Gapp4iMWJsw/edit#heading=h.o8ghxjym8kv4" TargetMode="External"/><Relationship Id="rId3259" Type="http://schemas.openxmlformats.org/officeDocument/2006/relationships/hyperlink" Target="https://www.tandfonline.com/doi/full/10.3109/0284186X.2014.957414" TargetMode="External"/><Relationship Id="rId3250" Type="http://schemas.openxmlformats.org/officeDocument/2006/relationships/hyperlink" Target="https://docs.google.com/document/d/1gKy2Hpx7FxInjOpKIBkTFJWpqhJ3I-gSXz9eRwq-NSY/edit#bookmark=id.wd0qpuiowed7" TargetMode="External"/><Relationship Id="rId3252" Type="http://schemas.openxmlformats.org/officeDocument/2006/relationships/hyperlink" Target="https://www.sor.org/sites/default/files/images/5056_-_sor_design_doc_a_patient_infosheet_-_skin_care_a5_leaflet_z-fold_printready.pdf" TargetMode="External"/><Relationship Id="rId3251" Type="http://schemas.openxmlformats.org/officeDocument/2006/relationships/hyperlink" Target="https://docs.google.com/document/d/17O0LOemBhckXGuuPBCh6u8vqBfc6lg88r46B8YctMXU/edit#heading=h.cst7hj7d25r" TargetMode="External"/><Relationship Id="rId3254" Type="http://schemas.openxmlformats.org/officeDocument/2006/relationships/hyperlink" Target="https://www.ncbi.nlm.nih.gov/pubmed/20171517" TargetMode="External"/><Relationship Id="rId3253" Type="http://schemas.openxmlformats.org/officeDocument/2006/relationships/hyperlink" Target="https://www.ncbi.nlm.nih.gov/pubmed/32052884" TargetMode="External"/><Relationship Id="rId3256" Type="http://schemas.openxmlformats.org/officeDocument/2006/relationships/hyperlink" Target="https://docs.google.com/document/d/1CfbqB4YnaPB8U3r2LykLv2v3bRLJyYQV0tvX4Js2Mog/edit#bookmark=id.9frr833stuhc" TargetMode="External"/><Relationship Id="rId3255" Type="http://schemas.openxmlformats.org/officeDocument/2006/relationships/hyperlink" Target="https://docs.google.com/document/d/1CfbqB4YnaPB8U3r2LykLv2v3bRLJyYQV0tvX4Js2Mog/edit#bookmark=id.zd9ese6mzhea" TargetMode="External"/><Relationship Id="rId3258" Type="http://schemas.openxmlformats.org/officeDocument/2006/relationships/hyperlink" Target="https://www.ncbi.nlm.nih.gov/pubmed/31606528" TargetMode="External"/><Relationship Id="rId3257" Type="http://schemas.openxmlformats.org/officeDocument/2006/relationships/hyperlink" Target="https://academic.oup.com/neurosurgery/article-abstract/75/4/456/2447765?redirectedFrom=fulltext" TargetMode="External"/><Relationship Id="rId3249" Type="http://schemas.openxmlformats.org/officeDocument/2006/relationships/hyperlink" Target="https://docs.google.com/document/d/1gKy2Hpx7FxInjOpKIBkTFJWpqhJ3I-gSXz9eRwq-NSY/edit#bookmark=id.gq1ic3qggdvh" TargetMode="External"/><Relationship Id="rId3248" Type="http://schemas.openxmlformats.org/officeDocument/2006/relationships/hyperlink" Target="https://docs.google.com/document/d/17O0LOemBhckXGuuPBCh6u8vqBfc6lg88r46B8YctMXU/edit#bookmark=id.j1llce7s6gd9" TargetMode="External"/><Relationship Id="rId3241" Type="http://schemas.openxmlformats.org/officeDocument/2006/relationships/hyperlink" Target="https://docs.google.com/document/d/17O0LOemBhckXGuuPBCh6u8vqBfc6lg88r46B8YctMXU/edit#bookmark=id.4t4uhijcmxpe" TargetMode="External"/><Relationship Id="rId3240" Type="http://schemas.openxmlformats.org/officeDocument/2006/relationships/hyperlink" Target="https://www.ncbi.nlm.nih.gov/pubmed/28068236" TargetMode="External"/><Relationship Id="rId3243" Type="http://schemas.openxmlformats.org/officeDocument/2006/relationships/hyperlink" Target="https://jamanetwork.com/journals/jama/fullarticle/418394" TargetMode="External"/><Relationship Id="rId3242" Type="http://schemas.openxmlformats.org/officeDocument/2006/relationships/hyperlink" Target="http://ascopubs.org/doi/abs/10.1200/JCO.1996.14.10.2818" TargetMode="External"/><Relationship Id="rId3245" Type="http://schemas.openxmlformats.org/officeDocument/2006/relationships/hyperlink" Target="https://docs.google.com/document/d/17O0LOemBhckXGuuPBCh6u8vqBfc6lg88r46B8YctMXU/edit#bookmark=id.a33mvee8s8im" TargetMode="External"/><Relationship Id="rId3244" Type="http://schemas.openxmlformats.org/officeDocument/2006/relationships/hyperlink" Target="https://onlinelibrary.wiley.com/doi/full/10.1111/j.1365-2265.2007.03118.x" TargetMode="External"/><Relationship Id="rId3247" Type="http://schemas.openxmlformats.org/officeDocument/2006/relationships/hyperlink" Target="https://www.eventscribe.com/2019/ASTRO/fsPopup.asp?Mode=presInfo&amp;PresentationID=559422" TargetMode="External"/><Relationship Id="rId3246" Type="http://schemas.openxmlformats.org/officeDocument/2006/relationships/hyperlink" Target="https://www.ncbi.nlm.nih.gov/pubmed/31622130" TargetMode="External"/><Relationship Id="rId1499" Type="http://schemas.openxmlformats.org/officeDocument/2006/relationships/hyperlink" Target="https://www.sciencedirect.com/science/article/pii/S093665551730434X" TargetMode="External"/><Relationship Id="rId668" Type="http://schemas.openxmlformats.org/officeDocument/2006/relationships/hyperlink" Target="https://www.newjerseyck.com/wp-content/uploads/2017/07/NRG-BR002-Protocol-20160222.pdf" TargetMode="External"/><Relationship Id="rId667" Type="http://schemas.openxmlformats.org/officeDocument/2006/relationships/hyperlink" Target="https://www.rtog.org/clinicaltrials/protocoltable/studydetails.aspx?action=openFile&amp;FileID=13044" TargetMode="External"/><Relationship Id="rId666" Type="http://schemas.openxmlformats.org/officeDocument/2006/relationships/hyperlink" Target="https://www.srobf.cz/downloads/dokumenty/rectum.pdf" TargetMode="External"/><Relationship Id="rId665" Type="http://schemas.openxmlformats.org/officeDocument/2006/relationships/hyperlink" Target="https://www.sciencedirect.com/science/article/pii/S1470204519305698?via%3Dihub" TargetMode="External"/><Relationship Id="rId669" Type="http://schemas.openxmlformats.org/officeDocument/2006/relationships/hyperlink" Target="https://www.newjerseyck.com/wp-content/uploads/2017/07/NRG-BR002-Protocol-20160222.pdf" TargetMode="External"/><Relationship Id="rId1490" Type="http://schemas.openxmlformats.org/officeDocument/2006/relationships/hyperlink" Target="https://www.sciencedirect.com/science/article/pii/S093665551730434X" TargetMode="External"/><Relationship Id="rId660" Type="http://schemas.openxmlformats.org/officeDocument/2006/relationships/hyperlink" Target="https://www.newjerseyck.com/wp-content/uploads/2017/07/NRG-BR002-Protocol-20160222.pdf" TargetMode="External"/><Relationship Id="rId1491" Type="http://schemas.openxmlformats.org/officeDocument/2006/relationships/hyperlink" Target="https://www.newjerseyck.com/wp-content/uploads/2017/07/NRG-BR002-Protocol-20160222.pdf" TargetMode="External"/><Relationship Id="rId1492" Type="http://schemas.openxmlformats.org/officeDocument/2006/relationships/hyperlink" Target="https://www.aapm.org/pubs/reports/rpt_101.pdf" TargetMode="External"/><Relationship Id="rId1493" Type="http://schemas.openxmlformats.org/officeDocument/2006/relationships/hyperlink" Target="https://www.newjerseyck.com/wp-content/uploads/2017/07/NRG-BR002-Protocol-20160222.pdf" TargetMode="External"/><Relationship Id="rId1494" Type="http://schemas.openxmlformats.org/officeDocument/2006/relationships/hyperlink" Target="https://clinicaltrials.gov/ct2/show/NCT03367702" TargetMode="External"/><Relationship Id="rId664" Type="http://schemas.openxmlformats.org/officeDocument/2006/relationships/hyperlink" Target="https://www.srobf.cz/downloads/dokumenty/rectum.pdf" TargetMode="External"/><Relationship Id="rId1495" Type="http://schemas.openxmlformats.org/officeDocument/2006/relationships/hyperlink" Target="https://www.newjerseyck.com/wp-content/uploads/2017/07/NRG-BR002-Protocol-20160222.pdf" TargetMode="External"/><Relationship Id="rId663" Type="http://schemas.openxmlformats.org/officeDocument/2006/relationships/hyperlink" Target="https://www.srobf.cz/downloads/dokumenty/rectum.pdf" TargetMode="External"/><Relationship Id="rId1496" Type="http://schemas.openxmlformats.org/officeDocument/2006/relationships/hyperlink" Target="https://clinicaltrials.gov/ct2/show/NCT03367702" TargetMode="External"/><Relationship Id="rId662" Type="http://schemas.openxmlformats.org/officeDocument/2006/relationships/hyperlink" Target="https://www.srobf.cz/downloads/dokumenty/rectum.pdf" TargetMode="External"/><Relationship Id="rId1497" Type="http://schemas.openxmlformats.org/officeDocument/2006/relationships/hyperlink" Target="https://www.aapm.org/pubs/reports/rpt_101.pdf" TargetMode="External"/><Relationship Id="rId661" Type="http://schemas.openxmlformats.org/officeDocument/2006/relationships/hyperlink" Target="https://www.aapm.org/pubs/reports/rpt_101.pdf" TargetMode="External"/><Relationship Id="rId1498" Type="http://schemas.openxmlformats.org/officeDocument/2006/relationships/hyperlink" Target="https://www.sciencedirect.com/science/article/pii/S093665551730434X" TargetMode="External"/><Relationship Id="rId1488" Type="http://schemas.openxmlformats.org/officeDocument/2006/relationships/hyperlink" Target="https://www.aapm.org/pubs/reports/rpt_101.pdf" TargetMode="External"/><Relationship Id="rId1489" Type="http://schemas.openxmlformats.org/officeDocument/2006/relationships/hyperlink" Target="https://www.aapm.org/pubs/reports/rpt_101.pdf" TargetMode="External"/><Relationship Id="rId657" Type="http://schemas.openxmlformats.org/officeDocument/2006/relationships/hyperlink" Target="https://www.aapm.org/pubs/reports/rpt_101.pdf" TargetMode="External"/><Relationship Id="rId656" Type="http://schemas.openxmlformats.org/officeDocument/2006/relationships/hyperlink" Target="https://www.newjerseyck.com/wp-content/uploads/2017/07/NRG-BR002-Protocol-20160222.pdf" TargetMode="External"/><Relationship Id="rId655" Type="http://schemas.openxmlformats.org/officeDocument/2006/relationships/hyperlink" Target="https://www.aapm.org/pubs/reports/rpt_101.pdf" TargetMode="External"/><Relationship Id="rId654" Type="http://schemas.openxmlformats.org/officeDocument/2006/relationships/hyperlink" Target="https://www.sciencedirect.com/science/article/pii/S093665551730434X" TargetMode="External"/><Relationship Id="rId659" Type="http://schemas.openxmlformats.org/officeDocument/2006/relationships/hyperlink" Target="https://www.sciencedirect.com/science/article/pii/S093665551730434X" TargetMode="External"/><Relationship Id="rId658" Type="http://schemas.openxmlformats.org/officeDocument/2006/relationships/hyperlink" Target="https://www.newjerseyck.com/wp-content/uploads/2017/07/NRG-BR002-Protocol-20160222.pdf" TargetMode="External"/><Relationship Id="rId1480" Type="http://schemas.openxmlformats.org/officeDocument/2006/relationships/hyperlink" Target="https://www.newjerseyck.com/wp-content/uploads/2017/07/NRG-BR002-Protocol-20160222.pdf" TargetMode="External"/><Relationship Id="rId1481" Type="http://schemas.openxmlformats.org/officeDocument/2006/relationships/hyperlink" Target="https://www.aapm.org/pubs/reports/rpt_101.pdf" TargetMode="External"/><Relationship Id="rId1482" Type="http://schemas.openxmlformats.org/officeDocument/2006/relationships/hyperlink" Target="https://clinicaltrials.gov/ct2/show/NCT03367702" TargetMode="External"/><Relationship Id="rId1483" Type="http://schemas.openxmlformats.org/officeDocument/2006/relationships/hyperlink" Target="https://clinicaltrials.gov/ct2/show/NCT03367702" TargetMode="External"/><Relationship Id="rId653" Type="http://schemas.openxmlformats.org/officeDocument/2006/relationships/hyperlink" Target="https://www.aapm.org/pubs/reports/rpt_101.pdf" TargetMode="External"/><Relationship Id="rId1484" Type="http://schemas.openxmlformats.org/officeDocument/2006/relationships/hyperlink" Target="https://www.sciencedirect.com/science/article/pii/S093665551730434X" TargetMode="External"/><Relationship Id="rId652" Type="http://schemas.openxmlformats.org/officeDocument/2006/relationships/hyperlink" Target="https://www.newjerseyck.com/wp-content/uploads/2017/07/NRG-BR002-Protocol-20160222.pdf" TargetMode="External"/><Relationship Id="rId1485" Type="http://schemas.openxmlformats.org/officeDocument/2006/relationships/hyperlink" Target="https://www.aapm.org/pubs/reports/rpt_101.pdf" TargetMode="External"/><Relationship Id="rId651" Type="http://schemas.openxmlformats.org/officeDocument/2006/relationships/hyperlink" Target="https://www.auajournals.org/doi/10.1097/JU.0000000000000111" TargetMode="External"/><Relationship Id="rId1486" Type="http://schemas.openxmlformats.org/officeDocument/2006/relationships/hyperlink" Target="https://www.newjerseyck.com/wp-content/uploads/2017/07/NRG-BR002-Protocol-20160222.pdf" TargetMode="External"/><Relationship Id="rId650" Type="http://schemas.openxmlformats.org/officeDocument/2006/relationships/hyperlink" Target="https://www.aapm.org/pubs/reports/rpt_101.pdf" TargetMode="External"/><Relationship Id="rId1487" Type="http://schemas.openxmlformats.org/officeDocument/2006/relationships/hyperlink" Target="https://www.newjerseyck.com/wp-content/uploads/2017/07/NRG-BR002-Protocol-20160222.pdf" TargetMode="External"/><Relationship Id="rId3216" Type="http://schemas.openxmlformats.org/officeDocument/2006/relationships/hyperlink" Target="https://www.ncbi.nlm.nih.gov/pubmed/31987969" TargetMode="External"/><Relationship Id="rId3215" Type="http://schemas.openxmlformats.org/officeDocument/2006/relationships/hyperlink" Target="https://www.ncbi.nlm.nih.gov/pubmed/32272184" TargetMode="External"/><Relationship Id="rId3218" Type="http://schemas.openxmlformats.org/officeDocument/2006/relationships/hyperlink" Target="https://docs.google.com/document/d/17O0LOemBhckXGuuPBCh6u8vqBfc6lg88r46B8YctMXU/edit#heading=h.kngxmosoyn6j" TargetMode="External"/><Relationship Id="rId3217" Type="http://schemas.openxmlformats.org/officeDocument/2006/relationships/hyperlink" Target="https://www.ncbi.nlm.nih.gov/pubmed/31987969" TargetMode="External"/><Relationship Id="rId3219" Type="http://schemas.openxmlformats.org/officeDocument/2006/relationships/hyperlink" Target="https://www.redjournal.org/article/S0360-3016(09)03287-8/fulltext" TargetMode="External"/><Relationship Id="rId689" Type="http://schemas.openxmlformats.org/officeDocument/2006/relationships/hyperlink" Target="https://www.redjournal.org/article/S0360-3016(09)03285-4/fulltext" TargetMode="External"/><Relationship Id="rId688" Type="http://schemas.openxmlformats.org/officeDocument/2006/relationships/hyperlink" Target="https://www.redjournal.org/article/S0360-3016(09)03285-4/fulltext" TargetMode="External"/><Relationship Id="rId687" Type="http://schemas.openxmlformats.org/officeDocument/2006/relationships/hyperlink" Target="https://www.newjerseyck.com/wp-content/uploads/2017/07/NRG-BR002-Protocol-20160222.pdf" TargetMode="External"/><Relationship Id="rId682" Type="http://schemas.openxmlformats.org/officeDocument/2006/relationships/hyperlink" Target="https://www.aapm.org/pubs/reports/rpt_101.pdf" TargetMode="External"/><Relationship Id="rId681" Type="http://schemas.openxmlformats.org/officeDocument/2006/relationships/hyperlink" Target="https://www.newjerseyck.com/wp-content/uploads/2017/07/NRG-BR002-Protocol-20160222.pdf" TargetMode="External"/><Relationship Id="rId680" Type="http://schemas.openxmlformats.org/officeDocument/2006/relationships/hyperlink" Target="https://www.newjerseyck.com/wp-content/uploads/2017/07/NRG-BR002-Protocol-20160222.pdf" TargetMode="External"/><Relationship Id="rId3210" Type="http://schemas.openxmlformats.org/officeDocument/2006/relationships/hyperlink" Target="https://www.sciencedirect.com/science/article/pii/S1879850014001179?via%3Dihub" TargetMode="External"/><Relationship Id="rId686" Type="http://schemas.openxmlformats.org/officeDocument/2006/relationships/hyperlink" Target="https://www.aapm.org/pubs/reports/rpt_101.pdf" TargetMode="External"/><Relationship Id="rId3212" Type="http://schemas.openxmlformats.org/officeDocument/2006/relationships/hyperlink" Target="https://docs.google.com/document/d/1gKy2Hpx7FxInjOpKIBkTFJWpqhJ3I-gSXz9eRwq-NSY/edit#bookmark=id.8uj1461dcmqy" TargetMode="External"/><Relationship Id="rId685" Type="http://schemas.openxmlformats.org/officeDocument/2006/relationships/hyperlink" Target="https://www.sciencedirect.com/science/article/pii/S093665551730434X" TargetMode="External"/><Relationship Id="rId3211" Type="http://schemas.openxmlformats.org/officeDocument/2006/relationships/hyperlink" Target="https://www.ncbi.nlm.nih.gov/pubmed/32164700" TargetMode="External"/><Relationship Id="rId684" Type="http://schemas.openxmlformats.org/officeDocument/2006/relationships/hyperlink" Target="https://clinicaltrials.gov/ct2/show/NCT03367702" TargetMode="External"/><Relationship Id="rId3214" Type="http://schemas.openxmlformats.org/officeDocument/2006/relationships/hyperlink" Target="https://docs.google.com/document/d/1gKy2Hpx7FxInjOpKIBkTFJWpqhJ3I-gSXz9eRwq-NSY/edit#bookmark=id.wd0qpuiowed7" TargetMode="External"/><Relationship Id="rId683" Type="http://schemas.openxmlformats.org/officeDocument/2006/relationships/hyperlink" Target="https://clinicaltrials.gov/ct2/show/NCT03367702" TargetMode="External"/><Relationship Id="rId3213" Type="http://schemas.openxmlformats.org/officeDocument/2006/relationships/hyperlink" Target="https://docs.google.com/document/d/1gKy2Hpx7FxInjOpKIBkTFJWpqhJ3I-gSXz9eRwq-NSY/edit#bookmark=id.gq1ic3qggdvh" TargetMode="External"/><Relationship Id="rId3205" Type="http://schemas.openxmlformats.org/officeDocument/2006/relationships/hyperlink" Target="https://docs.google.com/document/d/17O0LOemBhckXGuuPBCh6u8vqBfc6lg88r46B8YctMXU/edit#bookmark=id.snv62ndbowel" TargetMode="External"/><Relationship Id="rId3204" Type="http://schemas.openxmlformats.org/officeDocument/2006/relationships/hyperlink" Target="https://www.qarc.org/COG/Neuroblastoma_.pdf" TargetMode="External"/><Relationship Id="rId3207" Type="http://schemas.openxmlformats.org/officeDocument/2006/relationships/hyperlink" Target="https://onlinelibrary.wiley.com/doi/full/10.1002/pbc.25372" TargetMode="External"/><Relationship Id="rId3206" Type="http://schemas.openxmlformats.org/officeDocument/2006/relationships/hyperlink" Target="https://docs.google.com/document/d/17O0LOemBhckXGuuPBCh6u8vqBfc6lg88r46B8YctMXU/edit#bookmark=id.snv62ndbowel" TargetMode="External"/><Relationship Id="rId3209" Type="http://schemas.openxmlformats.org/officeDocument/2006/relationships/hyperlink" Target="https://www.qarc.org/COG/Neuroblastoma_.pdf" TargetMode="External"/><Relationship Id="rId3208" Type="http://schemas.openxmlformats.org/officeDocument/2006/relationships/hyperlink" Target="https://docs.google.com/document/d/17O0LOemBhckXGuuPBCh6u8vqBfc6lg88r46B8YctMXU/edit#bookmark=id.snv62ndbowel" TargetMode="External"/><Relationship Id="rId679" Type="http://schemas.openxmlformats.org/officeDocument/2006/relationships/hyperlink" Target="https://www.newjerseyck.com/wp-content/uploads/2017/07/NRG-BR002-Protocol-20160222.pdf" TargetMode="External"/><Relationship Id="rId678" Type="http://schemas.openxmlformats.org/officeDocument/2006/relationships/hyperlink" Target="https://www.aapm.org/pubs/reports/rpt_101.pdf" TargetMode="External"/><Relationship Id="rId677" Type="http://schemas.openxmlformats.org/officeDocument/2006/relationships/hyperlink" Target="https://www.sciencedirect.com/science/article/pii/S093665551730434X" TargetMode="External"/><Relationship Id="rId676" Type="http://schemas.openxmlformats.org/officeDocument/2006/relationships/hyperlink" Target="https://www.sciencedirect.com/science/article/pii/S093665551730434X" TargetMode="External"/><Relationship Id="rId671" Type="http://schemas.openxmlformats.org/officeDocument/2006/relationships/hyperlink" Target="https://www.aapm.org/pubs/reports/rpt_101.pdf" TargetMode="External"/><Relationship Id="rId670" Type="http://schemas.openxmlformats.org/officeDocument/2006/relationships/hyperlink" Target="https://www.aapm.org/pubs/reports/rpt_101.pdf" TargetMode="External"/><Relationship Id="rId675" Type="http://schemas.openxmlformats.org/officeDocument/2006/relationships/hyperlink" Target="https://www.aapm.org/pubs/reports/rpt_101.pdf" TargetMode="External"/><Relationship Id="rId3201" Type="http://schemas.openxmlformats.org/officeDocument/2006/relationships/hyperlink" Target="http://rpc.mdanderson.org/rpc/credentialing/files/ARST1431_ProtocolDoc_032216.pdf" TargetMode="External"/><Relationship Id="rId674" Type="http://schemas.openxmlformats.org/officeDocument/2006/relationships/hyperlink" Target="https://www.newjerseyck.com/wp-content/uploads/2017/07/NRG-BR002-Protocol-20160222.pdf" TargetMode="External"/><Relationship Id="rId3200" Type="http://schemas.openxmlformats.org/officeDocument/2006/relationships/hyperlink" Target="https://docs.google.com/document/d/17O0LOemBhckXGuuPBCh6u8vqBfc6lg88r46B8YctMXU/edit#bookmark=id.snv62ndbowel" TargetMode="External"/><Relationship Id="rId673" Type="http://schemas.openxmlformats.org/officeDocument/2006/relationships/hyperlink" Target="https://www.newjerseyck.com/wp-content/uploads/2017/07/NRG-BR002-Protocol-20160222.pdf" TargetMode="External"/><Relationship Id="rId3203" Type="http://schemas.openxmlformats.org/officeDocument/2006/relationships/hyperlink" Target="https://www.qarc.org/COG/Neuroblastoma_.pdf" TargetMode="External"/><Relationship Id="rId672" Type="http://schemas.openxmlformats.org/officeDocument/2006/relationships/hyperlink" Target="https://www.newjerseyck.com/wp-content/uploads/2017/07/NRG-BR002-Protocol-20160222.pdf" TargetMode="External"/><Relationship Id="rId3202" Type="http://schemas.openxmlformats.org/officeDocument/2006/relationships/hyperlink" Target="http://rpc.mdanderson.org/rpc/credentialing/files/ARST1431_ProtocolDoc_032216.pdf" TargetMode="External"/><Relationship Id="rId190" Type="http://schemas.openxmlformats.org/officeDocument/2006/relationships/hyperlink" Target="https://www.aapm.org/pubs/reports/rpt_101.pdf" TargetMode="External"/><Relationship Id="rId194" Type="http://schemas.openxmlformats.org/officeDocument/2006/relationships/hyperlink" Target="https://www.rtog.org/clinicaltrials/protocoltable/studydetails.aspx?action=openFile&amp;FileID=9067" TargetMode="External"/><Relationship Id="rId193" Type="http://schemas.openxmlformats.org/officeDocument/2006/relationships/hyperlink" Target="https://www.newjerseyck.com/wp-content/uploads/2017/07/NRG-BR002-Protocol-20160222.pdf" TargetMode="External"/><Relationship Id="rId192" Type="http://schemas.openxmlformats.org/officeDocument/2006/relationships/hyperlink" Target="https://www.aapm.org/pubs/reports/rpt_101.pdf" TargetMode="External"/><Relationship Id="rId191" Type="http://schemas.openxmlformats.org/officeDocument/2006/relationships/hyperlink" Target="https://www.sciencedirect.com/science/article/pii/S093665551730434X" TargetMode="External"/><Relationship Id="rId187" Type="http://schemas.openxmlformats.org/officeDocument/2006/relationships/hyperlink" Target="https://www.sciencedirect.com/science/article/pii/S093665551730434X" TargetMode="External"/><Relationship Id="rId186" Type="http://schemas.openxmlformats.org/officeDocument/2006/relationships/hyperlink" Target="https://www.sciencedirect.com/science/article/pii/S093665551730434X" TargetMode="External"/><Relationship Id="rId185" Type="http://schemas.openxmlformats.org/officeDocument/2006/relationships/hyperlink" Target="https://docs.google.com/document/d/1CfbqB4YnaPB8U3r2LykLv2v3bRLJyYQV0tvX4Js2Mog/edit#bookmark=id.5cr1ltgf2z9c" TargetMode="External"/><Relationship Id="rId184" Type="http://schemas.openxmlformats.org/officeDocument/2006/relationships/hyperlink" Target="https://docs.google.com/document/d/1CfbqB4YnaPB8U3r2LykLv2v3bRLJyYQV0tvX4Js2Mog/edit#bookmark=id.fnhdj8o51q84" TargetMode="External"/><Relationship Id="rId189" Type="http://schemas.openxmlformats.org/officeDocument/2006/relationships/hyperlink" Target="https://www.newjerseyck.com/wp-content/uploads/2017/07/NRG-BR002-Protocol-20160222.pdf" TargetMode="External"/><Relationship Id="rId188" Type="http://schemas.openxmlformats.org/officeDocument/2006/relationships/hyperlink" Target="https://www.sciencedirect.com/science/article/pii/S093665551730434X" TargetMode="External"/><Relationship Id="rId183" Type="http://schemas.openxmlformats.org/officeDocument/2006/relationships/hyperlink" Target="https://docs.google.com/document/d/1CfbqB4YnaPB8U3r2LykLv2v3bRLJyYQV0tvX4Js2Mog/edit#bookmark=id.5cr1ltgf2z9c" TargetMode="External"/><Relationship Id="rId182" Type="http://schemas.openxmlformats.org/officeDocument/2006/relationships/hyperlink" Target="https://docs.google.com/document/d/1CfbqB4YnaPB8U3r2LykLv2v3bRLJyYQV0tvX4Js2Mog/edit#bookmark=id.fnhdj8o51q84" TargetMode="External"/><Relationship Id="rId181" Type="http://schemas.openxmlformats.org/officeDocument/2006/relationships/hyperlink" Target="https://www.sciencedirect.com/science/article/pii/S093665551730434X" TargetMode="External"/><Relationship Id="rId180" Type="http://schemas.openxmlformats.org/officeDocument/2006/relationships/hyperlink" Target="https://www.aapm.org/pubs/reports/rpt_101.pdf" TargetMode="External"/><Relationship Id="rId176" Type="http://schemas.openxmlformats.org/officeDocument/2006/relationships/hyperlink" Target="https://www.aapm.org/pubs/reports/rpt_101.pdf" TargetMode="External"/><Relationship Id="rId175" Type="http://schemas.openxmlformats.org/officeDocument/2006/relationships/hyperlink" Target="https://www.aapm.org/pubs/reports/rpt_101.pdf" TargetMode="External"/><Relationship Id="rId174" Type="http://schemas.openxmlformats.org/officeDocument/2006/relationships/hyperlink" Target="https://www.sciencedirect.com/science/article/pii/S093665551730434X" TargetMode="External"/><Relationship Id="rId173" Type="http://schemas.openxmlformats.org/officeDocument/2006/relationships/hyperlink" Target="https://www.aapm.org/pubs/reports/rpt_101.pdf" TargetMode="External"/><Relationship Id="rId179" Type="http://schemas.openxmlformats.org/officeDocument/2006/relationships/hyperlink" Target="https://www.sciencedirect.com/science/article/pii/S093665551730434X" TargetMode="External"/><Relationship Id="rId178" Type="http://schemas.openxmlformats.org/officeDocument/2006/relationships/hyperlink" Target="https://www.aapm.org/pubs/reports/rpt_101.pdf" TargetMode="External"/><Relationship Id="rId177" Type="http://schemas.openxmlformats.org/officeDocument/2006/relationships/hyperlink" Target="https://www.sciencedirect.com/science/article/pii/S093665551730434X" TargetMode="External"/><Relationship Id="rId198" Type="http://schemas.openxmlformats.org/officeDocument/2006/relationships/hyperlink" Target="https://www.aapm.org/pubs/reports/rpt_101.pdf" TargetMode="External"/><Relationship Id="rId197" Type="http://schemas.openxmlformats.org/officeDocument/2006/relationships/hyperlink" Target="https://www.karger.com/Article/Abstract/322503" TargetMode="External"/><Relationship Id="rId196" Type="http://schemas.openxmlformats.org/officeDocument/2006/relationships/hyperlink" Target="https://www.ncbi.nlm.nih.gov/pubmed/29759332" TargetMode="External"/><Relationship Id="rId195" Type="http://schemas.openxmlformats.org/officeDocument/2006/relationships/hyperlink" Target="https://www.newjerseyck.com/wp-content/uploads/2017/07/NRG-BR002-Protocol-20160222.pdf" TargetMode="External"/><Relationship Id="rId199" Type="http://schemas.openxmlformats.org/officeDocument/2006/relationships/hyperlink" Target="https://www.aapm.org/pubs/reports/rpt_101.pdf" TargetMode="External"/><Relationship Id="rId150" Type="http://schemas.openxmlformats.org/officeDocument/2006/relationships/hyperlink" Target="https://www.rtog.org/clinicaltrials/protocoltable/studydetails.aspx?action=openFile&amp;FileID=9067" TargetMode="External"/><Relationship Id="rId149" Type="http://schemas.openxmlformats.org/officeDocument/2006/relationships/hyperlink" Target="https://www.sciencedirect.com/science/article/pii/S093665551730434X" TargetMode="External"/><Relationship Id="rId148" Type="http://schemas.openxmlformats.org/officeDocument/2006/relationships/hyperlink" Target="https://www.newjerseyck.com/wp-content/uploads/2017/07/NRG-BR002-Protocol-20160222.pdf" TargetMode="External"/><Relationship Id="rId3270" Type="http://schemas.openxmlformats.org/officeDocument/2006/relationships/hyperlink" Target="https://www.ncbi.nlm.nih.gov/pubmed/28587056" TargetMode="External"/><Relationship Id="rId3272" Type="http://schemas.openxmlformats.org/officeDocument/2006/relationships/hyperlink" Target="https://www.sciencedirect.com/science/article/pii/S0360301699001832?via%3Dihub" TargetMode="External"/><Relationship Id="rId3271" Type="http://schemas.openxmlformats.org/officeDocument/2006/relationships/hyperlink" Target="https://www.redjournal.org/article/S0360-3016(01)01599-1/fulltext" TargetMode="External"/><Relationship Id="rId143" Type="http://schemas.openxmlformats.org/officeDocument/2006/relationships/hyperlink" Target="https://www.rtog.org/clinicaltrials/protocoltable/studydetails.aspx?action=openFile&amp;FileID=9067" TargetMode="External"/><Relationship Id="rId3274" Type="http://schemas.openxmlformats.org/officeDocument/2006/relationships/hyperlink" Target="https://www.redjournal.org/article/0360-3016(91)90171-Y/pdf" TargetMode="External"/><Relationship Id="rId142" Type="http://schemas.openxmlformats.org/officeDocument/2006/relationships/hyperlink" Target="https://www.sciencedirect.com/science/article/pii/S093665551730434X" TargetMode="External"/><Relationship Id="rId3273" Type="http://schemas.openxmlformats.org/officeDocument/2006/relationships/hyperlink" Target="https://www.ncbi.nlm.nih.gov/pmc/articles/PMC3448004/" TargetMode="External"/><Relationship Id="rId141" Type="http://schemas.openxmlformats.org/officeDocument/2006/relationships/hyperlink" Target="https://www.newjerseyck.com/wp-content/uploads/2017/07/NRG-BR002-Protocol-20160222.pdf" TargetMode="External"/><Relationship Id="rId3276" Type="http://schemas.openxmlformats.org/officeDocument/2006/relationships/hyperlink" Target="https://www.ncbi.nlm.nih.gov/pubmed/31932217" TargetMode="External"/><Relationship Id="rId140" Type="http://schemas.openxmlformats.org/officeDocument/2006/relationships/hyperlink" Target="https://www.ncbi.nlm.nih.gov/pubmed/29759332" TargetMode="External"/><Relationship Id="rId3275" Type="http://schemas.openxmlformats.org/officeDocument/2006/relationships/hyperlink" Target="https://www.ncbi.nlm.nih.gov/pubmed/31987965" TargetMode="External"/><Relationship Id="rId147" Type="http://schemas.openxmlformats.org/officeDocument/2006/relationships/hyperlink" Target="https://www.aapm.org/pubs/reports/rpt_101.pdf" TargetMode="External"/><Relationship Id="rId3278" Type="http://schemas.openxmlformats.org/officeDocument/2006/relationships/hyperlink" Target="https://www.sciencedirect.com/science/article/pii/S0360301611005190?via%3Dihub" TargetMode="External"/><Relationship Id="rId146" Type="http://schemas.openxmlformats.org/officeDocument/2006/relationships/hyperlink" Target="https://www.aapm.org/pubs/reports/rpt_101.pdf" TargetMode="External"/><Relationship Id="rId3277" Type="http://schemas.openxmlformats.org/officeDocument/2006/relationships/hyperlink" Target="https://www.sciencedirect.com/science/article/pii/S0360301609002521?via%3Dihub" TargetMode="External"/><Relationship Id="rId145" Type="http://schemas.openxmlformats.org/officeDocument/2006/relationships/hyperlink" Target="https://www.newjerseyck.com/wp-content/uploads/2017/07/NRG-BR002-Protocol-20160222.pdf" TargetMode="External"/><Relationship Id="rId144" Type="http://schemas.openxmlformats.org/officeDocument/2006/relationships/hyperlink" Target="https://www.aapm.org/pubs/reports/rpt_101.pdf" TargetMode="External"/><Relationship Id="rId3279" Type="http://schemas.openxmlformats.org/officeDocument/2006/relationships/hyperlink" Target="https://www.sciencedirect.com/science/article/pii/S0360301609035226?via%3Dihub" TargetMode="External"/><Relationship Id="rId139" Type="http://schemas.openxmlformats.org/officeDocument/2006/relationships/hyperlink" Target="https://www.karger.com/Article/Abstract/322503" TargetMode="External"/><Relationship Id="rId138" Type="http://schemas.openxmlformats.org/officeDocument/2006/relationships/hyperlink" Target="https://www.rtog.org/clinicaltrials/protocoltable/studydetails.aspx?action=openFile&amp;FileID=9067" TargetMode="External"/><Relationship Id="rId137" Type="http://schemas.openxmlformats.org/officeDocument/2006/relationships/hyperlink" Target="https://www.aapm.org/pubs/reports/rpt_101.pdf" TargetMode="External"/><Relationship Id="rId3261" Type="http://schemas.openxmlformats.org/officeDocument/2006/relationships/hyperlink" Target="https://www.ncbi.nlm.nih.gov/pubmed/20171513" TargetMode="External"/><Relationship Id="rId3260" Type="http://schemas.openxmlformats.org/officeDocument/2006/relationships/hyperlink" Target="https://www.ncbi.nlm.nih.gov/pubmed/31606528" TargetMode="External"/><Relationship Id="rId132" Type="http://schemas.openxmlformats.org/officeDocument/2006/relationships/hyperlink" Target="https://www.aapm.org/pubs/reports/rpt_101.pdf" TargetMode="External"/><Relationship Id="rId3263" Type="http://schemas.openxmlformats.org/officeDocument/2006/relationships/hyperlink" Target="https://www.sciencedirect.com/science/article/pii/S0360301606027726?via%3Dihub" TargetMode="External"/><Relationship Id="rId131" Type="http://schemas.openxmlformats.org/officeDocument/2006/relationships/hyperlink" Target="https://www.sciencedirect.com/science/article/pii/S093665551730434X" TargetMode="External"/><Relationship Id="rId3262" Type="http://schemas.openxmlformats.org/officeDocument/2006/relationships/hyperlink" Target="http://www.quadshotnews.com/2019/10/get-to-point.html" TargetMode="External"/><Relationship Id="rId130" Type="http://schemas.openxmlformats.org/officeDocument/2006/relationships/hyperlink" Target="https://www.sciencedirect.com/science/article/pii/S093665551730434X" TargetMode="External"/><Relationship Id="rId3265" Type="http://schemas.openxmlformats.org/officeDocument/2006/relationships/hyperlink" Target="https://www.sciencedirect.com/science/article/pii/S036030160900772X?via%3Dihub" TargetMode="External"/><Relationship Id="rId3264" Type="http://schemas.openxmlformats.org/officeDocument/2006/relationships/hyperlink" Target="https://www.sciencedirect.com/science/article/pii/S036030160900772X?via%3Dihub" TargetMode="External"/><Relationship Id="rId136" Type="http://schemas.openxmlformats.org/officeDocument/2006/relationships/hyperlink" Target="https://www.ncbi.nlm.nih.gov/pubmed/29759332" TargetMode="External"/><Relationship Id="rId3267" Type="http://schemas.openxmlformats.org/officeDocument/2006/relationships/hyperlink" Target="https://www.sciencedirect.com/science/article/pii/S0360301612006499?via%3Dihub" TargetMode="External"/><Relationship Id="rId135" Type="http://schemas.openxmlformats.org/officeDocument/2006/relationships/hyperlink" Target="https://www.sciencedirect.com/science/article/pii/S093665551730434X" TargetMode="External"/><Relationship Id="rId3266" Type="http://schemas.openxmlformats.org/officeDocument/2006/relationships/hyperlink" Target="https://www.ncbi.nlm.nih.gov/pubmed/31606528" TargetMode="External"/><Relationship Id="rId134" Type="http://schemas.openxmlformats.org/officeDocument/2006/relationships/hyperlink" Target="https://www.newjerseyck.com/wp-content/uploads/2017/07/NRG-BR002-Protocol-20160222.pdf" TargetMode="External"/><Relationship Id="rId3269" Type="http://schemas.openxmlformats.org/officeDocument/2006/relationships/hyperlink" Target="https://www.ncbi.nlm.nih.gov/pubmed/31953062" TargetMode="External"/><Relationship Id="rId133" Type="http://schemas.openxmlformats.org/officeDocument/2006/relationships/hyperlink" Target="https://www.aapm.org/pubs/reports/rpt_101.pdf" TargetMode="External"/><Relationship Id="rId3268" Type="http://schemas.openxmlformats.org/officeDocument/2006/relationships/hyperlink" Target="https://www.ncbi.nlm.nih.gov/pubmed/20934278" TargetMode="External"/><Relationship Id="rId172" Type="http://schemas.openxmlformats.org/officeDocument/2006/relationships/hyperlink" Target="https://www.aapm.org/pubs/reports/rpt_101.pdf" TargetMode="External"/><Relationship Id="rId171" Type="http://schemas.openxmlformats.org/officeDocument/2006/relationships/hyperlink" Target="https://www.sciencedirect.com/science/article/pii/S093665551730434X" TargetMode="External"/><Relationship Id="rId170" Type="http://schemas.openxmlformats.org/officeDocument/2006/relationships/hyperlink" Target="https://www.aapm.org/pubs/reports/rpt_101.pdf" TargetMode="External"/><Relationship Id="rId165" Type="http://schemas.openxmlformats.org/officeDocument/2006/relationships/hyperlink" Target="https://www.ncbi.nlm.nih.gov/pubmed/29759332" TargetMode="External"/><Relationship Id="rId164" Type="http://schemas.openxmlformats.org/officeDocument/2006/relationships/hyperlink" Target="https://www.sciencedirect.com/science/article/pii/S093665551730434X" TargetMode="External"/><Relationship Id="rId163" Type="http://schemas.openxmlformats.org/officeDocument/2006/relationships/hyperlink" Target="https://www.ncbi.nlm.nih.gov/pubmed/29759332" TargetMode="External"/><Relationship Id="rId162" Type="http://schemas.openxmlformats.org/officeDocument/2006/relationships/hyperlink" Target="https://www.rtog.org/ClinicalTrials/ProtocolTable/StudyDetails.aspx?action=openFile&amp;FileID=7411" TargetMode="External"/><Relationship Id="rId169" Type="http://schemas.openxmlformats.org/officeDocument/2006/relationships/hyperlink" Target="https://www.aapm.org/pubs/reports/rpt_101.pdf" TargetMode="External"/><Relationship Id="rId168" Type="http://schemas.openxmlformats.org/officeDocument/2006/relationships/hyperlink" Target="https://www.sciencedirect.com/science/article/pii/S093665551730434X" TargetMode="External"/><Relationship Id="rId167" Type="http://schemas.openxmlformats.org/officeDocument/2006/relationships/hyperlink" Target="https://www.aapm.org/pubs/reports/rpt_101.pdf" TargetMode="External"/><Relationship Id="rId166" Type="http://schemas.openxmlformats.org/officeDocument/2006/relationships/hyperlink" Target="https://www.dahanca.dk/assets/files/GUID_DAHANCA%20Radiotherapy%20Guidelines%202019.pdf" TargetMode="External"/><Relationship Id="rId161" Type="http://schemas.openxmlformats.org/officeDocument/2006/relationships/hyperlink" Target="https://www.ncbi.nlm.nih.gov/pubmed/25514807" TargetMode="External"/><Relationship Id="rId160" Type="http://schemas.openxmlformats.org/officeDocument/2006/relationships/hyperlink" Target="https://www.ncbi.nlm.nih.gov/pubmed/25514807" TargetMode="External"/><Relationship Id="rId159" Type="http://schemas.openxmlformats.org/officeDocument/2006/relationships/hyperlink" Target="https://www.rtog.org/clinicaltrials/protocoltable/studydetails.aspx?action=openFile&amp;FileID=9067" TargetMode="External"/><Relationship Id="rId3281" Type="http://schemas.openxmlformats.org/officeDocument/2006/relationships/hyperlink" Target="https://twitter.com/NicholasZaorsky/status/1213175389713051652" TargetMode="External"/><Relationship Id="rId3280" Type="http://schemas.openxmlformats.org/officeDocument/2006/relationships/hyperlink" Target="https://www.ncbi.nlm.nih.gov/pubmed/25659885" TargetMode="External"/><Relationship Id="rId154" Type="http://schemas.openxmlformats.org/officeDocument/2006/relationships/hyperlink" Target="https://www.sciencedirect.com/science/article/pii/S093665551730434X" TargetMode="External"/><Relationship Id="rId153" Type="http://schemas.openxmlformats.org/officeDocument/2006/relationships/hyperlink" Target="https://www.birpublications.org/doi/10.1259/bjr.20150036" TargetMode="External"/><Relationship Id="rId152" Type="http://schemas.openxmlformats.org/officeDocument/2006/relationships/hyperlink" Target="https://www.ncbi.nlm.nih.gov/pubmed/29759332" TargetMode="External"/><Relationship Id="rId151" Type="http://schemas.openxmlformats.org/officeDocument/2006/relationships/hyperlink" Target="https://www.sciencedirect.com/science/article/pii/S0167814015005101?via%3Dihub" TargetMode="External"/><Relationship Id="rId158" Type="http://schemas.openxmlformats.org/officeDocument/2006/relationships/hyperlink" Target="https://www.sciencedirect.com/science/article/pii/S0167814015005101?via%3Dihub" TargetMode="External"/><Relationship Id="rId157" Type="http://schemas.openxmlformats.org/officeDocument/2006/relationships/hyperlink" Target="https://www.sciencedirect.com/science/article/pii/S0167814015005101?via%3Dihub" TargetMode="External"/><Relationship Id="rId156" Type="http://schemas.openxmlformats.org/officeDocument/2006/relationships/hyperlink" Target="https://www.sciencedirect.com/science/article/pii/S0167814015005101?via%3Dihub" TargetMode="External"/><Relationship Id="rId155" Type="http://schemas.openxmlformats.org/officeDocument/2006/relationships/hyperlink" Target="https://www.ncbi.nlm.nih.gov/pubmed/29759332" TargetMode="External"/><Relationship Id="rId2820" Type="http://schemas.openxmlformats.org/officeDocument/2006/relationships/hyperlink" Target="https://docs.google.com/document/d/1j15zXLBPWwqty60Slm2jnHEiqaoT2iw5Gapp4iMWJsw/edit#bookmark=id.ltcdvol1eohk" TargetMode="External"/><Relationship Id="rId2821" Type="http://schemas.openxmlformats.org/officeDocument/2006/relationships/hyperlink" Target="http://ascopubs.org/doi/full/10.1200/JCO.2016.71.7397" TargetMode="External"/><Relationship Id="rId2822" Type="http://schemas.openxmlformats.org/officeDocument/2006/relationships/hyperlink" Target="https://docs.google.com/document/d/1j15zXLBPWwqty60Slm2jnHEiqaoT2iw5Gapp4iMWJsw/edit#bookmark=id.aam7zelf5zzf" TargetMode="External"/><Relationship Id="rId2823" Type="http://schemas.openxmlformats.org/officeDocument/2006/relationships/hyperlink" Target="http://ascopubs.org/doi/full/10.1200/JCO.2016.67.0448" TargetMode="External"/><Relationship Id="rId2824" Type="http://schemas.openxmlformats.org/officeDocument/2006/relationships/hyperlink" Target="https://www.sciencedirect.com/science/article/pii/S0167814019300854" TargetMode="External"/><Relationship Id="rId2825" Type="http://schemas.openxmlformats.org/officeDocument/2006/relationships/hyperlink" Target="https://docs.google.com/document/d/1j15zXLBPWwqty60Slm2jnHEiqaoT2iw5Gapp4iMWJsw/edit#bookmark=id.8ovpmh11fezp" TargetMode="External"/><Relationship Id="rId2826" Type="http://schemas.openxmlformats.org/officeDocument/2006/relationships/hyperlink" Target="https://www.umu.se/en/research/groups/hypo-rt-pc/" TargetMode="External"/><Relationship Id="rId2827" Type="http://schemas.openxmlformats.org/officeDocument/2006/relationships/hyperlink" Target="https://www.redjournal.org/article/S0360-3016(16)33267-9/fulltext" TargetMode="External"/><Relationship Id="rId2828" Type="http://schemas.openxmlformats.org/officeDocument/2006/relationships/hyperlink" Target="https://www.thelancet.com/journals/lancet/article/PIIS0140-6736(19)31131-6/fulltext" TargetMode="External"/><Relationship Id="rId2829" Type="http://schemas.openxmlformats.org/officeDocument/2006/relationships/hyperlink" Target="https://www.redjournal.org/article/S0360-3016(19)30957-5/fulltext" TargetMode="External"/><Relationship Id="rId2810" Type="http://schemas.openxmlformats.org/officeDocument/2006/relationships/hyperlink" Target="https://www.sciencedirect.com/science/article/pii/S1470204519305698?via%3Dihub" TargetMode="External"/><Relationship Id="rId2811" Type="http://schemas.openxmlformats.org/officeDocument/2006/relationships/hyperlink" Target="http://www.acro.org/" TargetMode="External"/><Relationship Id="rId2812" Type="http://schemas.openxmlformats.org/officeDocument/2006/relationships/hyperlink" Target="http://econtour.org/cases/109" TargetMode="External"/><Relationship Id="rId2813" Type="http://schemas.openxmlformats.org/officeDocument/2006/relationships/hyperlink" Target="https://www.ncbi.nlm.nih.gov/pubmed/22483697" TargetMode="External"/><Relationship Id="rId2814" Type="http://schemas.openxmlformats.org/officeDocument/2006/relationships/hyperlink" Target="https://www.nrgoncology.org/Scientific-Program/Center-for-Innovation-in-Radiation-Oncology/Male-RTOG-Normal-Pelvis" TargetMode="External"/><Relationship Id="rId2815" Type="http://schemas.openxmlformats.org/officeDocument/2006/relationships/hyperlink" Target="https://www.asco.org/research-guidelines/quality-guidelines/guidelines/genitourinary-cancer#/33301" TargetMode="External"/><Relationship Id="rId2816" Type="http://schemas.openxmlformats.org/officeDocument/2006/relationships/hyperlink" Target="https://www.practicalradonc.org/article/S1879-8500(18)30247-9/fulltext" TargetMode="External"/><Relationship Id="rId2817" Type="http://schemas.openxmlformats.org/officeDocument/2006/relationships/hyperlink" Target="https://www.sciencedirect.com/science/article/pii/S093665551730434X" TargetMode="External"/><Relationship Id="rId2818" Type="http://schemas.openxmlformats.org/officeDocument/2006/relationships/hyperlink" Target="https://www.ncbi.nlm.nih.gov/pubmed/31987974" TargetMode="External"/><Relationship Id="rId2819" Type="http://schemas.openxmlformats.org/officeDocument/2006/relationships/hyperlink" Target="https://www.ncbi.nlm.nih.gov/pubmed/32072028" TargetMode="External"/><Relationship Id="rId1510" Type="http://schemas.openxmlformats.org/officeDocument/2006/relationships/hyperlink" Target="https://www.aapm.org/pubs/reports/rpt_101.pdf" TargetMode="External"/><Relationship Id="rId2841" Type="http://schemas.openxmlformats.org/officeDocument/2006/relationships/hyperlink" Target="https://twitter.com/NicholasZaorsky/status/1217887052269789185?s=20" TargetMode="External"/><Relationship Id="rId1511" Type="http://schemas.openxmlformats.org/officeDocument/2006/relationships/hyperlink" Target="https://www.sciencedirect.com/science/article/pii/S093665551730434X" TargetMode="External"/><Relationship Id="rId2842" Type="http://schemas.openxmlformats.org/officeDocument/2006/relationships/hyperlink" Target="https://twitter.com/NicholasZaorsky/status/1217886710794784770?s=20" TargetMode="External"/><Relationship Id="rId1512" Type="http://schemas.openxmlformats.org/officeDocument/2006/relationships/hyperlink" Target="https://www.aapm.org/pubs/reports/rpt_101.pdf" TargetMode="External"/><Relationship Id="rId2843" Type="http://schemas.openxmlformats.org/officeDocument/2006/relationships/hyperlink" Target="https://www.astro.org/uploadedFiles/_MAIN_SITE/Affiliate/ARRO/Resident_Resources/Educational_Resources/Content_Pieces/Bladder.pdf" TargetMode="External"/><Relationship Id="rId1513" Type="http://schemas.openxmlformats.org/officeDocument/2006/relationships/hyperlink" Target="https://www.sciencedirect.com/science/article/pii/S093665551730434X" TargetMode="External"/><Relationship Id="rId2844" Type="http://schemas.openxmlformats.org/officeDocument/2006/relationships/hyperlink" Target="https://www.ncbi.nlm.nih.gov/pmc/articles/PMC5207044/" TargetMode="External"/><Relationship Id="rId1514" Type="http://schemas.openxmlformats.org/officeDocument/2006/relationships/hyperlink" Target="https://www.newjerseyck.com/wp-content/uploads/2017/07/NRG-BR002-Protocol-20160222.pdf" TargetMode="External"/><Relationship Id="rId2845" Type="http://schemas.openxmlformats.org/officeDocument/2006/relationships/hyperlink" Target="https://www.ncbi.nlm.nih.gov/pubmed/22483697" TargetMode="External"/><Relationship Id="rId1515" Type="http://schemas.openxmlformats.org/officeDocument/2006/relationships/hyperlink" Target="https://www.newjerseyck.com/wp-content/uploads/2017/07/NRG-BR002-Protocol-20160222.pdf" TargetMode="External"/><Relationship Id="rId2846" Type="http://schemas.openxmlformats.org/officeDocument/2006/relationships/hyperlink" Target="https://www.nrgoncology.org/Scientific-Program/Center-for-Innovation-in-Radiation-Oncology/Male-RTOG-Normal-Pelvis" TargetMode="External"/><Relationship Id="rId1516" Type="http://schemas.openxmlformats.org/officeDocument/2006/relationships/hyperlink" Target="https://www.aapm.org/pubs/reports/rpt_101.pdf" TargetMode="External"/><Relationship Id="rId2847" Type="http://schemas.openxmlformats.org/officeDocument/2006/relationships/hyperlink" Target="https://www.nrgoncology.org/Portals/0/Contouring%20guidelines%20for%20adjuvant%20RT%20for%20bladder%20Ca-%20NRG%20GU001%202016Aug21%20%5BRead-Only%5D.pdf" TargetMode="External"/><Relationship Id="rId1517" Type="http://schemas.openxmlformats.org/officeDocument/2006/relationships/hyperlink" Target="https://www.sciencedirect.com/science/article/pii/S093665551730434X" TargetMode="External"/><Relationship Id="rId2848" Type="http://schemas.openxmlformats.org/officeDocument/2006/relationships/hyperlink" Target="https://docs.google.com/document/d/1j15zXLBPWwqty60Slm2jnHEiqaoT2iw5Gapp4iMWJsw/edit#bookmark=id.yjcw1hd6xgc" TargetMode="External"/><Relationship Id="rId1518" Type="http://schemas.openxmlformats.org/officeDocument/2006/relationships/hyperlink" Target="https://www.aapm.org/pubs/reports/rpt_101.pdf" TargetMode="External"/><Relationship Id="rId2849" Type="http://schemas.openxmlformats.org/officeDocument/2006/relationships/hyperlink" Target="http://econtour.org/cases/63" TargetMode="External"/><Relationship Id="rId1519" Type="http://schemas.openxmlformats.org/officeDocument/2006/relationships/hyperlink" Target="https://www.sciencedirect.com/science/article/pii/S093665551730434X" TargetMode="External"/><Relationship Id="rId2840" Type="http://schemas.openxmlformats.org/officeDocument/2006/relationships/hyperlink" Target="https://twitter.com/NicholasZaorsky/status/1219387727524827138?s=20" TargetMode="External"/><Relationship Id="rId2830" Type="http://schemas.openxmlformats.org/officeDocument/2006/relationships/hyperlink" Target="https://www.rtog.org/ClinicalTrials/ProtocolTable/StudyDetails.aspx?action=openFile&amp;FileID=8416" TargetMode="External"/><Relationship Id="rId1500" Type="http://schemas.openxmlformats.org/officeDocument/2006/relationships/hyperlink" Target="https://www.newjerseyck.com/wp-content/uploads/2017/07/NRG-BR002-Protocol-20160222.pdf" TargetMode="External"/><Relationship Id="rId2831" Type="http://schemas.openxmlformats.org/officeDocument/2006/relationships/hyperlink" Target="https://www.sciencedirect.com/science/article/pii/S0360301618309611?via%3Dihub" TargetMode="External"/><Relationship Id="rId1501" Type="http://schemas.openxmlformats.org/officeDocument/2006/relationships/hyperlink" Target="https://www.sciencedirect.com/science/article/pii/S093665551730434X" TargetMode="External"/><Relationship Id="rId2832" Type="http://schemas.openxmlformats.org/officeDocument/2006/relationships/hyperlink" Target="https://docs.google.com/document/d/1j15zXLBPWwqty60Slm2jnHEiqaoT2iw5Gapp4iMWJsw/edit#bookmark=id.vpweyp85ssn1" TargetMode="External"/><Relationship Id="rId1502" Type="http://schemas.openxmlformats.org/officeDocument/2006/relationships/hyperlink" Target="https://www.newjerseyck.com/wp-content/uploads/2017/07/NRG-BR002-Protocol-20160222.pdf" TargetMode="External"/><Relationship Id="rId2833" Type="http://schemas.openxmlformats.org/officeDocument/2006/relationships/hyperlink" Target="https://www.sciencedirect.com/science/article/pii/S1470204519305698?via%3Dihub" TargetMode="External"/><Relationship Id="rId1503" Type="http://schemas.openxmlformats.org/officeDocument/2006/relationships/hyperlink" Target="https://www.sciencedirect.com/science/article/pii/S093665551730434X" TargetMode="External"/><Relationship Id="rId2834" Type="http://schemas.openxmlformats.org/officeDocument/2006/relationships/hyperlink" Target="https://docs.google.com/document/d/1j15zXLBPWwqty60Slm2jnHEiqaoT2iw5Gapp4iMWJsw/edit#bookmark=id.dhztl3v0sura" TargetMode="External"/><Relationship Id="rId1504" Type="http://schemas.openxmlformats.org/officeDocument/2006/relationships/hyperlink" Target="https://www.sciencedirect.com/science/article/pii/S093665551730434X" TargetMode="External"/><Relationship Id="rId2835" Type="http://schemas.openxmlformats.org/officeDocument/2006/relationships/hyperlink" Target="https://jamanetwork.com/journals/jamanetworkopen/fullarticle/2723641" TargetMode="External"/><Relationship Id="rId1505" Type="http://schemas.openxmlformats.org/officeDocument/2006/relationships/hyperlink" Target="https://clinicaltrials.gov/ct2/show/NCT03367702" TargetMode="External"/><Relationship Id="rId2836" Type="http://schemas.openxmlformats.org/officeDocument/2006/relationships/hyperlink" Target="https://www.ncbi.nlm.nih.gov/pmc/articles/PMC4961874/" TargetMode="External"/><Relationship Id="rId1506" Type="http://schemas.openxmlformats.org/officeDocument/2006/relationships/hyperlink" Target="https://www.aapm.org/pubs/reports/rpt_101.pdf" TargetMode="External"/><Relationship Id="rId2837" Type="http://schemas.openxmlformats.org/officeDocument/2006/relationships/hyperlink" Target="https://www.sciencedirect.com/science/article/pii/S0360301618309611?via%3Dihub" TargetMode="External"/><Relationship Id="rId1507" Type="http://schemas.openxmlformats.org/officeDocument/2006/relationships/hyperlink" Target="https://www.sciencedirect.com/science/article/pii/S093665551730434X" TargetMode="External"/><Relationship Id="rId2838" Type="http://schemas.openxmlformats.org/officeDocument/2006/relationships/hyperlink" Target="https://docs.google.com/document/d/1j15zXLBPWwqty60Slm2jnHEiqaoT2iw5Gapp4iMWJsw/edit#bookmark=id.vpweyp85ssn1" TargetMode="External"/><Relationship Id="rId1508" Type="http://schemas.openxmlformats.org/officeDocument/2006/relationships/hyperlink" Target="https://www.aapm.org/pubs/reports/rpt_101.pdf" TargetMode="External"/><Relationship Id="rId2839" Type="http://schemas.openxmlformats.org/officeDocument/2006/relationships/hyperlink" Target="http://www.acro.org/" TargetMode="External"/><Relationship Id="rId1509" Type="http://schemas.openxmlformats.org/officeDocument/2006/relationships/hyperlink" Target="https://www.newjerseyck.com/wp-content/uploads/2017/07/NRG-BR002-Protocol-20160222.pdf" TargetMode="External"/><Relationship Id="rId2800" Type="http://schemas.openxmlformats.org/officeDocument/2006/relationships/hyperlink" Target="https://www.sciencedirect.com/science/article/pii/S1470204519305698?via%3Dihub" TargetMode="External"/><Relationship Id="rId2801" Type="http://schemas.openxmlformats.org/officeDocument/2006/relationships/hyperlink" Target="https://clinicaltrials.gov/ct2/show/NCT03367702" TargetMode="External"/><Relationship Id="rId2802" Type="http://schemas.openxmlformats.org/officeDocument/2006/relationships/hyperlink" Target="https://clinicaltrials.gov/ct2/show/NCT03367702" TargetMode="External"/><Relationship Id="rId2803" Type="http://schemas.openxmlformats.org/officeDocument/2006/relationships/hyperlink" Target="https://clinicaltrials.gov/ct2/show/NCT03367702" TargetMode="External"/><Relationship Id="rId2804" Type="http://schemas.openxmlformats.org/officeDocument/2006/relationships/hyperlink" Target="https://clinicaltrials.gov/ct2/show/NCT03367702" TargetMode="External"/><Relationship Id="rId2805" Type="http://schemas.openxmlformats.org/officeDocument/2006/relationships/hyperlink" Target="https://www.sciencedirect.com/science/article/pii/S1470204519305698?via%3Dihub" TargetMode="External"/><Relationship Id="rId2806" Type="http://schemas.openxmlformats.org/officeDocument/2006/relationships/hyperlink" Target="https://www.rtog.org/ClinicalTrials/ProtocolTable/StudyDetails.aspx?action=openFile&amp;FileID=4624" TargetMode="External"/><Relationship Id="rId2807" Type="http://schemas.openxmlformats.org/officeDocument/2006/relationships/hyperlink" Target="https://clinicaltrials.gov/ct2/show/NCT03367702" TargetMode="External"/><Relationship Id="rId2808" Type="http://schemas.openxmlformats.org/officeDocument/2006/relationships/hyperlink" Target="https://clinicaltrials.gov/ct2/show/NCT03367702" TargetMode="External"/><Relationship Id="rId2809" Type="http://schemas.openxmlformats.org/officeDocument/2006/relationships/hyperlink" Target="https://clinicaltrials.gov/ct2/show/NCT03367702" TargetMode="External"/><Relationship Id="rId1576" Type="http://schemas.openxmlformats.org/officeDocument/2006/relationships/hyperlink" Target="https://www.ncbi.nlm.nih.gov/pubmed/29759332" TargetMode="External"/><Relationship Id="rId1577" Type="http://schemas.openxmlformats.org/officeDocument/2006/relationships/hyperlink" Target="https://www.ncbi.nlm.nih.gov/pubmed/29759332" TargetMode="External"/><Relationship Id="rId1578" Type="http://schemas.openxmlformats.org/officeDocument/2006/relationships/hyperlink" Target="https://www.ncbi.nlm.nih.gov/pubmed/25514807" TargetMode="External"/><Relationship Id="rId1579" Type="http://schemas.openxmlformats.org/officeDocument/2006/relationships/hyperlink" Target="https://www.ncbi.nlm.nih.gov/pubmed/29759332" TargetMode="External"/><Relationship Id="rId987" Type="http://schemas.openxmlformats.org/officeDocument/2006/relationships/hyperlink" Target="https://pubmed.ncbi.nlm.nih.gov/23582248/" TargetMode="External"/><Relationship Id="rId986" Type="http://schemas.openxmlformats.org/officeDocument/2006/relationships/hyperlink" Target="https://www.rtog.org/ClinicalTrials/ProtocolTable/StudyDetails.aspx?study=0418" TargetMode="External"/><Relationship Id="rId985" Type="http://schemas.openxmlformats.org/officeDocument/2006/relationships/hyperlink" Target="https://www.rtog.org/ClinicalTrials/ProtocolTable/StudyDetails.aspx?action=openFile&amp;FileID=9644" TargetMode="External"/><Relationship Id="rId984" Type="http://schemas.openxmlformats.org/officeDocument/2006/relationships/hyperlink" Target="https://pubmed.ncbi.nlm.nih.gov/23582248/" TargetMode="External"/><Relationship Id="rId989" Type="http://schemas.openxmlformats.org/officeDocument/2006/relationships/hyperlink" Target="https://www.rtog.org/ClinicalTrials/ProtocolTable/StudyDetails.aspx?action=openFile&amp;FileID=9644" TargetMode="External"/><Relationship Id="rId988" Type="http://schemas.openxmlformats.org/officeDocument/2006/relationships/hyperlink" Target="https://pubmed.ncbi.nlm.nih.gov/16757127/" TargetMode="External"/><Relationship Id="rId1570" Type="http://schemas.openxmlformats.org/officeDocument/2006/relationships/hyperlink" Target="https://www.birpublications.org/doi/10.1259/bjr.20150036" TargetMode="External"/><Relationship Id="rId1571" Type="http://schemas.openxmlformats.org/officeDocument/2006/relationships/hyperlink" Target="https://www.sciencedirect.com/science/article/pii/S0167814015005101?via%3Dihub" TargetMode="External"/><Relationship Id="rId983" Type="http://schemas.openxmlformats.org/officeDocument/2006/relationships/hyperlink" Target="https://www.rtog.org/ClinicalTrials/ProtocolTable/StudyDetails.aspx?study=0529" TargetMode="External"/><Relationship Id="rId1572" Type="http://schemas.openxmlformats.org/officeDocument/2006/relationships/hyperlink" Target="https://www.sciencedirect.com/science/article/pii/S0167814015005101?via%3Dihub" TargetMode="External"/><Relationship Id="rId982" Type="http://schemas.openxmlformats.org/officeDocument/2006/relationships/hyperlink" Target="https://www.rtog.org/ClinicalTrials/ProtocolTable/StudyDetails.aspx?study=0529" TargetMode="External"/><Relationship Id="rId1573" Type="http://schemas.openxmlformats.org/officeDocument/2006/relationships/hyperlink" Target="https://www.sciencedirect.com/science/article/pii/S0167814015005101?via%3Dihub" TargetMode="External"/><Relationship Id="rId981" Type="http://schemas.openxmlformats.org/officeDocument/2006/relationships/hyperlink" Target="https://www.rtog.org/ClinicalTrials/ProtocolTable/StudyDetails.aspx?study=0529" TargetMode="External"/><Relationship Id="rId1574" Type="http://schemas.openxmlformats.org/officeDocument/2006/relationships/hyperlink" Target="https://www.rtog.org/clinicaltrials/protocoltable/studydetails.aspx?action=openFile&amp;FileID=9067" TargetMode="External"/><Relationship Id="rId980" Type="http://schemas.openxmlformats.org/officeDocument/2006/relationships/hyperlink" Target="https://www.rtog.org/ClinicalTrials/ProtocolTable/StudyDetails.aspx?study=0529" TargetMode="External"/><Relationship Id="rId1575" Type="http://schemas.openxmlformats.org/officeDocument/2006/relationships/hyperlink" Target="https://www.ncbi.nlm.nih.gov/pubmed/25514807" TargetMode="External"/><Relationship Id="rId1565" Type="http://schemas.openxmlformats.org/officeDocument/2006/relationships/hyperlink" Target="https://www.ncbi.nlm.nih.gov/pubmed/29759332" TargetMode="External"/><Relationship Id="rId2896" Type="http://schemas.openxmlformats.org/officeDocument/2006/relationships/hyperlink" Target="https://www.rtog.org/ClinicalTrials/ProtocolTable/StudyDetails.aspx?action=openFile&amp;FileID=4624" TargetMode="External"/><Relationship Id="rId1566" Type="http://schemas.openxmlformats.org/officeDocument/2006/relationships/hyperlink" Target="https://www.ncbi.nlm.nih.gov/pubmed/29759332" TargetMode="External"/><Relationship Id="rId2897" Type="http://schemas.openxmlformats.org/officeDocument/2006/relationships/hyperlink" Target="https://www.sciencedirect.com/science/article/pii/S1470204519305698?via%3Dihub" TargetMode="External"/><Relationship Id="rId1567" Type="http://schemas.openxmlformats.org/officeDocument/2006/relationships/hyperlink" Target="https://www.ncbi.nlm.nih.gov/pubmed/32061993" TargetMode="External"/><Relationship Id="rId2898" Type="http://schemas.openxmlformats.org/officeDocument/2006/relationships/hyperlink" Target="https://www.rtog.org/ClinicalTrials/ProtocolTable/StudyDetails.aspx?action=openFile&amp;FileID=4624" TargetMode="External"/><Relationship Id="rId1568" Type="http://schemas.openxmlformats.org/officeDocument/2006/relationships/hyperlink" Target="https://www.ncbi.nlm.nih.gov/pubmed/32061993" TargetMode="External"/><Relationship Id="rId2899" Type="http://schemas.openxmlformats.org/officeDocument/2006/relationships/hyperlink" Target="https://www.sciencedirect.com/science/article/pii/S1470204519305698?via%3Dihub" TargetMode="External"/><Relationship Id="rId1569" Type="http://schemas.openxmlformats.org/officeDocument/2006/relationships/hyperlink" Target="https://www.ncbi.nlm.nih.gov/pubmed/32061993" TargetMode="External"/><Relationship Id="rId976" Type="http://schemas.openxmlformats.org/officeDocument/2006/relationships/hyperlink" Target="https://www.rtog.org/ClinicalTrials/ProtocolTable/StudyDetails.aspx?study=0822" TargetMode="External"/><Relationship Id="rId975" Type="http://schemas.openxmlformats.org/officeDocument/2006/relationships/hyperlink" Target="https://www.rtog.org/ClinicalTrials/ProtocolTable/StudyDetails.aspx?study=0822" TargetMode="External"/><Relationship Id="rId974" Type="http://schemas.openxmlformats.org/officeDocument/2006/relationships/hyperlink" Target="https://www.sciencedirect.com/science/article/pii/S0167814016000025?via%3Dihub" TargetMode="External"/><Relationship Id="rId973" Type="http://schemas.openxmlformats.org/officeDocument/2006/relationships/hyperlink" Target="https://www.ncbi.nlm.nih.gov/pubmed/32072028" TargetMode="External"/><Relationship Id="rId979" Type="http://schemas.openxmlformats.org/officeDocument/2006/relationships/hyperlink" Target="https://www.rtog.org/ClinicalTrials/ProtocolTable/StudyDetails.aspx?study=0529" TargetMode="External"/><Relationship Id="rId978" Type="http://schemas.openxmlformats.org/officeDocument/2006/relationships/hyperlink" Target="https://www.rtog.org/ClinicalTrials/ProtocolTable/StudyDetails.aspx?study=0529" TargetMode="External"/><Relationship Id="rId977" Type="http://schemas.openxmlformats.org/officeDocument/2006/relationships/hyperlink" Target="https://www.rtog.org/ClinicalTrials/ProtocolTable/StudyDetails.aspx?study=0822" TargetMode="External"/><Relationship Id="rId2890" Type="http://schemas.openxmlformats.org/officeDocument/2006/relationships/hyperlink" Target="https://docs.google.com/document/d/1j15zXLBPWwqty60Slm2jnHEiqaoT2iw5Gapp4iMWJsw/edit#heading=h.xw4igsc5rhtc" TargetMode="External"/><Relationship Id="rId1560" Type="http://schemas.openxmlformats.org/officeDocument/2006/relationships/hyperlink" Target="https://www.ncbi.nlm.nih.gov/pubmed/29759332" TargetMode="External"/><Relationship Id="rId2891" Type="http://schemas.openxmlformats.org/officeDocument/2006/relationships/hyperlink" Target="https://www.sciencedirect.com/science/article/pii/S036030161200096X?via%3Dihub" TargetMode="External"/><Relationship Id="rId972" Type="http://schemas.openxmlformats.org/officeDocument/2006/relationships/hyperlink" Target="https://www.rtog.org/ClinicalTrials/ProtocolTable/StudyDetails.aspx?action=openFile&amp;FileID=13149" TargetMode="External"/><Relationship Id="rId1561" Type="http://schemas.openxmlformats.org/officeDocument/2006/relationships/hyperlink" Target="https://www.rtog.org/clinicaltrials/protocoltable/studydetails.aspx?action=openFile&amp;FileID=9067" TargetMode="External"/><Relationship Id="rId2892" Type="http://schemas.openxmlformats.org/officeDocument/2006/relationships/hyperlink" Target="https://docs.google.com/document/d/1j15zXLBPWwqty60Slm2jnHEiqaoT2iw5Gapp4iMWJsw/edit#heading=h.pjkpjb9ykwkx" TargetMode="External"/><Relationship Id="rId971" Type="http://schemas.openxmlformats.org/officeDocument/2006/relationships/hyperlink" Target="https://www.rtog.org/ClinicalTrials/ProtocolTable/StudyDetails.aspx?action=openFile&amp;FileID=4624" TargetMode="External"/><Relationship Id="rId1562" Type="http://schemas.openxmlformats.org/officeDocument/2006/relationships/hyperlink" Target="https://www.ncbi.nlm.nih.gov/pubmed/25514807" TargetMode="External"/><Relationship Id="rId2893" Type="http://schemas.openxmlformats.org/officeDocument/2006/relationships/hyperlink" Target="https://academic.oup.com/jnci/article/103/3/241/2517208" TargetMode="External"/><Relationship Id="rId970" Type="http://schemas.openxmlformats.org/officeDocument/2006/relationships/hyperlink" Target="https://www.redjournal.org/article/S0360-3016(09)03285-4/fulltext" TargetMode="External"/><Relationship Id="rId1563" Type="http://schemas.openxmlformats.org/officeDocument/2006/relationships/hyperlink" Target="https://www.ncbi.nlm.nih.gov/pubmed/29759332" TargetMode="External"/><Relationship Id="rId2894" Type="http://schemas.openxmlformats.org/officeDocument/2006/relationships/hyperlink" Target="https://docs.google.com/document/d/1j15zXLBPWwqty60Slm2jnHEiqaoT2iw5Gapp4iMWJsw/edit#heading=h.59pvmzpcgttf" TargetMode="External"/><Relationship Id="rId1564" Type="http://schemas.openxmlformats.org/officeDocument/2006/relationships/hyperlink" Target="https://www.ncbi.nlm.nih.gov/pubmed/25514807" TargetMode="External"/><Relationship Id="rId2895" Type="http://schemas.openxmlformats.org/officeDocument/2006/relationships/hyperlink" Target="https://www.sciencedirect.com/science/article/pii/S0167814016000025?via%3Dihub" TargetMode="External"/><Relationship Id="rId1598" Type="http://schemas.openxmlformats.org/officeDocument/2006/relationships/hyperlink" Target="https://www.birpublications.org/doi/10.1259/bjr.20150036" TargetMode="External"/><Relationship Id="rId1599" Type="http://schemas.openxmlformats.org/officeDocument/2006/relationships/hyperlink" Target="https://www.sciencedirect.com/science/article/pii/S093665551730434X" TargetMode="External"/><Relationship Id="rId1590" Type="http://schemas.openxmlformats.org/officeDocument/2006/relationships/hyperlink" Target="https://www.ncbi.nlm.nih.gov/pubmed/29759332" TargetMode="External"/><Relationship Id="rId1591" Type="http://schemas.openxmlformats.org/officeDocument/2006/relationships/hyperlink" Target="https://www.ncbi.nlm.nih.gov/pubmed/25514807" TargetMode="External"/><Relationship Id="rId1592" Type="http://schemas.openxmlformats.org/officeDocument/2006/relationships/hyperlink" Target="https://www.ncbi.nlm.nih.gov/pubmed/29759332" TargetMode="External"/><Relationship Id="rId1593" Type="http://schemas.openxmlformats.org/officeDocument/2006/relationships/hyperlink" Target="https://www.ncbi.nlm.nih.gov/pubmed/29759332" TargetMode="External"/><Relationship Id="rId1594" Type="http://schemas.openxmlformats.org/officeDocument/2006/relationships/hyperlink" Target="https://www.ncbi.nlm.nih.gov/pubmed/25514807" TargetMode="External"/><Relationship Id="rId1595" Type="http://schemas.openxmlformats.org/officeDocument/2006/relationships/hyperlink" Target="https://www.ncbi.nlm.nih.gov/pubmed/25514807" TargetMode="External"/><Relationship Id="rId1596" Type="http://schemas.openxmlformats.org/officeDocument/2006/relationships/hyperlink" Target="https://www.sciencedirect.com/science/article/pii/S0167814015005101?via%3Dihub" TargetMode="External"/><Relationship Id="rId1597" Type="http://schemas.openxmlformats.org/officeDocument/2006/relationships/hyperlink" Target="https://www.ncbi.nlm.nih.gov/pubmed/29759332" TargetMode="External"/><Relationship Id="rId1587" Type="http://schemas.openxmlformats.org/officeDocument/2006/relationships/hyperlink" Target="https://www.sciencedirect.com/science/article/pii/S0167814015005101?via%3Dihub" TargetMode="External"/><Relationship Id="rId1588" Type="http://schemas.openxmlformats.org/officeDocument/2006/relationships/hyperlink" Target="https://www.ncbi.nlm.nih.gov/pubmed/29759332" TargetMode="External"/><Relationship Id="rId1589" Type="http://schemas.openxmlformats.org/officeDocument/2006/relationships/hyperlink" Target="https://www.ncbi.nlm.nih.gov/pubmed/25514807" TargetMode="External"/><Relationship Id="rId998" Type="http://schemas.openxmlformats.org/officeDocument/2006/relationships/hyperlink" Target="https://www.rtog.org/ClinicalTrials/ProtocolTable/StudyDetails.aspx?study=0529" TargetMode="External"/><Relationship Id="rId997" Type="http://schemas.openxmlformats.org/officeDocument/2006/relationships/hyperlink" Target="https://www.rtog.org/ClinicalTrials/ProtocolTable/StudyDetails.aspx?study=0529" TargetMode="External"/><Relationship Id="rId996" Type="http://schemas.openxmlformats.org/officeDocument/2006/relationships/hyperlink" Target="https://www.rtog.org/ClinicalTrials/ProtocolTable/StudyDetails.aspx?study=0529" TargetMode="External"/><Relationship Id="rId995" Type="http://schemas.openxmlformats.org/officeDocument/2006/relationships/hyperlink" Target="https://pubmed.ncbi.nlm.nih.gov/28068238/" TargetMode="External"/><Relationship Id="rId999" Type="http://schemas.openxmlformats.org/officeDocument/2006/relationships/hyperlink" Target="https://www.ncbi.nlm.nih.gov/pubmed/31885235" TargetMode="External"/><Relationship Id="rId990" Type="http://schemas.openxmlformats.org/officeDocument/2006/relationships/hyperlink" Target="https://www.rtog.org/ClinicalTrials/ProtocolTable/StudyDetails.aspx?study=0418" TargetMode="External"/><Relationship Id="rId1580" Type="http://schemas.openxmlformats.org/officeDocument/2006/relationships/hyperlink" Target="https://www.ncbi.nlm.nih.gov/pubmed/29759332" TargetMode="External"/><Relationship Id="rId1581" Type="http://schemas.openxmlformats.org/officeDocument/2006/relationships/hyperlink" Target="https://www.ncbi.nlm.nih.gov/pubmed/29759332" TargetMode="External"/><Relationship Id="rId1582" Type="http://schemas.openxmlformats.org/officeDocument/2006/relationships/hyperlink" Target="https://www.sciencedirect.com/science/article/pii/S0167814015005101?via%3Dihub" TargetMode="External"/><Relationship Id="rId994" Type="http://schemas.openxmlformats.org/officeDocument/2006/relationships/hyperlink" Target="https://pubmed.ncbi.nlm.nih.gov/28068238/" TargetMode="External"/><Relationship Id="rId1583" Type="http://schemas.openxmlformats.org/officeDocument/2006/relationships/hyperlink" Target="https://www.ncbi.nlm.nih.gov/pubmed/29759332" TargetMode="External"/><Relationship Id="rId993" Type="http://schemas.openxmlformats.org/officeDocument/2006/relationships/hyperlink" Target="https://pubmed.ncbi.nlm.nih.gov/16757127/" TargetMode="External"/><Relationship Id="rId1584" Type="http://schemas.openxmlformats.org/officeDocument/2006/relationships/hyperlink" Target="https://www.birpublications.org/doi/10.1259/bjr.20150036" TargetMode="External"/><Relationship Id="rId992" Type="http://schemas.openxmlformats.org/officeDocument/2006/relationships/hyperlink" Target="https://www.ncbi.nlm.nih.gov/pmc/articles/PMC4572833/" TargetMode="External"/><Relationship Id="rId1585" Type="http://schemas.openxmlformats.org/officeDocument/2006/relationships/hyperlink" Target="https://www.sciencedirect.com/science/article/pii/S0167814015005101?via%3Dihub" TargetMode="External"/><Relationship Id="rId991" Type="http://schemas.openxmlformats.org/officeDocument/2006/relationships/hyperlink" Target="https://pubmed.ncbi.nlm.nih.gov/16757127/" TargetMode="External"/><Relationship Id="rId1586" Type="http://schemas.openxmlformats.org/officeDocument/2006/relationships/hyperlink" Target="https://www.sciencedirect.com/science/article/pii/S093665551730434X" TargetMode="External"/><Relationship Id="rId1532" Type="http://schemas.openxmlformats.org/officeDocument/2006/relationships/hyperlink" Target="https://www.rtog.org/ClinicalTrials/ProtocolTable/StudyDetails.aspx?action=openFile&amp;FileID=7411" TargetMode="External"/><Relationship Id="rId2863" Type="http://schemas.openxmlformats.org/officeDocument/2006/relationships/hyperlink" Target="https://www.ncbi.nlm.nih.gov/pubmed/28586948" TargetMode="External"/><Relationship Id="rId1533" Type="http://schemas.openxmlformats.org/officeDocument/2006/relationships/hyperlink" Target="https://www.ncbi.nlm.nih.gov/pubmed/29759332" TargetMode="External"/><Relationship Id="rId2864" Type="http://schemas.openxmlformats.org/officeDocument/2006/relationships/hyperlink" Target="https://docs.google.com/document/d/1j15zXLBPWwqty60Slm2jnHEiqaoT2iw5Gapp4iMWJsw/edit#bookmark=id.5wpuugs8cph6" TargetMode="External"/><Relationship Id="rId1534" Type="http://schemas.openxmlformats.org/officeDocument/2006/relationships/hyperlink" Target="https://www.sciencedirect.com/science/article/pii/S093665551730434X" TargetMode="External"/><Relationship Id="rId2865" Type="http://schemas.openxmlformats.org/officeDocument/2006/relationships/hyperlink" Target="https://clinicaltrials.gov/ProvidedDocs/48/NCT02316548/Prot_SAP_000.pdf" TargetMode="External"/><Relationship Id="rId1535" Type="http://schemas.openxmlformats.org/officeDocument/2006/relationships/hyperlink" Target="https://www.ncbi.nlm.nih.gov/pubmed/29759332" TargetMode="External"/><Relationship Id="rId2866" Type="http://schemas.openxmlformats.org/officeDocument/2006/relationships/hyperlink" Target="https://clinicaltrials.gov/ct2/show/NCT02316548" TargetMode="External"/><Relationship Id="rId1536" Type="http://schemas.openxmlformats.org/officeDocument/2006/relationships/hyperlink" Target="https://www.ncbi.nlm.nih.gov/pubmed/29759332" TargetMode="External"/><Relationship Id="rId2867" Type="http://schemas.openxmlformats.org/officeDocument/2006/relationships/hyperlink" Target="https://docs.google.com/document/d/1j15zXLBPWwqty60Slm2jnHEiqaoT2iw5Gapp4iMWJsw/edit#bookmark=id.yjcw1hd6xgc" TargetMode="External"/><Relationship Id="rId1537" Type="http://schemas.openxmlformats.org/officeDocument/2006/relationships/hyperlink" Target="https://www.ncbi.nlm.nih.gov/pubmed/29759332" TargetMode="External"/><Relationship Id="rId2868" Type="http://schemas.openxmlformats.org/officeDocument/2006/relationships/hyperlink" Target="https://www.nejm.org/doi/10.1056/NEJMoa1106106" TargetMode="External"/><Relationship Id="rId1538" Type="http://schemas.openxmlformats.org/officeDocument/2006/relationships/hyperlink" Target="https://www.ncbi.nlm.nih.gov/pubmed/32061993" TargetMode="External"/><Relationship Id="rId2869" Type="http://schemas.openxmlformats.org/officeDocument/2006/relationships/hyperlink" Target="http://ascopubs.org/doi/abs/10.1200/JCO.2017.35.6_suppl.280" TargetMode="External"/><Relationship Id="rId1539" Type="http://schemas.openxmlformats.org/officeDocument/2006/relationships/hyperlink" Target="https://www.ncbi.nlm.nih.gov/pubmed/28296618" TargetMode="External"/><Relationship Id="rId949" Type="http://schemas.openxmlformats.org/officeDocument/2006/relationships/hyperlink" Target="https://www.rtog.org/ClinicalTrials/ProtocolTable/StudyDetails.aspx?action=openFile&amp;FileID=13149" TargetMode="External"/><Relationship Id="rId948" Type="http://schemas.openxmlformats.org/officeDocument/2006/relationships/hyperlink" Target="https://www.rtog.org/ClinicalTrials/ProtocolTable/StudyDetails.aspx?action=openFile&amp;FileID=4624" TargetMode="External"/><Relationship Id="rId943" Type="http://schemas.openxmlformats.org/officeDocument/2006/relationships/hyperlink" Target="https://www.sciencedirect.com/science/article/pii/S0360301613001739?via%3Dihub" TargetMode="External"/><Relationship Id="rId942" Type="http://schemas.openxmlformats.org/officeDocument/2006/relationships/hyperlink" Target="https://www.srobf.cz/downloads/dokumenty/rectum.pdf" TargetMode="External"/><Relationship Id="rId941" Type="http://schemas.openxmlformats.org/officeDocument/2006/relationships/hyperlink" Target="https://www.rtog.org/ClinicalTrials/ProtocolTable/StudyDetails.aspx?study=0418" TargetMode="External"/><Relationship Id="rId940" Type="http://schemas.openxmlformats.org/officeDocument/2006/relationships/hyperlink" Target="https://www.rtog.org/ClinicalTrials/ProtocolTable/StudyDetails.aspx?study=0418" TargetMode="External"/><Relationship Id="rId947" Type="http://schemas.openxmlformats.org/officeDocument/2006/relationships/hyperlink" Target="https://www.rtog.org/ClinicalTrials/ProtocolTable/StudyDetails.aspx?action=openFile&amp;FileID=13149" TargetMode="External"/><Relationship Id="rId946" Type="http://schemas.openxmlformats.org/officeDocument/2006/relationships/hyperlink" Target="https://www.rtog.org/ClinicalTrials/ProtocolTable/StudyDetails.aspx?action=openFile&amp;FileID=4624" TargetMode="External"/><Relationship Id="rId945" Type="http://schemas.openxmlformats.org/officeDocument/2006/relationships/hyperlink" Target="https://docs.google.com/document/d/1X-MmBeoIl3IECEGIUVV4sFz_AR_s5AEQb8Xsx4szmJg/edit#bookmark=id.rn92zdko5mc4" TargetMode="External"/><Relationship Id="rId944" Type="http://schemas.openxmlformats.org/officeDocument/2006/relationships/hyperlink" Target="https://docs.google.com/document/d/1j15zXLBPWwqty60Slm2jnHEiqaoT2iw5Gapp4iMWJsw/edit#bookmark=id.3slu4sysck4r" TargetMode="External"/><Relationship Id="rId2860" Type="http://schemas.openxmlformats.org/officeDocument/2006/relationships/hyperlink" Target="https://www.rtog.org/ClinicalTrials/ProtocolTable/StudyDetails.aspx?action=openFile&amp;FileID=4659" TargetMode="External"/><Relationship Id="rId1530" Type="http://schemas.openxmlformats.org/officeDocument/2006/relationships/hyperlink" Target="https://www.ncbi.nlm.nih.gov/pubmed/25514807" TargetMode="External"/><Relationship Id="rId2861" Type="http://schemas.openxmlformats.org/officeDocument/2006/relationships/hyperlink" Target="https://www.ncbi.nlm.nih.gov/pubmed/30433852" TargetMode="External"/><Relationship Id="rId1531" Type="http://schemas.openxmlformats.org/officeDocument/2006/relationships/hyperlink" Target="https://www.ncbi.nlm.nih.gov/pubmed/25514807" TargetMode="External"/><Relationship Id="rId2862" Type="http://schemas.openxmlformats.org/officeDocument/2006/relationships/hyperlink" Target="https://docs.google.com/document/d/1j15zXLBPWwqty60Slm2jnHEiqaoT2iw5Gapp4iMWJsw/edit#bookmark=id.aid7it94znye" TargetMode="External"/><Relationship Id="rId1521" Type="http://schemas.openxmlformats.org/officeDocument/2006/relationships/hyperlink" Target="https://www.sciencedirect.com/science/article/pii/S0167814015005101?via%3Dihub" TargetMode="External"/><Relationship Id="rId2852" Type="http://schemas.openxmlformats.org/officeDocument/2006/relationships/hyperlink" Target="https://www.ncbi.nlm.nih.gov/pmc/articles/PMC4239302/" TargetMode="External"/><Relationship Id="rId1522" Type="http://schemas.openxmlformats.org/officeDocument/2006/relationships/hyperlink" Target="https://www.ncbi.nlm.nih.gov/pubmed/29759332" TargetMode="External"/><Relationship Id="rId2853" Type="http://schemas.openxmlformats.org/officeDocument/2006/relationships/hyperlink" Target="https://docs.google.com/document/d/1j15zXLBPWwqty60Slm2jnHEiqaoT2iw5Gapp4iMWJsw/edit#heading=h.umirepomlwp7" TargetMode="External"/><Relationship Id="rId1523" Type="http://schemas.openxmlformats.org/officeDocument/2006/relationships/hyperlink" Target="https://www.birpublications.org/doi/10.1259/bjr.20150036" TargetMode="External"/><Relationship Id="rId2854" Type="http://schemas.openxmlformats.org/officeDocument/2006/relationships/hyperlink" Target="https://www.sciencedirect.com/science/article/pii/S0360301616000365?via%3Dihub" TargetMode="External"/><Relationship Id="rId1524" Type="http://schemas.openxmlformats.org/officeDocument/2006/relationships/hyperlink" Target="https://www.sciencedirect.com/science/article/pii/S093665551730434X" TargetMode="External"/><Relationship Id="rId2855" Type="http://schemas.openxmlformats.org/officeDocument/2006/relationships/hyperlink" Target="https://docs.google.com/document/d/1j15zXLBPWwqty60Slm2jnHEiqaoT2iw5Gapp4iMWJsw/edit#heading=h.p72dqbs603jv" TargetMode="External"/><Relationship Id="rId1525" Type="http://schemas.openxmlformats.org/officeDocument/2006/relationships/hyperlink" Target="https://www.ncbi.nlm.nih.gov/pubmed/29759332" TargetMode="External"/><Relationship Id="rId2856" Type="http://schemas.openxmlformats.org/officeDocument/2006/relationships/hyperlink" Target="https://www.jurology.com/article/S0022-5347(17)57836-2/fulltext" TargetMode="External"/><Relationship Id="rId1526" Type="http://schemas.openxmlformats.org/officeDocument/2006/relationships/hyperlink" Target="https://www.sciencedirect.com/science/article/pii/S0167814015005101?via%3Dihub" TargetMode="External"/><Relationship Id="rId2857" Type="http://schemas.openxmlformats.org/officeDocument/2006/relationships/hyperlink" Target="https://docs.google.com/document/d/1j15zXLBPWwqty60Slm2jnHEiqaoT2iw5Gapp4iMWJsw/edit#bookmark=id.g45avjeozv5l" TargetMode="External"/><Relationship Id="rId1527" Type="http://schemas.openxmlformats.org/officeDocument/2006/relationships/hyperlink" Target="https://www.sciencedirect.com/science/article/pii/S0167814015005101?via%3Dihub" TargetMode="External"/><Relationship Id="rId2858" Type="http://schemas.openxmlformats.org/officeDocument/2006/relationships/hyperlink" Target="https://www.nejm.org/doi/10.1056/NEJMoa1106106" TargetMode="External"/><Relationship Id="rId1528" Type="http://schemas.openxmlformats.org/officeDocument/2006/relationships/hyperlink" Target="https://www.sciencedirect.com/science/article/pii/S0167814015005101?via%3Dihub" TargetMode="External"/><Relationship Id="rId2859" Type="http://schemas.openxmlformats.org/officeDocument/2006/relationships/hyperlink" Target="https://docs.google.com/document/d/1j15zXLBPWwqty60Slm2jnHEiqaoT2iw5Gapp4iMWJsw/edit#bookmark=id.wtljsk9dnxf4" TargetMode="External"/><Relationship Id="rId1529" Type="http://schemas.openxmlformats.org/officeDocument/2006/relationships/hyperlink" Target="https://www.rtog.org/clinicaltrials/protocoltable/studydetails.aspx?action=openFile&amp;FileID=9067" TargetMode="External"/><Relationship Id="rId939" Type="http://schemas.openxmlformats.org/officeDocument/2006/relationships/hyperlink" Target="https://www.rtog.org/ClinicalTrials/ProtocolTable/StudyDetails.aspx?action=openFile&amp;FileID=9644" TargetMode="External"/><Relationship Id="rId938" Type="http://schemas.openxmlformats.org/officeDocument/2006/relationships/hyperlink" Target="https://www.rtog.org/clinicaltrials/protocoltable/studydetails.aspx?action=openFile&amp;FileID=13044" TargetMode="External"/><Relationship Id="rId937" Type="http://schemas.openxmlformats.org/officeDocument/2006/relationships/hyperlink" Target="http://rpc.mdanderson.org/rpc/credentialing/files/R0724-master-12%5B1%5D.29.10.pdfhttp://rpc.mdanderson.org/rpc/credentialing/files/R0724-master-12%5B1%5D.29.10.pdf" TargetMode="External"/><Relationship Id="rId932" Type="http://schemas.openxmlformats.org/officeDocument/2006/relationships/hyperlink" Target="https://www.sciencedirect.com/science/article/pii/S1538472117303938?via%3Dihub" TargetMode="External"/><Relationship Id="rId931" Type="http://schemas.openxmlformats.org/officeDocument/2006/relationships/hyperlink" Target="https://docs.google.com/document/d/1X-MmBeoIl3IECEGIUVV4sFz_AR_s5AEQb8Xsx4szmJg/edit#bookmark=kix.lb7csgs1k37" TargetMode="External"/><Relationship Id="rId930" Type="http://schemas.openxmlformats.org/officeDocument/2006/relationships/hyperlink" Target="https://docs.google.com/document/d/1X-MmBeoIl3IECEGIUVV4sFz_AR_s5AEQb8Xsx4szmJg/edit#bookmark=id.hi7c3wdz8bwq" TargetMode="External"/><Relationship Id="rId936" Type="http://schemas.openxmlformats.org/officeDocument/2006/relationships/hyperlink" Target="https://www.srobf.cz/downloads/dokumenty/rectum.pdf" TargetMode="External"/><Relationship Id="rId935" Type="http://schemas.openxmlformats.org/officeDocument/2006/relationships/hyperlink" Target="https://www.sciencedirect.com/science/article/pii/S1470204519305698?via%3Dihub" TargetMode="External"/><Relationship Id="rId934" Type="http://schemas.openxmlformats.org/officeDocument/2006/relationships/hyperlink" Target="https://www.rtog.org/ClinicalTrials/ProtocolTable/StudyDetails.aspx?action=openFile&amp;FileID=13149" TargetMode="External"/><Relationship Id="rId933" Type="http://schemas.openxmlformats.org/officeDocument/2006/relationships/hyperlink" Target="https://www.rtog.org/ClinicalTrials/ProtocolTable/StudyDetails.aspx?action=openFile&amp;FileID=4624" TargetMode="External"/><Relationship Id="rId2850" Type="http://schemas.openxmlformats.org/officeDocument/2006/relationships/hyperlink" Target="https://www.redjournal.org/article/S0360-3016(09)00209-0/fulltext" TargetMode="External"/><Relationship Id="rId1520" Type="http://schemas.openxmlformats.org/officeDocument/2006/relationships/hyperlink" Target="https://www.newjerseyck.com/wp-content/uploads/2017/07/NRG-BR002-Protocol-20160222.pdf" TargetMode="External"/><Relationship Id="rId2851" Type="http://schemas.openxmlformats.org/officeDocument/2006/relationships/hyperlink" Target="https://www.ncbi.nlm.nih.gov/pmc/articles/PMC4239302/" TargetMode="External"/><Relationship Id="rId1554" Type="http://schemas.openxmlformats.org/officeDocument/2006/relationships/hyperlink" Target="https://www.ncbi.nlm.nih.gov/pubmed/29759332" TargetMode="External"/><Relationship Id="rId2885" Type="http://schemas.openxmlformats.org/officeDocument/2006/relationships/hyperlink" Target="https://twitter.com/NicholasZaorsky/status/1219395565936615430?s=20" TargetMode="External"/><Relationship Id="rId1555" Type="http://schemas.openxmlformats.org/officeDocument/2006/relationships/hyperlink" Target="https://www.sciencedirect.com/science/article/pii/S0167814015005101?via%3Dihub" TargetMode="External"/><Relationship Id="rId2886" Type="http://schemas.openxmlformats.org/officeDocument/2006/relationships/hyperlink" Target="https://twitter.com/NicholasZaorsky/status/1219392914285047809?s=20" TargetMode="External"/><Relationship Id="rId1556" Type="http://schemas.openxmlformats.org/officeDocument/2006/relationships/hyperlink" Target="https://www.sciencedirect.com/science/article/pii/S093665551730434X" TargetMode="External"/><Relationship Id="rId2887" Type="http://schemas.openxmlformats.org/officeDocument/2006/relationships/hyperlink" Target="http://econtour.org/cases/62" TargetMode="External"/><Relationship Id="rId1557" Type="http://schemas.openxmlformats.org/officeDocument/2006/relationships/hyperlink" Target="https://www.ncbi.nlm.nih.gov/pubmed/29759332" TargetMode="External"/><Relationship Id="rId2888" Type="http://schemas.openxmlformats.org/officeDocument/2006/relationships/hyperlink" Target="https://www.sciencedirect.com/science/article/pii/S036030161200096X?via%3Dihub" TargetMode="External"/><Relationship Id="rId1558" Type="http://schemas.openxmlformats.org/officeDocument/2006/relationships/hyperlink" Target="https://www.sciencedirect.com/science/article/pii/S0167814015005101?via%3Dihub" TargetMode="External"/><Relationship Id="rId2889" Type="http://schemas.openxmlformats.org/officeDocument/2006/relationships/hyperlink" Target="http://ascopubs.org/doi/abs/10.1200/JCO.2014.56.2116?url_ver=Z39.88-2003&amp;rfr_id=ori:rid:crossref.org&amp;rfr_dat=cr_pub%3dpubmed" TargetMode="External"/><Relationship Id="rId1559" Type="http://schemas.openxmlformats.org/officeDocument/2006/relationships/hyperlink" Target="https://www.sciencedirect.com/science/article/pii/S0167814015005101?via%3Dihub" TargetMode="External"/><Relationship Id="rId965" Type="http://schemas.openxmlformats.org/officeDocument/2006/relationships/hyperlink" Target="https://www.rtog.org/ClinicalTrials/ProtocolTable/StudyDetails.aspx?study=0529" TargetMode="External"/><Relationship Id="rId964" Type="http://schemas.openxmlformats.org/officeDocument/2006/relationships/hyperlink" Target="https://www.rtog.org/ClinicalTrials/ProtocolTable/StudyDetails.aspx?study=0529" TargetMode="External"/><Relationship Id="rId963" Type="http://schemas.openxmlformats.org/officeDocument/2006/relationships/hyperlink" Target="https://www.rtog.org/ClinicalTrials/ProtocolTable/StudyDetails.aspx?study=0822" TargetMode="External"/><Relationship Id="rId962" Type="http://schemas.openxmlformats.org/officeDocument/2006/relationships/hyperlink" Target="https://www.rtog.org/ClinicalTrials/ProtocolTable/StudyDetails.aspx?study=0822" TargetMode="External"/><Relationship Id="rId969" Type="http://schemas.openxmlformats.org/officeDocument/2006/relationships/hyperlink" Target="https://www.redjournal.org/article/S0360-3016(09)03285-4/fulltext" TargetMode="External"/><Relationship Id="rId968" Type="http://schemas.openxmlformats.org/officeDocument/2006/relationships/hyperlink" Target="https://www.redjournal.org/article/S0360-3016(09)03285-4/fulltext" TargetMode="External"/><Relationship Id="rId967" Type="http://schemas.openxmlformats.org/officeDocument/2006/relationships/hyperlink" Target="https://www.redjournal.org/article/S0360-3016(09)03285-4/fulltext" TargetMode="External"/><Relationship Id="rId966" Type="http://schemas.openxmlformats.org/officeDocument/2006/relationships/hyperlink" Target="https://www.rtog.org/ClinicalTrials/ProtocolTable/StudyDetails.aspx?study=0529" TargetMode="External"/><Relationship Id="rId2880" Type="http://schemas.openxmlformats.org/officeDocument/2006/relationships/hyperlink" Target="https://www.auajournals.org/doi/10.1097/JU.0000000000000111" TargetMode="External"/><Relationship Id="rId961" Type="http://schemas.openxmlformats.org/officeDocument/2006/relationships/hyperlink" Target="https://www.rtog.org/ClinicalTrials/ProtocolTable/StudyDetails.aspx?study=0822" TargetMode="External"/><Relationship Id="rId1550" Type="http://schemas.openxmlformats.org/officeDocument/2006/relationships/hyperlink" Target="https://www.ncbi.nlm.nih.gov/pubmed/25514807" TargetMode="External"/><Relationship Id="rId2881" Type="http://schemas.openxmlformats.org/officeDocument/2006/relationships/hyperlink" Target="https://docs.google.com/document/d/1j15zXLBPWwqty60Slm2jnHEiqaoT2iw5Gapp4iMWJsw/edit#heading=h.lagazxl9a1jc" TargetMode="External"/><Relationship Id="rId960" Type="http://schemas.openxmlformats.org/officeDocument/2006/relationships/hyperlink" Target="https://www.rtog.org/clinicaltrials/protocoltable/studydetails.aspx?action=openFile&amp;FileID=13044" TargetMode="External"/><Relationship Id="rId1551" Type="http://schemas.openxmlformats.org/officeDocument/2006/relationships/hyperlink" Target="https://www.ncbi.nlm.nih.gov/pubmed/25514807" TargetMode="External"/><Relationship Id="rId2882" Type="http://schemas.openxmlformats.org/officeDocument/2006/relationships/hyperlink" Target="https://www.asco.org/research-guidelines/quality-guidelines/guidelines/genitourinary-cancer#/15516" TargetMode="External"/><Relationship Id="rId1552" Type="http://schemas.openxmlformats.org/officeDocument/2006/relationships/hyperlink" Target="https://www.ncbi.nlm.nih.gov/pubmed/25514807" TargetMode="External"/><Relationship Id="rId2883" Type="http://schemas.openxmlformats.org/officeDocument/2006/relationships/hyperlink" Target="https://docs.google.com/document/d/1j15zXLBPWwqty60Slm2jnHEiqaoT2iw5Gapp4iMWJsw/edit#heading=h.8xt3c2tf7725" TargetMode="External"/><Relationship Id="rId1553" Type="http://schemas.openxmlformats.org/officeDocument/2006/relationships/hyperlink" Target="https://www.birpublications.org/doi/10.1259/bjr.20150036" TargetMode="External"/><Relationship Id="rId2884" Type="http://schemas.openxmlformats.org/officeDocument/2006/relationships/hyperlink" Target="https://twitter.com/NicholasZaorsky/status/1219395983844478976?s=20" TargetMode="External"/><Relationship Id="rId1543" Type="http://schemas.openxmlformats.org/officeDocument/2006/relationships/hyperlink" Target="https://www.sciencedirect.com/science/article/pii/S093665551730434X" TargetMode="External"/><Relationship Id="rId2874" Type="http://schemas.openxmlformats.org/officeDocument/2006/relationships/hyperlink" Target="https://docs.google.com/document/d/1j15zXLBPWwqty60Slm2jnHEiqaoT2iw5Gapp4iMWJsw/edit#bookmark=id.2up50u2z14l8" TargetMode="External"/><Relationship Id="rId1544" Type="http://schemas.openxmlformats.org/officeDocument/2006/relationships/hyperlink" Target="https://www.rtog.org/clinicaltrials/protocoltable/studydetails.aspx?action=openFile&amp;FileID=9067" TargetMode="External"/><Relationship Id="rId2875" Type="http://schemas.openxmlformats.org/officeDocument/2006/relationships/hyperlink" Target="https://www.ncbi.nlm.nih.gov/pubmed/26343030" TargetMode="External"/><Relationship Id="rId1545" Type="http://schemas.openxmlformats.org/officeDocument/2006/relationships/hyperlink" Target="https://www.ncbi.nlm.nih.gov/pubmed/25514807" TargetMode="External"/><Relationship Id="rId2876" Type="http://schemas.openxmlformats.org/officeDocument/2006/relationships/hyperlink" Target="https://docs.google.com/document/d/1j15zXLBPWwqty60Slm2jnHEiqaoT2iw5Gapp4iMWJsw/edit#bookmark=id.79pxo23af2e2" TargetMode="External"/><Relationship Id="rId1546" Type="http://schemas.openxmlformats.org/officeDocument/2006/relationships/hyperlink" Target="https://www.ncbi.nlm.nih.gov/pubmed/25514807" TargetMode="External"/><Relationship Id="rId2877" Type="http://schemas.openxmlformats.org/officeDocument/2006/relationships/hyperlink" Target="https://www.ncbi.nlm.nih.gov/pubmed/28586948" TargetMode="External"/><Relationship Id="rId1547" Type="http://schemas.openxmlformats.org/officeDocument/2006/relationships/hyperlink" Target="https://www.ncbi.nlm.nih.gov/pubmed/29759332" TargetMode="External"/><Relationship Id="rId2878" Type="http://schemas.openxmlformats.org/officeDocument/2006/relationships/hyperlink" Target="https://docs.google.com/document/d/1j15zXLBPWwqty60Slm2jnHEiqaoT2iw5Gapp4iMWJsw/edit#bookmark=id.5wpuugs8cph6" TargetMode="External"/><Relationship Id="rId1548" Type="http://schemas.openxmlformats.org/officeDocument/2006/relationships/hyperlink" Target="https://www.ncbi.nlm.nih.gov/pubmed/29759332" TargetMode="External"/><Relationship Id="rId2879" Type="http://schemas.openxmlformats.org/officeDocument/2006/relationships/hyperlink" Target="https://twitter.com/NicholasZaorsky/status/1219390416388313090?s=20" TargetMode="External"/><Relationship Id="rId1549" Type="http://schemas.openxmlformats.org/officeDocument/2006/relationships/hyperlink" Target="https://www.ncbi.nlm.nih.gov/pubmed/25514807" TargetMode="External"/><Relationship Id="rId959" Type="http://schemas.openxmlformats.org/officeDocument/2006/relationships/hyperlink" Target="http://rpc.mdanderson.org/rpc/credentialing/files/R0724-master-12%5B1%5D.29.10.pdf" TargetMode="External"/><Relationship Id="rId954" Type="http://schemas.openxmlformats.org/officeDocument/2006/relationships/hyperlink" Target="https://www.rtog.org/clinicaltrials/protocoltable/studydetails.aspx?action=openFile&amp;FileID=13044" TargetMode="External"/><Relationship Id="rId953" Type="http://schemas.openxmlformats.org/officeDocument/2006/relationships/hyperlink" Target="https://www.rtog.org/ClinicalTrials/ProtocolTable/StudyDetails.aspx?action=openFile&amp;FileID=13149" TargetMode="External"/><Relationship Id="rId952" Type="http://schemas.openxmlformats.org/officeDocument/2006/relationships/hyperlink" Target="https://www.rtog.org/ClinicalTrials/ProtocolTable/StudyDetails.aspx?action=openFile&amp;FileID=4624" TargetMode="External"/><Relationship Id="rId951" Type="http://schemas.openxmlformats.org/officeDocument/2006/relationships/hyperlink" Target="https://www.rtog.org/ClinicalTrials/ProtocolTable/StudyDetails.aspx?action=openFile&amp;FileID=13149" TargetMode="External"/><Relationship Id="rId958" Type="http://schemas.openxmlformats.org/officeDocument/2006/relationships/hyperlink" Target="https://www.rtog.org/ClinicalTrials/ProtocolTable/StudyDetails.aspx?study=0418" TargetMode="External"/><Relationship Id="rId957" Type="http://schemas.openxmlformats.org/officeDocument/2006/relationships/hyperlink" Target="https://www.rtog.org/ClinicalTrials/ProtocolTable/StudyDetails.aspx?action=openFile&amp;FileID=9644" TargetMode="External"/><Relationship Id="rId956" Type="http://schemas.openxmlformats.org/officeDocument/2006/relationships/hyperlink" Target="https://www.sciencedirect.com/science/article/pii/S1470204519305698?via%3Dihub" TargetMode="External"/><Relationship Id="rId955" Type="http://schemas.openxmlformats.org/officeDocument/2006/relationships/hyperlink" Target="https://www.ncbi.nlm.nih.gov/pubmed/28296582" TargetMode="External"/><Relationship Id="rId950" Type="http://schemas.openxmlformats.org/officeDocument/2006/relationships/hyperlink" Target="https://www.rtog.org/ClinicalTrials/ProtocolTable/StudyDetails.aspx?action=openFile&amp;FileID=4624" TargetMode="External"/><Relationship Id="rId2870" Type="http://schemas.openxmlformats.org/officeDocument/2006/relationships/hyperlink" Target="https://docs.google.com/document/d/1j15zXLBPWwqty60Slm2jnHEiqaoT2iw5Gapp4iMWJsw/edit#bookmark=id.wtljsk9dnxf4" TargetMode="External"/><Relationship Id="rId1540" Type="http://schemas.openxmlformats.org/officeDocument/2006/relationships/hyperlink" Target="https://www.birpublications.org/doi/10.1259/bjr.20150036" TargetMode="External"/><Relationship Id="rId2871" Type="http://schemas.openxmlformats.org/officeDocument/2006/relationships/hyperlink" Target="https://www.ncbi.nlm.nih.gov/pmc/articles/PMC2734419/" TargetMode="External"/><Relationship Id="rId1541" Type="http://schemas.openxmlformats.org/officeDocument/2006/relationships/hyperlink" Target="https://www.birpublications.org/doi/10.1259/bjr.20150036" TargetMode="External"/><Relationship Id="rId2872" Type="http://schemas.openxmlformats.org/officeDocument/2006/relationships/hyperlink" Target="https://docs.google.com/document/d/1j15zXLBPWwqty60Slm2jnHEiqaoT2iw5Gapp4iMWJsw/edit#bookmark=id.bn94lqj5cygv" TargetMode="External"/><Relationship Id="rId1542" Type="http://schemas.openxmlformats.org/officeDocument/2006/relationships/hyperlink" Target="https://www.ncbi.nlm.nih.gov/pubmed/29759332" TargetMode="External"/><Relationship Id="rId2873" Type="http://schemas.openxmlformats.org/officeDocument/2006/relationships/hyperlink" Target="https://www.ncbi.nlm.nih.gov/pubmed/20385453" TargetMode="External"/><Relationship Id="rId2027" Type="http://schemas.openxmlformats.org/officeDocument/2006/relationships/hyperlink" Target="https://docs.google.com/document/d/1oKD3L5ieCk03FWU6fCnj8aiHKRPJD-q6IpjXpQCuexw/edit#bookmark=id.rzv3trcpeyty" TargetMode="External"/><Relationship Id="rId2028" Type="http://schemas.openxmlformats.org/officeDocument/2006/relationships/hyperlink" Target="https://www.ncbi.nlm.nih.gov/pubmed/32286901" TargetMode="External"/><Relationship Id="rId2029" Type="http://schemas.openxmlformats.org/officeDocument/2006/relationships/hyperlink" Target="https://docs.google.com/document/d/1sWQwqcSH23B30CKCVOaQ2kb4D4qES6YfPqmgJYR5rnY/edit#bookmark=id.lo7ae5d744xf" TargetMode="External"/><Relationship Id="rId107" Type="http://schemas.openxmlformats.org/officeDocument/2006/relationships/hyperlink" Target="https://www.sciencedirect.com/science/article/pii/S093665551730434X" TargetMode="External"/><Relationship Id="rId106" Type="http://schemas.openxmlformats.org/officeDocument/2006/relationships/hyperlink" Target="https://www.sciencedirect.com/science/article/pii/S093665551730434X" TargetMode="External"/><Relationship Id="rId105" Type="http://schemas.openxmlformats.org/officeDocument/2006/relationships/hyperlink" Target="https://www.aapm.org/pubs/reports/rpt_101.pdf" TargetMode="External"/><Relationship Id="rId104" Type="http://schemas.openxmlformats.org/officeDocument/2006/relationships/hyperlink" Target="https://www.aapm.org/pubs/reports/rpt_101.pdf" TargetMode="External"/><Relationship Id="rId109" Type="http://schemas.openxmlformats.org/officeDocument/2006/relationships/hyperlink" Target="https://www.aapm.org/pubs/reports/rpt_101.pdf" TargetMode="External"/><Relationship Id="rId108" Type="http://schemas.openxmlformats.org/officeDocument/2006/relationships/hyperlink" Target="https://www.aapm.org/pubs/reports/rpt_101.pdf" TargetMode="External"/><Relationship Id="rId2020" Type="http://schemas.openxmlformats.org/officeDocument/2006/relationships/hyperlink" Target="http://econtour.org/cases/108" TargetMode="External"/><Relationship Id="rId2021" Type="http://schemas.openxmlformats.org/officeDocument/2006/relationships/hyperlink" Target="http://www.econtour.org/cases/117" TargetMode="External"/><Relationship Id="rId2022" Type="http://schemas.openxmlformats.org/officeDocument/2006/relationships/hyperlink" Target="http://econtour.org/cases/47" TargetMode="External"/><Relationship Id="rId103" Type="http://schemas.openxmlformats.org/officeDocument/2006/relationships/hyperlink" Target="https://www.sciencedirect.com/science/article/pii/S093665551730434X" TargetMode="External"/><Relationship Id="rId2023" Type="http://schemas.openxmlformats.org/officeDocument/2006/relationships/hyperlink" Target="http://econtour.org/cases/110" TargetMode="External"/><Relationship Id="rId102" Type="http://schemas.openxmlformats.org/officeDocument/2006/relationships/hyperlink" Target="https://www.sciencedirect.com/science/article/pii/S093665551730434X" TargetMode="External"/><Relationship Id="rId2024" Type="http://schemas.openxmlformats.org/officeDocument/2006/relationships/hyperlink" Target="https://www.sciencedirect.com/science/article/pii/S0167814019303627" TargetMode="External"/><Relationship Id="rId101" Type="http://schemas.openxmlformats.org/officeDocument/2006/relationships/hyperlink" Target="https://www.aapm.org/pubs/reports/rpt_101.pdf" TargetMode="External"/><Relationship Id="rId2025" Type="http://schemas.openxmlformats.org/officeDocument/2006/relationships/hyperlink" Target="https://docs.google.com/document/d/1oKD3L5ieCk03FWU6fCnj8aiHKRPJD-q6IpjXpQCuexw/edit#bookmark=id.rzv3trcpeyty" TargetMode="External"/><Relationship Id="rId100" Type="http://schemas.openxmlformats.org/officeDocument/2006/relationships/hyperlink" Target="https://www.redjournal.org/article/S0360-3016(09)03582-2/fulltext" TargetMode="External"/><Relationship Id="rId2026" Type="http://schemas.openxmlformats.org/officeDocument/2006/relationships/hyperlink" Target="https://www.ncbi.nlm.nih.gov/pubmed/20421148" TargetMode="External"/><Relationship Id="rId2016" Type="http://schemas.openxmlformats.org/officeDocument/2006/relationships/hyperlink" Target="https://econtour.org/cases/74" TargetMode="External"/><Relationship Id="rId2017" Type="http://schemas.openxmlformats.org/officeDocument/2006/relationships/hyperlink" Target="http://econtour.org/cases/80" TargetMode="External"/><Relationship Id="rId2018" Type="http://schemas.openxmlformats.org/officeDocument/2006/relationships/hyperlink" Target="https://econtour.org/cases/75" TargetMode="External"/><Relationship Id="rId2019" Type="http://schemas.openxmlformats.org/officeDocument/2006/relationships/hyperlink" Target="http://econtour.org/cases/73" TargetMode="External"/><Relationship Id="rId2010" Type="http://schemas.openxmlformats.org/officeDocument/2006/relationships/hyperlink" Target="https://www.astro.org/uploadedFiles/_MAIN_SITE/Affiliate/ARRO/Resident_Resources/Educational_Resources/ARROcase/Content_Pieces/NeoadjuvantchemoBreastCancer.pdf" TargetMode="External"/><Relationship Id="rId2011" Type="http://schemas.openxmlformats.org/officeDocument/2006/relationships/hyperlink" Target="https://www.rtog.org/corelab/contouringatlases/breastcanceratlas.aspx" TargetMode="External"/><Relationship Id="rId2012" Type="http://schemas.openxmlformats.org/officeDocument/2006/relationships/hyperlink" Target="https://www.ncbi.nlm.nih.gov/pubmed/26791404" TargetMode="External"/><Relationship Id="rId2013" Type="http://schemas.openxmlformats.org/officeDocument/2006/relationships/hyperlink" Target="https://www.rtog.org/CoreLab/ContouringAtlases/RADCOMPBreastAtlas.aspx" TargetMode="External"/><Relationship Id="rId2014" Type="http://schemas.openxmlformats.org/officeDocument/2006/relationships/hyperlink" Target="https://www.sciencedirect.com/science/article/pii/S0360301615002643?via%3Dihub" TargetMode="External"/><Relationship Id="rId2015" Type="http://schemas.openxmlformats.org/officeDocument/2006/relationships/hyperlink" Target="https://econtour.org/cases/73" TargetMode="External"/><Relationship Id="rId2049" Type="http://schemas.openxmlformats.org/officeDocument/2006/relationships/hyperlink" Target="https://www.ncbi.nlm.nih.gov/pubmed/30739743" TargetMode="External"/><Relationship Id="rId129" Type="http://schemas.openxmlformats.org/officeDocument/2006/relationships/hyperlink" Target="https://www.aapm.org/pubs/reports/rpt_101.pdf" TargetMode="External"/><Relationship Id="rId128" Type="http://schemas.openxmlformats.org/officeDocument/2006/relationships/hyperlink" Target="https://www.newjerseyck.com/wp-content/uploads/2017/07/NRG-BR002-Protocol-20160222.pdf" TargetMode="External"/><Relationship Id="rId127" Type="http://schemas.openxmlformats.org/officeDocument/2006/relationships/hyperlink" Target="https://www.sciencedirect.com/science/article/pii/S093665551730434X" TargetMode="External"/><Relationship Id="rId126" Type="http://schemas.openxmlformats.org/officeDocument/2006/relationships/hyperlink" Target="https://docs.google.com/document/d/1oKD3L5ieCk03FWU6fCnj8aiHKRPJD-q6IpjXpQCuexw/edit#bookmark=id.yy4w2zafo8vx" TargetMode="External"/><Relationship Id="rId2040" Type="http://schemas.openxmlformats.org/officeDocument/2006/relationships/hyperlink" Target="https://docs.google.com/document/d/1sWQwqcSH23B30CKCVOaQ2kb4D4qES6YfPqmgJYR5rnY/edit#bookmark=kix.fwfjjv658917" TargetMode="External"/><Relationship Id="rId121" Type="http://schemas.openxmlformats.org/officeDocument/2006/relationships/hyperlink" Target="https://www.sciencedirect.com/science/article/pii/S093665551730434X" TargetMode="External"/><Relationship Id="rId2041" Type="http://schemas.openxmlformats.org/officeDocument/2006/relationships/hyperlink" Target="https://www.ncbi.nlm.nih.gov/pubmed/21802721" TargetMode="External"/><Relationship Id="rId120" Type="http://schemas.openxmlformats.org/officeDocument/2006/relationships/hyperlink" Target="https://docs.google.com/document/d/1oKD3L5ieCk03FWU6fCnj8aiHKRPJD-q6IpjXpQCuexw/edit#bookmark=id.yy4w2zafo8vx" TargetMode="External"/><Relationship Id="rId2042" Type="http://schemas.openxmlformats.org/officeDocument/2006/relationships/hyperlink" Target="https://docs.google.com/document/d/1sWQwqcSH23B30CKCVOaQ2kb4D4qES6YfPqmgJYR5rnY/edit#bookmark=kix.3b8g17edtta1" TargetMode="External"/><Relationship Id="rId2043" Type="http://schemas.openxmlformats.org/officeDocument/2006/relationships/hyperlink" Target="https://www.ncbi.nlm.nih.gov/pubmed/26211824" TargetMode="External"/><Relationship Id="rId2044" Type="http://schemas.openxmlformats.org/officeDocument/2006/relationships/hyperlink" Target="https://docs.google.com/document/d/1sWQwqcSH23B30CKCVOaQ2kb4D4qES6YfPqmgJYR5rnY/edit#bookmark=id.2i6yu4c186on" TargetMode="External"/><Relationship Id="rId125" Type="http://schemas.openxmlformats.org/officeDocument/2006/relationships/hyperlink" Target="https://www.aapm.org/pubs/reports/rpt_101.pdf" TargetMode="External"/><Relationship Id="rId2045" Type="http://schemas.openxmlformats.org/officeDocument/2006/relationships/hyperlink" Target="https://www.sciencedirect.com/science/article/pii/S0140673605665440?via%3Dihub" TargetMode="External"/><Relationship Id="rId124" Type="http://schemas.openxmlformats.org/officeDocument/2006/relationships/hyperlink" Target="https://www.newjerseyck.com/wp-content/uploads/2017/07/NRG-BR002-Protocol-20160222.pdf" TargetMode="External"/><Relationship Id="rId2046" Type="http://schemas.openxmlformats.org/officeDocument/2006/relationships/hyperlink" Target="https://www.sciencedirect.com/science/article/pii/S0140673605665440?via%3Dihub" TargetMode="External"/><Relationship Id="rId123" Type="http://schemas.openxmlformats.org/officeDocument/2006/relationships/hyperlink" Target="https://docs.google.com/document/d/1oKD3L5ieCk03FWU6fCnj8aiHKRPJD-q6IpjXpQCuexw/edit#bookmark=id.yy4w2zafo8vx" TargetMode="External"/><Relationship Id="rId2047" Type="http://schemas.openxmlformats.org/officeDocument/2006/relationships/hyperlink" Target="https://www.ncbi.nlm.nih.gov/pmc/articles/PMC3273723/" TargetMode="External"/><Relationship Id="rId122" Type="http://schemas.openxmlformats.org/officeDocument/2006/relationships/hyperlink" Target="https://docs.google.com/document/d/1CfbqB4YnaPB8U3r2LykLv2v3bRLJyYQV0tvX4Js2Mog/edit#bookmark=id.pe268mbiryre" TargetMode="External"/><Relationship Id="rId2048" Type="http://schemas.openxmlformats.org/officeDocument/2006/relationships/hyperlink" Target="https://docs.google.com/document/d/1sWQwqcSH23B30CKCVOaQ2kb4D4qES6YfPqmgJYR5rnY/edit#bookmark=kix.nz0bfwbyu5e2" TargetMode="External"/><Relationship Id="rId2038" Type="http://schemas.openxmlformats.org/officeDocument/2006/relationships/hyperlink" Target="https://docs.google.com/document/d/1sWQwqcSH23B30CKCVOaQ2kb4D4qES6YfPqmgJYR5rnY/edit#bookmark=id.82zqrt8uc9jh" TargetMode="External"/><Relationship Id="rId2039" Type="http://schemas.openxmlformats.org/officeDocument/2006/relationships/hyperlink" Target="https://www.ncbi.nlm.nih.gov/pubmed/26211827" TargetMode="External"/><Relationship Id="rId118" Type="http://schemas.openxmlformats.org/officeDocument/2006/relationships/hyperlink" Target="https://www.aapm.org/pubs/reports/rpt_101.pdf" TargetMode="External"/><Relationship Id="rId117" Type="http://schemas.openxmlformats.org/officeDocument/2006/relationships/hyperlink" Target="https://www.karger.com/Article/Abstract/322503" TargetMode="External"/><Relationship Id="rId116" Type="http://schemas.openxmlformats.org/officeDocument/2006/relationships/hyperlink" Target="https://docs.google.com/document/d/1oKD3L5ieCk03FWU6fCnj8aiHKRPJD-q6IpjXpQCuexw/edit#bookmark=id.ameifz489gnc" TargetMode="External"/><Relationship Id="rId115" Type="http://schemas.openxmlformats.org/officeDocument/2006/relationships/hyperlink" Target="https://clinicaltrials.gov/ct2/show/NCT00632853" TargetMode="External"/><Relationship Id="rId119" Type="http://schemas.openxmlformats.org/officeDocument/2006/relationships/hyperlink" Target="https://www.sciencedirect.com/science/article/pii/S093665551730434X" TargetMode="External"/><Relationship Id="rId110" Type="http://schemas.openxmlformats.org/officeDocument/2006/relationships/hyperlink" Target="https://www.sciencedirect.com/science/article/pii/S093665551730434X" TargetMode="External"/><Relationship Id="rId2030" Type="http://schemas.openxmlformats.org/officeDocument/2006/relationships/hyperlink" Target="https://www.ctsu.ox.ac.uk/research/the-early-breast-cancer-trialists-collaborative-group-ebctcg/previous-findings" TargetMode="External"/><Relationship Id="rId2031" Type="http://schemas.openxmlformats.org/officeDocument/2006/relationships/hyperlink" Target="https://docs.google.com/document/d/1sWQwqcSH23B30CKCVOaQ2kb4D4qES6YfPqmgJYR5rnY/edit#heading=h.tnkj36sl1zgt" TargetMode="External"/><Relationship Id="rId2032" Type="http://schemas.openxmlformats.org/officeDocument/2006/relationships/hyperlink" Target="https://www.ctsu.ox.ac.uk/research/the-early-breast-cancer-trialists-collaborative-group-ebctcg/previous-findings" TargetMode="External"/><Relationship Id="rId2033" Type="http://schemas.openxmlformats.org/officeDocument/2006/relationships/hyperlink" Target="https://docs.google.com/document/d/1sWQwqcSH23B30CKCVOaQ2kb4D4qES6YfPqmgJYR5rnY/edit#heading=h.82m26dr3iu6o" TargetMode="External"/><Relationship Id="rId114" Type="http://schemas.openxmlformats.org/officeDocument/2006/relationships/hyperlink" Target="https://clinicaltrials.gov/ct2/show/NCT01993810" TargetMode="External"/><Relationship Id="rId2034" Type="http://schemas.openxmlformats.org/officeDocument/2006/relationships/hyperlink" Target="https://academic.oup.com/jncimono/article/2010/41/162/891149" TargetMode="External"/><Relationship Id="rId113" Type="http://schemas.openxmlformats.org/officeDocument/2006/relationships/hyperlink" Target="https://www.rtog.org/ClinicalTrials/ProtocolTable/StudyDetails.aspx?action=openFile&amp;FileID=4649" TargetMode="External"/><Relationship Id="rId2035" Type="http://schemas.openxmlformats.org/officeDocument/2006/relationships/hyperlink" Target="https://docs.google.com/document/d/1sWQwqcSH23B30CKCVOaQ2kb4D4qES6YfPqmgJYR5rnY/edit#bookmark=kix.cccr6qx2zy8w" TargetMode="External"/><Relationship Id="rId112" Type="http://schemas.openxmlformats.org/officeDocument/2006/relationships/hyperlink" Target="https://www.aapm.org/pubs/reports/rpt_101.pdf" TargetMode="External"/><Relationship Id="rId2036" Type="http://schemas.openxmlformats.org/officeDocument/2006/relationships/hyperlink" Target="http://www.quadshotnews.com/2017/11/roy-moore-louis-ck-and-tamoxifen.html" TargetMode="External"/><Relationship Id="rId111" Type="http://schemas.openxmlformats.org/officeDocument/2006/relationships/hyperlink" Target="https://www.sciencedirect.com/science/article/pii/S093665551730434X" TargetMode="External"/><Relationship Id="rId2037" Type="http://schemas.openxmlformats.org/officeDocument/2006/relationships/hyperlink" Target="https://www.nejm.org/doi/10.1056/NEJMoa1701830?url_ver=Z39.88-2003&amp;rfr_id=ori:rid:crossref.org&amp;rfr_dat=cr_pub%3dwww.ncbi.nlm.nih.gov" TargetMode="External"/><Relationship Id="rId2005" Type="http://schemas.openxmlformats.org/officeDocument/2006/relationships/hyperlink" Target="https://www.astro.org/uploadedFiles/Affiliates/ARRO/Resident_Resources/Educational_Resources/Case_Vingettes/APBI.pdf" TargetMode="External"/><Relationship Id="rId2006" Type="http://schemas.openxmlformats.org/officeDocument/2006/relationships/hyperlink" Target="https://www.astro.org/uploadedFiles/Affiliates/ARRO/Resident_Resources/Educational_Resources/Case_Vingettes/APBI_Contour.pdf" TargetMode="External"/><Relationship Id="rId2007" Type="http://schemas.openxmlformats.org/officeDocument/2006/relationships/hyperlink" Target="https://www.astro.org/uploadedFiles/DCIS.pdf" TargetMode="External"/><Relationship Id="rId2008" Type="http://schemas.openxmlformats.org/officeDocument/2006/relationships/hyperlink" Target="https://www.astro.org/uploadedFiles/DCISContour.pdf" TargetMode="External"/><Relationship Id="rId2009" Type="http://schemas.openxmlformats.org/officeDocument/2006/relationships/hyperlink" Target="https://www.astro.org/uploadedFiles/Affiliates/ARRO/Resident_Resources/Educational_Resources/Case_Vingettes/InflammatoryBreast.pdf" TargetMode="External"/><Relationship Id="rId2000" Type="http://schemas.openxmlformats.org/officeDocument/2006/relationships/hyperlink" Target="https://twitter.com/NicholasZaorsky/status/1212008844198592513" TargetMode="External"/><Relationship Id="rId2001" Type="http://schemas.openxmlformats.org/officeDocument/2006/relationships/hyperlink" Target="https://twitter.com/NicholasZaorsky/status/1211701256412172288" TargetMode="External"/><Relationship Id="rId2002" Type="http://schemas.openxmlformats.org/officeDocument/2006/relationships/hyperlink" Target="https://twitter.com/NicholasZaorsky/status/1211727554299809792" TargetMode="External"/><Relationship Id="rId2003" Type="http://schemas.openxmlformats.org/officeDocument/2006/relationships/hyperlink" Target="https://twitter.com/NicholasZaorsky/status/1211702308649799681" TargetMode="External"/><Relationship Id="rId2004" Type="http://schemas.openxmlformats.org/officeDocument/2006/relationships/hyperlink" Target="https://twitter.com/NicholasZaorsky/status/1211705635424718848" TargetMode="External"/><Relationship Id="rId2090" Type="http://schemas.openxmlformats.org/officeDocument/2006/relationships/hyperlink" Target="http://www.quadshotnews.com/2017/08/create-x-ing-better-outcomes.html" TargetMode="External"/><Relationship Id="rId2091" Type="http://schemas.openxmlformats.org/officeDocument/2006/relationships/hyperlink" Target="https://www.nejm.org/doi/full/10.1056/NEJMoa1612645#t=article" TargetMode="External"/><Relationship Id="rId2092" Type="http://schemas.openxmlformats.org/officeDocument/2006/relationships/hyperlink" Target="https://docs.google.com/document/d/1sWQwqcSH23B30CKCVOaQ2kb4D4qES6YfPqmgJYR5rnY/edit#bookmark=id.solpf6r803xc" TargetMode="External"/><Relationship Id="rId2093" Type="http://schemas.openxmlformats.org/officeDocument/2006/relationships/hyperlink" Target="https://www.ncbi.nlm.nih.gov/pubmed/31719684" TargetMode="External"/><Relationship Id="rId2094" Type="http://schemas.openxmlformats.org/officeDocument/2006/relationships/hyperlink" Target="https://docs.google.com/document/d/1sWQwqcSH23B30CKCVOaQ2kb4D4qES6YfPqmgJYR5rnY/edit#bookmark=id.4w7gzgv86rp5" TargetMode="External"/><Relationship Id="rId2095" Type="http://schemas.openxmlformats.org/officeDocument/2006/relationships/hyperlink" Target="https://www.ncbi.nlm.nih.gov/pmc/articles/PMC6154906/" TargetMode="External"/><Relationship Id="rId2096" Type="http://schemas.openxmlformats.org/officeDocument/2006/relationships/hyperlink" Target="https://docs.google.com/document/d/1sWQwqcSH23B30CKCVOaQ2kb4D4qES6YfPqmgJYR5rnY/edit#heading=h.jhd55xejii4n" TargetMode="External"/><Relationship Id="rId2097" Type="http://schemas.openxmlformats.org/officeDocument/2006/relationships/hyperlink" Target="http://www.practicalradonc.org/article/S1879-8500(18)30051-1/fulltext" TargetMode="External"/><Relationship Id="rId2098" Type="http://schemas.openxmlformats.org/officeDocument/2006/relationships/hyperlink" Target="https://docs.google.com/document/d/1sWQwqcSH23B30CKCVOaQ2kb4D4qES6YfPqmgJYR5rnY/edit#heading=h.r8iruj3496kg" TargetMode="External"/><Relationship Id="rId2099" Type="http://schemas.openxmlformats.org/officeDocument/2006/relationships/hyperlink" Target="https://www.ncbi.nlm.nih.gov/pubmed/27866865" TargetMode="External"/><Relationship Id="rId2060" Type="http://schemas.openxmlformats.org/officeDocument/2006/relationships/hyperlink" Target="https://www.mcgprogramme.com/mcg-criteria/" TargetMode="External"/><Relationship Id="rId2061" Type="http://schemas.openxmlformats.org/officeDocument/2006/relationships/hyperlink" Target="https://jamanetwork.com/journals/jamanetworkopen/fullarticle/2734071" TargetMode="External"/><Relationship Id="rId2062" Type="http://schemas.openxmlformats.org/officeDocument/2006/relationships/hyperlink" Target="https://docs.google.com/document/d/1sWQwqcSH23B30CKCVOaQ2kb4D4qES6YfPqmgJYR5rnY/edit#bookmark=id.3aqx4kfnqf7b" TargetMode="External"/><Relationship Id="rId2063" Type="http://schemas.openxmlformats.org/officeDocument/2006/relationships/hyperlink" Target="https://www.ncbi.nlm.nih.gov/pmc/articles/PMC2267287/" TargetMode="External"/><Relationship Id="rId2064" Type="http://schemas.openxmlformats.org/officeDocument/2006/relationships/hyperlink" Target="https://docs.google.com/document/d/1sWQwqcSH23B30CKCVOaQ2kb4D4qES6YfPqmgJYR5rnY/edit#heading=h.hk03sm1ttqie" TargetMode="External"/><Relationship Id="rId2065" Type="http://schemas.openxmlformats.org/officeDocument/2006/relationships/hyperlink" Target="http://www.quadshotnews.com/2019/05/to-beor-not.html" TargetMode="External"/><Relationship Id="rId2066" Type="http://schemas.openxmlformats.org/officeDocument/2006/relationships/hyperlink" Target="https://www.thelancet.com/journals/lanonc/article/PIIS1470-2045(19)30161-5/fulltext" TargetMode="External"/><Relationship Id="rId2067" Type="http://schemas.openxmlformats.org/officeDocument/2006/relationships/hyperlink" Target="https://www.thelancet.com/journals/lanonc/article/PIIS1470-2045(19)30161-5/fulltext" TargetMode="External"/><Relationship Id="rId2068" Type="http://schemas.openxmlformats.org/officeDocument/2006/relationships/hyperlink" Target="https://docs.google.com/document/d/1sWQwqcSH23B30CKCVOaQ2kb4D4qES6YfPqmgJYR5rnY/edit#heading=h.6sfrmho53inn" TargetMode="External"/><Relationship Id="rId2069" Type="http://schemas.openxmlformats.org/officeDocument/2006/relationships/hyperlink" Target="http://www.quadshotnews.com/2019/12/i-can-see-clearly-now.html" TargetMode="External"/><Relationship Id="rId2050" Type="http://schemas.openxmlformats.org/officeDocument/2006/relationships/hyperlink" Target="https://docs.google.com/document/d/1sWQwqcSH23B30CKCVOaQ2kb4D4qES6YfPqmgJYR5rnY/edit#bookmark=kix.xz3icbgdbgje" TargetMode="External"/><Relationship Id="rId2051" Type="http://schemas.openxmlformats.org/officeDocument/2006/relationships/hyperlink" Target="https://www.ncbi.nlm.nih.gov/pmc/articles/PMC5757427/" TargetMode="External"/><Relationship Id="rId2052" Type="http://schemas.openxmlformats.org/officeDocument/2006/relationships/hyperlink" Target="https://docs.google.com/document/d/1sWQwqcSH23B30CKCVOaQ2kb4D4qES6YfPqmgJYR5rnY/edit#bookmark=kix.ve0k2ylu5cos" TargetMode="External"/><Relationship Id="rId2053" Type="http://schemas.openxmlformats.org/officeDocument/2006/relationships/hyperlink" Target="https://jamanetwork.com/journals/jamaoncology/fullarticle/2665748" TargetMode="External"/><Relationship Id="rId2054" Type="http://schemas.openxmlformats.org/officeDocument/2006/relationships/hyperlink" Target="https://docs.google.com/document/d/1sWQwqcSH23B30CKCVOaQ2kb4D4qES6YfPqmgJYR5rnY/edit#heading=h.ja7mbv9tjlmf" TargetMode="External"/><Relationship Id="rId2055" Type="http://schemas.openxmlformats.org/officeDocument/2006/relationships/hyperlink" Target="https://www.sciencedirect.com/science/article/pii/S1470204517306174?via%3Dihub" TargetMode="External"/><Relationship Id="rId2056" Type="http://schemas.openxmlformats.org/officeDocument/2006/relationships/hyperlink" Target="https://docs.google.com/document/d/1sWQwqcSH23B30CKCVOaQ2kb4D4qES6YfPqmgJYR5rnY/edit#heading=h.qmtzz7lgjk35" TargetMode="External"/><Relationship Id="rId2057" Type="http://schemas.openxmlformats.org/officeDocument/2006/relationships/hyperlink" Target="https://www.sciencedirect.com/science/article/pii/S1879850019301420" TargetMode="External"/><Relationship Id="rId2058" Type="http://schemas.openxmlformats.org/officeDocument/2006/relationships/hyperlink" Target="https://docs.google.com/document/d/1sWQwqcSH23B30CKCVOaQ2kb4D4qES6YfPqmgJYR5rnY/edit#heading=h.omzse5sy3eew" TargetMode="External"/><Relationship Id="rId2059" Type="http://schemas.openxmlformats.org/officeDocument/2006/relationships/hyperlink" Target="http://www.quadshotnews.com/2019/05/family-history.html" TargetMode="External"/><Relationship Id="rId2080" Type="http://schemas.openxmlformats.org/officeDocument/2006/relationships/hyperlink" Target="https://docs.google.com/document/d/1sWQwqcSH23B30CKCVOaQ2kb4D4qES6YfPqmgJYR5rnY/edit#heading=h.adf18mug7ag7" TargetMode="External"/><Relationship Id="rId2081" Type="http://schemas.openxmlformats.org/officeDocument/2006/relationships/hyperlink" Target="http://www.quadshotnews.com/2018/03/parp-while-you-can.html" TargetMode="External"/><Relationship Id="rId2082" Type="http://schemas.openxmlformats.org/officeDocument/2006/relationships/hyperlink" Target="https://www.sciencedirect.com/science/article/pii/S1470204518301116" TargetMode="External"/><Relationship Id="rId2083" Type="http://schemas.openxmlformats.org/officeDocument/2006/relationships/hyperlink" Target="https://docs.google.com/document/d/1sWQwqcSH23B30CKCVOaQ2kb4D4qES6YfPqmgJYR5rnY/edit#bookmark=kix.sy1tweko46un" TargetMode="External"/><Relationship Id="rId2084" Type="http://schemas.openxmlformats.org/officeDocument/2006/relationships/hyperlink" Target="http://www.quadshotnews.com/2019/08/never-forget.html" TargetMode="External"/><Relationship Id="rId2085" Type="http://schemas.openxmlformats.org/officeDocument/2006/relationships/hyperlink" Target="https://jamanetwork.com/journals/jamaoncology/fullarticle/2747879" TargetMode="External"/><Relationship Id="rId2086" Type="http://schemas.openxmlformats.org/officeDocument/2006/relationships/hyperlink" Target="https://docs.google.com/document/d/1sWQwqcSH23B30CKCVOaQ2kb4D4qES6YfPqmgJYR5rnY/edit#bookmark=id.34xm2vty8mrf" TargetMode="External"/><Relationship Id="rId2087" Type="http://schemas.openxmlformats.org/officeDocument/2006/relationships/hyperlink" Target="http://www.quadshotnews.com/2018/12/katherine-queen-of-persistent-disease.html" TargetMode="External"/><Relationship Id="rId2088" Type="http://schemas.openxmlformats.org/officeDocument/2006/relationships/hyperlink" Target="https://www.nejm.org/doi/full/10.1056/NEJMoa1814017" TargetMode="External"/><Relationship Id="rId2089" Type="http://schemas.openxmlformats.org/officeDocument/2006/relationships/hyperlink" Target="https://docs.google.com/document/d/1sWQwqcSH23B30CKCVOaQ2kb4D4qES6YfPqmgJYR5rnY/edit#bookmark=id.f0l22kpduk3p" TargetMode="External"/><Relationship Id="rId2070" Type="http://schemas.openxmlformats.org/officeDocument/2006/relationships/hyperlink" Target="https://www.nejm.org/doi/full/10.1056/NEJMoa1903986" TargetMode="External"/><Relationship Id="rId2071" Type="http://schemas.openxmlformats.org/officeDocument/2006/relationships/hyperlink" Target="https://docs.google.com/document/d/1sWQwqcSH23B30CKCVOaQ2kb4D4qES6YfPqmgJYR5rnY/edit#heading=h.obqs2tflze8i" TargetMode="External"/><Relationship Id="rId2072" Type="http://schemas.openxmlformats.org/officeDocument/2006/relationships/hyperlink" Target="https://jamanetwork.com/journals/jamaoncology/fullarticle/2613411" TargetMode="External"/><Relationship Id="rId2073" Type="http://schemas.openxmlformats.org/officeDocument/2006/relationships/hyperlink" Target="https://docs.google.com/document/d/1sWQwqcSH23B30CKCVOaQ2kb4D4qES6YfPqmgJYR5rnY/edit#bookmark=id.h7h1guhmrp33" TargetMode="External"/><Relationship Id="rId2074" Type="http://schemas.openxmlformats.org/officeDocument/2006/relationships/hyperlink" Target="https://www.sciencedirect.com/science/article/pii/S0360301619308491?via%3Dihub" TargetMode="External"/><Relationship Id="rId2075" Type="http://schemas.openxmlformats.org/officeDocument/2006/relationships/hyperlink" Target="https://docs.google.com/document/d/1sWQwqcSH23B30CKCVOaQ2kb4D4qES6YfPqmgJYR5rnY/edit#bookmark=id.81qc2yfdoqim" TargetMode="External"/><Relationship Id="rId2076" Type="http://schemas.openxmlformats.org/officeDocument/2006/relationships/hyperlink" Target="http://www.quadshotnews.com/2019/06/persephone.html" TargetMode="External"/><Relationship Id="rId2077" Type="http://schemas.openxmlformats.org/officeDocument/2006/relationships/hyperlink" Target="https://www.thelancet.com/journals/lancet/article/PIIS0140-6736(19)30650-6/fulltext" TargetMode="External"/><Relationship Id="rId2078" Type="http://schemas.openxmlformats.org/officeDocument/2006/relationships/hyperlink" Target="http://www.quadshotnews.com/2019/06/phare-was-very-similar-french-trial.html" TargetMode="External"/><Relationship Id="rId2079" Type="http://schemas.openxmlformats.org/officeDocument/2006/relationships/hyperlink" Target="https://www.thelancet.com/journals/lancet/article/PIIS0140-6736(19)30653-1/fulltext" TargetMode="External"/><Relationship Id="rId2940" Type="http://schemas.openxmlformats.org/officeDocument/2006/relationships/hyperlink" Target="https://www.rtog.org/ClinicalTrials/ProtocolTable/StudyDetails.aspx?study=0418" TargetMode="External"/><Relationship Id="rId1610" Type="http://schemas.openxmlformats.org/officeDocument/2006/relationships/hyperlink" Target="https://www.sciencedirect.com/science/article/pii/S093665551730434X" TargetMode="External"/><Relationship Id="rId2941" Type="http://schemas.openxmlformats.org/officeDocument/2006/relationships/hyperlink" Target="https://www.rtog.org/ClinicalTrials/ProtocolTable/StudyDetails.aspx?study=0529" TargetMode="External"/><Relationship Id="rId1611" Type="http://schemas.openxmlformats.org/officeDocument/2006/relationships/hyperlink" Target="https://www.ncbi.nlm.nih.gov/pubmed/25514807" TargetMode="External"/><Relationship Id="rId2942" Type="http://schemas.openxmlformats.org/officeDocument/2006/relationships/hyperlink" Target="https://www.rtog.org/ClinicalTrials/ProtocolTable/StudyDetails.aspx?study=0529" TargetMode="External"/><Relationship Id="rId1612" Type="http://schemas.openxmlformats.org/officeDocument/2006/relationships/hyperlink" Target="https://www.ncbi.nlm.nih.gov/pubmed/25514807" TargetMode="External"/><Relationship Id="rId2943" Type="http://schemas.openxmlformats.org/officeDocument/2006/relationships/hyperlink" Target="https://www.rtog.org/ClinicalTrials/ProtocolTable/StudyDetails.aspx?study=0529" TargetMode="External"/><Relationship Id="rId1613" Type="http://schemas.openxmlformats.org/officeDocument/2006/relationships/hyperlink" Target="https://doi.org/10.1016/j.ijrobp.2020.03.038" TargetMode="External"/><Relationship Id="rId2944" Type="http://schemas.openxmlformats.org/officeDocument/2006/relationships/hyperlink" Target="https://pubmed.ncbi.nlm.nih.gov/23582248/" TargetMode="External"/><Relationship Id="rId1614" Type="http://schemas.openxmlformats.org/officeDocument/2006/relationships/hyperlink" Target="https://www.ncbi.nlm.nih.gov/pubmed/29759332" TargetMode="External"/><Relationship Id="rId2945" Type="http://schemas.openxmlformats.org/officeDocument/2006/relationships/hyperlink" Target="https://www.rtog.org/ClinicalTrials/ProtocolTable/StudyDetails.aspx?action=openFile&amp;FileID=9644" TargetMode="External"/><Relationship Id="rId1615" Type="http://schemas.openxmlformats.org/officeDocument/2006/relationships/hyperlink" Target="https://doi.org/10.1016/j.ijrobp.2020.03.038" TargetMode="External"/><Relationship Id="rId2946" Type="http://schemas.openxmlformats.org/officeDocument/2006/relationships/hyperlink" Target="https://www.rtog.org/ClinicalTrials/ProtocolTable/StudyDetails.aspx?study=0418" TargetMode="External"/><Relationship Id="rId1616" Type="http://schemas.openxmlformats.org/officeDocument/2006/relationships/hyperlink" Target="https://www.birpublications.org/doi/10.1259/bjr.20150036" TargetMode="External"/><Relationship Id="rId2947" Type="http://schemas.openxmlformats.org/officeDocument/2006/relationships/hyperlink" Target="https://pubmed.ncbi.nlm.nih.gov/23582248/" TargetMode="External"/><Relationship Id="rId907" Type="http://schemas.openxmlformats.org/officeDocument/2006/relationships/hyperlink" Target="https://www.redjournal.org/article/S0360-3016(17)30332-2/fulltext" TargetMode="External"/><Relationship Id="rId1617" Type="http://schemas.openxmlformats.org/officeDocument/2006/relationships/hyperlink" Target="https://www.sciencedirect.com/science/article/pii/S093665551730434X" TargetMode="External"/><Relationship Id="rId2948" Type="http://schemas.openxmlformats.org/officeDocument/2006/relationships/hyperlink" Target="https://pubmed.ncbi.nlm.nih.gov/16757127/" TargetMode="External"/><Relationship Id="rId906" Type="http://schemas.openxmlformats.org/officeDocument/2006/relationships/hyperlink" Target="https://www.redjournal.org/article/S0360-3016(09)03286-6/fulltext" TargetMode="External"/><Relationship Id="rId1618" Type="http://schemas.openxmlformats.org/officeDocument/2006/relationships/hyperlink" Target="https://www.sciencedirect.com/science/article/pii/S093665551730434X" TargetMode="External"/><Relationship Id="rId2949" Type="http://schemas.openxmlformats.org/officeDocument/2006/relationships/hyperlink" Target="https://www.rtog.org/ClinicalTrials/ProtocolTable/StudyDetails.aspx?action=openFile&amp;FileID=9644" TargetMode="External"/><Relationship Id="rId905" Type="http://schemas.openxmlformats.org/officeDocument/2006/relationships/hyperlink" Target="https://www.redjournal.org/article/S0360-3016(09)03286-6/fulltext" TargetMode="External"/><Relationship Id="rId1619" Type="http://schemas.openxmlformats.org/officeDocument/2006/relationships/hyperlink" Target="https://www.rtog.org/clinicaltrials/protocoltable/studydetails.aspx?action=openFile&amp;FileID=9067" TargetMode="External"/><Relationship Id="rId904" Type="http://schemas.openxmlformats.org/officeDocument/2006/relationships/hyperlink" Target="https://www.rtog.org/ClinicalTrials/ProtocolTable/StudyDetails.aspx?study=0529" TargetMode="External"/><Relationship Id="rId909" Type="http://schemas.openxmlformats.org/officeDocument/2006/relationships/hyperlink" Target="https://www.redjournal.org/article/S0360-3016(09)03295-7/fulltext" TargetMode="External"/><Relationship Id="rId908" Type="http://schemas.openxmlformats.org/officeDocument/2006/relationships/hyperlink" Target="https://www.redjournal.org/article/S0360-3016(09)03295-7/fulltext" TargetMode="External"/><Relationship Id="rId903" Type="http://schemas.openxmlformats.org/officeDocument/2006/relationships/hyperlink" Target="https://www.rtog.org/ClinicalTrials/ProtocolTable/StudyDetails.aspx?study=0529" TargetMode="External"/><Relationship Id="rId902" Type="http://schemas.openxmlformats.org/officeDocument/2006/relationships/hyperlink" Target="https://www.rtog.org/ClinicalTrials/ProtocolTable/StudyDetails.aspx?study=0529" TargetMode="External"/><Relationship Id="rId901" Type="http://schemas.openxmlformats.org/officeDocument/2006/relationships/hyperlink" Target="https://www.rtog.org/ClinicalTrials/ProtocolTable/StudyDetails.aspx?study=0529" TargetMode="External"/><Relationship Id="rId900" Type="http://schemas.openxmlformats.org/officeDocument/2006/relationships/hyperlink" Target="https://www.rtog.org/ClinicalTrials/ProtocolTable/StudyDetails.aspx?study=0822" TargetMode="External"/><Relationship Id="rId2930" Type="http://schemas.openxmlformats.org/officeDocument/2006/relationships/hyperlink" Target="https://www.sciencedirect.com/science/article/pii/S0360301613032793?via%3Dihub" TargetMode="External"/><Relationship Id="rId1600" Type="http://schemas.openxmlformats.org/officeDocument/2006/relationships/hyperlink" Target="https://www.ncbi.nlm.nih.gov/pubmed/29759332" TargetMode="External"/><Relationship Id="rId2931" Type="http://schemas.openxmlformats.org/officeDocument/2006/relationships/hyperlink" Target="https://www.ncbi.nlm.nih.gov/pubmed/31495648" TargetMode="External"/><Relationship Id="rId1601" Type="http://schemas.openxmlformats.org/officeDocument/2006/relationships/hyperlink" Target="http://v" TargetMode="External"/><Relationship Id="rId2932" Type="http://schemas.openxmlformats.org/officeDocument/2006/relationships/hyperlink" Target="https://www.ncbi.nlm.nih.gov/pubmed/31495648" TargetMode="External"/><Relationship Id="rId1602" Type="http://schemas.openxmlformats.org/officeDocument/2006/relationships/hyperlink" Target="https://www.rtog.org/clinicaltrials/protocoltable/studydetails.aspx?action=openFile&amp;FileID=9067" TargetMode="External"/><Relationship Id="rId2933" Type="http://schemas.openxmlformats.org/officeDocument/2006/relationships/hyperlink" Target="https://www.ncbi.nlm.nih.gov/pubmed/31495648" TargetMode="External"/><Relationship Id="rId1603" Type="http://schemas.openxmlformats.org/officeDocument/2006/relationships/hyperlink" Target="https://www.ncbi.nlm.nih.gov/pubmed/25514807" TargetMode="External"/><Relationship Id="rId2934" Type="http://schemas.openxmlformats.org/officeDocument/2006/relationships/hyperlink" Target="https://docs.google.com/document/d/1X-MmBeoIl3IECEGIUVV4sFz_AR_s5AEQb8Xsx4szmJg/edit#bookmark=id.fh42uw20ltay" TargetMode="External"/><Relationship Id="rId1604" Type="http://schemas.openxmlformats.org/officeDocument/2006/relationships/hyperlink" Target="https://www.ncbi.nlm.nih.gov/pubmed/29759332" TargetMode="External"/><Relationship Id="rId2935" Type="http://schemas.openxmlformats.org/officeDocument/2006/relationships/hyperlink" Target="https://pubmed.ncbi.nlm.nih.gov/14643959/" TargetMode="External"/><Relationship Id="rId1605" Type="http://schemas.openxmlformats.org/officeDocument/2006/relationships/hyperlink" Target="https://www.ncbi.nlm.nih.gov/pubmed/25514807" TargetMode="External"/><Relationship Id="rId2936" Type="http://schemas.openxmlformats.org/officeDocument/2006/relationships/hyperlink" Target="https://www.rtog.org/clinicaltrials/protocoltable/studydetails.aspx?action=openFile&amp;FileID=13044" TargetMode="External"/><Relationship Id="rId1606" Type="http://schemas.openxmlformats.org/officeDocument/2006/relationships/hyperlink" Target="https://www.ncbi.nlm.nih.gov/pubmed/29759332" TargetMode="External"/><Relationship Id="rId2937" Type="http://schemas.openxmlformats.org/officeDocument/2006/relationships/hyperlink" Target="https://www.rtog.org/ClinicalTrials/ProtocolTable/StudyDetails.aspx?action=openFile&amp;FileID=9644" TargetMode="External"/><Relationship Id="rId1607" Type="http://schemas.openxmlformats.org/officeDocument/2006/relationships/hyperlink" Target="https://www.ncbi.nlm.nih.gov/pubmed/29759332" TargetMode="External"/><Relationship Id="rId2938" Type="http://schemas.openxmlformats.org/officeDocument/2006/relationships/hyperlink" Target="https://www.rtog.org/ClinicalTrials/ProtocolTable/StudyDetails.aspx?study=0418" TargetMode="External"/><Relationship Id="rId1608" Type="http://schemas.openxmlformats.org/officeDocument/2006/relationships/hyperlink" Target="https://www.ncbi.nlm.nih.gov/pubmed/29759332" TargetMode="External"/><Relationship Id="rId2939" Type="http://schemas.openxmlformats.org/officeDocument/2006/relationships/hyperlink" Target="http://rpc.mdanderson.org/rpc/credentialing/files/R0724-master-12%5B1%5D.29.10.pdf" TargetMode="External"/><Relationship Id="rId1609" Type="http://schemas.openxmlformats.org/officeDocument/2006/relationships/hyperlink" Target="https://doi.org/10.1016/j.ijrobp.2020.03.038" TargetMode="External"/><Relationship Id="rId1631" Type="http://schemas.openxmlformats.org/officeDocument/2006/relationships/hyperlink" Target="https://www.ncbi.nlm.nih.gov/pubmed/32061993" TargetMode="External"/><Relationship Id="rId2962" Type="http://schemas.openxmlformats.org/officeDocument/2006/relationships/hyperlink" Target="https://www.astro.org/uploadedFiles/_MAIN_SITE/Affiliate/ARRO/Resident_Resources/Educational_Resources/Content_Pieces/CervicalCancer.pdf" TargetMode="External"/><Relationship Id="rId1632" Type="http://schemas.openxmlformats.org/officeDocument/2006/relationships/hyperlink" Target="https://www.ncbi.nlm.nih.gov/pubmed/29759332" TargetMode="External"/><Relationship Id="rId2963" Type="http://schemas.openxmlformats.org/officeDocument/2006/relationships/hyperlink" Target="http://econtour.org/cases/84" TargetMode="External"/><Relationship Id="rId1633" Type="http://schemas.openxmlformats.org/officeDocument/2006/relationships/hyperlink" Target="https://www.ncbi.nlm.nih.gov/pubmed/29759332" TargetMode="External"/><Relationship Id="rId2964" Type="http://schemas.openxmlformats.org/officeDocument/2006/relationships/hyperlink" Target="http://econtour.org/cases/55" TargetMode="External"/><Relationship Id="rId1634" Type="http://schemas.openxmlformats.org/officeDocument/2006/relationships/hyperlink" Target="https://www.ncbi.nlm.nih.gov/pubmed/29759332" TargetMode="External"/><Relationship Id="rId2965" Type="http://schemas.openxmlformats.org/officeDocument/2006/relationships/hyperlink" Target="http://econtour.org/cases/111" TargetMode="External"/><Relationship Id="rId1635" Type="http://schemas.openxmlformats.org/officeDocument/2006/relationships/hyperlink" Target="https://www.ncbi.nlm.nih.gov/pubmed/29759332" TargetMode="External"/><Relationship Id="rId2966" Type="http://schemas.openxmlformats.org/officeDocument/2006/relationships/hyperlink" Target="http://econtour.org/cases/38" TargetMode="External"/><Relationship Id="rId1636" Type="http://schemas.openxmlformats.org/officeDocument/2006/relationships/hyperlink" Target="https://www.rtog.org/ClinicalTrials/ProtocolTable/StudyDetails.aspx?action=openFile&amp;FileID=7411" TargetMode="External"/><Relationship Id="rId2967" Type="http://schemas.openxmlformats.org/officeDocument/2006/relationships/hyperlink" Target="https://www.nrgoncology.org/ciro-gynecologic" TargetMode="External"/><Relationship Id="rId1637" Type="http://schemas.openxmlformats.org/officeDocument/2006/relationships/hyperlink" Target="https://www.ncbi.nlm.nih.gov/pubmed/29759332" TargetMode="External"/><Relationship Id="rId2968" Type="http://schemas.openxmlformats.org/officeDocument/2006/relationships/hyperlink" Target="https://www.ncbi.nlm.nih.gov/pubmed/27032573" TargetMode="External"/><Relationship Id="rId1638" Type="http://schemas.openxmlformats.org/officeDocument/2006/relationships/hyperlink" Target="https://www.ncbi.nlm.nih.gov/pubmed/29759332" TargetMode="External"/><Relationship Id="rId2969" Type="http://schemas.openxmlformats.org/officeDocument/2006/relationships/hyperlink" Target="https://www.ncbi.nlm.nih.gov/pubmed/20472347" TargetMode="External"/><Relationship Id="rId929" Type="http://schemas.openxmlformats.org/officeDocument/2006/relationships/hyperlink" Target="https://www.rtog.org/clinicaltrials/protocoltable/studydetails.aspx?action=openFile&amp;FileID=13044" TargetMode="External"/><Relationship Id="rId1639" Type="http://schemas.openxmlformats.org/officeDocument/2006/relationships/hyperlink" Target="https://www.ncbi.nlm.nih.gov/pubmed/32061993" TargetMode="External"/><Relationship Id="rId928" Type="http://schemas.openxmlformats.org/officeDocument/2006/relationships/hyperlink" Target="https://www.rtog.org/ClinicalTrials/ProtocolTable/StudyDetails.aspx?action=openFile&amp;FileID=13149" TargetMode="External"/><Relationship Id="rId927" Type="http://schemas.openxmlformats.org/officeDocument/2006/relationships/hyperlink" Target="https://www.rtog.org/ClinicalTrials/ProtocolTable/StudyDetails.aspx?action=openFile&amp;FileID=4624" TargetMode="External"/><Relationship Id="rId926" Type="http://schemas.openxmlformats.org/officeDocument/2006/relationships/hyperlink" Target="https://www.sciencedirect.com/science/article/pii/S1470204519305698?via%3Dihub" TargetMode="External"/><Relationship Id="rId921" Type="http://schemas.openxmlformats.org/officeDocument/2006/relationships/hyperlink" Target="https://www.rtog.org/ClinicalTrials/ProtocolTable/StudyDetails.aspx?study=0529" TargetMode="External"/><Relationship Id="rId920" Type="http://schemas.openxmlformats.org/officeDocument/2006/relationships/hyperlink" Target="https://www.rtog.org/ClinicalTrials/ProtocolTable/StudyDetails.aspx?study=0529" TargetMode="External"/><Relationship Id="rId925" Type="http://schemas.openxmlformats.org/officeDocument/2006/relationships/hyperlink" Target="https://www.rtog.org/ClinicalTrials/ProtocolTable/StudyDetails.aspx?action=openFile&amp;FileID=4624" TargetMode="External"/><Relationship Id="rId924" Type="http://schemas.openxmlformats.org/officeDocument/2006/relationships/hyperlink" Target="https://www.sciencedirect.com/science/article/pii/S1470204519305698?via%3Dihub" TargetMode="External"/><Relationship Id="rId923" Type="http://schemas.openxmlformats.org/officeDocument/2006/relationships/hyperlink" Target="https://www.rtog.org/ClinicalTrials/ProtocolTable/StudyDetails.aspx?action=openFile&amp;FileID=4624" TargetMode="External"/><Relationship Id="rId922" Type="http://schemas.openxmlformats.org/officeDocument/2006/relationships/hyperlink" Target="https://www.rtog.org/ClinicalTrials/ProtocolTable/StudyDetails.aspx?study=0529" TargetMode="External"/><Relationship Id="rId2960" Type="http://schemas.openxmlformats.org/officeDocument/2006/relationships/hyperlink" Target="https://twitter.com/NicholasZaorsky/status/1222649051235127296?s=20" TargetMode="External"/><Relationship Id="rId1630" Type="http://schemas.openxmlformats.org/officeDocument/2006/relationships/hyperlink" Target="https://www.ncbi.nlm.nih.gov/pubmed/29759332" TargetMode="External"/><Relationship Id="rId2961" Type="http://schemas.openxmlformats.org/officeDocument/2006/relationships/hyperlink" Target="https://twitter.com/NicholasZaorsky/status/1222648780903849986?s=20" TargetMode="External"/><Relationship Id="rId1620" Type="http://schemas.openxmlformats.org/officeDocument/2006/relationships/hyperlink" Target="https://www.ncbi.nlm.nih.gov/pubmed/25514807" TargetMode="External"/><Relationship Id="rId2951" Type="http://schemas.openxmlformats.org/officeDocument/2006/relationships/hyperlink" Target="https://pubmed.ncbi.nlm.nih.gov/16757127/" TargetMode="External"/><Relationship Id="rId1621" Type="http://schemas.openxmlformats.org/officeDocument/2006/relationships/hyperlink" Target="https://www.ncbi.nlm.nih.gov/pubmed/25514807" TargetMode="External"/><Relationship Id="rId2952" Type="http://schemas.openxmlformats.org/officeDocument/2006/relationships/hyperlink" Target="https://www.ncbi.nlm.nih.gov/pmc/articles/PMC4572833/" TargetMode="External"/><Relationship Id="rId1622" Type="http://schemas.openxmlformats.org/officeDocument/2006/relationships/hyperlink" Target="https://www.ncbi.nlm.nih.gov/pubmed/25514807" TargetMode="External"/><Relationship Id="rId2953" Type="http://schemas.openxmlformats.org/officeDocument/2006/relationships/hyperlink" Target="https://pubmed.ncbi.nlm.nih.gov/16757127/" TargetMode="External"/><Relationship Id="rId1623" Type="http://schemas.openxmlformats.org/officeDocument/2006/relationships/hyperlink" Target="https://www.ncbi.nlm.nih.gov/pubmed/25514807" TargetMode="External"/><Relationship Id="rId2954" Type="http://schemas.openxmlformats.org/officeDocument/2006/relationships/hyperlink" Target="http://www.acro.org/" TargetMode="External"/><Relationship Id="rId1624" Type="http://schemas.openxmlformats.org/officeDocument/2006/relationships/hyperlink" Target="https://www.ncbi.nlm.nih.gov/pubmed/29759332" TargetMode="External"/><Relationship Id="rId2955" Type="http://schemas.openxmlformats.org/officeDocument/2006/relationships/hyperlink" Target="https://twitter.com/NicholasZaorsky/status/1219773291528884229?s=20" TargetMode="External"/><Relationship Id="rId1625" Type="http://schemas.openxmlformats.org/officeDocument/2006/relationships/hyperlink" Target="https://www.ncbi.nlm.nih.gov/pubmed/29759332" TargetMode="External"/><Relationship Id="rId2956" Type="http://schemas.openxmlformats.org/officeDocument/2006/relationships/hyperlink" Target="https://twitter.com/NicholasZaorsky/status/1221824856834158592?s=20" TargetMode="External"/><Relationship Id="rId1626" Type="http://schemas.openxmlformats.org/officeDocument/2006/relationships/hyperlink" Target="https://www.ncbi.nlm.nih.gov/pubmed/29759332" TargetMode="External"/><Relationship Id="rId2957" Type="http://schemas.openxmlformats.org/officeDocument/2006/relationships/hyperlink" Target="https://twitter.com/NicholasZaorsky/status/1221823861978693632?s=20" TargetMode="External"/><Relationship Id="rId1627" Type="http://schemas.openxmlformats.org/officeDocument/2006/relationships/hyperlink" Target="https://www.ncbi.nlm.nih.gov/pubmed/29759332" TargetMode="External"/><Relationship Id="rId2958" Type="http://schemas.openxmlformats.org/officeDocument/2006/relationships/hyperlink" Target="https://twitter.com/NicholasZaorsky/status/1221824276740956162?s=20" TargetMode="External"/><Relationship Id="rId918" Type="http://schemas.openxmlformats.org/officeDocument/2006/relationships/hyperlink" Target="https://www.redjournal.org/article/S0360-3016(09)03282-9/fulltext" TargetMode="External"/><Relationship Id="rId1628" Type="http://schemas.openxmlformats.org/officeDocument/2006/relationships/hyperlink" Target="https://www.rtog.org/ClinicalTrials/ProtocolTable/StudyDetails.aspx?action=openFile&amp;FileID=7411" TargetMode="External"/><Relationship Id="rId2959" Type="http://schemas.openxmlformats.org/officeDocument/2006/relationships/hyperlink" Target="https://twitter.com/NicholasZaorsky/status/1221828307068604417?s=20" TargetMode="External"/><Relationship Id="rId917" Type="http://schemas.openxmlformats.org/officeDocument/2006/relationships/hyperlink" Target="https://www.rtog.org/LinkClick.aspx?fileticket=52jdx-MJBUQ=&amp;tabid=290" TargetMode="External"/><Relationship Id="rId1629" Type="http://schemas.openxmlformats.org/officeDocument/2006/relationships/hyperlink" Target="https://www.ncbi.nlm.nih.gov/pubmed/29759332" TargetMode="External"/><Relationship Id="rId916" Type="http://schemas.openxmlformats.org/officeDocument/2006/relationships/hyperlink" Target="https://www.redjournal.org/article/S0360-3016(09)03282-9/fulltext" TargetMode="External"/><Relationship Id="rId915" Type="http://schemas.openxmlformats.org/officeDocument/2006/relationships/hyperlink" Target="http://rpc.mdanderson.org/rpc/credentialing/files/R0724-master-12%5B1%5D.29.10.pdfhttp://rpc.mdanderson.org/rpc/credentialing/files/R0724-master-12%5B1%5D.29.10.pdf" TargetMode="External"/><Relationship Id="rId919" Type="http://schemas.openxmlformats.org/officeDocument/2006/relationships/hyperlink" Target="https://www.redjournal.org/article/S0360-3016(09)03282-9/fulltext" TargetMode="External"/><Relationship Id="rId910" Type="http://schemas.openxmlformats.org/officeDocument/2006/relationships/hyperlink" Target="https://www.redjournal.org/article/S0360-3016(09)03282-9/fulltext" TargetMode="External"/><Relationship Id="rId914" Type="http://schemas.openxmlformats.org/officeDocument/2006/relationships/hyperlink" Target="https://www.rtog.org/ClinicalTrials/ProtocolTable/StudyDetails.aspx?study=0418" TargetMode="External"/><Relationship Id="rId913" Type="http://schemas.openxmlformats.org/officeDocument/2006/relationships/hyperlink" Target="https://www.rtog.org/LinkClick.aspx?fileticket=52jdx-MJBUQ=&amp;tabid=290" TargetMode="External"/><Relationship Id="rId912" Type="http://schemas.openxmlformats.org/officeDocument/2006/relationships/hyperlink" Target="https://www.redjournal.org/article/S0360-3016(09)03282-9/fulltext" TargetMode="External"/><Relationship Id="rId911" Type="http://schemas.openxmlformats.org/officeDocument/2006/relationships/hyperlink" Target="https://www.redjournal.org/article/S0360-3016(09)03282-9/fulltext" TargetMode="External"/><Relationship Id="rId2950" Type="http://schemas.openxmlformats.org/officeDocument/2006/relationships/hyperlink" Target="https://www.rtog.org/ClinicalTrials/ProtocolTable/StudyDetails.aspx?study=0418" TargetMode="External"/><Relationship Id="rId2900" Type="http://schemas.openxmlformats.org/officeDocument/2006/relationships/hyperlink" Target="https://www.rtog.org/ClinicalTrials/ProtocolTable/StudyDetails.aspx?action=openFile&amp;FileID=4624" TargetMode="External"/><Relationship Id="rId2901" Type="http://schemas.openxmlformats.org/officeDocument/2006/relationships/hyperlink" Target="https://www.rtog.org/ClinicalTrials/ProtocolTable/StudyDetails.aspx?action=openFile&amp;FileID=13149" TargetMode="External"/><Relationship Id="rId2902" Type="http://schemas.openxmlformats.org/officeDocument/2006/relationships/hyperlink" Target="https://www.rtog.org/clinicaltrials/protocoltable/studydetails.aspx?action=openFile&amp;FileID=13044" TargetMode="External"/><Relationship Id="rId2903" Type="http://schemas.openxmlformats.org/officeDocument/2006/relationships/hyperlink" Target="https://www.rtog.org/ClinicalTrials/ProtocolTable/StudyDetails.aspx?action=openFile&amp;FileID=4624" TargetMode="External"/><Relationship Id="rId2904" Type="http://schemas.openxmlformats.org/officeDocument/2006/relationships/hyperlink" Target="https://www.rtog.org/ClinicalTrials/ProtocolTable/StudyDetails.aspx?action=openFile&amp;FileID=13149" TargetMode="External"/><Relationship Id="rId2905" Type="http://schemas.openxmlformats.org/officeDocument/2006/relationships/hyperlink" Target="http://rpc.mdanderson.org/rpc/credentialing/files/R0724-master-12%5B1%5D.29.10.pdf" TargetMode="External"/><Relationship Id="rId2906" Type="http://schemas.openxmlformats.org/officeDocument/2006/relationships/hyperlink" Target="https://www.rtog.org/ClinicalTrials/ProtocolTable/StudyDetails.aspx?action=openFile&amp;FileID=9644" TargetMode="External"/><Relationship Id="rId2907" Type="http://schemas.openxmlformats.org/officeDocument/2006/relationships/hyperlink" Target="https://www.rtog.org/ClinicalTrials/ProtocolTable/StudyDetails.aspx?study=0418" TargetMode="External"/><Relationship Id="rId2908" Type="http://schemas.openxmlformats.org/officeDocument/2006/relationships/hyperlink" Target="https://www.rtog.org/ClinicalTrials/ProtocolTable/StudyDetails.aspx?study=0418" TargetMode="External"/><Relationship Id="rId2909" Type="http://schemas.openxmlformats.org/officeDocument/2006/relationships/hyperlink" Target="https://www.sciencedirect.com/science/article/pii/S0167814016311549?via%3Dihub" TargetMode="External"/><Relationship Id="rId2920" Type="http://schemas.openxmlformats.org/officeDocument/2006/relationships/hyperlink" Target="https://www.rtog.org/ClinicalTrials/ProtocolTable/StudyDetails.aspx?action=openFile&amp;FileID=9644" TargetMode="External"/><Relationship Id="rId2921" Type="http://schemas.openxmlformats.org/officeDocument/2006/relationships/hyperlink" Target="https://www.rtog.org/ClinicalTrials/ProtocolTable/StudyDetails.aspx?study=0418" TargetMode="External"/><Relationship Id="rId2922" Type="http://schemas.openxmlformats.org/officeDocument/2006/relationships/hyperlink" Target="http://rpc.mdanderson.org/rpc/credentialing/files/R0724-master-12%5B1%5D.29.10.pdf" TargetMode="External"/><Relationship Id="rId2923" Type="http://schemas.openxmlformats.org/officeDocument/2006/relationships/hyperlink" Target="https://www.redjournal.org/article/S0360-3016(09)03285-4/fulltext" TargetMode="External"/><Relationship Id="rId2924" Type="http://schemas.openxmlformats.org/officeDocument/2006/relationships/hyperlink" Target="https://www.redjournal.org/article/S0360-3016(09)03285-4/fulltext" TargetMode="External"/><Relationship Id="rId2925" Type="http://schemas.openxmlformats.org/officeDocument/2006/relationships/hyperlink" Target="https://www.sciencedirect.com/science/article/pii/S0360301613032793?via%3Dihub" TargetMode="External"/><Relationship Id="rId2926" Type="http://schemas.openxmlformats.org/officeDocument/2006/relationships/hyperlink" Target="https://www.sciencedirect.com/science/article/pii/S0360301613032793?via%3Dihub" TargetMode="External"/><Relationship Id="rId2927" Type="http://schemas.openxmlformats.org/officeDocument/2006/relationships/hyperlink" Target="https://www.ncbi.nlm.nih.gov/pubmed/31495648" TargetMode="External"/><Relationship Id="rId2928" Type="http://schemas.openxmlformats.org/officeDocument/2006/relationships/hyperlink" Target="https://www.ncbi.nlm.nih.gov/pubmed/31495648" TargetMode="External"/><Relationship Id="rId2929" Type="http://schemas.openxmlformats.org/officeDocument/2006/relationships/hyperlink" Target="https://www.sciencedirect.com/science/article/pii/S0360301613032793?via%3Dihub" TargetMode="External"/><Relationship Id="rId2910" Type="http://schemas.openxmlformats.org/officeDocument/2006/relationships/hyperlink" Target="https://www.sciencedirect.com/science/article/pii/S0167814016311549?via%3Dihub" TargetMode="External"/><Relationship Id="rId2911" Type="http://schemas.openxmlformats.org/officeDocument/2006/relationships/hyperlink" Target="https://www.sciencedirect.com/science/article/pii/S1538472117303938?via%3Dihub" TargetMode="External"/><Relationship Id="rId2912" Type="http://schemas.openxmlformats.org/officeDocument/2006/relationships/hyperlink" Target="https://www.srobf.cz/downloads/dokumenty/rectum.pdf" TargetMode="External"/><Relationship Id="rId2913" Type="http://schemas.openxmlformats.org/officeDocument/2006/relationships/hyperlink" Target="https://www.rtog.org/ClinicalTrials/ProtocolTable/StudyDetails.aspx?action=openFile&amp;FileID=4624" TargetMode="External"/><Relationship Id="rId2914" Type="http://schemas.openxmlformats.org/officeDocument/2006/relationships/hyperlink" Target="https://www.rtog.org/ClinicalTrials/ProtocolTable/StudyDetails.aspx?action=openFile&amp;FileID=13149" TargetMode="External"/><Relationship Id="rId2915" Type="http://schemas.openxmlformats.org/officeDocument/2006/relationships/hyperlink" Target="https://www.rtog.org/ClinicalTrials/ProtocolTable/StudyDetails.aspx?action=openFile&amp;FileID=4624" TargetMode="External"/><Relationship Id="rId2916" Type="http://schemas.openxmlformats.org/officeDocument/2006/relationships/hyperlink" Target="https://www.rtog.org/ClinicalTrials/ProtocolTable/StudyDetails.aspx?action=openFile&amp;FileID=13149" TargetMode="External"/><Relationship Id="rId2917" Type="http://schemas.openxmlformats.org/officeDocument/2006/relationships/hyperlink" Target="https://www.rtog.org/ClinicalTrials/ProtocolTable/StudyDetails.aspx?action=openFile&amp;FileID=4624" TargetMode="External"/><Relationship Id="rId2918" Type="http://schemas.openxmlformats.org/officeDocument/2006/relationships/hyperlink" Target="https://www.rtog.org/ClinicalTrials/ProtocolTable/StudyDetails.aspx?action=openFile&amp;FileID=13149" TargetMode="External"/><Relationship Id="rId2919" Type="http://schemas.openxmlformats.org/officeDocument/2006/relationships/hyperlink" Target="https://www.rtog.org/clinicaltrials/protocoltable/studydetails.aspx?action=openFile&amp;FileID=13044" TargetMode="External"/><Relationship Id="rId1697" Type="http://schemas.openxmlformats.org/officeDocument/2006/relationships/hyperlink" Target="https://www.sciencedirect.com/science/article/pii/S0360301606036492?via%3Dihub" TargetMode="External"/><Relationship Id="rId1698" Type="http://schemas.openxmlformats.org/officeDocument/2006/relationships/hyperlink" Target="https://docs.google.com/document/d/17O0LOemBhckXGuuPBCh6u8vqBfc6lg88r46B8YctMXU/edit#heading=h.ab4u4krn8j02" TargetMode="External"/><Relationship Id="rId1699" Type="http://schemas.openxmlformats.org/officeDocument/2006/relationships/hyperlink" Target="http://www.eortc.be/services/doc/protocols/26053-22054-version4.0.pdf" TargetMode="External"/><Relationship Id="rId866" Type="http://schemas.openxmlformats.org/officeDocument/2006/relationships/hyperlink" Target="https://www.rtog.org/ClinicalTrials/ProtocolTable/StudyDetails.aspx?action=openFile&amp;FileID=4649" TargetMode="External"/><Relationship Id="rId865" Type="http://schemas.openxmlformats.org/officeDocument/2006/relationships/hyperlink" Target="https://www.practicalradonc.org/article/S1879-8500(20)30062-X/fulltext" TargetMode="External"/><Relationship Id="rId864" Type="http://schemas.openxmlformats.org/officeDocument/2006/relationships/hyperlink" Target="http://www.quadshotnews.com/2020/03/the-lengths-some-people-go-to.html" TargetMode="External"/><Relationship Id="rId863" Type="http://schemas.openxmlformats.org/officeDocument/2006/relationships/hyperlink" Target="https://www.redjournal.org/article/S0360-3016(09)03283-0/fulltext" TargetMode="External"/><Relationship Id="rId869" Type="http://schemas.openxmlformats.org/officeDocument/2006/relationships/hyperlink" Target="https://www.rtog.org/ClinicalTrials/ProtocolTable/StudyDetails.aspx?action=openFile&amp;FileID=4649" TargetMode="External"/><Relationship Id="rId868" Type="http://schemas.openxmlformats.org/officeDocument/2006/relationships/hyperlink" Target="https://www.rtog.org/LinkClick.aspx?fileticket=52jdx-MJBUQ=&amp;tabid=290" TargetMode="External"/><Relationship Id="rId867" Type="http://schemas.openxmlformats.org/officeDocument/2006/relationships/hyperlink" Target="https://clinicaltrials.gov/ct2/show/NCT01993810" TargetMode="External"/><Relationship Id="rId1690" Type="http://schemas.openxmlformats.org/officeDocument/2006/relationships/hyperlink" Target="https://www.ncbi.nlm.nih.gov/pubmed/28296618" TargetMode="External"/><Relationship Id="rId1691" Type="http://schemas.openxmlformats.org/officeDocument/2006/relationships/hyperlink" Target="https://docs.google.com/document/d/17O0LOemBhckXGuuPBCh6u8vqBfc6lg88r46B8YctMXU/edit#bookmark=id.w1xynp9nvlyr" TargetMode="External"/><Relationship Id="rId1692" Type="http://schemas.openxmlformats.org/officeDocument/2006/relationships/hyperlink" Target="http://ascopubs.org/doi/full/10.1200/JCO.2015.62.6606" TargetMode="External"/><Relationship Id="rId862" Type="http://schemas.openxmlformats.org/officeDocument/2006/relationships/hyperlink" Target="https://www.redjournal.org/article/S0360-3016(09)03283-0/fulltext" TargetMode="External"/><Relationship Id="rId1693" Type="http://schemas.openxmlformats.org/officeDocument/2006/relationships/hyperlink" Target="https://docs.google.com/document/d/17O0LOemBhckXGuuPBCh6u8vqBfc6lg88r46B8YctMXU/edit#bookmark=id.i60yw7492o7f" TargetMode="External"/><Relationship Id="rId861" Type="http://schemas.openxmlformats.org/officeDocument/2006/relationships/hyperlink" Target="https://www.redjournal.org/article/S0360-3016(09)03283-0/fulltext" TargetMode="External"/><Relationship Id="rId1694" Type="http://schemas.openxmlformats.org/officeDocument/2006/relationships/hyperlink" Target="https://www.rtog.org/clinicaltrials/protocoltable/studydetails.aspx?action=openFile&amp;FileID=13508" TargetMode="External"/><Relationship Id="rId860" Type="http://schemas.openxmlformats.org/officeDocument/2006/relationships/hyperlink" Target="https://www.rtog.org/ClinicalTrials/ProtocolTable/StudyDetails.aspx?action=openFile&amp;FileID=4649" TargetMode="External"/><Relationship Id="rId1695" Type="http://schemas.openxmlformats.org/officeDocument/2006/relationships/hyperlink" Target="https://www.eventscribe.com/2019/ASTRO/fsPopup.asp?Mode=presInfo&amp;PresentationID=558957" TargetMode="External"/><Relationship Id="rId1696" Type="http://schemas.openxmlformats.org/officeDocument/2006/relationships/hyperlink" Target="https://docs.google.com/document/d/17O0LOemBhckXGuuPBCh6u8vqBfc6lg88r46B8YctMXU/edit#bookmark=id.xzfivij513h6" TargetMode="External"/><Relationship Id="rId1686" Type="http://schemas.openxmlformats.org/officeDocument/2006/relationships/hyperlink" Target="https://www.nejm.org/doi/full/10.1056/NEJMoa1308573" TargetMode="External"/><Relationship Id="rId1687" Type="http://schemas.openxmlformats.org/officeDocument/2006/relationships/hyperlink" Target="https://docs.google.com/document/d/17O0LOemBhckXGuuPBCh6u8vqBfc6lg88r46B8YctMXU/edit#bookmark=id.9vdn6lam37jn" TargetMode="External"/><Relationship Id="rId1688" Type="http://schemas.openxmlformats.org/officeDocument/2006/relationships/hyperlink" Target="https://www.ncbi.nlm.nih.gov/pubmed/24101040" TargetMode="External"/><Relationship Id="rId1689" Type="http://schemas.openxmlformats.org/officeDocument/2006/relationships/hyperlink" Target="https://docs.google.com/document/d/17O0LOemBhckXGuuPBCh6u8vqBfc6lg88r46B8YctMXU/edit#bookmark=id.21vmldtn01k4" TargetMode="External"/><Relationship Id="rId855" Type="http://schemas.openxmlformats.org/officeDocument/2006/relationships/hyperlink" Target="https://www.redjournal.org/article/S0360-3016(09)03290-8/fulltext" TargetMode="External"/><Relationship Id="rId854" Type="http://schemas.openxmlformats.org/officeDocument/2006/relationships/hyperlink" Target="https://www.redjournal.org/article/S0360-3016(09)03290-8/fulltext" TargetMode="External"/><Relationship Id="rId853" Type="http://schemas.openxmlformats.org/officeDocument/2006/relationships/hyperlink" Target="https://www.jto.org/article/S1556-0864(16)31144-3/fulltext" TargetMode="External"/><Relationship Id="rId852" Type="http://schemas.openxmlformats.org/officeDocument/2006/relationships/hyperlink" Target="https://www.ncbi.nlm.nih.gov/pubmed/31196455" TargetMode="External"/><Relationship Id="rId859" Type="http://schemas.openxmlformats.org/officeDocument/2006/relationships/hyperlink" Target="https://www.redjournal.org/article/S0360-3016(09)03283-0/fulltext" TargetMode="External"/><Relationship Id="rId858" Type="http://schemas.openxmlformats.org/officeDocument/2006/relationships/hyperlink" Target="https://clinicaltrials.gov/ct2/show/NCT01993810" TargetMode="External"/><Relationship Id="rId857" Type="http://schemas.openxmlformats.org/officeDocument/2006/relationships/hyperlink" Target="https://www.redjournal.org/article/S0360-3016(09)03293-3/fulltext" TargetMode="External"/><Relationship Id="rId856" Type="http://schemas.openxmlformats.org/officeDocument/2006/relationships/hyperlink" Target="https://www.redjournal.org/article/S0360-3016(09)03290-8/fulltext" TargetMode="External"/><Relationship Id="rId1680" Type="http://schemas.openxmlformats.org/officeDocument/2006/relationships/hyperlink" Target="https://www.sciencedirect.com/science/article/pii/S1470204508701256?via%3Dihub" TargetMode="External"/><Relationship Id="rId1681" Type="http://schemas.openxmlformats.org/officeDocument/2006/relationships/hyperlink" Target="https://docs.google.com/document/d/17O0LOemBhckXGuuPBCh6u8vqBfc6lg88r46B8YctMXU/edit#heading=h.ii5e7lbfszey" TargetMode="External"/><Relationship Id="rId851" Type="http://schemas.openxmlformats.org/officeDocument/2006/relationships/hyperlink" Target="https://www.ncbi.nlm.nih.gov/pubmed/28301264" TargetMode="External"/><Relationship Id="rId1682" Type="http://schemas.openxmlformats.org/officeDocument/2006/relationships/hyperlink" Target="https://www.sciencedirect.com/science/article/pii/S0167814010005256?via%3Dihub" TargetMode="External"/><Relationship Id="rId850" Type="http://schemas.openxmlformats.org/officeDocument/2006/relationships/hyperlink" Target="https://www.ncbi.nlm.nih.gov/pubmed/28301264" TargetMode="External"/><Relationship Id="rId1683" Type="http://schemas.openxmlformats.org/officeDocument/2006/relationships/hyperlink" Target="https://docs.google.com/document/d/17O0LOemBhckXGuuPBCh6u8vqBfc6lg88r46B8YctMXU/edit#heading=h.ii5e7lbfszey" TargetMode="External"/><Relationship Id="rId1684" Type="http://schemas.openxmlformats.org/officeDocument/2006/relationships/hyperlink" Target="https://www.asco.org/research-guidelines/quality-guidelines/guidelines/neurooncology#/14706" TargetMode="External"/><Relationship Id="rId1685" Type="http://schemas.openxmlformats.org/officeDocument/2006/relationships/hyperlink" Target="https://www.esmo.org/Guidelines/Neuro-Oncology/High-Grade-Malignant-Glioma" TargetMode="External"/><Relationship Id="rId888" Type="http://schemas.openxmlformats.org/officeDocument/2006/relationships/hyperlink" Target="https://www.ncbi.nlm.nih.gov/pubmed/31495648" TargetMode="External"/><Relationship Id="rId887" Type="http://schemas.openxmlformats.org/officeDocument/2006/relationships/hyperlink" Target="https://www.ncbi.nlm.nih.gov/pubmed/31495648" TargetMode="External"/><Relationship Id="rId886" Type="http://schemas.openxmlformats.org/officeDocument/2006/relationships/hyperlink" Target="https://www.ncbi.nlm.nih.gov/pubmed/31495648" TargetMode="External"/><Relationship Id="rId885" Type="http://schemas.openxmlformats.org/officeDocument/2006/relationships/hyperlink" Target="https://www.sciencedirect.com/science/article/pii/S0360301613032793?via%3Dihub" TargetMode="External"/><Relationship Id="rId889" Type="http://schemas.openxmlformats.org/officeDocument/2006/relationships/hyperlink" Target="https://docs.google.com/document/d/1X-MmBeoIl3IECEGIUVV4sFz_AR_s5AEQb8Xsx4szmJg/edit#bookmark=id.fh42uw20ltay" TargetMode="External"/><Relationship Id="rId880" Type="http://schemas.openxmlformats.org/officeDocument/2006/relationships/hyperlink" Target="https://www.sciencedirect.com/science/article/pii/S0360301613032793?via%3Dihub" TargetMode="External"/><Relationship Id="rId884" Type="http://schemas.openxmlformats.org/officeDocument/2006/relationships/hyperlink" Target="https://www.sciencedirect.com/science/article/pii/S0360301613032793?via%3Dihub" TargetMode="External"/><Relationship Id="rId883" Type="http://schemas.openxmlformats.org/officeDocument/2006/relationships/hyperlink" Target="https://www.ncbi.nlm.nih.gov/pubmed/31495648" TargetMode="External"/><Relationship Id="rId882" Type="http://schemas.openxmlformats.org/officeDocument/2006/relationships/hyperlink" Target="https://www.ncbi.nlm.nih.gov/pubmed/31495648" TargetMode="External"/><Relationship Id="rId881" Type="http://schemas.openxmlformats.org/officeDocument/2006/relationships/hyperlink" Target="https://www.sciencedirect.com/science/article/pii/S0360301613032793?via%3Dihub" TargetMode="External"/><Relationship Id="rId877" Type="http://schemas.openxmlformats.org/officeDocument/2006/relationships/hyperlink" Target="https://www.redjournal.org/article/S0360-3016(09)03293-3/fulltext" TargetMode="External"/><Relationship Id="rId876" Type="http://schemas.openxmlformats.org/officeDocument/2006/relationships/hyperlink" Target="https://www.redjournal.org/article/S0360-3016(09)03293-3/fulltext" TargetMode="External"/><Relationship Id="rId875" Type="http://schemas.openxmlformats.org/officeDocument/2006/relationships/hyperlink" Target="https://www.rtog.org/LinkClick.aspx?fileticket=52jdx-MJBUQ=&amp;tabid=290" TargetMode="External"/><Relationship Id="rId874" Type="http://schemas.openxmlformats.org/officeDocument/2006/relationships/hyperlink" Target="https://www.redjournal.org/article/S0360-3016(09)03293-3/fulltext" TargetMode="External"/><Relationship Id="rId879" Type="http://schemas.openxmlformats.org/officeDocument/2006/relationships/hyperlink" Target="https://www.redjournal.org/article/S0360-3016(09)03286-6/fulltext" TargetMode="External"/><Relationship Id="rId878" Type="http://schemas.openxmlformats.org/officeDocument/2006/relationships/hyperlink" Target="https://www.sciencedirect.com/science/article/pii/S0360301607005056?via%3Dihub" TargetMode="External"/><Relationship Id="rId873" Type="http://schemas.openxmlformats.org/officeDocument/2006/relationships/hyperlink" Target="https://clinicaltrials.gov/ct2/show/NCT01993810" TargetMode="External"/><Relationship Id="rId872" Type="http://schemas.openxmlformats.org/officeDocument/2006/relationships/hyperlink" Target="https://www.rtog.org/LinkClick.aspx?fileticket=52jdx-MJBUQ=&amp;tabid=290" TargetMode="External"/><Relationship Id="rId871" Type="http://schemas.openxmlformats.org/officeDocument/2006/relationships/hyperlink" Target="https://www.rtog.org/LinkClick.aspx?fileticket=52jdx-MJBUQ=&amp;tabid=290" TargetMode="External"/><Relationship Id="rId870" Type="http://schemas.openxmlformats.org/officeDocument/2006/relationships/hyperlink" Target="https://clinicaltrials.gov/ct2/show/NCT01993810" TargetMode="External"/><Relationship Id="rId1653" Type="http://schemas.openxmlformats.org/officeDocument/2006/relationships/hyperlink" Target="https://www.ncbi.nlm.nih.gov/pubmed/32353390" TargetMode="External"/><Relationship Id="rId2984" Type="http://schemas.openxmlformats.org/officeDocument/2006/relationships/hyperlink" Target="https://www.sciencedirect.com/science/article/pii/S1538472111003527" TargetMode="External"/><Relationship Id="rId1654" Type="http://schemas.openxmlformats.org/officeDocument/2006/relationships/hyperlink" Target="https://www.ncbi.nlm.nih.gov/pubmed/32061993" TargetMode="External"/><Relationship Id="rId2985" Type="http://schemas.openxmlformats.org/officeDocument/2006/relationships/hyperlink" Target="https://docs.google.com/document/d/1X-MmBeoIl3IECEGIUVV4sFz_AR_s5AEQb8Xsx4szmJg/edit#bookmark=id.l14oefxoqiz" TargetMode="External"/><Relationship Id="rId1655" Type="http://schemas.openxmlformats.org/officeDocument/2006/relationships/hyperlink" Target="https://www.rtog.org/ClinicalTrials/ProtocolTable/StudyDetails.aspx?action=openFile&amp;FileID=7411" TargetMode="External"/><Relationship Id="rId2986" Type="http://schemas.openxmlformats.org/officeDocument/2006/relationships/hyperlink" Target="https://www.sciencedirect.com/science/article/pii/S1538472111003515" TargetMode="External"/><Relationship Id="rId1656" Type="http://schemas.openxmlformats.org/officeDocument/2006/relationships/hyperlink" Target="https://www.ncbi.nlm.nih.gov/pubmed/32061993" TargetMode="External"/><Relationship Id="rId2987" Type="http://schemas.openxmlformats.org/officeDocument/2006/relationships/hyperlink" Target="https://docs.google.com/document/d/1X-MmBeoIl3IECEGIUVV4sFz_AR_s5AEQb8Xsx4szmJg/edit#bookmark=id.1vb7u8jdcrdy" TargetMode="External"/><Relationship Id="rId1657" Type="http://schemas.openxmlformats.org/officeDocument/2006/relationships/hyperlink" Target="https://www.ncbi.nlm.nih.gov/pubmed/32061993" TargetMode="External"/><Relationship Id="rId2988" Type="http://schemas.openxmlformats.org/officeDocument/2006/relationships/hyperlink" Target="https://www.ncbi.nlm.nih.gov/pubmed/22265438" TargetMode="External"/><Relationship Id="rId1658" Type="http://schemas.openxmlformats.org/officeDocument/2006/relationships/hyperlink" Target="http://www.acro.org/" TargetMode="External"/><Relationship Id="rId2989" Type="http://schemas.openxmlformats.org/officeDocument/2006/relationships/hyperlink" Target="https://docs.google.com/document/d/1X-MmBeoIl3IECEGIUVV4sFz_AR_s5AEQb8Xsx4szmJg/edit#bookmark=id.cj81a18qu433" TargetMode="External"/><Relationship Id="rId1659" Type="http://schemas.openxmlformats.org/officeDocument/2006/relationships/hyperlink" Target="https://twitter.com/NicholasZaorsky/status/1211367193654562816" TargetMode="External"/><Relationship Id="rId829" Type="http://schemas.openxmlformats.org/officeDocument/2006/relationships/hyperlink" Target="https://www.redjournal.org/article/S0360-3016(09)03292-1/fulltext" TargetMode="External"/><Relationship Id="rId828" Type="http://schemas.openxmlformats.org/officeDocument/2006/relationships/hyperlink" Target="https://www.redjournal.org/article/S0360-3016(07)00113-7/fulltext" TargetMode="External"/><Relationship Id="rId827" Type="http://schemas.openxmlformats.org/officeDocument/2006/relationships/hyperlink" Target="https://www.redjournal.org/article/S0360-3016(09)03292-1/fulltext" TargetMode="External"/><Relationship Id="rId822" Type="http://schemas.openxmlformats.org/officeDocument/2006/relationships/hyperlink" Target="https://www.redjournal.org/article/S0360-3016(09)03292-1/fulltext" TargetMode="External"/><Relationship Id="rId821" Type="http://schemas.openxmlformats.org/officeDocument/2006/relationships/hyperlink" Target="http://econtour.org/cases/72" TargetMode="External"/><Relationship Id="rId820" Type="http://schemas.openxmlformats.org/officeDocument/2006/relationships/hyperlink" Target="https://www.ncbi.nlm.nih.gov/pubmed/21592678" TargetMode="External"/><Relationship Id="rId826" Type="http://schemas.openxmlformats.org/officeDocument/2006/relationships/hyperlink" Target="https://docs.google.com/document/d/1STZuiggtbkDIuuNMpDVSsqT2KMyp1017y8qV5Gz_GGc/edit#bookmark=id.vglx194p7sw8" TargetMode="External"/><Relationship Id="rId825" Type="http://schemas.openxmlformats.org/officeDocument/2006/relationships/hyperlink" Target="https://docs.google.com/document/d/1STZuiggtbkDIuuNMpDVSsqT2KMyp1017y8qV5Gz_GGc/edit#bookmark=id.vglx194p7sw8" TargetMode="External"/><Relationship Id="rId824" Type="http://schemas.openxmlformats.org/officeDocument/2006/relationships/hyperlink" Target="https://docs.google.com/document/d/1STZuiggtbkDIuuNMpDVSsqT2KMyp1017y8qV5Gz_GGc/edit#bookmark=id.vglx194p7sw8" TargetMode="External"/><Relationship Id="rId823" Type="http://schemas.openxmlformats.org/officeDocument/2006/relationships/hyperlink" Target="https://www.thegreenjournal.com/article/S0167-8140(09)00188-1/abstract" TargetMode="External"/><Relationship Id="rId2980" Type="http://schemas.openxmlformats.org/officeDocument/2006/relationships/hyperlink" Target="https://www.ncbi.nlm.nih.gov/pubmed/30306584" TargetMode="External"/><Relationship Id="rId1650" Type="http://schemas.openxmlformats.org/officeDocument/2006/relationships/hyperlink" Target="https://www.rtog.org/ClinicalTrials/ProtocolTable/StudyDetails.aspx?action=openFile&amp;FileID=7411" TargetMode="External"/><Relationship Id="rId2981" Type="http://schemas.openxmlformats.org/officeDocument/2006/relationships/hyperlink" Target="https://www.esmo.org/guidelines/gynaecological-cancers" TargetMode="External"/><Relationship Id="rId1651" Type="http://schemas.openxmlformats.org/officeDocument/2006/relationships/hyperlink" Target="https://www.ncbi.nlm.nih.gov/pubmed/32061993" TargetMode="External"/><Relationship Id="rId2982" Type="http://schemas.openxmlformats.org/officeDocument/2006/relationships/hyperlink" Target="https://link.springer.com/article/10.1007%2Fs00428-018-2362-9" TargetMode="External"/><Relationship Id="rId1652" Type="http://schemas.openxmlformats.org/officeDocument/2006/relationships/hyperlink" Target="https://www.ncbi.nlm.nih.gov/pubmed/32061993" TargetMode="External"/><Relationship Id="rId2983" Type="http://schemas.openxmlformats.org/officeDocument/2006/relationships/hyperlink" Target="https://docs.google.com/document/d/1X-MmBeoIl3IECEGIUVV4sFz_AR_s5AEQb8Xsx4szmJg/edit#heading=h.a6plw395yelu" TargetMode="External"/><Relationship Id="rId1642" Type="http://schemas.openxmlformats.org/officeDocument/2006/relationships/hyperlink" Target="https://www.ncbi.nlm.nih.gov/pubmed/29759332" TargetMode="External"/><Relationship Id="rId2973" Type="http://schemas.openxmlformats.org/officeDocument/2006/relationships/hyperlink" Target="https://www.nrgoncology.org/ciro-gynecologic" TargetMode="External"/><Relationship Id="rId1643" Type="http://schemas.openxmlformats.org/officeDocument/2006/relationships/hyperlink" Target="https://www.ncbi.nlm.nih.gov/pubmed/29759332" TargetMode="External"/><Relationship Id="rId2974" Type="http://schemas.openxmlformats.org/officeDocument/2006/relationships/hyperlink" Target="https://www.redjournal.org/article/S0360-3016(14)03328-8/fulltext" TargetMode="External"/><Relationship Id="rId1644" Type="http://schemas.openxmlformats.org/officeDocument/2006/relationships/hyperlink" Target="https://www.rtog.org/ClinicalTrials/ProtocolTable/StudyDetails.aspx?action=openFile&amp;FileID=7411" TargetMode="External"/><Relationship Id="rId2975" Type="http://schemas.openxmlformats.org/officeDocument/2006/relationships/hyperlink" Target="https://docs.google.com/document/d/1X-MmBeoIl3IECEGIUVV4sFz_AR_s5AEQb8Xsx4szmJg/edit#bookmark=kix.8yrje68n0x79" TargetMode="External"/><Relationship Id="rId1645" Type="http://schemas.openxmlformats.org/officeDocument/2006/relationships/hyperlink" Target="https://www.ncbi.nlm.nih.gov/pubmed/29759332" TargetMode="External"/><Relationship Id="rId2976" Type="http://schemas.openxmlformats.org/officeDocument/2006/relationships/hyperlink" Target="https://www.sciencedirect.com/science/article/pii/S088985881930111X?via%3Dihub" TargetMode="External"/><Relationship Id="rId1646" Type="http://schemas.openxmlformats.org/officeDocument/2006/relationships/hyperlink" Target="https://www.ncbi.nlm.nih.gov/pubmed/29759332" TargetMode="External"/><Relationship Id="rId2977" Type="http://schemas.openxmlformats.org/officeDocument/2006/relationships/hyperlink" Target="https://docs.google.com/document/d/1X-MmBeoIl3IECEGIUVV4sFz_AR_s5AEQb8Xsx4szmJg/edit#heading=h.t4kv4aacj9qi" TargetMode="External"/><Relationship Id="rId1647" Type="http://schemas.openxmlformats.org/officeDocument/2006/relationships/hyperlink" Target="https://www.ncbi.nlm.nih.gov/pubmed/32061993" TargetMode="External"/><Relationship Id="rId2978" Type="http://schemas.openxmlformats.org/officeDocument/2006/relationships/hyperlink" Target="https://www.asco.org/research-guidelines/quality-guidelines/guidelines/gynecologic-cancer#/11801" TargetMode="External"/><Relationship Id="rId1648" Type="http://schemas.openxmlformats.org/officeDocument/2006/relationships/hyperlink" Target="https://www.ncbi.nlm.nih.gov/pubmed/32061993" TargetMode="External"/><Relationship Id="rId2979" Type="http://schemas.openxmlformats.org/officeDocument/2006/relationships/hyperlink" Target="https://www.sgo.org/clinical-practice/guidelines/" TargetMode="External"/><Relationship Id="rId1649" Type="http://schemas.openxmlformats.org/officeDocument/2006/relationships/hyperlink" Target="https://www.rtog.org/ClinicalTrials/ProtocolTable/StudyDetails.aspx?action=openFile&amp;FileID=7411" TargetMode="External"/><Relationship Id="rId819" Type="http://schemas.openxmlformats.org/officeDocument/2006/relationships/hyperlink" Target="https://www.redjournal.org/article/S0360-3016(09)03292-1/fulltext" TargetMode="External"/><Relationship Id="rId818" Type="http://schemas.openxmlformats.org/officeDocument/2006/relationships/hyperlink" Target="https://www.dahanca.dk/assets/files/GUID_DAHANCA%20Radiotherapy%20Guidelines%202019.pdf" TargetMode="External"/><Relationship Id="rId817" Type="http://schemas.openxmlformats.org/officeDocument/2006/relationships/hyperlink" Target="https://www.ncbi.nlm.nih.gov/pubmed/32051897" TargetMode="External"/><Relationship Id="rId816" Type="http://schemas.openxmlformats.org/officeDocument/2006/relationships/hyperlink" Target="https://www.ncbi.nlm.nih.gov/pubmed/32293496" TargetMode="External"/><Relationship Id="rId811" Type="http://schemas.openxmlformats.org/officeDocument/2006/relationships/hyperlink" Target="https://docs.google.com/document/d/1STZuiggtbkDIuuNMpDVSsqT2KMyp1017y8qV5Gz_GGc/edit#bookmark=id.vglx194p7sw8" TargetMode="External"/><Relationship Id="rId810" Type="http://schemas.openxmlformats.org/officeDocument/2006/relationships/hyperlink" Target="https://www.dahanca.dk/assets/files/GUID_DAHANCA%20Radiotherapy%20Guidelines%202019.pdf" TargetMode="External"/><Relationship Id="rId815" Type="http://schemas.openxmlformats.org/officeDocument/2006/relationships/hyperlink" Target="https://www.dahanca.dk/assets/files/GUID_DAHANCA%20Radiotherapy%20Guidelines%202019.pdf" TargetMode="External"/><Relationship Id="rId814" Type="http://schemas.openxmlformats.org/officeDocument/2006/relationships/hyperlink" Target="https://www.ncbi.nlm.nih.gov/pmc/articles/PMC3734803/" TargetMode="External"/><Relationship Id="rId813" Type="http://schemas.openxmlformats.org/officeDocument/2006/relationships/hyperlink" Target="https://www.ncbi.nlm.nih.gov/pmc/articles/PMC5746194/" TargetMode="External"/><Relationship Id="rId812" Type="http://schemas.openxmlformats.org/officeDocument/2006/relationships/hyperlink" Target="https://www.redjournal.org/article/S0360-3016(09)03289-1/fulltext" TargetMode="External"/><Relationship Id="rId2970" Type="http://schemas.openxmlformats.org/officeDocument/2006/relationships/hyperlink" Target="http://www.rtog.org/corelab/contouringatlases/gyn.aspx" TargetMode="External"/><Relationship Id="rId1640" Type="http://schemas.openxmlformats.org/officeDocument/2006/relationships/hyperlink" Target="https://www.ncbi.nlm.nih.gov/pubmed/29759332" TargetMode="External"/><Relationship Id="rId2971" Type="http://schemas.openxmlformats.org/officeDocument/2006/relationships/hyperlink" Target="https://www.ncbi.nlm.nih.gov/pmc/articles/PMC2752724/" TargetMode="External"/><Relationship Id="rId1641" Type="http://schemas.openxmlformats.org/officeDocument/2006/relationships/hyperlink" Target="https://www.ncbi.nlm.nih.gov/pubmed/29759332" TargetMode="External"/><Relationship Id="rId2972" Type="http://schemas.openxmlformats.org/officeDocument/2006/relationships/hyperlink" Target="https://docs.google.com/document/d/1X-MmBeoIl3IECEGIUVV4sFz_AR_s5AEQb8Xsx4szmJg/edit#bookmark=id.8tjrn056kqnl" TargetMode="External"/><Relationship Id="rId1675" Type="http://schemas.openxmlformats.org/officeDocument/2006/relationships/hyperlink" Target="https://docs.google.com/document/d/17O0LOemBhckXGuuPBCh6u8vqBfc6lg88r46B8YctMXU/edit#heading=h.ab4u4krn8j02" TargetMode="External"/><Relationship Id="rId1676" Type="http://schemas.openxmlformats.org/officeDocument/2006/relationships/hyperlink" Target="https://www.ncbi.nlm.nih.gov/pubmed/25701297" TargetMode="External"/><Relationship Id="rId1677" Type="http://schemas.openxmlformats.org/officeDocument/2006/relationships/hyperlink" Target="https://link.springer.com/article/10.1007/s11060-019-03152-9" TargetMode="External"/><Relationship Id="rId1678" Type="http://schemas.openxmlformats.org/officeDocument/2006/relationships/hyperlink" Target="https://www.ncbi.nlm.nih.gov/pubmed/31958162" TargetMode="External"/><Relationship Id="rId1679" Type="http://schemas.openxmlformats.org/officeDocument/2006/relationships/hyperlink" Target="https://docs.google.com/document/d/17O0LOemBhckXGuuPBCh6u8vqBfc6lg88r46B8YctMXU/edit#bookmark=kix.trgp32pu40hr" TargetMode="External"/><Relationship Id="rId849" Type="http://schemas.openxmlformats.org/officeDocument/2006/relationships/hyperlink" Target="https://www.ncbi.nlm.nih.gov/pmc/articles/PMC5455462/" TargetMode="External"/><Relationship Id="rId844" Type="http://schemas.openxmlformats.org/officeDocument/2006/relationships/hyperlink" Target="https://www.rtog.org/ClinicalTrials/ProtocolTable/StudyDetails.aspx?action=openFile&amp;FileID=4649" TargetMode="External"/><Relationship Id="rId843" Type="http://schemas.openxmlformats.org/officeDocument/2006/relationships/hyperlink" Target="https://www.rtog.org/ClinicalTrials/ProtocolTable/StudyDetails.aspx?action=openFile&amp;FileID=4649" TargetMode="External"/><Relationship Id="rId842" Type="http://schemas.openxmlformats.org/officeDocument/2006/relationships/hyperlink" Target="https://www.rtog.org/LinkClick.aspx?fileticket=52jdx-MJBUQ=&amp;tabid=290" TargetMode="External"/><Relationship Id="rId841" Type="http://schemas.openxmlformats.org/officeDocument/2006/relationships/hyperlink" Target="https://clinicaltrials.gov/ct2/show/NCT01993810" TargetMode="External"/><Relationship Id="rId848" Type="http://schemas.openxmlformats.org/officeDocument/2006/relationships/hyperlink" Target="https://www.rtog.org/ClinicalTrials/ProtocolTable/StudyDetails.aspx?action=openFile&amp;FileID=4649" TargetMode="External"/><Relationship Id="rId847" Type="http://schemas.openxmlformats.org/officeDocument/2006/relationships/hyperlink" Target="https://www.rtog.org/ClinicalTrials/ProtocolTable/StudyDetails.aspx?action=openFile&amp;FileID=4649" TargetMode="External"/><Relationship Id="rId846" Type="http://schemas.openxmlformats.org/officeDocument/2006/relationships/hyperlink" Target="https://www.rtog.org/LinkClick.aspx?fileticket=52jdx-MJBUQ=&amp;tabid=290" TargetMode="External"/><Relationship Id="rId845" Type="http://schemas.openxmlformats.org/officeDocument/2006/relationships/hyperlink" Target="https://clinicaltrials.gov/ct2/show/NCT01993810" TargetMode="External"/><Relationship Id="rId1670" Type="http://schemas.openxmlformats.org/officeDocument/2006/relationships/hyperlink" Target="http://econtour.org/cases/101" TargetMode="External"/><Relationship Id="rId840" Type="http://schemas.openxmlformats.org/officeDocument/2006/relationships/hyperlink" Target="https://www.jto.org/article/S1556-0864(16)31144-3/fulltext" TargetMode="External"/><Relationship Id="rId1671" Type="http://schemas.openxmlformats.org/officeDocument/2006/relationships/hyperlink" Target="http://econtour.org/cases/102" TargetMode="External"/><Relationship Id="rId1672" Type="http://schemas.openxmlformats.org/officeDocument/2006/relationships/hyperlink" Target="http://econtour.org/cases/93" TargetMode="External"/><Relationship Id="rId1673" Type="http://schemas.openxmlformats.org/officeDocument/2006/relationships/hyperlink" Target="http://econtour.org/cases/92" TargetMode="External"/><Relationship Id="rId1674" Type="http://schemas.openxmlformats.org/officeDocument/2006/relationships/hyperlink" Target="https://www.sciencedirect.com/science/article/pii/S0167814015006611?via%3Dihub" TargetMode="External"/><Relationship Id="rId1664" Type="http://schemas.openxmlformats.org/officeDocument/2006/relationships/hyperlink" Target="https://www.astro.org/uploadedFiles/_MAIN_SITE/Affiliate/ARRO/Resident_Resources/Educational_Resources/Content_Pieces/ARROCASEGMB(1).pdf" TargetMode="External"/><Relationship Id="rId2995" Type="http://schemas.openxmlformats.org/officeDocument/2006/relationships/hyperlink" Target="https://docs.google.com/document/d/1X-MmBeoIl3IECEGIUVV4sFz_AR_s5AEQb8Xsx4szmJg/edit#bookmark=kix.n1e5fah4ao76" TargetMode="External"/><Relationship Id="rId1665" Type="http://schemas.openxmlformats.org/officeDocument/2006/relationships/hyperlink" Target="https://www.astro.org/uploadedFiles/_MAIN_SITE/Affiliate/ARRO/Resident_Resources/Educational_Resources/Content_Pieces/ARROContourGBM.pdf" TargetMode="External"/><Relationship Id="rId2996" Type="http://schemas.openxmlformats.org/officeDocument/2006/relationships/hyperlink" Target="https://www.rtog.org/clinicaltrials/protocoltable/studydetails.aspx?action=openFile&amp;FileID=10105" TargetMode="External"/><Relationship Id="rId1666" Type="http://schemas.openxmlformats.org/officeDocument/2006/relationships/hyperlink" Target="https://www.astro.org/uploadedFiles/_MAIN_SITE/Affiliate/ARRO/Resident_Resources/Educational_Resources/Content_Pieces/ARROCase-Low-Grade-Glioma.pdf" TargetMode="External"/><Relationship Id="rId2997" Type="http://schemas.openxmlformats.org/officeDocument/2006/relationships/hyperlink" Target="https://docs.google.com/document/d/1X-MmBeoIl3IECEGIUVV4sFz_AR_s5AEQb8Xsx4szmJg/edit#bookmark=id.tgrkocfn51fu" TargetMode="External"/><Relationship Id="rId1667" Type="http://schemas.openxmlformats.org/officeDocument/2006/relationships/hyperlink" Target="http://econtour.org/cases/116" TargetMode="External"/><Relationship Id="rId2998" Type="http://schemas.openxmlformats.org/officeDocument/2006/relationships/hyperlink" Target="https://www.rtog.org/ClinicalTrials/ProtocolTable/StudyDetails.aspx?action=openFile&amp;FileID=7534" TargetMode="External"/><Relationship Id="rId1668" Type="http://schemas.openxmlformats.org/officeDocument/2006/relationships/hyperlink" Target="http://econtour.org/cases/79" TargetMode="External"/><Relationship Id="rId2999" Type="http://schemas.openxmlformats.org/officeDocument/2006/relationships/hyperlink" Target="https://docs.google.com/document/d/1X-MmBeoIl3IECEGIUVV4sFz_AR_s5AEQb8Xsx4szmJg/edit#bookmark=id.2s9lxocmlkr1" TargetMode="External"/><Relationship Id="rId1669" Type="http://schemas.openxmlformats.org/officeDocument/2006/relationships/hyperlink" Target="http://econtour.org/cases/100" TargetMode="External"/><Relationship Id="rId839" Type="http://schemas.openxmlformats.org/officeDocument/2006/relationships/hyperlink" Target="https://www.rtog.org/ClinicalTrials/ProtocolTable/StudyDetails.aspx?action=openFile&amp;FileID=4649" TargetMode="External"/><Relationship Id="rId838" Type="http://schemas.openxmlformats.org/officeDocument/2006/relationships/hyperlink" Target="https://www.ncbi.nlm.nih.gov/pubmed/18417299" TargetMode="External"/><Relationship Id="rId833" Type="http://schemas.openxmlformats.org/officeDocument/2006/relationships/hyperlink" Target="https://docs.google.com/document/d/1STZuiggtbkDIuuNMpDVSsqT2KMyp1017y8qV5Gz_GGc/edit#bookmark=id.vglx194p7sw8" TargetMode="External"/><Relationship Id="rId832" Type="http://schemas.openxmlformats.org/officeDocument/2006/relationships/hyperlink" Target="https://www.dahanca.dk/assets/files/GUID_DAHANCA%20Radiotherapy%20Guidelines%202019.pdf" TargetMode="External"/><Relationship Id="rId831" Type="http://schemas.openxmlformats.org/officeDocument/2006/relationships/hyperlink" Target="https://www.redjournal.org/article/S0360-3016(09)03292-1/fulltext" TargetMode="External"/><Relationship Id="rId830" Type="http://schemas.openxmlformats.org/officeDocument/2006/relationships/hyperlink" Target="https://www.redjournal.org/article/S0360-3016(09)03292-1/fulltext" TargetMode="External"/><Relationship Id="rId837" Type="http://schemas.openxmlformats.org/officeDocument/2006/relationships/hyperlink" Target="https://www.ncbi.nlm.nih.gov/pubmed/27473816" TargetMode="External"/><Relationship Id="rId836" Type="http://schemas.openxmlformats.org/officeDocument/2006/relationships/hyperlink" Target="https://www.ncbi.nlm.nih.gov/pubmed/22056067" TargetMode="External"/><Relationship Id="rId835" Type="http://schemas.openxmlformats.org/officeDocument/2006/relationships/hyperlink" Target="https://docs.google.com/document/d/1STZuiggtbkDIuuNMpDVSsqT2KMyp1017y8qV5Gz_GGc/edit#bookmark=id.vglx194p7sw8" TargetMode="External"/><Relationship Id="rId834" Type="http://schemas.openxmlformats.org/officeDocument/2006/relationships/hyperlink" Target="https://docs.google.com/document/d/1STZuiggtbkDIuuNMpDVSsqT2KMyp1017y8qV5Gz_GGc/edit#bookmark=id.vglx194p7sw8" TargetMode="External"/><Relationship Id="rId2990" Type="http://schemas.openxmlformats.org/officeDocument/2006/relationships/hyperlink" Target="https://www.sciencedirect.com/science/article/pii/S1538472118306305?via%3Dihub" TargetMode="External"/><Relationship Id="rId1660" Type="http://schemas.openxmlformats.org/officeDocument/2006/relationships/hyperlink" Target="https://twitter.com/NicholasZaorsky/status/1211368296693538818" TargetMode="External"/><Relationship Id="rId2991" Type="http://schemas.openxmlformats.org/officeDocument/2006/relationships/hyperlink" Target="https://docs.google.com/document/d/1X-MmBeoIl3IECEGIUVV4sFz_AR_s5AEQb8Xsx4szmJg/edit#bookmark=id.hs48ru8dcnxy" TargetMode="External"/><Relationship Id="rId1661" Type="http://schemas.openxmlformats.org/officeDocument/2006/relationships/hyperlink" Target="https://twitter.com/NicholasZaorsky/status/1211369359047827456" TargetMode="External"/><Relationship Id="rId2992" Type="http://schemas.openxmlformats.org/officeDocument/2006/relationships/hyperlink" Target="http://ascopubs.org/doi/full/10.1200/JCO.2017.77.4273" TargetMode="External"/><Relationship Id="rId1662" Type="http://schemas.openxmlformats.org/officeDocument/2006/relationships/hyperlink" Target="https://www.astro.org/ASTRO/media/ASTRO/AffiliatePages/arro/PDFs/ARROCase_GBMPNET.pdf" TargetMode="External"/><Relationship Id="rId2993" Type="http://schemas.openxmlformats.org/officeDocument/2006/relationships/hyperlink" Target="https://docs.google.com/document/d/1X-MmBeoIl3IECEGIUVV4sFz_AR_s5AEQb8Xsx4szmJg/edit#bookmark=kix.nqh4mp4cd7f2" TargetMode="External"/><Relationship Id="rId1663" Type="http://schemas.openxmlformats.org/officeDocument/2006/relationships/hyperlink" Target="https://www.astro.org/ASTRO/media/ASTRO/AffiliatePages/arro/PDFs/ARROcase_GBM.pdf" TargetMode="External"/><Relationship Id="rId2994" Type="http://schemas.openxmlformats.org/officeDocument/2006/relationships/hyperlink" Target="https://www.rtog.org/ClinicalTrials/ProtocolTable/StudyDetails.aspx?study=0418" TargetMode="External"/><Relationship Id="rId2148" Type="http://schemas.openxmlformats.org/officeDocument/2006/relationships/hyperlink" Target="https://docs.google.com/document/d/1sWQwqcSH23B30CKCVOaQ2kb4D4qES6YfPqmgJYR5rnY/edit?pli=1#bookmark=id.qa4vcyb22mdh" TargetMode="External"/><Relationship Id="rId2149" Type="http://schemas.openxmlformats.org/officeDocument/2006/relationships/hyperlink" Target="https://www.sciencedirect.com/science/article/pii/S0140673617311455?via%3Dihub" TargetMode="External"/><Relationship Id="rId2140" Type="http://schemas.openxmlformats.org/officeDocument/2006/relationships/hyperlink" Target="https://docs.google.com/document/d/1sWQwqcSH23B30CKCVOaQ2kb4D4qES6YfPqmgJYR5rnY/edit#heading=h.ejlescbn4mhm" TargetMode="External"/><Relationship Id="rId2141" Type="http://schemas.openxmlformats.org/officeDocument/2006/relationships/hyperlink" Target="https://www.asco.org/research-guidelines/quality-guidelines/guidelines/breast-cancer#/31666" TargetMode="External"/><Relationship Id="rId2142" Type="http://schemas.openxmlformats.org/officeDocument/2006/relationships/hyperlink" Target="https://docs.google.com/document/d/1sWQwqcSH23B30CKCVOaQ2kb4D4qES6YfPqmgJYR5rnY/edit#heading=h.4l6gym5dzm0x" TargetMode="External"/><Relationship Id="rId2143" Type="http://schemas.openxmlformats.org/officeDocument/2006/relationships/hyperlink" Target="https://www.asco.org/research-guidelines/quality-guidelines/guidelines/breast-cancer#/9526" TargetMode="External"/><Relationship Id="rId2144" Type="http://schemas.openxmlformats.org/officeDocument/2006/relationships/hyperlink" Target="https://docs.google.com/document/d/1sWQwqcSH23B30CKCVOaQ2kb4D4qES6YfPqmgJYR5rnY/edit#heading=h.4l6gym5dzm0x" TargetMode="External"/><Relationship Id="rId2145" Type="http://schemas.openxmlformats.org/officeDocument/2006/relationships/hyperlink" Target="https://www.asco.org/research-guidelines/quality-guidelines/guidelines/breast-cancer#/9821" TargetMode="External"/><Relationship Id="rId2146" Type="http://schemas.openxmlformats.org/officeDocument/2006/relationships/hyperlink" Target="https://docs.google.com/document/d/1sWQwqcSH23B30CKCVOaQ2kb4D4qES6YfPqmgJYR5rnY/edit#heading=h.4l6gym5dzm0x" TargetMode="External"/><Relationship Id="rId2147" Type="http://schemas.openxmlformats.org/officeDocument/2006/relationships/hyperlink" Target="https://www.rtog.org/clinicaltrials/protocoltable/studydetails.aspx?action=openFile&amp;FileID=9366" TargetMode="External"/><Relationship Id="rId2137" Type="http://schemas.openxmlformats.org/officeDocument/2006/relationships/hyperlink" Target="https://www.asco.org/research-guidelines/quality-guidelines/guidelines/breast-cancer#/9831" TargetMode="External"/><Relationship Id="rId2138" Type="http://schemas.openxmlformats.org/officeDocument/2006/relationships/hyperlink" Target="https://docs.google.com/document/d/1sWQwqcSH23B30CKCVOaQ2kb4D4qES6YfPqmgJYR5rnY/edit#heading=h.dpu41fwc4mrv" TargetMode="External"/><Relationship Id="rId2139" Type="http://schemas.openxmlformats.org/officeDocument/2006/relationships/hyperlink" Target="https://jamanetwork.com/journals/jama/fullarticle/2749221" TargetMode="External"/><Relationship Id="rId2130" Type="http://schemas.openxmlformats.org/officeDocument/2006/relationships/hyperlink" Target="https://docs.google.com/document/d/1sWQwqcSH23B30CKCVOaQ2kb4D4qES6YfPqmgJYR5rnY/edit#heading=h.su5gyvr8p391" TargetMode="External"/><Relationship Id="rId2131" Type="http://schemas.openxmlformats.org/officeDocument/2006/relationships/hyperlink" Target="https://www.asco.org/research-guidelines/quality-guidelines/guidelines/breast-cancer#/9746" TargetMode="External"/><Relationship Id="rId2132" Type="http://schemas.openxmlformats.org/officeDocument/2006/relationships/hyperlink" Target="https://docs.google.com/document/d/1sWQwqcSH23B30CKCVOaQ2kb4D4qES6YfPqmgJYR5rnY/edit#heading=h.k6751yb54q9w" TargetMode="External"/><Relationship Id="rId2133" Type="http://schemas.openxmlformats.org/officeDocument/2006/relationships/hyperlink" Target="https://www.asco.org/research-guidelines/quality-guidelines/guidelines/assays-and-predictive-markers#/9676" TargetMode="External"/><Relationship Id="rId2134" Type="http://schemas.openxmlformats.org/officeDocument/2006/relationships/hyperlink" Target="https://docs.google.com/document/d/1sWQwqcSH23B30CKCVOaQ2kb4D4qES6YfPqmgJYR5rnY/edit#heading=h.dpu41fwc4mrv" TargetMode="External"/><Relationship Id="rId2135" Type="http://schemas.openxmlformats.org/officeDocument/2006/relationships/hyperlink" Target="https://www.asco.org/research-guidelines/quality-guidelines/guidelines/breast-cancer#/11751" TargetMode="External"/><Relationship Id="rId2136" Type="http://schemas.openxmlformats.org/officeDocument/2006/relationships/hyperlink" Target="https://docs.google.com/document/d/1sWQwqcSH23B30CKCVOaQ2kb4D4qES6YfPqmgJYR5rnY/edit#heading=h.dpu41fwc4mrv" TargetMode="External"/><Relationship Id="rId2160" Type="http://schemas.openxmlformats.org/officeDocument/2006/relationships/hyperlink" Target="https://docs.google.com/document/d/1sWQwqcSH23B30CKCVOaQ2kb4D4qES6YfPqmgJYR5rnY/edit?pli=1#bookmark=id.np3h8u4rk4zb" TargetMode="External"/><Relationship Id="rId2161" Type="http://schemas.openxmlformats.org/officeDocument/2006/relationships/hyperlink" Target="http://www.nejm.org/doi/10.1056/NEJMoa1415369?url_ver=Z39.88-2003&amp;rfr_id=ori:rid:crossref.org&amp;rfr_dat=cr_pub%3dwww.ncbi.nlm.nih.gov" TargetMode="External"/><Relationship Id="rId2162" Type="http://schemas.openxmlformats.org/officeDocument/2006/relationships/hyperlink" Target="https://docs.google.com/document/d/1sWQwqcSH23B30CKCVOaQ2kb4D4qES6YfPqmgJYR5rnY/edit?pli=1#bookmark=id.dxztgnjii4qv" TargetMode="External"/><Relationship Id="rId2163" Type="http://schemas.openxmlformats.org/officeDocument/2006/relationships/hyperlink" Target="https://www.supremotrial.com/SUPREMO%20protocol%20version27.pdf" TargetMode="External"/><Relationship Id="rId2164" Type="http://schemas.openxmlformats.org/officeDocument/2006/relationships/hyperlink" Target="https://docs.google.com/document/d/1sWQwqcSH23B30CKCVOaQ2kb4D4qES6YfPqmgJYR5rnY/edit?pli=1#bookmark=id.obk959jr658f" TargetMode="External"/><Relationship Id="rId2165" Type="http://schemas.openxmlformats.org/officeDocument/2006/relationships/hyperlink" Target="https://www.ncbi.nlm.nih.gov/pubmed/26617210" TargetMode="External"/><Relationship Id="rId2166" Type="http://schemas.openxmlformats.org/officeDocument/2006/relationships/hyperlink" Target="https://docs.google.com/document/d/1sWQwqcSH23B30CKCVOaQ2kb4D4qES6YfPqmgJYR5rnY/edit?pli=1#bookmark=id.tc7hrjgeh2zs" TargetMode="External"/><Relationship Id="rId2167" Type="http://schemas.openxmlformats.org/officeDocument/2006/relationships/hyperlink" Target="https://www.icr.ac.uk/our-research/centres-and-collaborations/centres-at-the-icr/clinical-trials-and-statistics-unit/clinical-trials/fast_forward_page" TargetMode="External"/><Relationship Id="rId2168" Type="http://schemas.openxmlformats.org/officeDocument/2006/relationships/hyperlink" Target="http://www.econtour.org/cases/117" TargetMode="External"/><Relationship Id="rId2169" Type="http://schemas.openxmlformats.org/officeDocument/2006/relationships/hyperlink" Target="https://docs.google.com/document/d/1sWQwqcSH23B30CKCVOaQ2kb4D4qES6YfPqmgJYR5rnY/edit#bookmark=id.l20q82q32xzg" TargetMode="External"/><Relationship Id="rId2159" Type="http://schemas.openxmlformats.org/officeDocument/2006/relationships/hyperlink" Target="http://www.nejm.org/doi/10.1056/NEJMoa1415340?url_ver=Z39.88-2003&amp;rfr_id=ori%3Arid%3Acrossref.org&amp;rfr_dat=cr_pub%3Dwww.ncbi.nlm.nih.gov&amp;" TargetMode="External"/><Relationship Id="rId2150" Type="http://schemas.openxmlformats.org/officeDocument/2006/relationships/hyperlink" Target="https://docs.google.com/document/d/1sWQwqcSH23B30CKCVOaQ2kb4D4qES6YfPqmgJYR5rnY/edit?pli=1#bookmark=id.uc5qrqivb4gv" TargetMode="External"/><Relationship Id="rId2151" Type="http://schemas.openxmlformats.org/officeDocument/2006/relationships/hyperlink" Target="https://doi.org/10.1016/S0140-6736(19)32515-2" TargetMode="External"/><Relationship Id="rId2152" Type="http://schemas.openxmlformats.org/officeDocument/2006/relationships/hyperlink" Target="https://docs.google.com/document/d/1sWQwqcSH23B30CKCVOaQ2kb4D4qES6YfPqmgJYR5rnY/edit?pli=1#bookmark=id.938ey8lo9d7" TargetMode="External"/><Relationship Id="rId2153" Type="http://schemas.openxmlformats.org/officeDocument/2006/relationships/hyperlink" Target="http://rpc.mdanderson.org/rpc/credentialing/files/B39_Protocol1.pdf" TargetMode="External"/><Relationship Id="rId2154" Type="http://schemas.openxmlformats.org/officeDocument/2006/relationships/hyperlink" Target="https://doi.org/10.1016/S0140-6736(19)32514-0" TargetMode="External"/><Relationship Id="rId2155" Type="http://schemas.openxmlformats.org/officeDocument/2006/relationships/hyperlink" Target="https://docs.google.com/document/d/1sWQwqcSH23B30CKCVOaQ2kb4D4qES6YfPqmgJYR5rnY/edit?pli=1#bookmark=id.kszol2mb6nlx" TargetMode="External"/><Relationship Id="rId2156" Type="http://schemas.openxmlformats.org/officeDocument/2006/relationships/hyperlink" Target="https://www.rtog.org/clinicaltrials/protocoltable/studydetails.aspx?action=openFile&amp;FileID=6358" TargetMode="External"/><Relationship Id="rId2157" Type="http://schemas.openxmlformats.org/officeDocument/2006/relationships/hyperlink" Target="https://www.ncbi.nlm.nih.gov/pubmed/31750868" TargetMode="External"/><Relationship Id="rId2158" Type="http://schemas.openxmlformats.org/officeDocument/2006/relationships/hyperlink" Target="https://docs.google.com/document/d/1sWQwqcSH23B30CKCVOaQ2kb4D4qES6YfPqmgJYR5rnY/edit?pli=1#bookmark=id.yz8pzuucy4t2" TargetMode="External"/><Relationship Id="rId2104" Type="http://schemas.openxmlformats.org/officeDocument/2006/relationships/hyperlink" Target="https://docs.google.com/document/d/1sWQwqcSH23B30CKCVOaQ2kb4D4qES6YfPqmgJYR5rnY/edit#bookmark=id.w6phwca7f39u" TargetMode="External"/><Relationship Id="rId2105" Type="http://schemas.openxmlformats.org/officeDocument/2006/relationships/hyperlink" Target="https://www.asco.org/research-guidelines/quality-guidelines/guidelines/breast-cancer#/9801" TargetMode="External"/><Relationship Id="rId2106" Type="http://schemas.openxmlformats.org/officeDocument/2006/relationships/hyperlink" Target="https://www.breastsurgeons.org/resources/statements" TargetMode="External"/><Relationship Id="rId2107" Type="http://schemas.openxmlformats.org/officeDocument/2006/relationships/hyperlink" Target="https://jamanetwork.com/journals/jama/fullarticle/2748515" TargetMode="External"/><Relationship Id="rId2108" Type="http://schemas.openxmlformats.org/officeDocument/2006/relationships/hyperlink" Target="https://docs.google.com/document/d/1sWQwqcSH23B30CKCVOaQ2kb4D4qES6YfPqmgJYR5rnY/edit#bookmark=id.3aqx4kfnqf7b" TargetMode="External"/><Relationship Id="rId2109" Type="http://schemas.openxmlformats.org/officeDocument/2006/relationships/hyperlink" Target="https://www.ncbi.nlm.nih.gov/pubmed/32243226" TargetMode="External"/><Relationship Id="rId2100" Type="http://schemas.openxmlformats.org/officeDocument/2006/relationships/hyperlink" Target="https://docs.google.com/document/d/1sWQwqcSH23B30CKCVOaQ2kb4D4qES6YfPqmgJYR5rnY/edit#bookmark=id.54abrrjq00bl" TargetMode="External"/><Relationship Id="rId2101" Type="http://schemas.openxmlformats.org/officeDocument/2006/relationships/hyperlink" Target="https://www.sciencedirect.com/science/article/pii/S187985001630159X" TargetMode="External"/><Relationship Id="rId2102" Type="http://schemas.openxmlformats.org/officeDocument/2006/relationships/hyperlink" Target="https://docs.google.com/document/d/1sWQwqcSH23B30CKCVOaQ2kb4D4qES6YfPqmgJYR5rnY/edit#heading=h.h3zdqlymf9yk" TargetMode="External"/><Relationship Id="rId2103" Type="http://schemas.openxmlformats.org/officeDocument/2006/relationships/hyperlink" Target="https://www.ncbi.nlm.nih.gov/pubmed/?term=24521674" TargetMode="External"/><Relationship Id="rId899" Type="http://schemas.openxmlformats.org/officeDocument/2006/relationships/hyperlink" Target="https://www.rtog.org/ClinicalTrials/ProtocolTable/StudyDetails.aspx?study=0822" TargetMode="External"/><Relationship Id="rId898" Type="http://schemas.openxmlformats.org/officeDocument/2006/relationships/hyperlink" Target="https://www.rtog.org/ClinicalTrials/ProtocolTable/StudyDetails.aspx?study=0822" TargetMode="External"/><Relationship Id="rId897" Type="http://schemas.openxmlformats.org/officeDocument/2006/relationships/hyperlink" Target="https://www.rtog.org/ClinicalTrials/ProtocolTable/StudyDetails.aspx?study=0822" TargetMode="External"/><Relationship Id="rId896" Type="http://schemas.openxmlformats.org/officeDocument/2006/relationships/hyperlink" Target="https://clinicaltrials.gov/ProvidedDocs/48/NCT02316548/Prot_SAP_000.pdf" TargetMode="External"/><Relationship Id="rId891" Type="http://schemas.openxmlformats.org/officeDocument/2006/relationships/hyperlink" Target="https://pubmed.ncbi.nlm.nih.gov/14643959/" TargetMode="External"/><Relationship Id="rId890" Type="http://schemas.openxmlformats.org/officeDocument/2006/relationships/hyperlink" Target="https://pubmed.ncbi.nlm.nih.gov/31673659/" TargetMode="External"/><Relationship Id="rId895" Type="http://schemas.openxmlformats.org/officeDocument/2006/relationships/hyperlink" Target="http://rpc.mdanderson.org/rpc/credentialing/files/R0724-master-12%5B1%5D.29.10.pdf" TargetMode="External"/><Relationship Id="rId894" Type="http://schemas.openxmlformats.org/officeDocument/2006/relationships/hyperlink" Target="https://www.rtog.org/ClinicalTrials/ProtocolTable/StudyDetails.aspx?study=0418" TargetMode="External"/><Relationship Id="rId893" Type="http://schemas.openxmlformats.org/officeDocument/2006/relationships/hyperlink" Target="https://www.rtog.org/ClinicalTrials/ProtocolTable/StudyDetails.aspx?action=openFile&amp;FileID=9644" TargetMode="External"/><Relationship Id="rId892" Type="http://schemas.openxmlformats.org/officeDocument/2006/relationships/hyperlink" Target="https://www.rtog.org/clinicaltrials/protocoltable/studydetails.aspx?action=openFile&amp;FileID=13044" TargetMode="External"/><Relationship Id="rId2126" Type="http://schemas.openxmlformats.org/officeDocument/2006/relationships/hyperlink" Target="https://docs.google.com/document/d/1sWQwqcSH23B30CKCVOaQ2kb4D4qES6YfPqmgJYR5rnY/edit#heading=h.su5gyvr8p391" TargetMode="External"/><Relationship Id="rId2127" Type="http://schemas.openxmlformats.org/officeDocument/2006/relationships/hyperlink" Target="https://www.asco.org/research-guidelines/quality-guidelines/guidelines/breast-cancer#/10696" TargetMode="External"/><Relationship Id="rId2128" Type="http://schemas.openxmlformats.org/officeDocument/2006/relationships/hyperlink" Target="https://docs.google.com/document/d/1sWQwqcSH23B30CKCVOaQ2kb4D4qES6YfPqmgJYR5rnY/edit#heading=h.su5gyvr8p391" TargetMode="External"/><Relationship Id="rId2129" Type="http://schemas.openxmlformats.org/officeDocument/2006/relationships/hyperlink" Target="https://www.asco.org/research-guidelines/quality-guidelines/guidelines/breast-cancer#/9781" TargetMode="External"/><Relationship Id="rId2120" Type="http://schemas.openxmlformats.org/officeDocument/2006/relationships/hyperlink" Target="https://docs.google.com/document/d/1sWQwqcSH23B30CKCVOaQ2kb4D4qES6YfPqmgJYR5rnY/edit#bookmark=id.o5jjplkow1zk" TargetMode="External"/><Relationship Id="rId2121" Type="http://schemas.openxmlformats.org/officeDocument/2006/relationships/hyperlink" Target="https://www.asco.org/research-guidelines/quality-guidelines/guidelines/breast-cancer#/9326" TargetMode="External"/><Relationship Id="rId2122" Type="http://schemas.openxmlformats.org/officeDocument/2006/relationships/hyperlink" Target="https://docs.google.com/document/d/1sWQwqcSH23B30CKCVOaQ2kb4D4qES6YfPqmgJYR5rnY/edit#bookmark=id.cbwzl0emu5qo" TargetMode="External"/><Relationship Id="rId2123" Type="http://schemas.openxmlformats.org/officeDocument/2006/relationships/hyperlink" Target="https://www.asco.org/research-guidelines/quality-guidelines/guidelines/breast-cancer#/9816" TargetMode="External"/><Relationship Id="rId2124" Type="http://schemas.openxmlformats.org/officeDocument/2006/relationships/hyperlink" Target="https://docs.google.com/document/d/1sWQwqcSH23B30CKCVOaQ2kb4D4qES6YfPqmgJYR5rnY/edit#heading=h.ejlescbn4mhm" TargetMode="External"/><Relationship Id="rId2125" Type="http://schemas.openxmlformats.org/officeDocument/2006/relationships/hyperlink" Target="https://www.asco.org/research-guidelines/quality-guidelines/guidelines/breast-cancer#/11081" TargetMode="External"/><Relationship Id="rId2115" Type="http://schemas.openxmlformats.org/officeDocument/2006/relationships/hyperlink" Target="https://www.asco.org/research-guidelines/quality-guidelines/guidelines/breast-cancer#/9786" TargetMode="External"/><Relationship Id="rId2116" Type="http://schemas.openxmlformats.org/officeDocument/2006/relationships/hyperlink" Target="https://docs.google.com/document/d/1sWQwqcSH23B30CKCVOaQ2kb4D4qES6YfPqmgJYR5rnY/edit#heading=h.dpu41fwc4mrv" TargetMode="External"/><Relationship Id="rId2117" Type="http://schemas.openxmlformats.org/officeDocument/2006/relationships/hyperlink" Target="https://www.asco.org/research-guidelines/quality-guidelines/guidelines/breast-cancer#/9791" TargetMode="External"/><Relationship Id="rId2118" Type="http://schemas.openxmlformats.org/officeDocument/2006/relationships/hyperlink" Target="https://docs.google.com/document/d/1sWQwqcSH23B30CKCVOaQ2kb4D4qES6YfPqmgJYR5rnY/edit#heading=h.dpu41fwc4mrv" TargetMode="External"/><Relationship Id="rId2119" Type="http://schemas.openxmlformats.org/officeDocument/2006/relationships/hyperlink" Target="https://www.asco.org/research-guidelines/quality-guidelines/guidelines/assays-and-predictive-markers#/9761" TargetMode="External"/><Relationship Id="rId2110" Type="http://schemas.openxmlformats.org/officeDocument/2006/relationships/hyperlink" Target="https://docs.google.com/document/d/1sWQwqcSH23B30CKCVOaQ2kb4D4qES6YfPqmgJYR5rnY/edit#bookmark=id.3aqx4kfnqf7b" TargetMode="External"/><Relationship Id="rId2111" Type="http://schemas.openxmlformats.org/officeDocument/2006/relationships/hyperlink" Target="https://www.asco.org/research-guidelines/quality-guidelines/guidelines/breast-cancer#/142881" TargetMode="External"/><Relationship Id="rId2112" Type="http://schemas.openxmlformats.org/officeDocument/2006/relationships/hyperlink" Target="https://docs.google.com/document/d/1sWQwqcSH23B30CKCVOaQ2kb4D4qES6YfPqmgJYR5rnY/edit#bookmark=kix.xy7oows32oj7" TargetMode="External"/><Relationship Id="rId2113" Type="http://schemas.openxmlformats.org/officeDocument/2006/relationships/hyperlink" Target="https://www.asco.org/research-guidelines/quality-guidelines/guidelines/assays-and-predictive-markers#/9751" TargetMode="External"/><Relationship Id="rId2114" Type="http://schemas.openxmlformats.org/officeDocument/2006/relationships/hyperlink" Target="https://docs.google.com/document/d/1sWQwqcSH23B30CKCVOaQ2kb4D4qES6YfPqmgJYR5rnY/edit#bookmark=id.liw4bgn0vv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